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91E0C" w14:textId="77777777" w:rsidR="00752AEB" w:rsidRPr="00367F60" w:rsidRDefault="00752AEB" w:rsidP="00752AEB">
      <w:pPr>
        <w:pStyle w:val="Overskrift1"/>
        <w:rPr>
          <w:sz w:val="28"/>
          <w:lang w:val="en-US" w:eastAsia="en-GB"/>
        </w:rPr>
      </w:pPr>
      <w:r w:rsidRPr="00367F60">
        <w:rPr>
          <w:sz w:val="28"/>
          <w:lang w:val="en-US"/>
        </w:rPr>
        <w:t xml:space="preserve">Securing </w:t>
      </w:r>
      <w:r w:rsidRPr="00367F60">
        <w:rPr>
          <w:sz w:val="28"/>
          <w:lang w:val="en-US" w:eastAsia="en-GB"/>
        </w:rPr>
        <w:t>strategic input for L2 learners: Constructions with Russian motion verbs</w:t>
      </w:r>
    </w:p>
    <w:p w14:paraId="6F427305" w14:textId="77777777" w:rsidR="00752AEB" w:rsidRPr="00156DFE" w:rsidRDefault="00384030" w:rsidP="00780DEC">
      <w:pPr>
        <w:spacing w:before="120" w:after="240"/>
        <w:rPr>
          <w:rFonts w:asciiTheme="minorHAnsi" w:hAnsiTheme="minorHAnsi" w:cstheme="minorHAnsi"/>
          <w:i/>
          <w:lang w:val="en-US" w:eastAsia="en-GB"/>
        </w:rPr>
      </w:pPr>
      <w:r w:rsidRPr="00156DFE">
        <w:rPr>
          <w:rFonts w:asciiTheme="minorHAnsi" w:hAnsiTheme="minorHAnsi" w:cstheme="minorHAnsi"/>
          <w:i/>
          <w:lang w:val="en-US" w:eastAsia="en-GB"/>
        </w:rPr>
        <w:t xml:space="preserve">Tore Nesset and </w:t>
      </w:r>
      <w:r w:rsidR="00752AEB" w:rsidRPr="00156DFE">
        <w:rPr>
          <w:rFonts w:asciiTheme="minorHAnsi" w:hAnsiTheme="minorHAnsi" w:cstheme="minorHAnsi"/>
          <w:i/>
          <w:lang w:val="en-US" w:eastAsia="en-GB"/>
        </w:rPr>
        <w:t xml:space="preserve">Laura A. </w:t>
      </w:r>
      <w:proofErr w:type="spellStart"/>
      <w:r w:rsidR="00752AEB" w:rsidRPr="00156DFE">
        <w:rPr>
          <w:rFonts w:asciiTheme="minorHAnsi" w:hAnsiTheme="minorHAnsi" w:cstheme="minorHAnsi"/>
          <w:i/>
          <w:lang w:val="en-US" w:eastAsia="en-GB"/>
        </w:rPr>
        <w:t>Janda</w:t>
      </w:r>
      <w:proofErr w:type="spellEnd"/>
      <w:r w:rsidR="00752AEB" w:rsidRPr="00156DFE">
        <w:rPr>
          <w:rFonts w:asciiTheme="minorHAnsi" w:hAnsiTheme="minorHAnsi" w:cstheme="minorHAnsi"/>
          <w:i/>
          <w:lang w:val="en-US" w:eastAsia="en-GB"/>
        </w:rPr>
        <w:t xml:space="preserve">, </w:t>
      </w:r>
      <w:proofErr w:type="spellStart"/>
      <w:r w:rsidR="00752AEB" w:rsidRPr="00156DFE">
        <w:rPr>
          <w:rFonts w:asciiTheme="minorHAnsi" w:hAnsiTheme="minorHAnsi" w:cstheme="minorHAnsi"/>
          <w:i/>
          <w:lang w:val="en-US" w:eastAsia="en-GB"/>
        </w:rPr>
        <w:t>UiT</w:t>
      </w:r>
      <w:proofErr w:type="spellEnd"/>
      <w:r w:rsidR="00752AEB" w:rsidRPr="00156DFE">
        <w:rPr>
          <w:rFonts w:asciiTheme="minorHAnsi" w:hAnsiTheme="minorHAnsi" w:cstheme="minorHAnsi"/>
          <w:i/>
          <w:lang w:val="en-US" w:eastAsia="en-GB"/>
        </w:rPr>
        <w:t xml:space="preserve"> The Arctic University of Norway</w:t>
      </w:r>
    </w:p>
    <w:p w14:paraId="63437DA7" w14:textId="77777777" w:rsidR="00384030" w:rsidRDefault="00BC5A63" w:rsidP="00702140">
      <w:pPr>
        <w:pStyle w:val="Brdtekst"/>
        <w:spacing w:after="120"/>
      </w:pPr>
      <w:r>
        <w:t>Abstract</w:t>
      </w:r>
    </w:p>
    <w:p w14:paraId="762379CA" w14:textId="4AD9BA77" w:rsidR="00780DEC" w:rsidRDefault="00780DEC" w:rsidP="00780DEC">
      <w:pPr>
        <w:pStyle w:val="Brdtekst"/>
      </w:pPr>
      <w:r>
        <w:t xml:space="preserve">This article shows how constructional and usage-based approaches to linguistics can be used to identify strategic input for L2 learners, i.e. input that reflects high </w:t>
      </w:r>
      <w:ins w:id="0" w:author="Laura A Janda" w:date="2018-08-31T10:20:00Z">
        <w:r w:rsidR="00AD7CE6">
          <w:t xml:space="preserve">frequency </w:t>
        </w:r>
      </w:ins>
      <w:r>
        <w:t xml:space="preserve">patterns in the target language. We suggest a methodology combining constructional and grammatical profiles, and argue that this methodology enables us to identify the most relevant morphological and syntactic constructions, and </w:t>
      </w:r>
      <w:r w:rsidR="004C356D">
        <w:t xml:space="preserve">in addition </w:t>
      </w:r>
      <w:r>
        <w:t>makes it possible to pinpoint the grammatical forms that are most characteristic of each construction. Our argument is based on a case study of Russian verbs of motion</w:t>
      </w:r>
      <w:r w:rsidR="00E83A94">
        <w:t xml:space="preserve">, </w:t>
      </w:r>
      <w:r w:rsidR="00702140">
        <w:t>so</w:t>
      </w:r>
      <w:r w:rsidR="00E83A94">
        <w:t xml:space="preserve"> in addition to implications for L2 instruction in general, our study also has consequences for how we teach Russian motion verbs.</w:t>
      </w:r>
    </w:p>
    <w:p w14:paraId="2F384CCE" w14:textId="77777777" w:rsidR="00752AEB" w:rsidRDefault="00384030" w:rsidP="00026CB7">
      <w:pPr>
        <w:pStyle w:val="Overskrift2"/>
      </w:pPr>
      <w:r>
        <w:t xml:space="preserve">1. </w:t>
      </w:r>
      <w:r w:rsidR="000F2B7E">
        <w:t>Strategic input for L2 learners and linguistic profiling</w:t>
      </w:r>
    </w:p>
    <w:p w14:paraId="6F685C3F" w14:textId="155CE581" w:rsidR="0030482B" w:rsidRPr="00991F66" w:rsidRDefault="0030482B" w:rsidP="0030482B">
      <w:pPr>
        <w:pStyle w:val="Brdtekst"/>
        <w:rPr>
          <w:color w:val="FF0000"/>
        </w:rPr>
      </w:pPr>
      <w:r>
        <w:t xml:space="preserve">Since L2 learners are sensitive to the frequency of the constructions they encounter (see e.g. </w:t>
      </w:r>
      <w:r w:rsidRPr="0030482B">
        <w:t xml:space="preserve">Ellis </w:t>
      </w:r>
      <w:r w:rsidR="00BE2A9F">
        <w:t>and</w:t>
      </w:r>
      <w:r w:rsidRPr="0030482B">
        <w:t xml:space="preserve"> Wulff 2015</w:t>
      </w:r>
      <w:r w:rsidR="00BE2A9F">
        <w:t xml:space="preserve"> and Ellis et al. 2016</w:t>
      </w:r>
      <w:r w:rsidR="00E66AB0">
        <w:t>: 47</w:t>
      </w:r>
      <w:r>
        <w:t>), it follows that L2 instructors should pay particular attention to the input the</w:t>
      </w:r>
      <w:r w:rsidR="006A4BE9">
        <w:t xml:space="preserve">y provide learners with. Without </w:t>
      </w:r>
      <w:ins w:id="1" w:author="Laura A Janda" w:date="2018-08-31T10:29:00Z">
        <w:r w:rsidR="00AD7CE6">
          <w:t xml:space="preserve">a </w:t>
        </w:r>
      </w:ins>
      <w:r w:rsidR="006A4BE9">
        <w:t xml:space="preserve">doubt, it is strategic to expose L2 learners </w:t>
      </w:r>
      <w:r w:rsidR="00886757">
        <w:t>to</w:t>
      </w:r>
      <w:r w:rsidR="006A4BE9">
        <w:t xml:space="preserve"> frequently used language patterns, so that they can acquire the most important patterns in the language they are studying. But how can we identify what is the most strategic input? Traditionally, this task has been left to the intuition of L2 instructors</w:t>
      </w:r>
      <w:r w:rsidR="00023BFB">
        <w:t xml:space="preserve"> and writers of textbooks</w:t>
      </w:r>
      <w:r w:rsidR="00886757">
        <w:t xml:space="preserve">, </w:t>
      </w:r>
      <w:r w:rsidR="00023BFB">
        <w:t xml:space="preserve">and </w:t>
      </w:r>
      <w:r w:rsidR="00886757">
        <w:t xml:space="preserve">as a </w:t>
      </w:r>
      <w:proofErr w:type="gramStart"/>
      <w:r w:rsidR="00886757">
        <w:t>result textbooks</w:t>
      </w:r>
      <w:proofErr w:type="gramEnd"/>
      <w:r w:rsidR="00886757">
        <w:t xml:space="preserve"> are often populated with invented sentences that </w:t>
      </w:r>
      <w:r w:rsidR="00886757" w:rsidRPr="00886757">
        <w:t xml:space="preserve">probably </w:t>
      </w:r>
      <w:r w:rsidR="00886757">
        <w:t>“</w:t>
      </w:r>
      <w:r w:rsidR="00886757" w:rsidRPr="00886757">
        <w:t xml:space="preserve">have not occurred in any natural speech situation before </w:t>
      </w:r>
      <w:r w:rsidR="00886757">
        <w:t>(and […] probably never will)” (</w:t>
      </w:r>
      <w:proofErr w:type="spellStart"/>
      <w:r w:rsidR="00886757">
        <w:t>Römer</w:t>
      </w:r>
      <w:proofErr w:type="spellEnd"/>
      <w:r w:rsidR="00886757">
        <w:t xml:space="preserve"> 2004: 153)</w:t>
      </w:r>
      <w:r w:rsidR="006A4BE9">
        <w:t>. The pur</w:t>
      </w:r>
      <w:bookmarkStart w:id="2" w:name="_GoBack"/>
      <w:bookmarkEnd w:id="2"/>
      <w:r w:rsidR="006A4BE9">
        <w:t xml:space="preserve">pose of the present study is to propose a more scientific basis for the identification of strategic input for L2 learners. </w:t>
      </w:r>
      <w:r w:rsidR="00991F66">
        <w:rPr>
          <w:color w:val="FF0000"/>
        </w:rPr>
        <w:t>What counts as “strategic” is a matter of discussion, but it stands to reason that it is important to strike a balance between conceptually basic, easily learnable and high frequent structures in the input to L2 learners. While we acknowledge the relevance of conceptual basicness and learnability, in the present study we focus on the role of frequency. More specifically, o</w:t>
      </w:r>
      <w:r w:rsidR="006A4BE9" w:rsidRPr="00991F66">
        <w:rPr>
          <w:color w:val="FF0000"/>
        </w:rPr>
        <w:t>n</w:t>
      </w:r>
      <w:r w:rsidR="006A4BE9">
        <w:t xml:space="preserve"> the basis of a case study of Russian motion verbs</w:t>
      </w:r>
      <w:ins w:id="3" w:author="Laura A Janda" w:date="2018-08-31T10:29:00Z">
        <w:r w:rsidR="00AD7CE6">
          <w:t>,</w:t>
        </w:r>
      </w:ins>
      <w:r w:rsidR="006A4BE9">
        <w:t xml:space="preserve"> we suggest a methodology combining two core concepts of constructional and usage-based approaches</w:t>
      </w:r>
      <w:r w:rsidR="00880ECE" w:rsidRPr="00880ECE">
        <w:rPr>
          <w:color w:val="FF0000"/>
        </w:rPr>
        <w:t>, both of which involve frequency</w:t>
      </w:r>
      <w:r w:rsidR="006A4BE9">
        <w:t xml:space="preserve">: constructional profiles and grammatical profiles. In </w:t>
      </w:r>
      <w:r w:rsidR="00711B34">
        <w:t>the remainder of section 1</w:t>
      </w:r>
      <w:r w:rsidR="006A4BE9">
        <w:t xml:space="preserve">, we will present linguistic profiling, before we give a short overview of Russian verbs </w:t>
      </w:r>
      <w:r w:rsidR="00780DEC">
        <w:t>of motion in section 2</w:t>
      </w:r>
      <w:r w:rsidR="00023BFB">
        <w:t xml:space="preserve"> and their basic constructions in section 3</w:t>
      </w:r>
      <w:r w:rsidR="00780DEC">
        <w:t>. After a brief discussion of morpholo</w:t>
      </w:r>
      <w:r w:rsidR="00023BFB">
        <w:t>gical constructions in section 4</w:t>
      </w:r>
      <w:r w:rsidR="00780DEC">
        <w:t xml:space="preserve">, we turn to syntactic constructions in sections </w:t>
      </w:r>
      <w:r w:rsidR="00023BFB">
        <w:t>5</w:t>
      </w:r>
      <w:r w:rsidR="00780DEC">
        <w:t xml:space="preserve"> </w:t>
      </w:r>
      <w:r w:rsidR="00023BFB">
        <w:t>and</w:t>
      </w:r>
      <w:r w:rsidR="00780DEC">
        <w:t xml:space="preserve"> 6. In sections 7 and 8 we combine constructional and grammatical profiles, before the contribution of the article is summarized in section 9.</w:t>
      </w:r>
    </w:p>
    <w:p w14:paraId="5AA4BE0D" w14:textId="58BAE9DF" w:rsidR="00E83A94" w:rsidRDefault="00FF6C63" w:rsidP="00EA796A">
      <w:pPr>
        <w:pStyle w:val="Brdtekst-frsteinnrykk"/>
      </w:pPr>
      <w:r>
        <w:t>By “linguistic profile” we mean the statistical distribution of features related to a linguistic unit. Linguistic profiling</w:t>
      </w:r>
      <w:r w:rsidR="00023BFB">
        <w:t>, discussed at length by Kuznetsova (2015),</w:t>
      </w:r>
      <w:r>
        <w:t xml:space="preserve"> represents a suite of methods for</w:t>
      </w:r>
      <w:r w:rsidR="00EA796A">
        <w:t xml:space="preserve"> </w:t>
      </w:r>
      <w:r w:rsidR="00EA796A" w:rsidRPr="00EA796A">
        <w:t>using corpus data to explore form-meaning relationships in language by means of relative frequencies</w:t>
      </w:r>
      <w:r w:rsidR="00EA796A">
        <w:t xml:space="preserve">. Linguistic profiles were </w:t>
      </w:r>
      <w:r>
        <w:t xml:space="preserve">pioneered by </w:t>
      </w:r>
      <w:proofErr w:type="spellStart"/>
      <w:r>
        <w:t>Divjak</w:t>
      </w:r>
      <w:proofErr w:type="spellEnd"/>
      <w:r>
        <w:t xml:space="preserve"> and </w:t>
      </w:r>
      <w:proofErr w:type="spellStart"/>
      <w:r>
        <w:t>Gries</w:t>
      </w:r>
      <w:proofErr w:type="spellEnd"/>
      <w:r>
        <w:t xml:space="preserve"> (2006), whose “behavioral profiles” summarized the statistical distribution of a large number of properties of linguistic units. In the present study, we will be concerned with two kinds of linguistic profiles: constructional profiles and grammatical profiles.</w:t>
      </w:r>
    </w:p>
    <w:p w14:paraId="5EE77D7D" w14:textId="4B00B3BC" w:rsidR="00FF6C63" w:rsidRDefault="00EA796A" w:rsidP="00FF6C63">
      <w:pPr>
        <w:pStyle w:val="Brdtekst-frsteinnrykk"/>
      </w:pPr>
      <w:r>
        <w:t>A c</w:t>
      </w:r>
      <w:r w:rsidR="00FF6C63">
        <w:t xml:space="preserve">onstructional </w:t>
      </w:r>
      <w:r>
        <w:t>profile</w:t>
      </w:r>
      <w:r w:rsidR="00FF6C63">
        <w:t xml:space="preserve"> (</w:t>
      </w:r>
      <w:proofErr w:type="spellStart"/>
      <w:r w:rsidR="00FF6C63" w:rsidRPr="00FF6C63">
        <w:t>Janda</w:t>
      </w:r>
      <w:proofErr w:type="spellEnd"/>
      <w:r w:rsidR="00FF6C63" w:rsidRPr="00FF6C63">
        <w:t xml:space="preserve"> and </w:t>
      </w:r>
      <w:proofErr w:type="spellStart"/>
      <w:r w:rsidR="00FF6C63" w:rsidRPr="00FF6C63">
        <w:t>Solovyev</w:t>
      </w:r>
      <w:proofErr w:type="spellEnd"/>
      <w:r w:rsidR="00FF6C63" w:rsidRPr="00FF6C63">
        <w:t xml:space="preserve"> 2009)</w:t>
      </w:r>
      <w:r w:rsidR="00FF6C63">
        <w:t xml:space="preserve"> is the </w:t>
      </w:r>
      <w:r w:rsidRPr="00EA796A">
        <w:t xml:space="preserve">relative frequency distribution of </w:t>
      </w:r>
      <w:r>
        <w:t xml:space="preserve">the syntactic or morphological constructions a linguistic unit occurs in. In their study of nouns denoting happiness and sadness in Russian they showed </w:t>
      </w:r>
      <w:r w:rsidR="00023BFB">
        <w:t xml:space="preserve">that </w:t>
      </w:r>
      <w:ins w:id="4" w:author="Laura A Janda" w:date="2018-08-31T10:32:00Z">
        <w:r w:rsidR="00AD7CE6">
          <w:t xml:space="preserve">while </w:t>
        </w:r>
      </w:ins>
      <w:r>
        <w:t xml:space="preserve">these words tend to occur </w:t>
      </w:r>
      <w:r>
        <w:lastRenderedPageBreak/>
        <w:t>in</w:t>
      </w:r>
      <w:ins w:id="5" w:author="Laura A Janda" w:date="2018-08-31T10:33:00Z">
        <w:r w:rsidR="00AD7CE6">
          <w:t xml:space="preserve"> the same set of constructions, the frequency distribution </w:t>
        </w:r>
      </w:ins>
      <w:ins w:id="6" w:author="Laura A Janda" w:date="2018-08-31T10:34:00Z">
        <w:r w:rsidR="00AD7CE6">
          <w:t xml:space="preserve">of each word </w:t>
        </w:r>
      </w:ins>
      <w:ins w:id="7" w:author="Laura A Janda" w:date="2018-08-31T10:33:00Z">
        <w:r w:rsidR="00AD7CE6">
          <w:t>across th</w:t>
        </w:r>
      </w:ins>
      <w:ins w:id="8" w:author="Laura A Janda" w:date="2018-08-31T10:34:00Z">
        <w:r w:rsidR="00AD7CE6">
          <w:t>os</w:t>
        </w:r>
      </w:ins>
      <w:ins w:id="9" w:author="Laura A Janda" w:date="2018-08-31T10:33:00Z">
        <w:r w:rsidR="00AD7CE6">
          <w:t>e constructions is unique</w:t>
        </w:r>
      </w:ins>
      <w:r>
        <w:t xml:space="preserve">, and </w:t>
      </w:r>
      <w:ins w:id="10" w:author="Laura A Janda" w:date="2018-08-31T10:34:00Z">
        <w:r w:rsidR="00AD7CE6">
          <w:t xml:space="preserve">thus </w:t>
        </w:r>
      </w:ins>
      <w:r>
        <w:t>constructional profiles make it possible to tease apart differences between near synonyms.</w:t>
      </w:r>
    </w:p>
    <w:p w14:paraId="3B5E9D9F" w14:textId="495512AB" w:rsidR="00EA796A" w:rsidRDefault="00EA796A" w:rsidP="00FF6C63">
      <w:pPr>
        <w:pStyle w:val="Brdtekst-frsteinnrykk"/>
      </w:pPr>
      <w:r>
        <w:t xml:space="preserve">A grammatical profile is the </w:t>
      </w:r>
      <w:r w:rsidRPr="00EA796A">
        <w:t xml:space="preserve">relative frequency distribution of </w:t>
      </w:r>
      <w:r>
        <w:t xml:space="preserve">the </w:t>
      </w:r>
      <w:r w:rsidRPr="00EA796A">
        <w:t>inflected forms of a lexeme (</w:t>
      </w:r>
      <w:proofErr w:type="spellStart"/>
      <w:r w:rsidRPr="00EA796A">
        <w:t>Janda</w:t>
      </w:r>
      <w:proofErr w:type="spellEnd"/>
      <w:r w:rsidRPr="00EA796A">
        <w:t xml:space="preserve"> and </w:t>
      </w:r>
      <w:proofErr w:type="spellStart"/>
      <w:r w:rsidRPr="00EA796A">
        <w:t>Lyashevskaya</w:t>
      </w:r>
      <w:proofErr w:type="spellEnd"/>
      <w:r w:rsidRPr="00EA796A">
        <w:t xml:space="preserve"> 2011</w:t>
      </w:r>
      <w:r>
        <w:t>: 719</w:t>
      </w:r>
      <w:r w:rsidRPr="00EA796A">
        <w:t>)</w:t>
      </w:r>
      <w:r>
        <w:t>.</w:t>
      </w:r>
      <w:r w:rsidR="00862901">
        <w:rPr>
          <w:rStyle w:val="Fotnotereferanse"/>
        </w:rPr>
        <w:footnoteReference w:id="1"/>
      </w:r>
      <w:r>
        <w:t xml:space="preserve"> </w:t>
      </w:r>
      <w:r w:rsidR="00F43444">
        <w:t xml:space="preserve">Thus, the grammatical profile of a verb is the proportion of </w:t>
      </w:r>
      <w:ins w:id="11" w:author="Laura A Janda" w:date="2018-08-31T10:35:00Z">
        <w:r w:rsidR="00AD7CE6">
          <w:t xml:space="preserve">corpus attestations </w:t>
        </w:r>
      </w:ins>
      <w:r w:rsidR="00F43444">
        <w:t xml:space="preserve">for present tense, past tense, etc. </w:t>
      </w:r>
      <w:r>
        <w:t xml:space="preserve">In their large-scale study of </w:t>
      </w:r>
      <w:r w:rsidR="00AE62C2">
        <w:t xml:space="preserve">imperfective and perfective verbs in Russian, </w:t>
      </w:r>
      <w:proofErr w:type="spellStart"/>
      <w:r w:rsidR="00AE62C2">
        <w:t>Janda</w:t>
      </w:r>
      <w:proofErr w:type="spellEnd"/>
      <w:r w:rsidR="00AE62C2">
        <w:t xml:space="preserve"> and </w:t>
      </w:r>
      <w:proofErr w:type="spellStart"/>
      <w:r w:rsidR="00AE62C2">
        <w:t>Lyashevskaya</w:t>
      </w:r>
      <w:proofErr w:type="spellEnd"/>
      <w:r w:rsidR="00AE62C2">
        <w:t xml:space="preserve"> (2011) show that verb pairs based on prefixation and suffixation have similar grammatical profiles</w:t>
      </w:r>
      <w:ins w:id="12" w:author="Laura A Janda" w:date="2018-08-31T10:36:00Z">
        <w:r w:rsidR="00AD7CE6">
          <w:t>, while the profiles of imperfective verbs</w:t>
        </w:r>
        <w:r w:rsidR="00AD7CE6" w:rsidRPr="00076FF6">
          <w:t xml:space="preserve"> are </w:t>
        </w:r>
      </w:ins>
      <w:ins w:id="13" w:author="Laura A Janda" w:date="2018-08-31T10:41:00Z">
        <w:r w:rsidR="0014141F" w:rsidRPr="00076FF6">
          <w:t>clearly distinct from those of perfective verbs</w:t>
        </w:r>
      </w:ins>
      <w:r w:rsidR="00AE62C2">
        <w:t>. At the same time,</w:t>
      </w:r>
      <w:r w:rsidR="00F43444" w:rsidRPr="00F43444">
        <w:t xml:space="preserve"> </w:t>
      </w:r>
      <w:proofErr w:type="spellStart"/>
      <w:r w:rsidR="00F43444">
        <w:t>Janda</w:t>
      </w:r>
      <w:proofErr w:type="spellEnd"/>
      <w:r w:rsidR="00F43444">
        <w:t xml:space="preserve"> and </w:t>
      </w:r>
      <w:proofErr w:type="spellStart"/>
      <w:r w:rsidR="00F43444">
        <w:t>Lyashevskaya</w:t>
      </w:r>
      <w:proofErr w:type="spellEnd"/>
      <w:r w:rsidR="00F43444">
        <w:t xml:space="preserve"> (2011) show that</w:t>
      </w:r>
      <w:r w:rsidR="00AE62C2">
        <w:t xml:space="preserve"> th</w:t>
      </w:r>
      <w:r w:rsidR="00F43444">
        <w:t>e</w:t>
      </w:r>
      <w:r w:rsidR="00AE62C2">
        <w:t xml:space="preserve"> grammatical profiles </w:t>
      </w:r>
      <w:r w:rsidR="00F43444">
        <w:t xml:space="preserve">they investigate </w:t>
      </w:r>
      <w:r w:rsidR="00AE62C2">
        <w:t>make it possible to identify “outlier verbs” that show strong affinities to certain grammatical forms, a fact they argue is of importance for L2 instruction.</w:t>
      </w:r>
    </w:p>
    <w:p w14:paraId="6C1A70FF" w14:textId="04A4E87C" w:rsidR="00AE62C2" w:rsidRPr="00EA796A" w:rsidRDefault="00AE62C2" w:rsidP="00FF6C63">
      <w:pPr>
        <w:pStyle w:val="Brdtekst-frsteinnrykk"/>
      </w:pPr>
      <w:r>
        <w:t xml:space="preserve">In the present study, we will combine the use of constructional and grammatical profiles in order to identify strategic input for L2 learners. However, before we explore linguistic profiling, we will introduce </w:t>
      </w:r>
      <w:ins w:id="14" w:author="Laura A Janda" w:date="2018-08-31T10:42:00Z">
        <w:r w:rsidR="00CB38E4">
          <w:t xml:space="preserve">the </w:t>
        </w:r>
      </w:ins>
      <w:r>
        <w:t xml:space="preserve">Russian verbs of motion, since constructions with </w:t>
      </w:r>
      <w:ins w:id="15" w:author="Laura A Janda" w:date="2018-08-31T10:46:00Z">
        <w:r w:rsidR="00CB38E4">
          <w:t xml:space="preserve">these </w:t>
        </w:r>
      </w:ins>
      <w:r>
        <w:t xml:space="preserve">verbs </w:t>
      </w:r>
      <w:r w:rsidR="00266FD8">
        <w:t>are</w:t>
      </w:r>
      <w:r>
        <w:t xml:space="preserve"> the empirical basis for the claims we make in the present article.</w:t>
      </w:r>
    </w:p>
    <w:p w14:paraId="4D637122" w14:textId="77777777" w:rsidR="00752AEB" w:rsidRPr="00026CB7" w:rsidRDefault="00384030" w:rsidP="00026CB7">
      <w:pPr>
        <w:pStyle w:val="Overskrift2"/>
      </w:pPr>
      <w:r w:rsidRPr="00026CB7">
        <w:t xml:space="preserve">2. </w:t>
      </w:r>
      <w:r w:rsidR="00752AEB" w:rsidRPr="00026CB7">
        <w:t xml:space="preserve">Russian motion verbs – </w:t>
      </w:r>
      <w:r w:rsidR="000F2B7E" w:rsidRPr="00026CB7">
        <w:t>a major obstacle for L2 learners</w:t>
      </w:r>
    </w:p>
    <w:p w14:paraId="5458E191" w14:textId="77777777" w:rsidR="00CB38E4" w:rsidRDefault="006F4F88" w:rsidP="00094D23">
      <w:pPr>
        <w:pStyle w:val="Brdtekst"/>
        <w:rPr>
          <w:ins w:id="16" w:author="Laura A Janda" w:date="2018-08-31T10:47:00Z"/>
        </w:rPr>
      </w:pPr>
      <w:ins w:id="17" w:author="Tore Nesset" w:date="2018-08-21T11:01:00Z">
        <w:r>
          <w:t xml:space="preserve">Constructions with </w:t>
        </w:r>
      </w:ins>
      <w:r w:rsidR="0024403B" w:rsidRPr="00026CB7">
        <w:t xml:space="preserve">Russian verbs of motion are challenging for L2 learners of Russian – </w:t>
      </w:r>
      <w:proofErr w:type="spellStart"/>
      <w:r w:rsidR="0024403B" w:rsidRPr="00026CB7">
        <w:t>Gor</w:t>
      </w:r>
      <w:proofErr w:type="spellEnd"/>
      <w:r w:rsidR="0024403B" w:rsidRPr="00026CB7">
        <w:t xml:space="preserve"> et al. (2010: 361) aptly describe the motion verbs as a “notoriously thorny topic”. </w:t>
      </w:r>
      <w:r w:rsidR="0024403B" w:rsidRPr="00BC5A63">
        <w:t xml:space="preserve">There are </w:t>
      </w:r>
      <w:r w:rsidR="00664FBC">
        <w:t xml:space="preserve">at least </w:t>
      </w:r>
      <w:r w:rsidR="00BC5A63" w:rsidRPr="00BC5A63">
        <w:t>three</w:t>
      </w:r>
      <w:r w:rsidR="0024403B" w:rsidRPr="00BC5A63">
        <w:t xml:space="preserve"> </w:t>
      </w:r>
      <w:r w:rsidR="00BC5A63" w:rsidRPr="00BC5A63">
        <w:t xml:space="preserve">main </w:t>
      </w:r>
      <w:r w:rsidR="0024403B" w:rsidRPr="00BC5A63">
        <w:t>reasons for this</w:t>
      </w:r>
      <w:ins w:id="18" w:author="Tore Nesset" w:date="2018-08-21T11:01:00Z">
        <w:r>
          <w:t>: they come in pairs, they are involved in morphological constructions with aspectual prefixes, and there is no generic motion verb in Russian</w:t>
        </w:r>
      </w:ins>
      <w:r w:rsidR="0024403B" w:rsidRPr="00BC5A63">
        <w:t xml:space="preserve">. </w:t>
      </w:r>
    </w:p>
    <w:p w14:paraId="7A37B38A" w14:textId="70D248F8" w:rsidR="006F4F88" w:rsidRDefault="006F4F88" w:rsidP="00076FF6">
      <w:pPr>
        <w:pStyle w:val="Brdtekst-frsteinnrykk"/>
        <w:rPr>
          <w:ins w:id="19" w:author="Tore Nesset" w:date="2018-08-21T11:03:00Z"/>
        </w:rPr>
      </w:pPr>
      <w:ins w:id="20" w:author="Tore Nesset" w:date="2018-08-21T11:03:00Z">
        <w:r>
          <w:t>The first challenge is illustrated in (1) and (2), which show that Russian has two verbs meaning ‘walk’:</w:t>
        </w:r>
      </w:ins>
      <w:ins w:id="21" w:author="Tore Nesset" w:date="2018-08-21T11:04:00Z">
        <w:r>
          <w:rPr>
            <w:rStyle w:val="Fotnotereferanse"/>
          </w:rPr>
          <w:footnoteReference w:id="2"/>
        </w:r>
      </w:ins>
    </w:p>
    <w:p w14:paraId="7CB5E797" w14:textId="02D31C6D" w:rsidR="00B842A5" w:rsidRPr="00B842A5" w:rsidRDefault="001015EC" w:rsidP="0034038C">
      <w:pPr>
        <w:pStyle w:val="Example"/>
      </w:pPr>
      <w:proofErr w:type="spellStart"/>
      <w:r w:rsidRPr="00076FF6">
        <w:rPr>
          <w:i/>
        </w:rPr>
        <w:t>Abbat</w:t>
      </w:r>
      <w:proofErr w:type="spellEnd"/>
      <w:r w:rsidRPr="00076FF6">
        <w:rPr>
          <w:i/>
        </w:rPr>
        <w:t xml:space="preserve"> </w:t>
      </w:r>
      <w:proofErr w:type="spellStart"/>
      <w:r w:rsidRPr="00076FF6">
        <w:rPr>
          <w:i/>
        </w:rPr>
        <w:t>byl</w:t>
      </w:r>
      <w:proofErr w:type="spellEnd"/>
      <w:r w:rsidRPr="00076FF6">
        <w:rPr>
          <w:i/>
        </w:rPr>
        <w:t xml:space="preserve"> </w:t>
      </w:r>
      <w:proofErr w:type="spellStart"/>
      <w:r w:rsidRPr="00076FF6">
        <w:rPr>
          <w:i/>
        </w:rPr>
        <w:t>čelovekom</w:t>
      </w:r>
      <w:proofErr w:type="spellEnd"/>
      <w:r w:rsidRPr="00076FF6">
        <w:rPr>
          <w:i/>
        </w:rPr>
        <w:t xml:space="preserve"> </w:t>
      </w:r>
      <w:proofErr w:type="spellStart"/>
      <w:r w:rsidRPr="00076FF6">
        <w:rPr>
          <w:i/>
        </w:rPr>
        <w:t>blagočestiv</w:t>
      </w:r>
      <w:r w:rsidR="00B842A5" w:rsidRPr="00076FF6">
        <w:rPr>
          <w:i/>
        </w:rPr>
        <w:t>ym</w:t>
      </w:r>
      <w:proofErr w:type="spellEnd"/>
      <w:r w:rsidR="00B842A5" w:rsidRPr="00076FF6">
        <w:rPr>
          <w:i/>
        </w:rPr>
        <w:t xml:space="preserve"> </w:t>
      </w:r>
      <w:proofErr w:type="spellStart"/>
      <w:r w:rsidR="00B842A5" w:rsidRPr="00076FF6">
        <w:rPr>
          <w:i/>
        </w:rPr>
        <w:t>i</w:t>
      </w:r>
      <w:proofErr w:type="spellEnd"/>
      <w:r w:rsidR="00B842A5" w:rsidRPr="00076FF6">
        <w:rPr>
          <w:i/>
        </w:rPr>
        <w:t xml:space="preserve"> </w:t>
      </w:r>
      <w:proofErr w:type="spellStart"/>
      <w:r w:rsidR="00B842A5" w:rsidRPr="00076FF6">
        <w:rPr>
          <w:b/>
          <w:i/>
        </w:rPr>
        <w:t>šel</w:t>
      </w:r>
      <w:r w:rsidR="00407098" w:rsidRPr="00076FF6">
        <w:rPr>
          <w:b/>
          <w:i/>
          <w:vertAlign w:val="superscript"/>
        </w:rPr>
        <w:t>uni</w:t>
      </w:r>
      <w:proofErr w:type="spellEnd"/>
      <w:r w:rsidR="00B842A5" w:rsidRPr="00076FF6">
        <w:rPr>
          <w:i/>
        </w:rPr>
        <w:t xml:space="preserve"> </w:t>
      </w:r>
      <w:proofErr w:type="spellStart"/>
      <w:r w:rsidR="00B842A5" w:rsidRPr="00076FF6">
        <w:rPr>
          <w:i/>
        </w:rPr>
        <w:t>domoj</w:t>
      </w:r>
      <w:proofErr w:type="spellEnd"/>
      <w:r w:rsidR="00B842A5" w:rsidRPr="00076FF6">
        <w:rPr>
          <w:i/>
        </w:rPr>
        <w:t xml:space="preserve"> spat’ </w:t>
      </w:r>
      <w:proofErr w:type="spellStart"/>
      <w:r w:rsidR="00B842A5" w:rsidRPr="00076FF6">
        <w:rPr>
          <w:i/>
        </w:rPr>
        <w:t>srazu</w:t>
      </w:r>
      <w:proofErr w:type="spellEnd"/>
      <w:r w:rsidR="00B842A5" w:rsidRPr="00076FF6">
        <w:rPr>
          <w:i/>
        </w:rPr>
        <w:t xml:space="preserve"> </w:t>
      </w:r>
      <w:proofErr w:type="spellStart"/>
      <w:r w:rsidR="00B842A5" w:rsidRPr="00076FF6">
        <w:rPr>
          <w:i/>
        </w:rPr>
        <w:t>že</w:t>
      </w:r>
      <w:proofErr w:type="spellEnd"/>
      <w:r w:rsidR="00B842A5" w:rsidRPr="00076FF6">
        <w:rPr>
          <w:i/>
        </w:rPr>
        <w:t xml:space="preserve"> </w:t>
      </w:r>
      <w:proofErr w:type="spellStart"/>
      <w:r w:rsidR="00B842A5" w:rsidRPr="00076FF6">
        <w:rPr>
          <w:i/>
        </w:rPr>
        <w:t>posle</w:t>
      </w:r>
      <w:proofErr w:type="spellEnd"/>
      <w:r w:rsidR="00B842A5" w:rsidRPr="00076FF6">
        <w:rPr>
          <w:i/>
        </w:rPr>
        <w:t xml:space="preserve"> </w:t>
      </w:r>
      <w:proofErr w:type="spellStart"/>
      <w:r w:rsidR="00B842A5" w:rsidRPr="00076FF6">
        <w:rPr>
          <w:i/>
        </w:rPr>
        <w:t>večernej</w:t>
      </w:r>
      <w:proofErr w:type="spellEnd"/>
      <w:r w:rsidR="00B842A5" w:rsidRPr="00076FF6">
        <w:rPr>
          <w:i/>
        </w:rPr>
        <w:t xml:space="preserve"> messy. </w:t>
      </w:r>
      <w:r w:rsidR="00B842A5">
        <w:t>(Brown 2003)</w:t>
      </w:r>
    </w:p>
    <w:p w14:paraId="0F82D62E" w14:textId="77777777" w:rsidR="00B842A5" w:rsidRPr="00345453" w:rsidRDefault="00B842A5" w:rsidP="00B842A5">
      <w:pPr>
        <w:pStyle w:val="Example"/>
        <w:numPr>
          <w:ilvl w:val="0"/>
          <w:numId w:val="0"/>
        </w:numPr>
        <w:ind w:left="567"/>
        <w:rPr>
          <w:rFonts w:eastAsia="Times New Roman" w:cstheme="minorHAnsi"/>
          <w:lang w:eastAsia="nb-NO"/>
        </w:rPr>
      </w:pPr>
      <w:r w:rsidRPr="00345453">
        <w:rPr>
          <w:rFonts w:eastAsia="Times New Roman" w:cstheme="minorHAnsi"/>
          <w:lang w:eastAsia="nb-NO"/>
        </w:rPr>
        <w:t>‘</w:t>
      </w:r>
      <w:r w:rsidR="0034038C" w:rsidRPr="00345453">
        <w:rPr>
          <w:rFonts w:eastAsia="Times New Roman" w:cstheme="minorHAnsi"/>
          <w:lang w:eastAsia="nb-NO"/>
        </w:rPr>
        <w:t xml:space="preserve">The </w:t>
      </w:r>
      <w:proofErr w:type="spellStart"/>
      <w:r w:rsidR="0034038C" w:rsidRPr="00345453">
        <w:rPr>
          <w:rFonts w:eastAsia="Times New Roman" w:cstheme="minorHAnsi"/>
          <w:lang w:eastAsia="nb-NO"/>
        </w:rPr>
        <w:t>abbu</w:t>
      </w:r>
      <w:proofErr w:type="spellEnd"/>
      <w:r w:rsidR="0034038C" w:rsidRPr="00345453">
        <w:rPr>
          <w:rFonts w:eastAsia="Times New Roman" w:cstheme="minorHAnsi"/>
          <w:lang w:eastAsia="nb-NO"/>
        </w:rPr>
        <w:t xml:space="preserve"> was a deeply pious man who </w:t>
      </w:r>
      <w:r w:rsidR="0034038C" w:rsidRPr="00345453">
        <w:rPr>
          <w:rFonts w:eastAsia="Times New Roman" w:cstheme="minorHAnsi"/>
          <w:b/>
          <w:lang w:eastAsia="nb-NO"/>
        </w:rPr>
        <w:t>went</w:t>
      </w:r>
      <w:r w:rsidR="0034038C" w:rsidRPr="00345453">
        <w:rPr>
          <w:rFonts w:eastAsia="Times New Roman" w:cstheme="minorHAnsi"/>
          <w:lang w:eastAsia="nb-NO"/>
        </w:rPr>
        <w:t xml:space="preserve"> home to bed immediately after mass.</w:t>
      </w:r>
      <w:r w:rsidRPr="00345453">
        <w:rPr>
          <w:rFonts w:eastAsia="Times New Roman" w:cstheme="minorHAnsi"/>
          <w:lang w:eastAsia="nb-NO"/>
        </w:rPr>
        <w:t>’</w:t>
      </w:r>
    </w:p>
    <w:p w14:paraId="5FEA9E06" w14:textId="3F8F5A8B" w:rsidR="00B842A5" w:rsidRPr="00B842A5" w:rsidRDefault="00B842A5" w:rsidP="0034038C">
      <w:pPr>
        <w:pStyle w:val="Example"/>
      </w:pPr>
      <w:proofErr w:type="spellStart"/>
      <w:r w:rsidRPr="00076FF6">
        <w:rPr>
          <w:b/>
          <w:i/>
        </w:rPr>
        <w:t>Xodil</w:t>
      </w:r>
      <w:r w:rsidR="00407098" w:rsidRPr="00076FF6">
        <w:rPr>
          <w:b/>
          <w:i/>
          <w:vertAlign w:val="superscript"/>
        </w:rPr>
        <w:t>non</w:t>
      </w:r>
      <w:proofErr w:type="spellEnd"/>
      <w:r w:rsidRPr="00076FF6">
        <w:rPr>
          <w:i/>
        </w:rPr>
        <w:t xml:space="preserve"> v </w:t>
      </w:r>
      <w:proofErr w:type="spellStart"/>
      <w:r w:rsidRPr="00076FF6">
        <w:rPr>
          <w:i/>
        </w:rPr>
        <w:t>zonu</w:t>
      </w:r>
      <w:proofErr w:type="spellEnd"/>
      <w:r w:rsidRPr="00076FF6">
        <w:rPr>
          <w:i/>
        </w:rPr>
        <w:t xml:space="preserve">, </w:t>
      </w:r>
      <w:proofErr w:type="spellStart"/>
      <w:r w:rsidRPr="00076FF6">
        <w:rPr>
          <w:i/>
        </w:rPr>
        <w:t>vernulsja</w:t>
      </w:r>
      <w:proofErr w:type="spellEnd"/>
      <w:r w:rsidRPr="00076FF6">
        <w:rPr>
          <w:i/>
        </w:rPr>
        <w:t xml:space="preserve"> </w:t>
      </w:r>
      <w:proofErr w:type="spellStart"/>
      <w:r w:rsidRPr="00076FF6">
        <w:rPr>
          <w:i/>
        </w:rPr>
        <w:t>živoj</w:t>
      </w:r>
      <w:proofErr w:type="spellEnd"/>
      <w:r w:rsidRPr="00076FF6">
        <w:rPr>
          <w:i/>
        </w:rPr>
        <w:t xml:space="preserve"> </w:t>
      </w:r>
      <w:proofErr w:type="spellStart"/>
      <w:r w:rsidRPr="00076FF6">
        <w:rPr>
          <w:i/>
        </w:rPr>
        <w:t>i</w:t>
      </w:r>
      <w:proofErr w:type="spellEnd"/>
      <w:r w:rsidRPr="00076FF6">
        <w:rPr>
          <w:i/>
        </w:rPr>
        <w:t xml:space="preserve"> s </w:t>
      </w:r>
      <w:proofErr w:type="spellStart"/>
      <w:r w:rsidRPr="00076FF6">
        <w:rPr>
          <w:i/>
        </w:rPr>
        <w:t>den’gami</w:t>
      </w:r>
      <w:proofErr w:type="spellEnd"/>
      <w:r w:rsidRPr="00076FF6">
        <w:rPr>
          <w:i/>
        </w:rPr>
        <w:t>.</w:t>
      </w:r>
      <w:r>
        <w:t xml:space="preserve"> (A. and B. </w:t>
      </w:r>
      <w:proofErr w:type="spellStart"/>
      <w:r>
        <w:t>Strugatsky</w:t>
      </w:r>
      <w:proofErr w:type="spellEnd"/>
      <w:r>
        <w:t xml:space="preserve"> 1971)</w:t>
      </w:r>
    </w:p>
    <w:p w14:paraId="7429BC9B" w14:textId="6128903E" w:rsidR="009C6AD3" w:rsidRPr="00345453" w:rsidRDefault="00B842A5" w:rsidP="00B842A5">
      <w:pPr>
        <w:pStyle w:val="Example"/>
        <w:numPr>
          <w:ilvl w:val="0"/>
          <w:numId w:val="0"/>
        </w:numPr>
        <w:ind w:left="567"/>
        <w:rPr>
          <w:rFonts w:ascii="Calibri" w:hAnsi="Calibri" w:cs="Calibri"/>
        </w:rPr>
      </w:pPr>
      <w:r w:rsidRPr="00345453">
        <w:rPr>
          <w:rFonts w:ascii="Calibri" w:eastAsia="Times New Roman" w:hAnsi="Calibri" w:cs="Calibri"/>
          <w:lang w:eastAsia="nb-NO"/>
        </w:rPr>
        <w:t>‘</w:t>
      </w:r>
      <w:r w:rsidR="009C6AD3" w:rsidRPr="00345453">
        <w:rPr>
          <w:rFonts w:ascii="Calibri" w:eastAsia="Times New Roman" w:hAnsi="Calibri" w:cs="Calibri"/>
          <w:lang w:eastAsia="nb-NO"/>
        </w:rPr>
        <w:t xml:space="preserve">I </w:t>
      </w:r>
      <w:r w:rsidR="009C6AD3" w:rsidRPr="00345453">
        <w:rPr>
          <w:rFonts w:ascii="Calibri" w:eastAsia="Times New Roman" w:hAnsi="Calibri" w:cs="Calibri"/>
          <w:b/>
          <w:lang w:eastAsia="nb-NO"/>
        </w:rPr>
        <w:t>went</w:t>
      </w:r>
      <w:r w:rsidR="009C6AD3" w:rsidRPr="00345453">
        <w:rPr>
          <w:rFonts w:ascii="Calibri" w:eastAsia="Times New Roman" w:hAnsi="Calibri" w:cs="Calibri"/>
          <w:lang w:eastAsia="nb-NO"/>
        </w:rPr>
        <w:t xml:space="preserve"> into the Zone and came back alive and with money.</w:t>
      </w:r>
      <w:r w:rsidRPr="00B22710">
        <w:rPr>
          <w:rFonts w:ascii="Calibri" w:eastAsia="Times New Roman" w:hAnsi="Calibri" w:cs="Calibri"/>
          <w:lang w:eastAsia="nb-NO"/>
        </w:rPr>
        <w:t>’</w:t>
      </w:r>
    </w:p>
    <w:p w14:paraId="1DEC7E91" w14:textId="64ABF8FD" w:rsidR="0024403B" w:rsidRPr="00026CB7" w:rsidRDefault="0034038C" w:rsidP="00094D23">
      <w:pPr>
        <w:pStyle w:val="Brdtekst"/>
      </w:pPr>
      <w:r>
        <w:t xml:space="preserve">In (1), the Russian text has the past tense form </w:t>
      </w:r>
      <w:proofErr w:type="spellStart"/>
      <w:r w:rsidRPr="0034038C">
        <w:rPr>
          <w:i/>
        </w:rPr>
        <w:t>šel</w:t>
      </w:r>
      <w:proofErr w:type="spellEnd"/>
      <w:r>
        <w:t xml:space="preserve"> of </w:t>
      </w:r>
      <w:proofErr w:type="spellStart"/>
      <w:r>
        <w:rPr>
          <w:i/>
        </w:rPr>
        <w:t>idti</w:t>
      </w:r>
      <w:proofErr w:type="spellEnd"/>
      <w:r>
        <w:t xml:space="preserve"> ‘walk’, because we are dealing with movement in one direction towards a goal, whereas in (2) the past tense form of </w:t>
      </w:r>
      <w:proofErr w:type="spellStart"/>
      <w:r>
        <w:rPr>
          <w:i/>
        </w:rPr>
        <w:t>xodit</w:t>
      </w:r>
      <w:proofErr w:type="spellEnd"/>
      <w:r>
        <w:rPr>
          <w:i/>
        </w:rPr>
        <w:t xml:space="preserve">’ </w:t>
      </w:r>
      <w:r>
        <w:t xml:space="preserve">‘walk’ is used, since the example describes a round trip (into the zone and back again). Verbs like </w:t>
      </w:r>
      <w:proofErr w:type="spellStart"/>
      <w:r>
        <w:rPr>
          <w:i/>
        </w:rPr>
        <w:t>idti</w:t>
      </w:r>
      <w:proofErr w:type="spellEnd"/>
      <w:r>
        <w:rPr>
          <w:i/>
        </w:rPr>
        <w:t xml:space="preserve"> </w:t>
      </w:r>
      <w:ins w:id="27" w:author="Laura A Janda" w:date="2018-08-31T10:51:00Z">
        <w:r w:rsidR="00B22710">
          <w:t xml:space="preserve">in (1) </w:t>
        </w:r>
      </w:ins>
      <w:r>
        <w:t>are referred to as “unidirectional”, whereas the label “</w:t>
      </w:r>
      <w:r w:rsidR="00BD495C">
        <w:t xml:space="preserve">non-directional” is used about </w:t>
      </w:r>
      <w:r w:rsidR="00BD495C">
        <w:lastRenderedPageBreak/>
        <w:t xml:space="preserve">verbs like </w:t>
      </w:r>
      <w:proofErr w:type="spellStart"/>
      <w:r w:rsidR="00BD495C">
        <w:rPr>
          <w:i/>
        </w:rPr>
        <w:t>xodit</w:t>
      </w:r>
      <w:proofErr w:type="spellEnd"/>
      <w:r w:rsidR="00BD495C">
        <w:rPr>
          <w:i/>
        </w:rPr>
        <w:t>’</w:t>
      </w:r>
      <w:ins w:id="28" w:author="Laura A Janda" w:date="2018-08-31T10:52:00Z">
        <w:r w:rsidR="00B22710">
          <w:t xml:space="preserve"> in (2)</w:t>
        </w:r>
      </w:ins>
      <w:r w:rsidR="00BD495C" w:rsidRPr="00C66641">
        <w:t>.</w:t>
      </w:r>
      <w:r w:rsidR="0097344A" w:rsidRPr="00C66641">
        <w:rPr>
          <w:rStyle w:val="Fotnotereferanse"/>
        </w:rPr>
        <w:footnoteReference w:id="3"/>
      </w:r>
      <w:r w:rsidR="00BD495C">
        <w:t xml:space="preserve"> In addition to roundtrips as in (2), non-directional verbs </w:t>
      </w:r>
      <w:r w:rsidR="00D645FC">
        <w:t>are used in constructions</w:t>
      </w:r>
      <w:r w:rsidR="00BD495C">
        <w:t xml:space="preserve"> describ</w:t>
      </w:r>
      <w:r w:rsidR="00D645FC">
        <w:t>ing</w:t>
      </w:r>
      <w:r w:rsidR="00BD495C">
        <w:t xml:space="preserve"> </w:t>
      </w:r>
      <w:ins w:id="32" w:author="Laura A Janda" w:date="2018-08-31T11:27:00Z">
        <w:r w:rsidR="00EA2902">
          <w:t xml:space="preserve">multidirectional </w:t>
        </w:r>
      </w:ins>
      <w:r w:rsidR="00BD495C">
        <w:t xml:space="preserve">movement “round about” as in (3), where </w:t>
      </w:r>
      <w:r w:rsidR="00026CB7">
        <w:t>a woman is walking around in a room</w:t>
      </w:r>
      <w:r w:rsidR="00BD495C">
        <w:t xml:space="preserve">, </w:t>
      </w:r>
      <w:r w:rsidR="005D3A19">
        <w:t>and the ability to carry out the relevant type of motion as in (4),</w:t>
      </w:r>
      <w:r w:rsidR="00026CB7">
        <w:t xml:space="preserve"> which is about a girl who is able to walk again after a serious illness.</w:t>
      </w:r>
    </w:p>
    <w:p w14:paraId="3501CD00" w14:textId="58913BC4" w:rsidR="00B842A5" w:rsidRPr="00B842A5" w:rsidRDefault="00B842A5" w:rsidP="00026CB7">
      <w:pPr>
        <w:pStyle w:val="Example"/>
        <w:rPr>
          <w:lang w:eastAsia="nb-NO"/>
        </w:rPr>
      </w:pPr>
      <w:proofErr w:type="spellStart"/>
      <w:r w:rsidRPr="00076FF6">
        <w:rPr>
          <w:i/>
          <w:lang w:eastAsia="nb-NO"/>
        </w:rPr>
        <w:t>Potom</w:t>
      </w:r>
      <w:proofErr w:type="spellEnd"/>
      <w:r w:rsidRPr="00076FF6">
        <w:rPr>
          <w:i/>
          <w:lang w:eastAsia="nb-NO"/>
        </w:rPr>
        <w:t xml:space="preserve"> </w:t>
      </w:r>
      <w:proofErr w:type="spellStart"/>
      <w:r w:rsidRPr="00076FF6">
        <w:rPr>
          <w:b/>
          <w:i/>
          <w:lang w:eastAsia="nb-NO"/>
        </w:rPr>
        <w:t>xodit</w:t>
      </w:r>
      <w:r w:rsidR="00407098" w:rsidRPr="00076FF6">
        <w:rPr>
          <w:b/>
          <w:i/>
          <w:vertAlign w:val="superscript"/>
        </w:rPr>
        <w:t>non</w:t>
      </w:r>
      <w:proofErr w:type="spellEnd"/>
      <w:r w:rsidRPr="00076FF6">
        <w:rPr>
          <w:i/>
          <w:lang w:eastAsia="nb-NO"/>
        </w:rPr>
        <w:t xml:space="preserve"> </w:t>
      </w:r>
      <w:proofErr w:type="spellStart"/>
      <w:r w:rsidRPr="00076FF6">
        <w:rPr>
          <w:i/>
          <w:lang w:eastAsia="nb-NO"/>
        </w:rPr>
        <w:t>po</w:t>
      </w:r>
      <w:proofErr w:type="spellEnd"/>
      <w:r w:rsidRPr="00076FF6">
        <w:rPr>
          <w:i/>
          <w:lang w:eastAsia="nb-NO"/>
        </w:rPr>
        <w:t xml:space="preserve"> </w:t>
      </w:r>
      <w:proofErr w:type="spellStart"/>
      <w:r w:rsidRPr="00076FF6">
        <w:rPr>
          <w:i/>
          <w:lang w:eastAsia="nb-NO"/>
        </w:rPr>
        <w:t>komnate</w:t>
      </w:r>
      <w:proofErr w:type="spellEnd"/>
      <w:r w:rsidRPr="00076FF6">
        <w:rPr>
          <w:i/>
          <w:lang w:eastAsia="nb-NO"/>
        </w:rPr>
        <w:t xml:space="preserve">, </w:t>
      </w:r>
      <w:proofErr w:type="spellStart"/>
      <w:r w:rsidRPr="00076FF6">
        <w:rPr>
          <w:i/>
          <w:lang w:eastAsia="nb-NO"/>
        </w:rPr>
        <w:t>vidno</w:t>
      </w:r>
      <w:proofErr w:type="spellEnd"/>
      <w:r w:rsidRPr="00076FF6">
        <w:rPr>
          <w:i/>
          <w:lang w:eastAsia="nb-NO"/>
        </w:rPr>
        <w:t xml:space="preserve">, </w:t>
      </w:r>
      <w:proofErr w:type="spellStart"/>
      <w:r w:rsidRPr="00076FF6">
        <w:rPr>
          <w:i/>
          <w:lang w:eastAsia="nb-NO"/>
        </w:rPr>
        <w:t>čto</w:t>
      </w:r>
      <w:proofErr w:type="spellEnd"/>
      <w:r w:rsidRPr="00076FF6">
        <w:rPr>
          <w:i/>
          <w:lang w:eastAsia="nb-NO"/>
        </w:rPr>
        <w:t xml:space="preserve"> </w:t>
      </w:r>
      <w:proofErr w:type="spellStart"/>
      <w:r w:rsidRPr="00076FF6">
        <w:rPr>
          <w:i/>
          <w:lang w:eastAsia="nb-NO"/>
        </w:rPr>
        <w:t>sderživaet</w:t>
      </w:r>
      <w:proofErr w:type="spellEnd"/>
      <w:r w:rsidRPr="00076FF6">
        <w:rPr>
          <w:i/>
          <w:lang w:eastAsia="nb-NO"/>
        </w:rPr>
        <w:t xml:space="preserve"> </w:t>
      </w:r>
      <w:proofErr w:type="spellStart"/>
      <w:r w:rsidRPr="00076FF6">
        <w:rPr>
          <w:i/>
          <w:lang w:eastAsia="nb-NO"/>
        </w:rPr>
        <w:t>slezy</w:t>
      </w:r>
      <w:proofErr w:type="spellEnd"/>
      <w:r w:rsidRPr="00076FF6">
        <w:rPr>
          <w:i/>
          <w:lang w:eastAsia="nb-NO"/>
        </w:rPr>
        <w:t>.</w:t>
      </w:r>
      <w:r w:rsidRPr="00B842A5">
        <w:rPr>
          <w:lang w:eastAsia="nb-NO"/>
        </w:rPr>
        <w:t xml:space="preserve"> </w:t>
      </w:r>
      <w:r>
        <w:rPr>
          <w:lang w:eastAsia="nb-NO"/>
        </w:rPr>
        <w:t>(Nabokov 1925-26)</w:t>
      </w:r>
    </w:p>
    <w:p w14:paraId="2F2FDE9D" w14:textId="4D07635A" w:rsidR="00026CB7" w:rsidRPr="00026CB7" w:rsidRDefault="00026CB7" w:rsidP="00026CB7">
      <w:pPr>
        <w:pStyle w:val="Example"/>
        <w:numPr>
          <w:ilvl w:val="0"/>
          <w:numId w:val="0"/>
        </w:numPr>
        <w:ind w:left="567"/>
        <w:rPr>
          <w:lang w:eastAsia="nb-NO"/>
        </w:rPr>
      </w:pPr>
      <w:r>
        <w:rPr>
          <w:lang w:eastAsia="nb-NO"/>
        </w:rPr>
        <w:t>‘</w:t>
      </w:r>
      <w:r w:rsidRPr="00026CB7">
        <w:rPr>
          <w:lang w:eastAsia="nb-NO"/>
        </w:rPr>
        <w:t xml:space="preserve">Then she </w:t>
      </w:r>
      <w:r w:rsidRPr="00345453">
        <w:rPr>
          <w:b/>
          <w:lang w:eastAsia="nb-NO"/>
        </w:rPr>
        <w:t>walks</w:t>
      </w:r>
      <w:r w:rsidRPr="00026CB7">
        <w:rPr>
          <w:lang w:eastAsia="nb-NO"/>
        </w:rPr>
        <w:t xml:space="preserve"> around the room: it is evident that she is holding back tears.</w:t>
      </w:r>
      <w:r w:rsidR="00B842A5">
        <w:rPr>
          <w:lang w:eastAsia="nb-NO"/>
        </w:rPr>
        <w:t>’</w:t>
      </w:r>
    </w:p>
    <w:p w14:paraId="2F7B6417" w14:textId="56AEC244" w:rsidR="00B842A5" w:rsidRPr="00B842A5" w:rsidRDefault="00B842A5" w:rsidP="005D3A19">
      <w:pPr>
        <w:pStyle w:val="Example"/>
        <w:rPr>
          <w:lang w:eastAsia="nb-NO"/>
        </w:rPr>
      </w:pPr>
      <w:r w:rsidRPr="00076FF6">
        <w:rPr>
          <w:i/>
          <w:lang w:eastAsia="nb-NO"/>
        </w:rPr>
        <w:t xml:space="preserve">Slava </w:t>
      </w:r>
      <w:proofErr w:type="spellStart"/>
      <w:r w:rsidRPr="00076FF6">
        <w:rPr>
          <w:i/>
          <w:lang w:eastAsia="nb-NO"/>
        </w:rPr>
        <w:t>bogu</w:t>
      </w:r>
      <w:proofErr w:type="spellEnd"/>
      <w:r w:rsidRPr="00076FF6">
        <w:rPr>
          <w:i/>
          <w:lang w:eastAsia="nb-NO"/>
        </w:rPr>
        <w:t xml:space="preserve">, </w:t>
      </w:r>
      <w:proofErr w:type="spellStart"/>
      <w:r w:rsidRPr="00076FF6">
        <w:rPr>
          <w:i/>
          <w:lang w:eastAsia="nb-NO"/>
        </w:rPr>
        <w:t>ona</w:t>
      </w:r>
      <w:proofErr w:type="spellEnd"/>
      <w:r w:rsidRPr="00076FF6">
        <w:rPr>
          <w:i/>
          <w:lang w:eastAsia="nb-NO"/>
        </w:rPr>
        <w:t xml:space="preserve"> </w:t>
      </w:r>
      <w:proofErr w:type="spellStart"/>
      <w:r w:rsidRPr="00076FF6">
        <w:rPr>
          <w:i/>
          <w:lang w:eastAsia="nb-NO"/>
        </w:rPr>
        <w:t>teper</w:t>
      </w:r>
      <w:proofErr w:type="spellEnd"/>
      <w:r w:rsidRPr="00076FF6">
        <w:rPr>
          <w:i/>
          <w:lang w:eastAsia="nb-NO"/>
        </w:rPr>
        <w:t xml:space="preserve">’ </w:t>
      </w:r>
      <w:proofErr w:type="spellStart"/>
      <w:r w:rsidRPr="00076FF6">
        <w:rPr>
          <w:i/>
          <w:lang w:eastAsia="nb-NO"/>
        </w:rPr>
        <w:t>uže</w:t>
      </w:r>
      <w:proofErr w:type="spellEnd"/>
      <w:r w:rsidRPr="00076FF6">
        <w:rPr>
          <w:i/>
          <w:lang w:eastAsia="nb-NO"/>
        </w:rPr>
        <w:t xml:space="preserve"> </w:t>
      </w:r>
      <w:proofErr w:type="spellStart"/>
      <w:r w:rsidRPr="00076FF6">
        <w:rPr>
          <w:b/>
          <w:i/>
          <w:lang w:eastAsia="nb-NO"/>
        </w:rPr>
        <w:t>xodit</w:t>
      </w:r>
      <w:r w:rsidR="00407098" w:rsidRPr="00076FF6">
        <w:rPr>
          <w:b/>
          <w:i/>
          <w:vertAlign w:val="superscript"/>
        </w:rPr>
        <w:t>non</w:t>
      </w:r>
      <w:proofErr w:type="spellEnd"/>
      <w:r w:rsidRPr="00076FF6">
        <w:rPr>
          <w:i/>
          <w:lang w:eastAsia="nb-NO"/>
        </w:rPr>
        <w:t>.</w:t>
      </w:r>
      <w:r w:rsidRPr="00B842A5">
        <w:rPr>
          <w:lang w:eastAsia="nb-NO"/>
        </w:rPr>
        <w:t xml:space="preserve"> </w:t>
      </w:r>
      <w:r>
        <w:rPr>
          <w:lang w:eastAsia="nb-NO"/>
        </w:rPr>
        <w:t>(Dostoevsky 1878)</w:t>
      </w:r>
    </w:p>
    <w:p w14:paraId="5EE4E1CD" w14:textId="42E922A6" w:rsidR="005D3A19" w:rsidRPr="005D3A19" w:rsidRDefault="00026CB7" w:rsidP="00026CB7">
      <w:pPr>
        <w:pStyle w:val="Example"/>
        <w:numPr>
          <w:ilvl w:val="0"/>
          <w:numId w:val="0"/>
        </w:numPr>
        <w:ind w:left="567"/>
        <w:rPr>
          <w:lang w:eastAsia="nb-NO"/>
        </w:rPr>
      </w:pPr>
      <w:r>
        <w:rPr>
          <w:lang w:eastAsia="nb-NO"/>
        </w:rPr>
        <w:t>‘</w:t>
      </w:r>
      <w:r w:rsidRPr="00026CB7">
        <w:rPr>
          <w:lang w:eastAsia="nb-NO"/>
        </w:rPr>
        <w:t xml:space="preserve">Thank God, she can </w:t>
      </w:r>
      <w:r w:rsidRPr="00345453">
        <w:rPr>
          <w:b/>
          <w:lang w:eastAsia="nb-NO"/>
        </w:rPr>
        <w:t>walk</w:t>
      </w:r>
      <w:r w:rsidRPr="00026CB7">
        <w:rPr>
          <w:lang w:eastAsia="nb-NO"/>
        </w:rPr>
        <w:t xml:space="preserve"> now!</w:t>
      </w:r>
      <w:r>
        <w:rPr>
          <w:lang w:eastAsia="nb-NO"/>
        </w:rPr>
        <w:t>’</w:t>
      </w:r>
    </w:p>
    <w:p w14:paraId="0DB761F9" w14:textId="42F4D575" w:rsidR="0024403B" w:rsidRDefault="003051A8" w:rsidP="00EE2E71">
      <w:pPr>
        <w:pStyle w:val="Brdtekst-frsteinnrykk"/>
      </w:pPr>
      <w:r>
        <w:t xml:space="preserve">Russian has thirteen pairs of unidirectional and non-directional </w:t>
      </w:r>
      <w:r w:rsidR="0097344A" w:rsidRPr="0097344A">
        <w:t>motion</w:t>
      </w:r>
      <w:ins w:id="33" w:author="Laura A Janda" w:date="2018-08-20T15:52:00Z">
        <w:r w:rsidR="006B051C">
          <w:rPr>
            <w:lang w:val="se-NO"/>
          </w:rPr>
          <w:t xml:space="preserve"> </w:t>
        </w:r>
      </w:ins>
      <w:r>
        <w:t>verbs</w:t>
      </w:r>
      <w:ins w:id="34" w:author="Laura A Janda" w:date="2018-08-20T15:52:00Z">
        <w:r w:rsidR="006B051C">
          <w:rPr>
            <w:lang w:val="se-NO"/>
          </w:rPr>
          <w:t xml:space="preserve"> distinguishing various manners of motion</w:t>
        </w:r>
      </w:ins>
      <w:r>
        <w:t>, but for the purposes of this article we will limi</w:t>
      </w:r>
      <w:r w:rsidR="00C65EC0">
        <w:t>t ourselves to discussing the pairs in Table 1</w:t>
      </w:r>
      <w:r w:rsidR="008F762D">
        <w:t>, which are all highly relevant for L2 learners.</w:t>
      </w:r>
      <w:r w:rsidR="0097344A">
        <w:rPr>
          <w:rStyle w:val="Fotnotereferanse"/>
        </w:rPr>
        <w:footnoteReference w:id="4"/>
      </w:r>
      <w:r w:rsidR="008F762D">
        <w:t xml:space="preserve"> While the fact that Russian motion verbs come in pairs makes life hard for L2 learners, the situation is further exacerbated by </w:t>
      </w:r>
      <w:r w:rsidR="00516AC9">
        <w:t xml:space="preserve">a second challenge – </w:t>
      </w:r>
      <w:r w:rsidR="008F762D">
        <w:t xml:space="preserve">the fact that the motion verbs interact with the notoriously complex Russian aspectual system. </w:t>
      </w:r>
      <w:r w:rsidR="00A374C3">
        <w:rPr>
          <w:color w:val="FF0000"/>
        </w:rPr>
        <w:t xml:space="preserve">Russian has more than fifteen aspectual prefixes that combine with both </w:t>
      </w:r>
      <w:r w:rsidR="00A374C3" w:rsidRPr="00A374C3">
        <w:rPr>
          <w:color w:val="FF0000"/>
        </w:rPr>
        <w:t xml:space="preserve">unidirectional and non-directional verbs and thus create a large system of </w:t>
      </w:r>
      <w:r w:rsidR="00A374C3">
        <w:rPr>
          <w:color w:val="FF0000"/>
        </w:rPr>
        <w:t xml:space="preserve">prefixed verbs of motion that represents a major challenge for L2 learners. </w:t>
      </w:r>
      <w:r w:rsidR="00A374C3">
        <w:t xml:space="preserve">The details of this system are debated in the scholarly literature on Russian verbs of motion (see e.g. Nesset 2008), but for present purposes it is sufficient </w:t>
      </w:r>
      <w:r w:rsidR="00A374C3" w:rsidRPr="00A374C3">
        <w:rPr>
          <w:color w:val="FF0000"/>
        </w:rPr>
        <w:t xml:space="preserve">to </w:t>
      </w:r>
      <w:r w:rsidR="00A374C3">
        <w:rPr>
          <w:color w:val="FF0000"/>
        </w:rPr>
        <w:t>point out</w:t>
      </w:r>
      <w:r w:rsidR="00A374C3" w:rsidRPr="00A374C3">
        <w:rPr>
          <w:color w:val="FF0000"/>
        </w:rPr>
        <w:t xml:space="preserve"> that the </w:t>
      </w:r>
      <w:r w:rsidR="00A374C3">
        <w:rPr>
          <w:color w:val="FF0000"/>
        </w:rPr>
        <w:t xml:space="preserve">relevant </w:t>
      </w:r>
      <w:r w:rsidR="00A374C3" w:rsidRPr="00A374C3">
        <w:rPr>
          <w:color w:val="FF0000"/>
        </w:rPr>
        <w:t>prefixes are much more than aspectual markers. Since the prefixes are related</w:t>
      </w:r>
      <w:r w:rsidR="00A374C3">
        <w:rPr>
          <w:color w:val="FF0000"/>
        </w:rPr>
        <w:t xml:space="preserve"> to prepositions and have meanings that are similar to the meanings of prepositions, they form complex morphological constructions where the meaning of the preposition interact</w:t>
      </w:r>
      <w:r w:rsidR="00EE2E71">
        <w:rPr>
          <w:color w:val="FF0000"/>
        </w:rPr>
        <w:t>s</w:t>
      </w:r>
      <w:r w:rsidR="00A374C3">
        <w:rPr>
          <w:color w:val="FF0000"/>
        </w:rPr>
        <w:t xml:space="preserve"> with the meaning of the verb stem in non-trivial ways. </w:t>
      </w:r>
      <w:r w:rsidR="00EE2E71">
        <w:rPr>
          <w:color w:val="FF0000"/>
        </w:rPr>
        <w:t xml:space="preserve">By way of example, consider the prefix </w:t>
      </w:r>
      <w:r w:rsidR="00EE2E71">
        <w:t xml:space="preserve">the prefix </w:t>
      </w:r>
      <w:r w:rsidR="00EE2E71">
        <w:rPr>
          <w:i/>
        </w:rPr>
        <w:t xml:space="preserve">v- </w:t>
      </w:r>
      <w:r w:rsidR="00EE2E71">
        <w:t>‘into’</w:t>
      </w:r>
      <w:r w:rsidR="00EE2E71">
        <w:t xml:space="preserve">, which is related to the preposition </w:t>
      </w:r>
      <w:r w:rsidR="00EE2E71">
        <w:rPr>
          <w:i/>
        </w:rPr>
        <w:t>v</w:t>
      </w:r>
      <w:r w:rsidR="00EE2E71">
        <w:t xml:space="preserve"> ‘in(to)’. B</w:t>
      </w:r>
      <w:r w:rsidR="00EE2E71">
        <w:t xml:space="preserve">y adding </w:t>
      </w:r>
      <w:r w:rsidR="00EE2E71">
        <w:rPr>
          <w:i/>
        </w:rPr>
        <w:t xml:space="preserve">v- </w:t>
      </w:r>
      <w:r w:rsidR="00EE2E71">
        <w:t xml:space="preserve">to the unidirectional </w:t>
      </w:r>
      <w:proofErr w:type="spellStart"/>
      <w:r w:rsidR="00EE2E71">
        <w:rPr>
          <w:i/>
        </w:rPr>
        <w:t>idti</w:t>
      </w:r>
      <w:proofErr w:type="spellEnd"/>
      <w:r w:rsidR="00EE2E71">
        <w:rPr>
          <w:i/>
        </w:rPr>
        <w:t xml:space="preserve"> </w:t>
      </w:r>
      <w:r w:rsidR="00EE2E71">
        <w:t xml:space="preserve">‘walk’ we get the perfective verb </w:t>
      </w:r>
      <w:proofErr w:type="spellStart"/>
      <w:r w:rsidR="00EE2E71">
        <w:rPr>
          <w:i/>
        </w:rPr>
        <w:t>vojti</w:t>
      </w:r>
      <w:proofErr w:type="spellEnd"/>
      <w:r w:rsidR="00EE2E71">
        <w:rPr>
          <w:i/>
        </w:rPr>
        <w:t xml:space="preserve"> </w:t>
      </w:r>
      <w:r w:rsidR="00EE2E71">
        <w:t xml:space="preserve">‘walk into’, while the addition of </w:t>
      </w:r>
      <w:r w:rsidR="00EE2E71">
        <w:rPr>
          <w:i/>
        </w:rPr>
        <w:t>v-</w:t>
      </w:r>
      <w:r w:rsidR="00EE2E71" w:rsidRPr="00F206CE">
        <w:rPr>
          <w:i/>
        </w:rPr>
        <w:t xml:space="preserve"> </w:t>
      </w:r>
      <w:r w:rsidR="00EE2E71">
        <w:t xml:space="preserve">to the non-directional verb </w:t>
      </w:r>
      <w:proofErr w:type="spellStart"/>
      <w:r w:rsidR="00EE2E71">
        <w:rPr>
          <w:i/>
        </w:rPr>
        <w:t>xodit</w:t>
      </w:r>
      <w:proofErr w:type="spellEnd"/>
      <w:r w:rsidR="00EE2E71">
        <w:rPr>
          <w:i/>
        </w:rPr>
        <w:t xml:space="preserve">’ </w:t>
      </w:r>
      <w:r w:rsidR="00EE2E71">
        <w:t xml:space="preserve">yields the imperfective verb </w:t>
      </w:r>
      <w:proofErr w:type="spellStart"/>
      <w:r w:rsidR="00EE2E71" w:rsidRPr="00F206CE">
        <w:rPr>
          <w:i/>
        </w:rPr>
        <w:t>vxodit</w:t>
      </w:r>
      <w:proofErr w:type="spellEnd"/>
      <w:r w:rsidR="00EE2E71" w:rsidRPr="00F206CE">
        <w:rPr>
          <w:i/>
        </w:rPr>
        <w:t>’</w:t>
      </w:r>
      <w:r w:rsidR="00EE2E71">
        <w:t xml:space="preserve"> ‘walk into’</w:t>
      </w:r>
      <w:r w:rsidR="00EE2E71">
        <w:t>.</w:t>
      </w:r>
      <w:ins w:id="36" w:author="Tore Nesset" w:date="2018-08-21T11:06:00Z">
        <w:r w:rsidR="006F4F88">
          <w:t xml:space="preserve"> We present an overview of relevant prefixes in section </w:t>
        </w:r>
      </w:ins>
      <w:r w:rsidR="00A614B4">
        <w:t>4</w:t>
      </w:r>
      <w:ins w:id="37" w:author="Tore Nesset" w:date="2018-08-21T11:06:00Z">
        <w:r w:rsidR="006F4F88">
          <w:t xml:space="preserve"> below.</w:t>
        </w:r>
      </w:ins>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3019"/>
        <w:gridCol w:w="3019"/>
      </w:tblGrid>
      <w:tr w:rsidR="009C6AD3" w14:paraId="1856B9F8" w14:textId="77777777" w:rsidTr="007D2450">
        <w:tc>
          <w:tcPr>
            <w:tcW w:w="3018" w:type="dxa"/>
            <w:tcBorders>
              <w:bottom w:val="single" w:sz="4" w:space="0" w:color="auto"/>
            </w:tcBorders>
          </w:tcPr>
          <w:p w14:paraId="4F364188" w14:textId="77777777" w:rsidR="009C6AD3" w:rsidRDefault="007D2450" w:rsidP="00A614B4">
            <w:pPr>
              <w:pStyle w:val="Brdtekst"/>
              <w:spacing w:before="240"/>
            </w:pPr>
            <w:r>
              <w:t>Unidirectional verb</w:t>
            </w:r>
          </w:p>
        </w:tc>
        <w:tc>
          <w:tcPr>
            <w:tcW w:w="3019" w:type="dxa"/>
            <w:tcBorders>
              <w:bottom w:val="single" w:sz="4" w:space="0" w:color="auto"/>
            </w:tcBorders>
          </w:tcPr>
          <w:p w14:paraId="6F7CE175" w14:textId="77777777" w:rsidR="009C6AD3" w:rsidRDefault="007D2450" w:rsidP="00A614B4">
            <w:pPr>
              <w:pStyle w:val="Brdtekst"/>
              <w:spacing w:before="240"/>
            </w:pPr>
            <w:r>
              <w:t>Non-directional verb</w:t>
            </w:r>
          </w:p>
        </w:tc>
        <w:tc>
          <w:tcPr>
            <w:tcW w:w="3019" w:type="dxa"/>
            <w:tcBorders>
              <w:bottom w:val="single" w:sz="4" w:space="0" w:color="auto"/>
            </w:tcBorders>
          </w:tcPr>
          <w:p w14:paraId="24E24AA7" w14:textId="77777777" w:rsidR="009C6AD3" w:rsidRDefault="009C6AD3" w:rsidP="00A614B4">
            <w:pPr>
              <w:pStyle w:val="Brdtekst"/>
              <w:spacing w:before="240"/>
            </w:pPr>
            <w:r>
              <w:t>English gloss</w:t>
            </w:r>
          </w:p>
        </w:tc>
      </w:tr>
      <w:tr w:rsidR="009C6AD3" w14:paraId="350B80C4" w14:textId="77777777" w:rsidTr="007D2450">
        <w:tc>
          <w:tcPr>
            <w:tcW w:w="3018" w:type="dxa"/>
            <w:tcBorders>
              <w:top w:val="single" w:sz="4" w:space="0" w:color="auto"/>
            </w:tcBorders>
          </w:tcPr>
          <w:p w14:paraId="522915A4" w14:textId="77777777" w:rsidR="009C6AD3" w:rsidRPr="00A614B4" w:rsidRDefault="007D2450" w:rsidP="00094D23">
            <w:pPr>
              <w:pStyle w:val="Brdtekst"/>
              <w:rPr>
                <w:i/>
              </w:rPr>
            </w:pPr>
            <w:proofErr w:type="spellStart"/>
            <w:r w:rsidRPr="00A614B4">
              <w:rPr>
                <w:i/>
              </w:rPr>
              <w:t>idti</w:t>
            </w:r>
            <w:proofErr w:type="spellEnd"/>
          </w:p>
        </w:tc>
        <w:tc>
          <w:tcPr>
            <w:tcW w:w="3019" w:type="dxa"/>
            <w:tcBorders>
              <w:top w:val="single" w:sz="4" w:space="0" w:color="auto"/>
            </w:tcBorders>
          </w:tcPr>
          <w:p w14:paraId="0D301769" w14:textId="77777777" w:rsidR="009C6AD3" w:rsidRPr="00A614B4" w:rsidRDefault="007D2450" w:rsidP="00094D23">
            <w:pPr>
              <w:pStyle w:val="Brdtekst"/>
              <w:rPr>
                <w:i/>
              </w:rPr>
            </w:pPr>
            <w:proofErr w:type="spellStart"/>
            <w:r w:rsidRPr="00A614B4">
              <w:rPr>
                <w:i/>
              </w:rPr>
              <w:t>xodit</w:t>
            </w:r>
            <w:proofErr w:type="spellEnd"/>
            <w:r w:rsidRPr="00A614B4">
              <w:rPr>
                <w:i/>
              </w:rPr>
              <w:t>’</w:t>
            </w:r>
          </w:p>
        </w:tc>
        <w:tc>
          <w:tcPr>
            <w:tcW w:w="3019" w:type="dxa"/>
            <w:tcBorders>
              <w:top w:val="single" w:sz="4" w:space="0" w:color="auto"/>
            </w:tcBorders>
          </w:tcPr>
          <w:p w14:paraId="08FEE107" w14:textId="77777777" w:rsidR="009C6AD3" w:rsidRDefault="007D2450" w:rsidP="00094D23">
            <w:pPr>
              <w:pStyle w:val="Brdtekst"/>
            </w:pPr>
            <w:r>
              <w:t>‘walk’</w:t>
            </w:r>
          </w:p>
        </w:tc>
      </w:tr>
      <w:tr w:rsidR="009C6AD3" w14:paraId="748C733A" w14:textId="77777777" w:rsidTr="007D2450">
        <w:tc>
          <w:tcPr>
            <w:tcW w:w="3018" w:type="dxa"/>
          </w:tcPr>
          <w:p w14:paraId="1557B406" w14:textId="77777777" w:rsidR="009C6AD3" w:rsidRPr="00A614B4" w:rsidRDefault="007D2450" w:rsidP="00094D23">
            <w:pPr>
              <w:pStyle w:val="Brdtekst"/>
              <w:rPr>
                <w:i/>
              </w:rPr>
            </w:pPr>
            <w:proofErr w:type="spellStart"/>
            <w:r w:rsidRPr="00A614B4">
              <w:rPr>
                <w:i/>
              </w:rPr>
              <w:t>exat</w:t>
            </w:r>
            <w:proofErr w:type="spellEnd"/>
            <w:r w:rsidRPr="00A614B4">
              <w:rPr>
                <w:i/>
              </w:rPr>
              <w:t>’</w:t>
            </w:r>
          </w:p>
        </w:tc>
        <w:tc>
          <w:tcPr>
            <w:tcW w:w="3019" w:type="dxa"/>
          </w:tcPr>
          <w:p w14:paraId="60A21555" w14:textId="77777777" w:rsidR="009C6AD3" w:rsidRPr="00A614B4" w:rsidRDefault="007D2450" w:rsidP="00094D23">
            <w:pPr>
              <w:pStyle w:val="Brdtekst"/>
              <w:rPr>
                <w:i/>
              </w:rPr>
            </w:pPr>
            <w:proofErr w:type="spellStart"/>
            <w:r w:rsidRPr="00A614B4">
              <w:rPr>
                <w:i/>
              </w:rPr>
              <w:t>ezdit</w:t>
            </w:r>
            <w:proofErr w:type="spellEnd"/>
            <w:r w:rsidRPr="00A614B4">
              <w:rPr>
                <w:i/>
              </w:rPr>
              <w:t>’</w:t>
            </w:r>
          </w:p>
        </w:tc>
        <w:tc>
          <w:tcPr>
            <w:tcW w:w="3019" w:type="dxa"/>
          </w:tcPr>
          <w:p w14:paraId="45193ED6" w14:textId="77777777" w:rsidR="009C6AD3" w:rsidRDefault="007D2450" w:rsidP="00094D23">
            <w:pPr>
              <w:pStyle w:val="Brdtekst"/>
            </w:pPr>
            <w:r>
              <w:t>‘</w:t>
            </w:r>
            <w:r w:rsidR="00DB579E">
              <w:t xml:space="preserve">ride in a </w:t>
            </w:r>
            <w:r>
              <w:t>vehicle’</w:t>
            </w:r>
          </w:p>
        </w:tc>
      </w:tr>
      <w:tr w:rsidR="007D2450" w14:paraId="4FA27E76" w14:textId="77777777" w:rsidTr="007D2450">
        <w:tc>
          <w:tcPr>
            <w:tcW w:w="3018" w:type="dxa"/>
          </w:tcPr>
          <w:p w14:paraId="4B2D6FF5" w14:textId="77777777" w:rsidR="007D2450" w:rsidRPr="00A614B4" w:rsidRDefault="007D2450" w:rsidP="00094D23">
            <w:pPr>
              <w:pStyle w:val="Brdtekst"/>
              <w:rPr>
                <w:i/>
              </w:rPr>
            </w:pPr>
            <w:proofErr w:type="spellStart"/>
            <w:r w:rsidRPr="00A614B4">
              <w:rPr>
                <w:i/>
              </w:rPr>
              <w:t>letet</w:t>
            </w:r>
            <w:proofErr w:type="spellEnd"/>
            <w:r w:rsidRPr="00A614B4">
              <w:rPr>
                <w:i/>
              </w:rPr>
              <w:t>’</w:t>
            </w:r>
          </w:p>
        </w:tc>
        <w:tc>
          <w:tcPr>
            <w:tcW w:w="3019" w:type="dxa"/>
          </w:tcPr>
          <w:p w14:paraId="292CD575" w14:textId="77777777" w:rsidR="007D2450" w:rsidRPr="00A614B4" w:rsidRDefault="007D2450" w:rsidP="00094D23">
            <w:pPr>
              <w:pStyle w:val="Brdtekst"/>
              <w:rPr>
                <w:i/>
              </w:rPr>
            </w:pPr>
            <w:proofErr w:type="spellStart"/>
            <w:r w:rsidRPr="00A614B4">
              <w:rPr>
                <w:i/>
              </w:rPr>
              <w:t>letat</w:t>
            </w:r>
            <w:proofErr w:type="spellEnd"/>
            <w:r w:rsidRPr="00A614B4">
              <w:rPr>
                <w:i/>
              </w:rPr>
              <w:t>’</w:t>
            </w:r>
          </w:p>
        </w:tc>
        <w:tc>
          <w:tcPr>
            <w:tcW w:w="3019" w:type="dxa"/>
          </w:tcPr>
          <w:p w14:paraId="3805BFF9" w14:textId="77777777" w:rsidR="007D2450" w:rsidRDefault="007D2450" w:rsidP="00094D23">
            <w:pPr>
              <w:pStyle w:val="Brdtekst"/>
            </w:pPr>
            <w:r>
              <w:t>‘fly’</w:t>
            </w:r>
          </w:p>
        </w:tc>
      </w:tr>
      <w:tr w:rsidR="007D2450" w14:paraId="59FCAAD5" w14:textId="77777777" w:rsidTr="007D2450">
        <w:tc>
          <w:tcPr>
            <w:tcW w:w="3018" w:type="dxa"/>
          </w:tcPr>
          <w:p w14:paraId="27DA47E4" w14:textId="77777777" w:rsidR="007D2450" w:rsidRPr="00A614B4" w:rsidRDefault="007D2450" w:rsidP="00094D23">
            <w:pPr>
              <w:pStyle w:val="Brdtekst"/>
              <w:rPr>
                <w:i/>
              </w:rPr>
            </w:pPr>
            <w:proofErr w:type="spellStart"/>
            <w:r w:rsidRPr="00A614B4">
              <w:rPr>
                <w:i/>
              </w:rPr>
              <w:t>plyt</w:t>
            </w:r>
            <w:proofErr w:type="spellEnd"/>
            <w:r w:rsidRPr="00A614B4">
              <w:rPr>
                <w:i/>
              </w:rPr>
              <w:t>’</w:t>
            </w:r>
          </w:p>
        </w:tc>
        <w:tc>
          <w:tcPr>
            <w:tcW w:w="3019" w:type="dxa"/>
          </w:tcPr>
          <w:p w14:paraId="7C04B331" w14:textId="77777777" w:rsidR="007D2450" w:rsidRPr="00A614B4" w:rsidRDefault="007D2450" w:rsidP="00094D23">
            <w:pPr>
              <w:pStyle w:val="Brdtekst"/>
              <w:rPr>
                <w:i/>
              </w:rPr>
            </w:pPr>
            <w:proofErr w:type="spellStart"/>
            <w:r w:rsidRPr="00A614B4">
              <w:rPr>
                <w:i/>
              </w:rPr>
              <w:t>plavat</w:t>
            </w:r>
            <w:proofErr w:type="spellEnd"/>
            <w:r w:rsidRPr="00A614B4">
              <w:rPr>
                <w:i/>
              </w:rPr>
              <w:t>’</w:t>
            </w:r>
          </w:p>
        </w:tc>
        <w:tc>
          <w:tcPr>
            <w:tcW w:w="3019" w:type="dxa"/>
          </w:tcPr>
          <w:p w14:paraId="5B5B55EF" w14:textId="77777777" w:rsidR="007D2450" w:rsidRDefault="007D2450" w:rsidP="00094D23">
            <w:pPr>
              <w:pStyle w:val="Brdtekst"/>
            </w:pPr>
            <w:r>
              <w:t>‘swim, sail’</w:t>
            </w:r>
          </w:p>
        </w:tc>
      </w:tr>
      <w:tr w:rsidR="007D2450" w14:paraId="3351B3FD" w14:textId="77777777" w:rsidTr="007D2450">
        <w:tc>
          <w:tcPr>
            <w:tcW w:w="3018" w:type="dxa"/>
          </w:tcPr>
          <w:p w14:paraId="4D3294A1" w14:textId="77777777" w:rsidR="007D2450" w:rsidRPr="00A614B4" w:rsidRDefault="007D2450" w:rsidP="00094D23">
            <w:pPr>
              <w:pStyle w:val="Brdtekst"/>
              <w:rPr>
                <w:i/>
              </w:rPr>
            </w:pPr>
            <w:proofErr w:type="spellStart"/>
            <w:r w:rsidRPr="00A614B4">
              <w:rPr>
                <w:i/>
              </w:rPr>
              <w:t>vesti</w:t>
            </w:r>
            <w:proofErr w:type="spellEnd"/>
          </w:p>
        </w:tc>
        <w:tc>
          <w:tcPr>
            <w:tcW w:w="3019" w:type="dxa"/>
          </w:tcPr>
          <w:p w14:paraId="287CC9DE" w14:textId="77777777" w:rsidR="007D2450" w:rsidRPr="00A614B4" w:rsidRDefault="007D2450" w:rsidP="00094D23">
            <w:pPr>
              <w:pStyle w:val="Brdtekst"/>
              <w:rPr>
                <w:i/>
              </w:rPr>
            </w:pPr>
            <w:proofErr w:type="spellStart"/>
            <w:r w:rsidRPr="00A614B4">
              <w:rPr>
                <w:i/>
              </w:rPr>
              <w:t>vodit</w:t>
            </w:r>
            <w:proofErr w:type="spellEnd"/>
            <w:r w:rsidRPr="00A614B4">
              <w:rPr>
                <w:i/>
              </w:rPr>
              <w:t>’</w:t>
            </w:r>
          </w:p>
        </w:tc>
        <w:tc>
          <w:tcPr>
            <w:tcW w:w="3019" w:type="dxa"/>
          </w:tcPr>
          <w:p w14:paraId="56591A45" w14:textId="77777777" w:rsidR="007D2450" w:rsidRDefault="007D2450" w:rsidP="00094D23">
            <w:pPr>
              <w:pStyle w:val="Brdtekst"/>
            </w:pPr>
            <w:r>
              <w:t>‘lead’</w:t>
            </w:r>
          </w:p>
        </w:tc>
      </w:tr>
      <w:tr w:rsidR="007D2450" w14:paraId="56C5763C" w14:textId="77777777" w:rsidTr="007D2450">
        <w:tc>
          <w:tcPr>
            <w:tcW w:w="3018" w:type="dxa"/>
          </w:tcPr>
          <w:p w14:paraId="6072D277" w14:textId="77777777" w:rsidR="007D2450" w:rsidRPr="00A614B4" w:rsidRDefault="007D2450" w:rsidP="00094D23">
            <w:pPr>
              <w:pStyle w:val="Brdtekst"/>
              <w:rPr>
                <w:i/>
              </w:rPr>
            </w:pPr>
            <w:proofErr w:type="spellStart"/>
            <w:r w:rsidRPr="00A614B4">
              <w:rPr>
                <w:i/>
              </w:rPr>
              <w:t>vezti</w:t>
            </w:r>
            <w:proofErr w:type="spellEnd"/>
          </w:p>
        </w:tc>
        <w:tc>
          <w:tcPr>
            <w:tcW w:w="3019" w:type="dxa"/>
          </w:tcPr>
          <w:p w14:paraId="30010C1A" w14:textId="77777777" w:rsidR="007D2450" w:rsidRPr="00A614B4" w:rsidRDefault="007D2450" w:rsidP="00094D23">
            <w:pPr>
              <w:pStyle w:val="Brdtekst"/>
              <w:rPr>
                <w:i/>
              </w:rPr>
            </w:pPr>
            <w:proofErr w:type="spellStart"/>
            <w:r w:rsidRPr="00A614B4">
              <w:rPr>
                <w:i/>
              </w:rPr>
              <w:t>vozit</w:t>
            </w:r>
            <w:proofErr w:type="spellEnd"/>
            <w:r w:rsidRPr="00A614B4">
              <w:rPr>
                <w:i/>
              </w:rPr>
              <w:t>’</w:t>
            </w:r>
          </w:p>
        </w:tc>
        <w:tc>
          <w:tcPr>
            <w:tcW w:w="3019" w:type="dxa"/>
          </w:tcPr>
          <w:p w14:paraId="333A185D" w14:textId="77777777" w:rsidR="007D2450" w:rsidRDefault="007D2450" w:rsidP="00094D23">
            <w:pPr>
              <w:pStyle w:val="Brdtekst"/>
            </w:pPr>
            <w:r>
              <w:t>‘transport’</w:t>
            </w:r>
          </w:p>
        </w:tc>
      </w:tr>
      <w:tr w:rsidR="007D2450" w14:paraId="033D821C" w14:textId="77777777" w:rsidTr="007D2450">
        <w:tc>
          <w:tcPr>
            <w:tcW w:w="3018" w:type="dxa"/>
          </w:tcPr>
          <w:p w14:paraId="7055BC74" w14:textId="77777777" w:rsidR="007D2450" w:rsidRPr="00A614B4" w:rsidRDefault="007D2450" w:rsidP="00094D23">
            <w:pPr>
              <w:pStyle w:val="Brdtekst"/>
              <w:rPr>
                <w:i/>
              </w:rPr>
            </w:pPr>
            <w:proofErr w:type="spellStart"/>
            <w:r w:rsidRPr="00A614B4">
              <w:rPr>
                <w:i/>
              </w:rPr>
              <w:t>nesti</w:t>
            </w:r>
            <w:proofErr w:type="spellEnd"/>
          </w:p>
        </w:tc>
        <w:tc>
          <w:tcPr>
            <w:tcW w:w="3019" w:type="dxa"/>
          </w:tcPr>
          <w:p w14:paraId="242B941F" w14:textId="77777777" w:rsidR="007D2450" w:rsidRPr="00A614B4" w:rsidRDefault="007D2450" w:rsidP="00094D23">
            <w:pPr>
              <w:pStyle w:val="Brdtekst"/>
              <w:rPr>
                <w:i/>
              </w:rPr>
            </w:pPr>
            <w:proofErr w:type="spellStart"/>
            <w:r w:rsidRPr="00A614B4">
              <w:rPr>
                <w:i/>
              </w:rPr>
              <w:t>nosit</w:t>
            </w:r>
            <w:proofErr w:type="spellEnd"/>
            <w:r w:rsidRPr="00A614B4">
              <w:rPr>
                <w:i/>
              </w:rPr>
              <w:t>’</w:t>
            </w:r>
          </w:p>
        </w:tc>
        <w:tc>
          <w:tcPr>
            <w:tcW w:w="3019" w:type="dxa"/>
          </w:tcPr>
          <w:p w14:paraId="36DE24FB" w14:textId="77777777" w:rsidR="007D2450" w:rsidRDefault="007D2450" w:rsidP="00094D23">
            <w:pPr>
              <w:pStyle w:val="Brdtekst"/>
            </w:pPr>
            <w:r>
              <w:t>‘carry’</w:t>
            </w:r>
          </w:p>
        </w:tc>
      </w:tr>
    </w:tbl>
    <w:p w14:paraId="69B5263D" w14:textId="48876033" w:rsidR="0024403B" w:rsidRPr="008F762D" w:rsidRDefault="008F762D" w:rsidP="008F762D">
      <w:pPr>
        <w:pStyle w:val="Bildetekst"/>
        <w:rPr>
          <w:lang w:val="en-US"/>
        </w:rPr>
      </w:pPr>
      <w:r w:rsidRPr="008F762D">
        <w:rPr>
          <w:lang w:val="en-US"/>
        </w:rPr>
        <w:t xml:space="preserve">Table </w:t>
      </w:r>
      <w:r>
        <w:fldChar w:fldCharType="begin"/>
      </w:r>
      <w:r w:rsidRPr="008F762D">
        <w:rPr>
          <w:lang w:val="en-US"/>
        </w:rPr>
        <w:instrText xml:space="preserve"> SEQ Table \* ARABIC </w:instrText>
      </w:r>
      <w:r>
        <w:fldChar w:fldCharType="separate"/>
      </w:r>
      <w:r w:rsidR="00862901">
        <w:rPr>
          <w:noProof/>
          <w:lang w:val="en-US"/>
        </w:rPr>
        <w:t>1</w:t>
      </w:r>
      <w:r>
        <w:fldChar w:fldCharType="end"/>
      </w:r>
      <w:r w:rsidRPr="008F762D">
        <w:rPr>
          <w:lang w:val="en-US"/>
        </w:rPr>
        <w:t>: Pairs of unidirectional and non-directional motion verbs</w:t>
      </w:r>
    </w:p>
    <w:p w14:paraId="6588E999" w14:textId="16CE9A78" w:rsidR="009F3125" w:rsidRPr="0018406F" w:rsidRDefault="009F3125" w:rsidP="00094D23">
      <w:pPr>
        <w:pStyle w:val="Brdtekst-frsteinnrykk"/>
      </w:pPr>
      <w:r>
        <w:t>A third challenge</w:t>
      </w:r>
      <w:ins w:id="38" w:author="Laura A Janda" w:date="2018-08-20T15:56:00Z">
        <w:r w:rsidR="00470F15">
          <w:t>,</w:t>
        </w:r>
      </w:ins>
      <w:r>
        <w:t xml:space="preserve"> in addition to the </w:t>
      </w:r>
      <w:proofErr w:type="spellStart"/>
      <w:r>
        <w:t>pairedness</w:t>
      </w:r>
      <w:proofErr w:type="spellEnd"/>
      <w:r>
        <w:t xml:space="preserve"> </w:t>
      </w:r>
      <w:ins w:id="39" w:author="Laura A Janda" w:date="2018-08-20T15:55:00Z">
        <w:r w:rsidR="00470F15">
          <w:t>of</w:t>
        </w:r>
        <w:r w:rsidR="00470F15">
          <w:rPr>
            <w:lang w:val="se-NO"/>
          </w:rPr>
          <w:t xml:space="preserve"> motion verbs </w:t>
        </w:r>
      </w:ins>
      <w:r>
        <w:t>and the</w:t>
      </w:r>
      <w:ins w:id="40" w:author="Laura A Janda" w:date="2018-08-20T15:55:00Z">
        <w:r w:rsidR="00470F15">
          <w:rPr>
            <w:lang w:val="se-NO"/>
          </w:rPr>
          <w:t xml:space="preserve">ir use </w:t>
        </w:r>
      </w:ins>
      <w:ins w:id="41" w:author="Laura A Janda" w:date="2018-08-20T15:56:00Z">
        <w:r w:rsidR="00470F15" w:rsidRPr="006F4F88">
          <w:t>with</w:t>
        </w:r>
      </w:ins>
      <w:r>
        <w:t xml:space="preserve"> aspectual prefixes</w:t>
      </w:r>
      <w:ins w:id="42" w:author="Laura A Janda" w:date="2018-08-20T15:56:00Z">
        <w:r w:rsidR="00470F15">
          <w:t>,</w:t>
        </w:r>
      </w:ins>
      <w:r>
        <w:t xml:space="preserve"> is the fact that Russian lacks a generic motion verb. While English </w:t>
      </w:r>
      <w:r>
        <w:rPr>
          <w:i/>
        </w:rPr>
        <w:t xml:space="preserve">go </w:t>
      </w:r>
      <w:r>
        <w:t xml:space="preserve">can be used about motion on foot and by means of </w:t>
      </w:r>
      <w:ins w:id="43" w:author="Laura A Janda" w:date="2018-08-20T15:56:00Z">
        <w:r w:rsidR="00470F15">
          <w:t xml:space="preserve">a </w:t>
        </w:r>
      </w:ins>
      <w:r>
        <w:t>vehicle</w:t>
      </w:r>
      <w:r w:rsidR="005816D6">
        <w:t>, in Russian</w:t>
      </w:r>
      <w:ins w:id="44" w:author="Laura A Janda" w:date="2018-08-31T10:56:00Z">
        <w:r w:rsidR="00B22710">
          <w:t xml:space="preserve"> the verbs</w:t>
        </w:r>
      </w:ins>
      <w:r w:rsidR="005816D6">
        <w:t xml:space="preserve"> </w:t>
      </w:r>
      <w:proofErr w:type="spellStart"/>
      <w:r w:rsidR="005816D6" w:rsidRPr="005816D6">
        <w:rPr>
          <w:i/>
        </w:rPr>
        <w:t>idti</w:t>
      </w:r>
      <w:proofErr w:type="spellEnd"/>
      <w:r w:rsidR="005816D6" w:rsidRPr="005816D6">
        <w:rPr>
          <w:i/>
        </w:rPr>
        <w:t>/</w:t>
      </w:r>
      <w:proofErr w:type="spellStart"/>
      <w:r w:rsidR="005816D6" w:rsidRPr="005816D6">
        <w:rPr>
          <w:i/>
        </w:rPr>
        <w:t>xodit</w:t>
      </w:r>
      <w:proofErr w:type="spellEnd"/>
      <w:r w:rsidR="005816D6" w:rsidRPr="005816D6">
        <w:rPr>
          <w:i/>
        </w:rPr>
        <w:t>’</w:t>
      </w:r>
      <w:r w:rsidR="005816D6">
        <w:t xml:space="preserve"> ‘walk’ </w:t>
      </w:r>
      <w:r w:rsidR="009C6AD3">
        <w:t>describe</w:t>
      </w:r>
      <w:r w:rsidR="005816D6">
        <w:t xml:space="preserve"> motion on foot, whereas </w:t>
      </w:r>
      <w:proofErr w:type="spellStart"/>
      <w:r w:rsidR="005816D6" w:rsidRPr="005816D6">
        <w:rPr>
          <w:i/>
        </w:rPr>
        <w:t>exat</w:t>
      </w:r>
      <w:proofErr w:type="spellEnd"/>
      <w:r w:rsidR="005816D6" w:rsidRPr="005816D6">
        <w:rPr>
          <w:i/>
        </w:rPr>
        <w:t>’/</w:t>
      </w:r>
      <w:proofErr w:type="spellStart"/>
      <w:r w:rsidR="005816D6" w:rsidRPr="005816D6">
        <w:rPr>
          <w:i/>
        </w:rPr>
        <w:t>ezdit</w:t>
      </w:r>
      <w:proofErr w:type="spellEnd"/>
      <w:r w:rsidR="005816D6" w:rsidRPr="005816D6">
        <w:rPr>
          <w:i/>
        </w:rPr>
        <w:t>’</w:t>
      </w:r>
      <w:r w:rsidR="005816D6">
        <w:t xml:space="preserve"> ‘</w:t>
      </w:r>
      <w:r w:rsidR="00DB579E">
        <w:t xml:space="preserve">ride in a </w:t>
      </w:r>
      <w:r w:rsidR="005816D6">
        <w:t xml:space="preserve">vehicle’ are used when a vehicle is involved. Thus, in (1) the Russian translator of </w:t>
      </w:r>
      <w:r w:rsidR="005816D6" w:rsidRPr="005816D6">
        <w:rPr>
          <w:i/>
        </w:rPr>
        <w:t xml:space="preserve">The </w:t>
      </w:r>
      <w:proofErr w:type="gramStart"/>
      <w:r w:rsidR="005816D6" w:rsidRPr="005816D6">
        <w:rPr>
          <w:i/>
        </w:rPr>
        <w:t>Da</w:t>
      </w:r>
      <w:proofErr w:type="gramEnd"/>
      <w:r w:rsidR="005816D6" w:rsidRPr="005816D6">
        <w:rPr>
          <w:i/>
        </w:rPr>
        <w:t xml:space="preserve"> Vinci Code</w:t>
      </w:r>
      <w:r w:rsidR="005816D6">
        <w:t xml:space="preserve"> had a choice between </w:t>
      </w:r>
      <w:proofErr w:type="spellStart"/>
      <w:r w:rsidR="005816D6">
        <w:rPr>
          <w:i/>
        </w:rPr>
        <w:t>idti</w:t>
      </w:r>
      <w:proofErr w:type="spellEnd"/>
      <w:r w:rsidR="005816D6">
        <w:rPr>
          <w:i/>
        </w:rPr>
        <w:t xml:space="preserve"> </w:t>
      </w:r>
      <w:r w:rsidR="005816D6">
        <w:t xml:space="preserve">and </w:t>
      </w:r>
      <w:proofErr w:type="spellStart"/>
      <w:r w:rsidR="005816D6">
        <w:rPr>
          <w:i/>
        </w:rPr>
        <w:t>exat</w:t>
      </w:r>
      <w:proofErr w:type="spellEnd"/>
      <w:r w:rsidR="005816D6">
        <w:rPr>
          <w:i/>
        </w:rPr>
        <w:t>’</w:t>
      </w:r>
      <w:r w:rsidR="005816D6">
        <w:t xml:space="preserve">, and </w:t>
      </w:r>
      <w:r w:rsidR="00C433FD">
        <w:t>went for</w:t>
      </w:r>
      <w:r w:rsidR="005816D6">
        <w:t xml:space="preserve"> the form</w:t>
      </w:r>
      <w:r w:rsidR="00C433FD">
        <w:t xml:space="preserve">er on the basis of the context – presumably the </w:t>
      </w:r>
      <w:r w:rsidR="009C6AD3">
        <w:t xml:space="preserve">clergyman in </w:t>
      </w:r>
      <w:r w:rsidR="009C6AD3">
        <w:lastRenderedPageBreak/>
        <w:t>question</w:t>
      </w:r>
      <w:r w:rsidR="00C433FD">
        <w:t xml:space="preserve"> lives close enough to the church to make walking the most likely option for going home from mass. Although Russian lacks a generic motion verb, </w:t>
      </w:r>
      <w:proofErr w:type="spellStart"/>
      <w:r w:rsidR="00C433FD" w:rsidRPr="00C433FD">
        <w:rPr>
          <w:i/>
        </w:rPr>
        <w:t>idti</w:t>
      </w:r>
      <w:proofErr w:type="spellEnd"/>
      <w:r w:rsidR="00C433FD" w:rsidRPr="00C433FD">
        <w:rPr>
          <w:i/>
        </w:rPr>
        <w:t>/</w:t>
      </w:r>
      <w:proofErr w:type="spellStart"/>
      <w:r w:rsidR="00C433FD" w:rsidRPr="00C433FD">
        <w:rPr>
          <w:i/>
        </w:rPr>
        <w:t>xodit</w:t>
      </w:r>
      <w:proofErr w:type="spellEnd"/>
      <w:r w:rsidR="00C433FD" w:rsidRPr="00C433FD">
        <w:rPr>
          <w:i/>
        </w:rPr>
        <w:t>’</w:t>
      </w:r>
      <w:r w:rsidR="00C433FD">
        <w:t xml:space="preserve"> can be generalized to motion that does</w:t>
      </w:r>
      <w:ins w:id="45" w:author="Laura A Janda" w:date="2018-08-20T15:57:00Z">
        <w:r w:rsidR="00470F15">
          <w:t xml:space="preserve"> not</w:t>
        </w:r>
      </w:ins>
      <w:r w:rsidR="00C433FD">
        <w:t xml:space="preserve"> take place on foot (</w:t>
      </w:r>
      <w:proofErr w:type="spellStart"/>
      <w:r w:rsidR="00664FBC">
        <w:t>Rakhilina</w:t>
      </w:r>
      <w:proofErr w:type="spellEnd"/>
      <w:r w:rsidR="00664FBC">
        <w:t xml:space="preserve"> 2004,</w:t>
      </w:r>
      <w:r w:rsidR="00C433FD">
        <w:t xml:space="preserve"> Nesset 2010). We will re</w:t>
      </w:r>
      <w:r w:rsidR="00A614B4">
        <w:t xml:space="preserve">turn to such uses in section </w:t>
      </w:r>
      <w:r w:rsidR="00C433FD">
        <w:t xml:space="preserve">5 below. At this point, it is sufficient to notice that such generalized uses do not necessarily have any close parallels in English and other languages. A well-known example that L2 learners struggle with is the </w:t>
      </w:r>
      <w:r w:rsidR="0018406F">
        <w:t>“</w:t>
      </w:r>
      <w:r w:rsidR="00C433FD">
        <w:t>weather construction</w:t>
      </w:r>
      <w:r w:rsidR="0018406F">
        <w:t xml:space="preserve">” with </w:t>
      </w:r>
      <w:proofErr w:type="spellStart"/>
      <w:r w:rsidR="0018406F">
        <w:rPr>
          <w:i/>
        </w:rPr>
        <w:t>idti</w:t>
      </w:r>
      <w:proofErr w:type="spellEnd"/>
      <w:r w:rsidR="0018406F">
        <w:t xml:space="preserve"> ‘walk’ plus a noun. Thus, English </w:t>
      </w:r>
      <w:r w:rsidR="0018406F">
        <w:rPr>
          <w:i/>
        </w:rPr>
        <w:t>it rains</w:t>
      </w:r>
      <w:r w:rsidR="0018406F">
        <w:t xml:space="preserve"> corresponds to </w:t>
      </w:r>
      <w:proofErr w:type="spellStart"/>
      <w:r w:rsidR="0018406F">
        <w:rPr>
          <w:i/>
        </w:rPr>
        <w:t>idet</w:t>
      </w:r>
      <w:r w:rsidR="00A614B4">
        <w:rPr>
          <w:i/>
          <w:vertAlign w:val="superscript"/>
        </w:rPr>
        <w:t>uni</w:t>
      </w:r>
      <w:proofErr w:type="spellEnd"/>
      <w:r w:rsidR="0018406F">
        <w:rPr>
          <w:i/>
        </w:rPr>
        <w:t xml:space="preserve"> </w:t>
      </w:r>
      <w:proofErr w:type="spellStart"/>
      <w:r w:rsidR="0018406F">
        <w:rPr>
          <w:i/>
        </w:rPr>
        <w:t>dožd</w:t>
      </w:r>
      <w:proofErr w:type="spellEnd"/>
      <w:r w:rsidR="0018406F">
        <w:rPr>
          <w:i/>
        </w:rPr>
        <w:t xml:space="preserve">’ </w:t>
      </w:r>
      <w:r w:rsidR="0018406F">
        <w:t>‘(lit.) walks rain’ in Russian.</w:t>
      </w:r>
      <w:r w:rsidR="004448B8">
        <w:rPr>
          <w:rStyle w:val="Fotnotereferanse"/>
        </w:rPr>
        <w:footnoteReference w:id="5"/>
      </w:r>
    </w:p>
    <w:p w14:paraId="50767197" w14:textId="579197F2" w:rsidR="009F3125" w:rsidRDefault="0018406F" w:rsidP="00094D23">
      <w:pPr>
        <w:pStyle w:val="Brdtekst-frsteinnrykk"/>
      </w:pPr>
      <w:r>
        <w:t xml:space="preserve">Since, as we have shown, Russian motion verbs represent a complex system which does not have any direct parallel in English and other </w:t>
      </w:r>
      <w:ins w:id="46" w:author="Laura A Janda" w:date="2018-08-20T15:58:00Z">
        <w:r w:rsidR="00470F15">
          <w:t xml:space="preserve">non-Slavic </w:t>
        </w:r>
      </w:ins>
      <w:r>
        <w:t>European languages, they are a major obstacle for L2 learners. How to provide strategic input to L2 learners is therefore a particularly pertinent question with regard to motion verbs. We address this question in the remainder of the article</w:t>
      </w:r>
      <w:ins w:id="47" w:author="Tore Nesset" w:date="2018-08-21T11:07:00Z">
        <w:r w:rsidR="006F4F88">
          <w:t>, exploring a number of morphological and syntactic constructions with Russian motion verbs</w:t>
        </w:r>
      </w:ins>
      <w:r>
        <w:t>.</w:t>
      </w:r>
    </w:p>
    <w:p w14:paraId="6AF093FB" w14:textId="77777777" w:rsidR="00752AEB" w:rsidRDefault="00384030" w:rsidP="00026CB7">
      <w:pPr>
        <w:pStyle w:val="Overskrift2"/>
      </w:pPr>
      <w:r>
        <w:t xml:space="preserve">3. </w:t>
      </w:r>
      <w:r w:rsidR="000F2B7E">
        <w:t>Distribution of lexical items</w:t>
      </w:r>
      <w:r w:rsidR="00E32D8E">
        <w:t xml:space="preserve"> and the unidirectional/non-directional contrast</w:t>
      </w:r>
    </w:p>
    <w:p w14:paraId="2A69F421" w14:textId="0749FA3E" w:rsidR="00B77DDB" w:rsidRDefault="00E32D8E" w:rsidP="00094D23">
      <w:pPr>
        <w:pStyle w:val="Brdtekst"/>
      </w:pPr>
      <w:r>
        <w:t xml:space="preserve">Our quest for strategic input starts with </w:t>
      </w:r>
      <w:r w:rsidR="007667E3">
        <w:t>a</w:t>
      </w:r>
      <w:r>
        <w:t xml:space="preserve"> simple question: Which lexical items</w:t>
      </w:r>
      <w:r w:rsidR="00A0577C">
        <w:t xml:space="preserve"> are most important? </w:t>
      </w:r>
      <w:r w:rsidR="007667E3">
        <w:t>As mentioned in section 1, w</w:t>
      </w:r>
      <w:r w:rsidR="00A0577C">
        <w:t>e submit that frequency plays a key role here, i.e. that it is strategic to focus on verbs of high frequency, since such verbs will prove highly useful for L2 learners. In order to investigate the frequency distribution of the Russian motion verbs in Table 1, we turned to the Russian National Corpus</w:t>
      </w:r>
      <w:r w:rsidR="000C5817">
        <w:t xml:space="preserve"> (main corpus)</w:t>
      </w:r>
      <w:r w:rsidR="00A0577C">
        <w:t xml:space="preserve">, a corpus of approximately </w:t>
      </w:r>
      <w:r w:rsidR="007667E3" w:rsidRPr="007667E3">
        <w:t>283</w:t>
      </w:r>
      <w:r w:rsidR="00A0577C">
        <w:t xml:space="preserve"> million words</w:t>
      </w:r>
      <w:r w:rsidR="007667E3" w:rsidRPr="007667E3">
        <w:t xml:space="preserve"> </w:t>
      </w:r>
      <w:r w:rsidR="007667E3">
        <w:t>(August 2018)</w:t>
      </w:r>
      <w:r w:rsidR="00A0577C">
        <w:t xml:space="preserve">. We carried out searches in the manually disambiguated </w:t>
      </w:r>
      <w:proofErr w:type="spellStart"/>
      <w:ins w:id="48" w:author="Laura A Janda" w:date="2018-08-31T10:58:00Z">
        <w:r w:rsidR="00B22710">
          <w:t>subcorpus</w:t>
        </w:r>
      </w:ins>
      <w:proofErr w:type="spellEnd"/>
      <w:r w:rsidR="00A0577C">
        <w:t xml:space="preserve">, which contains about </w:t>
      </w:r>
      <w:r w:rsidR="000C5817">
        <w:t>six</w:t>
      </w:r>
      <w:r w:rsidR="00A0577C">
        <w:t xml:space="preserve"> million words</w:t>
      </w:r>
      <w:r w:rsidR="000C5817">
        <w:t xml:space="preserve"> (August 2018)</w:t>
      </w:r>
      <w:r w:rsidR="00A0577C">
        <w:t xml:space="preserve">. Since the Russian National Corpus is a balanced corpus that </w:t>
      </w:r>
      <w:r w:rsidR="00B77DDB">
        <w:t xml:space="preserve">includes a variety of genres, it is likely that the data in Table 2 adequately reflect the overall situation in the language. Further studies of the frequency distribution in specific genres (e.g. oral speech) would be of interest, but for </w:t>
      </w:r>
      <w:r w:rsidR="000C5817">
        <w:t xml:space="preserve">present </w:t>
      </w:r>
      <w:r w:rsidR="00B77DDB">
        <w:t>purposes we limit ourselves to discussion of the data in Table 2.</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1596"/>
        <w:gridCol w:w="2001"/>
        <w:gridCol w:w="1987"/>
      </w:tblGrid>
      <w:tr w:rsidR="00B17ABD" w14:paraId="4997B0B2" w14:textId="77777777" w:rsidTr="00D41C6F">
        <w:tc>
          <w:tcPr>
            <w:tcW w:w="3544" w:type="dxa"/>
            <w:tcBorders>
              <w:bottom w:val="single" w:sz="4" w:space="0" w:color="auto"/>
            </w:tcBorders>
          </w:tcPr>
          <w:p w14:paraId="3DC757DA" w14:textId="77777777" w:rsidR="00B17ABD" w:rsidRDefault="00B17ABD" w:rsidP="00B842A5">
            <w:pPr>
              <w:pStyle w:val="Brdtekst"/>
              <w:spacing w:before="240"/>
            </w:pPr>
            <w:bookmarkStart w:id="49" w:name="OLE_LINK1"/>
          </w:p>
        </w:tc>
        <w:tc>
          <w:tcPr>
            <w:tcW w:w="1462" w:type="dxa"/>
            <w:tcBorders>
              <w:bottom w:val="single" w:sz="4" w:space="0" w:color="auto"/>
            </w:tcBorders>
          </w:tcPr>
          <w:p w14:paraId="23821313" w14:textId="77777777" w:rsidR="00B17ABD" w:rsidRDefault="00B17ABD" w:rsidP="00B842A5">
            <w:pPr>
              <w:pStyle w:val="Brdtekst"/>
              <w:spacing w:before="240"/>
              <w:jc w:val="right"/>
            </w:pPr>
            <w:r>
              <w:t>Unidirectional</w:t>
            </w:r>
          </w:p>
        </w:tc>
        <w:tc>
          <w:tcPr>
            <w:tcW w:w="2030" w:type="dxa"/>
            <w:tcBorders>
              <w:bottom w:val="single" w:sz="4" w:space="0" w:color="auto"/>
            </w:tcBorders>
          </w:tcPr>
          <w:p w14:paraId="50228150" w14:textId="77777777" w:rsidR="00B17ABD" w:rsidRDefault="00B17ABD" w:rsidP="00B842A5">
            <w:pPr>
              <w:pStyle w:val="Brdtekst"/>
              <w:spacing w:before="240"/>
              <w:jc w:val="right"/>
            </w:pPr>
            <w:r>
              <w:t>Non-directional</w:t>
            </w:r>
          </w:p>
        </w:tc>
        <w:tc>
          <w:tcPr>
            <w:tcW w:w="2030" w:type="dxa"/>
            <w:tcBorders>
              <w:bottom w:val="single" w:sz="4" w:space="0" w:color="auto"/>
            </w:tcBorders>
          </w:tcPr>
          <w:p w14:paraId="56C7C9DB" w14:textId="77777777" w:rsidR="00B17ABD" w:rsidRDefault="00B17ABD" w:rsidP="00B842A5">
            <w:pPr>
              <w:pStyle w:val="Brdtekst"/>
              <w:spacing w:before="240"/>
              <w:jc w:val="right"/>
            </w:pPr>
            <w:r>
              <w:t>Total</w:t>
            </w:r>
          </w:p>
        </w:tc>
      </w:tr>
      <w:tr w:rsidR="00E21D88" w14:paraId="5142370F" w14:textId="77777777" w:rsidTr="00D41C6F">
        <w:tc>
          <w:tcPr>
            <w:tcW w:w="3544" w:type="dxa"/>
            <w:tcBorders>
              <w:top w:val="single" w:sz="4" w:space="0" w:color="auto"/>
            </w:tcBorders>
          </w:tcPr>
          <w:p w14:paraId="5B628A35" w14:textId="3EF44299" w:rsidR="00E21D88" w:rsidRDefault="00027367" w:rsidP="00094D23">
            <w:pPr>
              <w:pStyle w:val="Brdtekst"/>
            </w:pPr>
            <w:proofErr w:type="spellStart"/>
            <w:r>
              <w:rPr>
                <w:i/>
              </w:rPr>
              <w:t>i</w:t>
            </w:r>
            <w:r w:rsidR="00E21D88" w:rsidRPr="00B842A5">
              <w:rPr>
                <w:i/>
              </w:rPr>
              <w:t>dti</w:t>
            </w:r>
            <w:r w:rsidR="00D41C6F">
              <w:rPr>
                <w:i/>
                <w:vertAlign w:val="superscript"/>
              </w:rPr>
              <w:t>uni</w:t>
            </w:r>
            <w:proofErr w:type="spellEnd"/>
            <w:r w:rsidR="00E21D88" w:rsidRPr="00B842A5">
              <w:rPr>
                <w:i/>
              </w:rPr>
              <w:t>/</w:t>
            </w:r>
            <w:proofErr w:type="spellStart"/>
            <w:r w:rsidR="00E21D88" w:rsidRPr="00B842A5">
              <w:rPr>
                <w:i/>
              </w:rPr>
              <w:t>xodit</w:t>
            </w:r>
            <w:r w:rsidR="00EE2E71" w:rsidRPr="00B842A5">
              <w:rPr>
                <w:i/>
              </w:rPr>
              <w:t>’</w:t>
            </w:r>
            <w:r w:rsidR="00D41C6F">
              <w:rPr>
                <w:i/>
                <w:vertAlign w:val="superscript"/>
              </w:rPr>
              <w:t>non</w:t>
            </w:r>
            <w:proofErr w:type="spellEnd"/>
            <w:r w:rsidR="00E21D88">
              <w:t xml:space="preserve"> ‘walk’</w:t>
            </w:r>
          </w:p>
        </w:tc>
        <w:tc>
          <w:tcPr>
            <w:tcW w:w="1462" w:type="dxa"/>
            <w:tcBorders>
              <w:top w:val="single" w:sz="4" w:space="0" w:color="auto"/>
            </w:tcBorders>
          </w:tcPr>
          <w:p w14:paraId="6E5D0285" w14:textId="77777777" w:rsidR="00E21D88" w:rsidRDefault="00E21D88" w:rsidP="00B842A5">
            <w:pPr>
              <w:pStyle w:val="Brdtekst"/>
              <w:jc w:val="right"/>
            </w:pPr>
            <w:r w:rsidRPr="00E21D88">
              <w:t>6</w:t>
            </w:r>
            <w:r>
              <w:t>,</w:t>
            </w:r>
            <w:r w:rsidRPr="00E21D88">
              <w:t>763</w:t>
            </w:r>
          </w:p>
        </w:tc>
        <w:tc>
          <w:tcPr>
            <w:tcW w:w="2030" w:type="dxa"/>
            <w:tcBorders>
              <w:top w:val="single" w:sz="4" w:space="0" w:color="auto"/>
            </w:tcBorders>
          </w:tcPr>
          <w:p w14:paraId="01369E68" w14:textId="77777777" w:rsidR="00E21D88" w:rsidRDefault="00E21D88" w:rsidP="00B842A5">
            <w:pPr>
              <w:pStyle w:val="Brdtekst"/>
              <w:jc w:val="right"/>
            </w:pPr>
            <w:r w:rsidRPr="00E21D88">
              <w:t>2</w:t>
            </w:r>
            <w:r>
              <w:t>,</w:t>
            </w:r>
            <w:r w:rsidRPr="00E21D88">
              <w:t>292</w:t>
            </w:r>
          </w:p>
        </w:tc>
        <w:tc>
          <w:tcPr>
            <w:tcW w:w="2030" w:type="dxa"/>
            <w:tcBorders>
              <w:top w:val="single" w:sz="4" w:space="0" w:color="auto"/>
            </w:tcBorders>
            <w:vAlign w:val="bottom"/>
          </w:tcPr>
          <w:p w14:paraId="2767B973" w14:textId="77777777" w:rsidR="00E21D88" w:rsidRDefault="00E21D88" w:rsidP="00B842A5">
            <w:pPr>
              <w:jc w:val="right"/>
              <w:rPr>
                <w:rFonts w:ascii="Calibri" w:hAnsi="Calibri" w:cs="Calibri"/>
                <w:color w:val="000000"/>
              </w:rPr>
            </w:pPr>
            <w:r>
              <w:rPr>
                <w:rFonts w:ascii="Calibri" w:hAnsi="Calibri" w:cs="Calibri"/>
                <w:color w:val="000000"/>
              </w:rPr>
              <w:t>9,055</w:t>
            </w:r>
          </w:p>
        </w:tc>
      </w:tr>
      <w:tr w:rsidR="00E21D88" w14:paraId="06C025F1" w14:textId="77777777" w:rsidTr="00D41C6F">
        <w:tc>
          <w:tcPr>
            <w:tcW w:w="3544" w:type="dxa"/>
          </w:tcPr>
          <w:p w14:paraId="74472E53" w14:textId="48D15A5E" w:rsidR="00E21D88" w:rsidRDefault="00E21D88" w:rsidP="00094D23">
            <w:pPr>
              <w:pStyle w:val="Brdtekst"/>
            </w:pPr>
            <w:proofErr w:type="spellStart"/>
            <w:r>
              <w:rPr>
                <w:i/>
              </w:rPr>
              <w:t>exat’</w:t>
            </w:r>
            <w:r w:rsidR="00D41C6F">
              <w:rPr>
                <w:i/>
                <w:vertAlign w:val="superscript"/>
              </w:rPr>
              <w:t>uni</w:t>
            </w:r>
            <w:proofErr w:type="spellEnd"/>
            <w:r>
              <w:rPr>
                <w:i/>
              </w:rPr>
              <w:t>/</w:t>
            </w:r>
            <w:proofErr w:type="spellStart"/>
            <w:r>
              <w:rPr>
                <w:i/>
              </w:rPr>
              <w:t>ezdit’</w:t>
            </w:r>
            <w:r w:rsidR="00D41C6F">
              <w:rPr>
                <w:i/>
                <w:vertAlign w:val="superscript"/>
              </w:rPr>
              <w:t>non</w:t>
            </w:r>
            <w:proofErr w:type="spellEnd"/>
            <w:r>
              <w:rPr>
                <w:i/>
              </w:rPr>
              <w:t xml:space="preserve"> </w:t>
            </w:r>
            <w:r>
              <w:t>‘ride in a vehicle’</w:t>
            </w:r>
          </w:p>
        </w:tc>
        <w:tc>
          <w:tcPr>
            <w:tcW w:w="1462" w:type="dxa"/>
          </w:tcPr>
          <w:p w14:paraId="69C90FA6" w14:textId="77777777" w:rsidR="00E21D88" w:rsidRDefault="00E21D88" w:rsidP="00B842A5">
            <w:pPr>
              <w:pStyle w:val="Brdtekst"/>
              <w:jc w:val="right"/>
            </w:pPr>
            <w:r w:rsidRPr="00E21D88">
              <w:t>1</w:t>
            </w:r>
            <w:r>
              <w:t>,</w:t>
            </w:r>
            <w:r w:rsidRPr="00E21D88">
              <w:t>500</w:t>
            </w:r>
          </w:p>
        </w:tc>
        <w:tc>
          <w:tcPr>
            <w:tcW w:w="2030" w:type="dxa"/>
          </w:tcPr>
          <w:p w14:paraId="616A49EA" w14:textId="77777777" w:rsidR="00E21D88" w:rsidRDefault="00E21D88" w:rsidP="00B842A5">
            <w:pPr>
              <w:pStyle w:val="Brdtekst"/>
              <w:jc w:val="right"/>
            </w:pPr>
            <w:r w:rsidRPr="00E21D88">
              <w:t>712</w:t>
            </w:r>
          </w:p>
        </w:tc>
        <w:tc>
          <w:tcPr>
            <w:tcW w:w="2030" w:type="dxa"/>
            <w:vAlign w:val="bottom"/>
          </w:tcPr>
          <w:p w14:paraId="45A28474" w14:textId="77777777" w:rsidR="00E21D88" w:rsidRDefault="00E21D88" w:rsidP="00B842A5">
            <w:pPr>
              <w:jc w:val="right"/>
              <w:rPr>
                <w:rFonts w:ascii="Calibri" w:hAnsi="Calibri" w:cs="Calibri"/>
                <w:color w:val="000000"/>
              </w:rPr>
            </w:pPr>
            <w:r>
              <w:rPr>
                <w:rFonts w:ascii="Calibri" w:hAnsi="Calibri" w:cs="Calibri"/>
                <w:color w:val="000000"/>
              </w:rPr>
              <w:t>2,212</w:t>
            </w:r>
          </w:p>
        </w:tc>
      </w:tr>
      <w:tr w:rsidR="00E21D88" w14:paraId="3297BA6A" w14:textId="77777777" w:rsidTr="00D41C6F">
        <w:tc>
          <w:tcPr>
            <w:tcW w:w="3544" w:type="dxa"/>
          </w:tcPr>
          <w:p w14:paraId="147C5330" w14:textId="35D61978" w:rsidR="00E21D88" w:rsidRDefault="00E21D88" w:rsidP="00094D23">
            <w:pPr>
              <w:pStyle w:val="Brdtekst"/>
            </w:pPr>
            <w:proofErr w:type="spellStart"/>
            <w:r w:rsidRPr="00B842A5">
              <w:rPr>
                <w:i/>
              </w:rPr>
              <w:t>letet’</w:t>
            </w:r>
            <w:r w:rsidR="00D41C6F">
              <w:rPr>
                <w:i/>
                <w:vertAlign w:val="superscript"/>
              </w:rPr>
              <w:t>uni</w:t>
            </w:r>
            <w:proofErr w:type="spellEnd"/>
            <w:r w:rsidRPr="00B842A5">
              <w:rPr>
                <w:i/>
              </w:rPr>
              <w:t>/</w:t>
            </w:r>
            <w:proofErr w:type="spellStart"/>
            <w:r w:rsidRPr="00B842A5">
              <w:rPr>
                <w:i/>
              </w:rPr>
              <w:t>letat’</w:t>
            </w:r>
            <w:r w:rsidR="00D41C6F">
              <w:rPr>
                <w:i/>
                <w:vertAlign w:val="superscript"/>
              </w:rPr>
              <w:t>non</w:t>
            </w:r>
            <w:proofErr w:type="spellEnd"/>
            <w:r>
              <w:t xml:space="preserve"> ‘fly’</w:t>
            </w:r>
          </w:p>
        </w:tc>
        <w:tc>
          <w:tcPr>
            <w:tcW w:w="1462" w:type="dxa"/>
          </w:tcPr>
          <w:p w14:paraId="00901A9A" w14:textId="77777777" w:rsidR="00E21D88" w:rsidRDefault="00E21D88" w:rsidP="00B842A5">
            <w:pPr>
              <w:pStyle w:val="Brdtekst"/>
              <w:jc w:val="right"/>
            </w:pPr>
            <w:r w:rsidRPr="00E21D88">
              <w:t>602</w:t>
            </w:r>
          </w:p>
        </w:tc>
        <w:tc>
          <w:tcPr>
            <w:tcW w:w="2030" w:type="dxa"/>
          </w:tcPr>
          <w:p w14:paraId="33594855" w14:textId="77777777" w:rsidR="00E21D88" w:rsidRDefault="00E21D88" w:rsidP="00B842A5">
            <w:pPr>
              <w:pStyle w:val="Brdtekst"/>
              <w:jc w:val="right"/>
            </w:pPr>
            <w:r w:rsidRPr="00E21D88">
              <w:t>226</w:t>
            </w:r>
          </w:p>
        </w:tc>
        <w:tc>
          <w:tcPr>
            <w:tcW w:w="2030" w:type="dxa"/>
            <w:vAlign w:val="bottom"/>
          </w:tcPr>
          <w:p w14:paraId="0338BC2D" w14:textId="77777777" w:rsidR="00E21D88" w:rsidRDefault="00E21D88" w:rsidP="00B842A5">
            <w:pPr>
              <w:jc w:val="right"/>
              <w:rPr>
                <w:rFonts w:ascii="Calibri" w:hAnsi="Calibri" w:cs="Calibri"/>
                <w:color w:val="000000"/>
              </w:rPr>
            </w:pPr>
            <w:r>
              <w:rPr>
                <w:rFonts w:ascii="Calibri" w:hAnsi="Calibri" w:cs="Calibri"/>
                <w:color w:val="000000"/>
              </w:rPr>
              <w:t>828</w:t>
            </w:r>
          </w:p>
        </w:tc>
      </w:tr>
      <w:tr w:rsidR="00E21D88" w14:paraId="556FF7B6" w14:textId="77777777" w:rsidTr="00D41C6F">
        <w:tc>
          <w:tcPr>
            <w:tcW w:w="3544" w:type="dxa"/>
          </w:tcPr>
          <w:p w14:paraId="01D74F37" w14:textId="533C1328" w:rsidR="00E21D88" w:rsidRDefault="00E21D88" w:rsidP="00094D23">
            <w:pPr>
              <w:pStyle w:val="Brdtekst"/>
            </w:pPr>
            <w:proofErr w:type="spellStart"/>
            <w:r w:rsidRPr="00E21D88">
              <w:rPr>
                <w:i/>
              </w:rPr>
              <w:t>plyt’</w:t>
            </w:r>
            <w:r w:rsidR="00D41C6F">
              <w:rPr>
                <w:i/>
                <w:vertAlign w:val="superscript"/>
              </w:rPr>
              <w:t>uni</w:t>
            </w:r>
            <w:proofErr w:type="spellEnd"/>
            <w:r w:rsidRPr="00E21D88">
              <w:rPr>
                <w:i/>
              </w:rPr>
              <w:t>/</w:t>
            </w:r>
            <w:proofErr w:type="spellStart"/>
            <w:r w:rsidRPr="00E21D88">
              <w:rPr>
                <w:i/>
              </w:rPr>
              <w:t>plavat’</w:t>
            </w:r>
            <w:r w:rsidR="00D41C6F">
              <w:rPr>
                <w:i/>
                <w:vertAlign w:val="superscript"/>
              </w:rPr>
              <w:t>non</w:t>
            </w:r>
            <w:proofErr w:type="spellEnd"/>
            <w:r>
              <w:t xml:space="preserve"> ‘swim, sail’</w:t>
            </w:r>
          </w:p>
        </w:tc>
        <w:tc>
          <w:tcPr>
            <w:tcW w:w="1462" w:type="dxa"/>
          </w:tcPr>
          <w:p w14:paraId="3C06A385" w14:textId="77777777" w:rsidR="00E21D88" w:rsidRDefault="00E21D88" w:rsidP="00B842A5">
            <w:pPr>
              <w:pStyle w:val="Brdtekst"/>
              <w:jc w:val="right"/>
            </w:pPr>
            <w:r w:rsidRPr="00E21D88">
              <w:t>300</w:t>
            </w:r>
          </w:p>
        </w:tc>
        <w:tc>
          <w:tcPr>
            <w:tcW w:w="2030" w:type="dxa"/>
          </w:tcPr>
          <w:p w14:paraId="65BBFFCB" w14:textId="77777777" w:rsidR="00E21D88" w:rsidRDefault="00E21D88" w:rsidP="00B842A5">
            <w:pPr>
              <w:pStyle w:val="Brdtekst"/>
              <w:jc w:val="right"/>
            </w:pPr>
            <w:r w:rsidRPr="00E21D88">
              <w:t>260</w:t>
            </w:r>
          </w:p>
        </w:tc>
        <w:tc>
          <w:tcPr>
            <w:tcW w:w="2030" w:type="dxa"/>
            <w:vAlign w:val="bottom"/>
          </w:tcPr>
          <w:p w14:paraId="7850F911" w14:textId="77777777" w:rsidR="00E21D88" w:rsidRDefault="00E21D88" w:rsidP="00B842A5">
            <w:pPr>
              <w:jc w:val="right"/>
              <w:rPr>
                <w:rFonts w:ascii="Calibri" w:hAnsi="Calibri" w:cs="Calibri"/>
                <w:color w:val="000000"/>
              </w:rPr>
            </w:pPr>
            <w:r>
              <w:rPr>
                <w:rFonts w:ascii="Calibri" w:hAnsi="Calibri" w:cs="Calibri"/>
                <w:color w:val="000000"/>
              </w:rPr>
              <w:t>560</w:t>
            </w:r>
          </w:p>
        </w:tc>
      </w:tr>
      <w:tr w:rsidR="00E21D88" w14:paraId="59BB4F7B" w14:textId="77777777" w:rsidTr="00D41C6F">
        <w:tc>
          <w:tcPr>
            <w:tcW w:w="3544" w:type="dxa"/>
          </w:tcPr>
          <w:p w14:paraId="437EE8BE" w14:textId="7C17E561" w:rsidR="00E21D88" w:rsidRDefault="00027367" w:rsidP="00094D23">
            <w:pPr>
              <w:pStyle w:val="Brdtekst"/>
            </w:pPr>
            <w:proofErr w:type="spellStart"/>
            <w:r>
              <w:rPr>
                <w:i/>
              </w:rPr>
              <w:t>v</w:t>
            </w:r>
            <w:r w:rsidR="00E21D88" w:rsidRPr="00B842A5">
              <w:rPr>
                <w:i/>
              </w:rPr>
              <w:t>esti</w:t>
            </w:r>
            <w:r w:rsidR="00D41C6F">
              <w:rPr>
                <w:i/>
                <w:vertAlign w:val="superscript"/>
              </w:rPr>
              <w:t>uni</w:t>
            </w:r>
            <w:proofErr w:type="spellEnd"/>
            <w:r w:rsidR="00E21D88" w:rsidRPr="00B842A5">
              <w:rPr>
                <w:i/>
              </w:rPr>
              <w:t>/</w:t>
            </w:r>
            <w:proofErr w:type="spellStart"/>
            <w:r w:rsidR="00E21D88" w:rsidRPr="00B842A5">
              <w:rPr>
                <w:i/>
              </w:rPr>
              <w:t>vodit’</w:t>
            </w:r>
            <w:r w:rsidR="00D41C6F">
              <w:rPr>
                <w:i/>
                <w:vertAlign w:val="superscript"/>
              </w:rPr>
              <w:t>non</w:t>
            </w:r>
            <w:proofErr w:type="spellEnd"/>
            <w:r w:rsidR="00E21D88">
              <w:t xml:space="preserve"> ‘lead’</w:t>
            </w:r>
          </w:p>
        </w:tc>
        <w:tc>
          <w:tcPr>
            <w:tcW w:w="1462" w:type="dxa"/>
          </w:tcPr>
          <w:p w14:paraId="76B3A2E0" w14:textId="77777777" w:rsidR="00E21D88" w:rsidRDefault="00E21D88" w:rsidP="00B842A5">
            <w:pPr>
              <w:pStyle w:val="Brdtekst"/>
              <w:jc w:val="right"/>
            </w:pPr>
            <w:r w:rsidRPr="00E21D88">
              <w:t>1</w:t>
            </w:r>
            <w:r>
              <w:t>,</w:t>
            </w:r>
            <w:r w:rsidRPr="00E21D88">
              <w:t>608</w:t>
            </w:r>
          </w:p>
        </w:tc>
        <w:tc>
          <w:tcPr>
            <w:tcW w:w="2030" w:type="dxa"/>
          </w:tcPr>
          <w:p w14:paraId="647C741E" w14:textId="77777777" w:rsidR="00E21D88" w:rsidRDefault="00E21D88" w:rsidP="00B842A5">
            <w:pPr>
              <w:pStyle w:val="Brdtekst"/>
              <w:jc w:val="right"/>
            </w:pPr>
            <w:r w:rsidRPr="00E21D88">
              <w:t>214</w:t>
            </w:r>
          </w:p>
        </w:tc>
        <w:tc>
          <w:tcPr>
            <w:tcW w:w="2030" w:type="dxa"/>
            <w:vAlign w:val="bottom"/>
          </w:tcPr>
          <w:p w14:paraId="157F8FC6" w14:textId="77777777" w:rsidR="00E21D88" w:rsidRDefault="00E21D88" w:rsidP="00B842A5">
            <w:pPr>
              <w:jc w:val="right"/>
              <w:rPr>
                <w:rFonts w:ascii="Calibri" w:hAnsi="Calibri" w:cs="Calibri"/>
                <w:color w:val="000000"/>
              </w:rPr>
            </w:pPr>
            <w:r>
              <w:rPr>
                <w:rFonts w:ascii="Calibri" w:hAnsi="Calibri" w:cs="Calibri"/>
                <w:color w:val="000000"/>
              </w:rPr>
              <w:t>1,822</w:t>
            </w:r>
          </w:p>
        </w:tc>
      </w:tr>
      <w:tr w:rsidR="00E21D88" w14:paraId="66D9E63B" w14:textId="77777777" w:rsidTr="00D41C6F">
        <w:tc>
          <w:tcPr>
            <w:tcW w:w="3544" w:type="dxa"/>
          </w:tcPr>
          <w:p w14:paraId="01E51680" w14:textId="75DB6EBB" w:rsidR="00E21D88" w:rsidRDefault="00027367" w:rsidP="00094D23">
            <w:pPr>
              <w:pStyle w:val="Brdtekst"/>
            </w:pPr>
            <w:proofErr w:type="spellStart"/>
            <w:r>
              <w:rPr>
                <w:i/>
              </w:rPr>
              <w:t>v</w:t>
            </w:r>
            <w:r w:rsidR="00E21D88" w:rsidRPr="00E21D88">
              <w:rPr>
                <w:i/>
              </w:rPr>
              <w:t>ezti</w:t>
            </w:r>
            <w:r w:rsidR="00D41C6F">
              <w:rPr>
                <w:i/>
                <w:vertAlign w:val="superscript"/>
              </w:rPr>
              <w:t>uni</w:t>
            </w:r>
            <w:proofErr w:type="spellEnd"/>
            <w:r w:rsidR="00E21D88" w:rsidRPr="00E21D88">
              <w:rPr>
                <w:i/>
              </w:rPr>
              <w:t>/</w:t>
            </w:r>
            <w:proofErr w:type="spellStart"/>
            <w:r w:rsidR="00E21D88" w:rsidRPr="00E21D88">
              <w:rPr>
                <w:i/>
              </w:rPr>
              <w:t>vozit’</w:t>
            </w:r>
            <w:r w:rsidR="00D41C6F">
              <w:rPr>
                <w:i/>
                <w:vertAlign w:val="superscript"/>
              </w:rPr>
              <w:t>uni</w:t>
            </w:r>
            <w:proofErr w:type="spellEnd"/>
            <w:r w:rsidR="00E21D88">
              <w:t xml:space="preserve"> ‘transport’</w:t>
            </w:r>
          </w:p>
        </w:tc>
        <w:tc>
          <w:tcPr>
            <w:tcW w:w="1462" w:type="dxa"/>
          </w:tcPr>
          <w:p w14:paraId="4C9CE6CB" w14:textId="77777777" w:rsidR="00E21D88" w:rsidRDefault="00E21D88" w:rsidP="00B842A5">
            <w:pPr>
              <w:pStyle w:val="Brdtekst"/>
              <w:jc w:val="right"/>
            </w:pPr>
            <w:r w:rsidRPr="00E21D88">
              <w:t>327</w:t>
            </w:r>
          </w:p>
        </w:tc>
        <w:tc>
          <w:tcPr>
            <w:tcW w:w="2030" w:type="dxa"/>
          </w:tcPr>
          <w:p w14:paraId="3A4EDFBA" w14:textId="77777777" w:rsidR="00E21D88" w:rsidRDefault="00E21D88" w:rsidP="00B842A5">
            <w:pPr>
              <w:pStyle w:val="Brdtekst"/>
              <w:jc w:val="right"/>
            </w:pPr>
            <w:r w:rsidRPr="00E21D88">
              <w:t>173</w:t>
            </w:r>
          </w:p>
        </w:tc>
        <w:tc>
          <w:tcPr>
            <w:tcW w:w="2030" w:type="dxa"/>
            <w:vAlign w:val="bottom"/>
          </w:tcPr>
          <w:p w14:paraId="7EE9B536" w14:textId="77777777" w:rsidR="00E21D88" w:rsidRDefault="00E21D88" w:rsidP="00B842A5">
            <w:pPr>
              <w:jc w:val="right"/>
              <w:rPr>
                <w:rFonts w:ascii="Calibri" w:hAnsi="Calibri" w:cs="Calibri"/>
                <w:color w:val="000000"/>
              </w:rPr>
            </w:pPr>
            <w:r>
              <w:rPr>
                <w:rFonts w:ascii="Calibri" w:hAnsi="Calibri" w:cs="Calibri"/>
                <w:color w:val="000000"/>
              </w:rPr>
              <w:t>500</w:t>
            </w:r>
          </w:p>
        </w:tc>
      </w:tr>
      <w:tr w:rsidR="00E21D88" w14:paraId="6DC25E68" w14:textId="77777777" w:rsidTr="00D41C6F">
        <w:tc>
          <w:tcPr>
            <w:tcW w:w="3544" w:type="dxa"/>
          </w:tcPr>
          <w:p w14:paraId="50624AF6" w14:textId="2EBA34D7" w:rsidR="00E21D88" w:rsidRDefault="00027367" w:rsidP="00094D23">
            <w:pPr>
              <w:pStyle w:val="Brdtekst"/>
            </w:pPr>
            <w:proofErr w:type="spellStart"/>
            <w:r>
              <w:rPr>
                <w:i/>
              </w:rPr>
              <w:t>n</w:t>
            </w:r>
            <w:r w:rsidR="00E21D88" w:rsidRPr="00B842A5">
              <w:rPr>
                <w:i/>
              </w:rPr>
              <w:t>esti</w:t>
            </w:r>
            <w:r w:rsidR="00D41C6F">
              <w:rPr>
                <w:i/>
                <w:vertAlign w:val="superscript"/>
              </w:rPr>
              <w:t>uni</w:t>
            </w:r>
            <w:proofErr w:type="spellEnd"/>
            <w:r w:rsidR="00E21D88" w:rsidRPr="00B842A5">
              <w:rPr>
                <w:i/>
              </w:rPr>
              <w:t>/</w:t>
            </w:r>
            <w:proofErr w:type="spellStart"/>
            <w:r w:rsidR="00E21D88" w:rsidRPr="00B842A5">
              <w:rPr>
                <w:i/>
              </w:rPr>
              <w:t>nosit</w:t>
            </w:r>
            <w:r w:rsidR="00EE2E71" w:rsidRPr="00B842A5">
              <w:rPr>
                <w:i/>
              </w:rPr>
              <w:t>’</w:t>
            </w:r>
            <w:r w:rsidR="00D41C6F">
              <w:rPr>
                <w:i/>
                <w:vertAlign w:val="superscript"/>
              </w:rPr>
              <w:t>uni</w:t>
            </w:r>
            <w:proofErr w:type="spellEnd"/>
            <w:r w:rsidR="00E21D88">
              <w:t xml:space="preserve"> ‘carry’</w:t>
            </w:r>
          </w:p>
        </w:tc>
        <w:tc>
          <w:tcPr>
            <w:tcW w:w="1462" w:type="dxa"/>
          </w:tcPr>
          <w:p w14:paraId="65E29DED" w14:textId="77777777" w:rsidR="00E21D88" w:rsidRDefault="00E21D88" w:rsidP="00B842A5">
            <w:pPr>
              <w:pStyle w:val="Brdtekst"/>
              <w:jc w:val="right"/>
            </w:pPr>
            <w:r w:rsidRPr="00E21D88">
              <w:t>675</w:t>
            </w:r>
          </w:p>
        </w:tc>
        <w:tc>
          <w:tcPr>
            <w:tcW w:w="2030" w:type="dxa"/>
          </w:tcPr>
          <w:p w14:paraId="41D16FC7" w14:textId="77777777" w:rsidR="00E21D88" w:rsidRDefault="00E21D88" w:rsidP="00B842A5">
            <w:pPr>
              <w:pStyle w:val="Brdtekst"/>
              <w:jc w:val="right"/>
            </w:pPr>
            <w:r w:rsidRPr="00E21D88">
              <w:t>812</w:t>
            </w:r>
          </w:p>
        </w:tc>
        <w:tc>
          <w:tcPr>
            <w:tcW w:w="2030" w:type="dxa"/>
            <w:vAlign w:val="bottom"/>
          </w:tcPr>
          <w:p w14:paraId="1ABA079A" w14:textId="77777777" w:rsidR="00E21D88" w:rsidRDefault="00E21D88" w:rsidP="00B842A5">
            <w:pPr>
              <w:jc w:val="right"/>
              <w:rPr>
                <w:rFonts w:ascii="Calibri" w:hAnsi="Calibri" w:cs="Calibri"/>
                <w:color w:val="000000"/>
              </w:rPr>
            </w:pPr>
            <w:r>
              <w:rPr>
                <w:rFonts w:ascii="Calibri" w:hAnsi="Calibri" w:cs="Calibri"/>
                <w:color w:val="000000"/>
              </w:rPr>
              <w:t>1,487</w:t>
            </w:r>
          </w:p>
        </w:tc>
      </w:tr>
      <w:tr w:rsidR="00E21D88" w14:paraId="66B40FE3" w14:textId="77777777" w:rsidTr="00D41C6F">
        <w:tc>
          <w:tcPr>
            <w:tcW w:w="3544" w:type="dxa"/>
          </w:tcPr>
          <w:p w14:paraId="54ACB637" w14:textId="77777777" w:rsidR="00E21D88" w:rsidRDefault="00E21D88" w:rsidP="00094D23">
            <w:pPr>
              <w:pStyle w:val="Brdtekst"/>
            </w:pPr>
            <w:r>
              <w:t>Total</w:t>
            </w:r>
          </w:p>
        </w:tc>
        <w:tc>
          <w:tcPr>
            <w:tcW w:w="1462" w:type="dxa"/>
            <w:vAlign w:val="bottom"/>
          </w:tcPr>
          <w:p w14:paraId="00D72E55" w14:textId="77777777" w:rsidR="00E21D88" w:rsidRDefault="00E21D88" w:rsidP="00B842A5">
            <w:pPr>
              <w:jc w:val="right"/>
              <w:rPr>
                <w:rFonts w:ascii="Calibri" w:hAnsi="Calibri" w:cs="Calibri"/>
                <w:color w:val="000000"/>
              </w:rPr>
            </w:pPr>
            <w:r>
              <w:rPr>
                <w:rFonts w:ascii="Calibri" w:hAnsi="Calibri" w:cs="Calibri"/>
                <w:color w:val="000000"/>
              </w:rPr>
              <w:t>11,775</w:t>
            </w:r>
          </w:p>
        </w:tc>
        <w:tc>
          <w:tcPr>
            <w:tcW w:w="2030" w:type="dxa"/>
            <w:vAlign w:val="bottom"/>
          </w:tcPr>
          <w:p w14:paraId="5A1917E4" w14:textId="77777777" w:rsidR="00E21D88" w:rsidRDefault="00E21D88" w:rsidP="00B842A5">
            <w:pPr>
              <w:jc w:val="right"/>
              <w:rPr>
                <w:rFonts w:ascii="Calibri" w:hAnsi="Calibri" w:cs="Calibri"/>
                <w:color w:val="000000"/>
              </w:rPr>
            </w:pPr>
            <w:r>
              <w:rPr>
                <w:rFonts w:ascii="Calibri" w:hAnsi="Calibri" w:cs="Calibri"/>
                <w:color w:val="000000"/>
              </w:rPr>
              <w:t>4,689</w:t>
            </w:r>
          </w:p>
        </w:tc>
        <w:tc>
          <w:tcPr>
            <w:tcW w:w="2030" w:type="dxa"/>
            <w:vAlign w:val="bottom"/>
          </w:tcPr>
          <w:p w14:paraId="0FB67BB2" w14:textId="77777777" w:rsidR="00E21D88" w:rsidRDefault="00E21D88" w:rsidP="00B842A5">
            <w:pPr>
              <w:jc w:val="right"/>
              <w:rPr>
                <w:rFonts w:ascii="Calibri" w:hAnsi="Calibri" w:cs="Calibri"/>
                <w:color w:val="000000"/>
              </w:rPr>
            </w:pPr>
            <w:r>
              <w:rPr>
                <w:rFonts w:ascii="Calibri" w:hAnsi="Calibri" w:cs="Calibri"/>
                <w:color w:val="000000"/>
              </w:rPr>
              <w:t>16,464</w:t>
            </w:r>
          </w:p>
        </w:tc>
      </w:tr>
    </w:tbl>
    <w:bookmarkEnd w:id="49"/>
    <w:p w14:paraId="24D26875" w14:textId="765AF65C" w:rsidR="00B77DDB" w:rsidRDefault="00B77DDB" w:rsidP="00B77DDB">
      <w:pPr>
        <w:pStyle w:val="Bildetekst"/>
        <w:rPr>
          <w:lang w:val="en-US"/>
        </w:rPr>
      </w:pPr>
      <w:r w:rsidRPr="00B77DDB">
        <w:rPr>
          <w:lang w:val="en-US"/>
        </w:rPr>
        <w:t xml:space="preserve">Table </w:t>
      </w:r>
      <w:r>
        <w:fldChar w:fldCharType="begin"/>
      </w:r>
      <w:r w:rsidRPr="00B77DDB">
        <w:rPr>
          <w:lang w:val="en-US"/>
        </w:rPr>
        <w:instrText xml:space="preserve"> SEQ Table \* ARABIC </w:instrText>
      </w:r>
      <w:r>
        <w:fldChar w:fldCharType="separate"/>
      </w:r>
      <w:r w:rsidR="00862901">
        <w:rPr>
          <w:noProof/>
          <w:lang w:val="en-US"/>
        </w:rPr>
        <w:t>2</w:t>
      </w:r>
      <w:r>
        <w:fldChar w:fldCharType="end"/>
      </w:r>
      <w:r w:rsidRPr="00B77DDB">
        <w:rPr>
          <w:lang w:val="en-US"/>
        </w:rPr>
        <w:t>: Frequency distribution of Russian motion verbs</w:t>
      </w:r>
      <w:r w:rsidR="00081BF2">
        <w:rPr>
          <w:lang w:val="en-US"/>
        </w:rPr>
        <w:t xml:space="preserve"> (Russian National Corpus, disambiguated part, searches performed in August 2017</w:t>
      </w:r>
      <w:ins w:id="50" w:author="Tore Nesset" w:date="2018-08-31T14:25:00Z">
        <w:r w:rsidR="00076FF6">
          <w:rPr>
            <w:lang w:val="en-US"/>
          </w:rPr>
          <w:t xml:space="preserve"> and August 2018</w:t>
        </w:r>
      </w:ins>
      <w:r w:rsidR="00081BF2">
        <w:rPr>
          <w:lang w:val="en-US"/>
        </w:rPr>
        <w:t>)</w:t>
      </w:r>
    </w:p>
    <w:p w14:paraId="36FE270C" w14:textId="77777777" w:rsidR="00DB579E" w:rsidRDefault="00DB579E" w:rsidP="00094D23">
      <w:pPr>
        <w:pStyle w:val="Brdtekst-frsteinnrykk"/>
      </w:pPr>
      <w:r>
        <w:t xml:space="preserve">Let us first consider each pair of motion verbs as a unit and explore the distribution of the seven relevant manners of motion: walk, ride in a vehicle, fly, swim/sail, </w:t>
      </w:r>
      <w:r w:rsidR="00695CD9">
        <w:t xml:space="preserve">lead, transport and carry. The distribution is visualized in Figure 1, which gives percentages based on Table 2. One observation can be made: the </w:t>
      </w:r>
      <w:r w:rsidR="00261984">
        <w:t xml:space="preserve">distribution is very skewed, and the </w:t>
      </w:r>
      <w:r w:rsidR="00695CD9">
        <w:t xml:space="preserve">verb pair with the meaning ‘walk’ is by far the most frequent. </w:t>
      </w:r>
      <w:r w:rsidR="00C66ACE">
        <w:t xml:space="preserve">While ‘walk’ accounts for 55% of the examples, the other </w:t>
      </w:r>
      <w:r w:rsidR="00C66ACE">
        <w:lastRenderedPageBreak/>
        <w:t>manners of motion range from 3% to 14%. In view of this</w:t>
      </w:r>
      <w:r w:rsidR="00695CD9">
        <w:t xml:space="preserve">, it seems strategic to pay particular attention to </w:t>
      </w:r>
      <w:r w:rsidR="00C66ACE">
        <w:t>‘walk’</w:t>
      </w:r>
      <w:r w:rsidR="00695CD9">
        <w:t xml:space="preserve"> </w:t>
      </w:r>
      <w:r w:rsidR="00C66ACE">
        <w:t>in L2 instruction.</w:t>
      </w:r>
    </w:p>
    <w:p w14:paraId="4F2CC955" w14:textId="77777777" w:rsidR="00695CD9" w:rsidRDefault="008927D1" w:rsidP="00094D23">
      <w:pPr>
        <w:pStyle w:val="Brdtekst"/>
      </w:pPr>
      <w:r>
        <w:rPr>
          <w:noProof/>
        </w:rPr>
        <w:drawing>
          <wp:inline distT="0" distB="0" distL="0" distR="0" wp14:anchorId="7B26318B" wp14:editId="03479231">
            <wp:extent cx="4572000" cy="2743200"/>
            <wp:effectExtent l="0" t="0" r="12700" b="12700"/>
            <wp:docPr id="1" name="Diagram 1">
              <a:extLst xmlns:a="http://schemas.openxmlformats.org/drawingml/2006/main">
                <a:ext uri="{FF2B5EF4-FFF2-40B4-BE49-F238E27FC236}">
                  <a16:creationId xmlns:a16="http://schemas.microsoft.com/office/drawing/2014/main" id="{BAF39B75-8EE9-564F-90C1-8FE2BC105A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3490C8" w14:textId="7535A972" w:rsidR="00DB579E" w:rsidRPr="00B827E0" w:rsidRDefault="00695CD9" w:rsidP="00695CD9">
      <w:pPr>
        <w:pStyle w:val="Bildetekst"/>
        <w:rPr>
          <w:lang w:val="en-US"/>
        </w:rPr>
      </w:pPr>
      <w:r w:rsidRPr="00B827E0">
        <w:rPr>
          <w:lang w:val="en-US"/>
        </w:rPr>
        <w:t xml:space="preserve">Figure </w:t>
      </w:r>
      <w:r>
        <w:fldChar w:fldCharType="begin"/>
      </w:r>
      <w:r w:rsidRPr="00B827E0">
        <w:rPr>
          <w:lang w:val="en-US"/>
        </w:rPr>
        <w:instrText xml:space="preserve"> SEQ Figure \* ARABIC </w:instrText>
      </w:r>
      <w:r>
        <w:fldChar w:fldCharType="separate"/>
      </w:r>
      <w:r w:rsidR="00862901">
        <w:rPr>
          <w:noProof/>
          <w:lang w:val="en-US"/>
        </w:rPr>
        <w:t>1</w:t>
      </w:r>
      <w:r>
        <w:fldChar w:fldCharType="end"/>
      </w:r>
      <w:r w:rsidR="00B827E0">
        <w:rPr>
          <w:lang w:val="en-US"/>
        </w:rPr>
        <w:t>: D</w:t>
      </w:r>
      <w:r w:rsidRPr="00B827E0">
        <w:rPr>
          <w:lang w:val="en-US"/>
        </w:rPr>
        <w:t xml:space="preserve">istribution of </w:t>
      </w:r>
      <w:r w:rsidR="00B827E0" w:rsidRPr="00B827E0">
        <w:rPr>
          <w:lang w:val="en-US"/>
        </w:rPr>
        <w:t>manners of motion</w:t>
      </w:r>
      <w:r w:rsidR="00B827E0">
        <w:rPr>
          <w:lang w:val="en-US"/>
        </w:rPr>
        <w:t xml:space="preserve"> in percent</w:t>
      </w:r>
      <w:r w:rsidR="00B827E0" w:rsidRPr="00B827E0">
        <w:rPr>
          <w:lang w:val="en-US"/>
        </w:rPr>
        <w:t xml:space="preserve"> (</w:t>
      </w:r>
      <w:r w:rsidR="00B827E0">
        <w:rPr>
          <w:lang w:val="en-US"/>
        </w:rPr>
        <w:t>based on Table 1)</w:t>
      </w:r>
    </w:p>
    <w:p w14:paraId="6FA30665" w14:textId="6F5BFA2E" w:rsidR="00695CD9" w:rsidRPr="0031764B" w:rsidRDefault="00B827E0" w:rsidP="00094D23">
      <w:pPr>
        <w:pStyle w:val="Brdtekst-frsteinnrykk"/>
      </w:pPr>
      <w:r>
        <w:t>T</w:t>
      </w:r>
      <w:r w:rsidR="003E4DEB">
        <w:t xml:space="preserve">he </w:t>
      </w:r>
      <w:r w:rsidR="003E4DEB" w:rsidRPr="00716F5A">
        <w:t>data in Table 2</w:t>
      </w:r>
      <w:r w:rsidR="003E4DEB">
        <w:t xml:space="preserve"> also make</w:t>
      </w:r>
      <w:r>
        <w:t xml:space="preserve"> it possible to consider the distribution of unidirectional and non-directional verbs. Which type is most frequent</w:t>
      </w:r>
      <w:r w:rsidR="00C97718">
        <w:t xml:space="preserve"> and most relevant for</w:t>
      </w:r>
      <w:r>
        <w:t xml:space="preserve"> strategic input for L2 learners?</w:t>
      </w:r>
      <w:r w:rsidR="001A2FDD">
        <w:t xml:space="preserve"> Figure 2 presents the distribution in percent based on the data in Table</w:t>
      </w:r>
      <w:r w:rsidR="003E4DEB">
        <w:t xml:space="preserve"> 2. As shown, unidirectional verbs cover </w:t>
      </w:r>
      <w:r w:rsidR="00081BF2">
        <w:t>almost three quarters</w:t>
      </w:r>
      <w:r w:rsidR="003E4DEB">
        <w:t xml:space="preserve"> of all </w:t>
      </w:r>
      <w:r w:rsidR="00C96CED">
        <w:t xml:space="preserve">examples with </w:t>
      </w:r>
      <w:r w:rsidR="003E4DEB">
        <w:t>verbs of motion. This strongly suggests that L2 learners should pay particular attention to unidirectional verbs, and that it may be advantageous to start with unidirectional verbs and then proceed to non-directional verbs in L2 instruction.</w:t>
      </w:r>
      <w:ins w:id="51" w:author="Tore Nesset" w:date="2018-08-21T11:09:00Z">
        <w:r w:rsidR="006F4F88">
          <w:t xml:space="preserve"> Ho</w:t>
        </w:r>
      </w:ins>
      <w:ins w:id="52" w:author="Tore Nesset" w:date="2018-08-21T11:10:00Z">
        <w:r w:rsidR="006F4F88">
          <w:t>wever, it is worth mentioning that there is one</w:t>
        </w:r>
        <w:r w:rsidR="0031764B">
          <w:t xml:space="preserve"> exception to the general trend. As shown in Table 2, for ‘carry’ the non-directional verb </w:t>
        </w:r>
      </w:ins>
      <w:proofErr w:type="spellStart"/>
      <w:ins w:id="53" w:author="Tore Nesset" w:date="2018-08-21T11:11:00Z">
        <w:r w:rsidR="0031764B">
          <w:rPr>
            <w:i/>
          </w:rPr>
          <w:t>nosit</w:t>
        </w:r>
        <w:proofErr w:type="spellEnd"/>
        <w:r w:rsidR="0031764B">
          <w:rPr>
            <w:i/>
          </w:rPr>
          <w:t>’</w:t>
        </w:r>
        <w:r w:rsidR="0031764B">
          <w:t xml:space="preserve"> is more frequent than its unidirectional partner </w:t>
        </w:r>
        <w:proofErr w:type="spellStart"/>
        <w:r w:rsidR="0031764B">
          <w:rPr>
            <w:i/>
          </w:rPr>
          <w:t>nesti</w:t>
        </w:r>
        <w:proofErr w:type="spellEnd"/>
        <w:r w:rsidR="0031764B">
          <w:rPr>
            <w:i/>
          </w:rPr>
          <w:t xml:space="preserve">. </w:t>
        </w:r>
        <w:r w:rsidR="0031764B">
          <w:t xml:space="preserve">This suggests that in order to construct strategic input for L2 learners, it is important to take </w:t>
        </w:r>
      </w:ins>
      <w:ins w:id="54" w:author="Tore Nesset" w:date="2018-08-21T11:12:00Z">
        <w:r w:rsidR="0031764B">
          <w:t xml:space="preserve">the properties of </w:t>
        </w:r>
      </w:ins>
      <w:ins w:id="55" w:author="Tore Nesset" w:date="2018-08-21T11:11:00Z">
        <w:r w:rsidR="0031764B">
          <w:t>individual verb</w:t>
        </w:r>
      </w:ins>
      <w:ins w:id="56" w:author="Tore Nesset" w:date="2018-08-21T11:12:00Z">
        <w:r w:rsidR="0031764B">
          <w:t>s into consideration.</w:t>
        </w:r>
      </w:ins>
      <w:r w:rsidR="00C96CED">
        <w:t xml:space="preserve"> We will return to ‘carry’ in section 8.</w:t>
      </w:r>
    </w:p>
    <w:p w14:paraId="5C39444E" w14:textId="77777777" w:rsidR="00261984" w:rsidRDefault="00C66ACE" w:rsidP="00094D23">
      <w:pPr>
        <w:pStyle w:val="Brdtekst"/>
      </w:pPr>
      <w:r>
        <w:rPr>
          <w:noProof/>
        </w:rPr>
        <w:drawing>
          <wp:inline distT="0" distB="0" distL="0" distR="0" wp14:anchorId="6BC01C78" wp14:editId="44110A0D">
            <wp:extent cx="4572000" cy="2743200"/>
            <wp:effectExtent l="0" t="0" r="12700" b="12700"/>
            <wp:docPr id="3" name="Diagram 3">
              <a:extLst xmlns:a="http://schemas.openxmlformats.org/drawingml/2006/main">
                <a:ext uri="{FF2B5EF4-FFF2-40B4-BE49-F238E27FC236}">
                  <a16:creationId xmlns:a16="http://schemas.microsoft.com/office/drawing/2014/main" id="{8C1D2AAF-C81D-C84B-86AA-095FDADC2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FE48AB" w14:textId="3BDC8FA1" w:rsidR="00261984" w:rsidRPr="00261984" w:rsidRDefault="00261984" w:rsidP="00261984">
      <w:pPr>
        <w:pStyle w:val="Bildetekst"/>
        <w:rPr>
          <w:lang w:val="en-US"/>
        </w:rPr>
      </w:pPr>
      <w:r w:rsidRPr="00261984">
        <w:rPr>
          <w:lang w:val="en-US"/>
        </w:rPr>
        <w:t xml:space="preserve">Figure </w:t>
      </w:r>
      <w:r>
        <w:fldChar w:fldCharType="begin"/>
      </w:r>
      <w:r w:rsidRPr="00261984">
        <w:rPr>
          <w:lang w:val="en-US"/>
        </w:rPr>
        <w:instrText xml:space="preserve"> SEQ Figure \* ARABIC </w:instrText>
      </w:r>
      <w:r>
        <w:fldChar w:fldCharType="separate"/>
      </w:r>
      <w:r w:rsidR="00862901">
        <w:rPr>
          <w:noProof/>
          <w:lang w:val="en-US"/>
        </w:rPr>
        <w:t>2</w:t>
      </w:r>
      <w:r>
        <w:fldChar w:fldCharType="end"/>
      </w:r>
      <w:r w:rsidRPr="00261984">
        <w:rPr>
          <w:lang w:val="en-US"/>
        </w:rPr>
        <w:t xml:space="preserve">: </w:t>
      </w:r>
      <w:r>
        <w:rPr>
          <w:lang w:val="en-US"/>
        </w:rPr>
        <w:t>D</w:t>
      </w:r>
      <w:r w:rsidRPr="00B827E0">
        <w:rPr>
          <w:lang w:val="en-US"/>
        </w:rPr>
        <w:t xml:space="preserve">istribution of </w:t>
      </w:r>
      <w:r>
        <w:rPr>
          <w:lang w:val="en-US"/>
        </w:rPr>
        <w:t>unidirectional and non-directional motion verbs in percent</w:t>
      </w:r>
      <w:r w:rsidRPr="00B827E0">
        <w:rPr>
          <w:lang w:val="en-US"/>
        </w:rPr>
        <w:t xml:space="preserve"> (</w:t>
      </w:r>
      <w:r>
        <w:rPr>
          <w:lang w:val="en-US"/>
        </w:rPr>
        <w:t>based on Table 1)</w:t>
      </w:r>
    </w:p>
    <w:p w14:paraId="053683EB" w14:textId="77777777" w:rsidR="00752AEB" w:rsidRDefault="00384030" w:rsidP="00026CB7">
      <w:pPr>
        <w:pStyle w:val="Overskrift2"/>
      </w:pPr>
      <w:r>
        <w:lastRenderedPageBreak/>
        <w:t xml:space="preserve">4. </w:t>
      </w:r>
      <w:r w:rsidR="000F2B7E">
        <w:t>Morphological constructions: prefixes</w:t>
      </w:r>
    </w:p>
    <w:p w14:paraId="176F7FE7" w14:textId="6E7FE806" w:rsidR="004823C6" w:rsidRDefault="003E4DEB" w:rsidP="00094D23">
      <w:pPr>
        <w:pStyle w:val="Brdtekst"/>
      </w:pPr>
      <w:r>
        <w:t xml:space="preserve">So far, we have only considered simplex (i.e. </w:t>
      </w:r>
      <w:proofErr w:type="spellStart"/>
      <w:r>
        <w:t>unprefixed</w:t>
      </w:r>
      <w:proofErr w:type="spellEnd"/>
      <w:r>
        <w:t xml:space="preserve">) motion verbs. However, as mentioned in section 2, Russian verbs of motion combine with a number of aspectual prefixes. </w:t>
      </w:r>
      <w:r w:rsidR="00D7424B">
        <w:rPr>
          <w:color w:val="FF0000"/>
        </w:rPr>
        <w:t xml:space="preserve">Since the meanings of the prefixes interact with the meanings of the stems in complex ways, </w:t>
      </w:r>
      <w:r w:rsidR="00D7424B">
        <w:t>t</w:t>
      </w:r>
      <w:r w:rsidR="00D46621">
        <w:t xml:space="preserve">he prefixed verbs can be considered morphological constructions in the sense of </w:t>
      </w:r>
      <w:proofErr w:type="spellStart"/>
      <w:r w:rsidR="00D46621">
        <w:t>Booij</w:t>
      </w:r>
      <w:proofErr w:type="spellEnd"/>
      <w:r w:rsidR="00D46621">
        <w:t xml:space="preserve"> </w:t>
      </w:r>
      <w:r w:rsidR="001D01F5">
        <w:t>(</w:t>
      </w:r>
      <w:r w:rsidR="00D46621">
        <w:t>2010</w:t>
      </w:r>
      <w:r w:rsidR="001D01F5">
        <w:t>)</w:t>
      </w:r>
      <w:r w:rsidR="00D46621">
        <w:t xml:space="preserve">. </w:t>
      </w:r>
      <w:r>
        <w:t>What would be strategic input</w:t>
      </w:r>
      <w:r w:rsidR="00261984">
        <w:t xml:space="preserve"> for </w:t>
      </w:r>
      <w:r w:rsidR="00D46621">
        <w:t>the morphological constructions with prefixes</w:t>
      </w:r>
      <w:r w:rsidR="00261984">
        <w:t>? In order to find out, we considered the frequencies of eight important prefixes</w:t>
      </w:r>
      <w:r w:rsidR="004823C6">
        <w:t>:</w:t>
      </w:r>
    </w:p>
    <w:p w14:paraId="2B8A76DE" w14:textId="77777777" w:rsidR="004823C6" w:rsidRDefault="004823C6" w:rsidP="004823C6">
      <w:pPr>
        <w:pStyle w:val="Example"/>
        <w:tabs>
          <w:tab w:val="left" w:pos="851"/>
        </w:tabs>
      </w:pPr>
      <w:r>
        <w:t>a.</w:t>
      </w:r>
      <w:r>
        <w:tab/>
      </w:r>
      <w:r w:rsidRPr="004823C6">
        <w:rPr>
          <w:i/>
        </w:rPr>
        <w:t>v</w:t>
      </w:r>
      <w:r>
        <w:t>- ‘into’</w:t>
      </w:r>
    </w:p>
    <w:p w14:paraId="79FEF418" w14:textId="77777777" w:rsidR="004823C6" w:rsidRDefault="004823C6" w:rsidP="004823C6">
      <w:pPr>
        <w:pStyle w:val="Example"/>
        <w:numPr>
          <w:ilvl w:val="0"/>
          <w:numId w:val="0"/>
        </w:numPr>
        <w:tabs>
          <w:tab w:val="left" w:pos="851"/>
        </w:tabs>
        <w:ind w:left="567"/>
      </w:pPr>
      <w:r>
        <w:t>b.</w:t>
      </w:r>
      <w:r>
        <w:tab/>
      </w:r>
      <w:proofErr w:type="spellStart"/>
      <w:r w:rsidRPr="004823C6">
        <w:rPr>
          <w:i/>
        </w:rPr>
        <w:t>vy</w:t>
      </w:r>
      <w:proofErr w:type="spellEnd"/>
      <w:r>
        <w:t>- ‘out of’</w:t>
      </w:r>
    </w:p>
    <w:p w14:paraId="44E72791" w14:textId="77777777" w:rsidR="004823C6" w:rsidRDefault="004823C6" w:rsidP="004823C6">
      <w:pPr>
        <w:pStyle w:val="Example"/>
        <w:numPr>
          <w:ilvl w:val="0"/>
          <w:numId w:val="0"/>
        </w:numPr>
        <w:tabs>
          <w:tab w:val="left" w:pos="851"/>
        </w:tabs>
        <w:ind w:left="567"/>
      </w:pPr>
      <w:r>
        <w:t>c.</w:t>
      </w:r>
      <w:r>
        <w:tab/>
      </w:r>
      <w:proofErr w:type="spellStart"/>
      <w:r w:rsidRPr="004823C6">
        <w:rPr>
          <w:i/>
        </w:rPr>
        <w:t>pri</w:t>
      </w:r>
      <w:proofErr w:type="spellEnd"/>
      <w:r>
        <w:t>- ‘to’</w:t>
      </w:r>
    </w:p>
    <w:p w14:paraId="72E5C069" w14:textId="77777777" w:rsidR="004823C6" w:rsidRDefault="004823C6" w:rsidP="004823C6">
      <w:pPr>
        <w:pStyle w:val="Example"/>
        <w:numPr>
          <w:ilvl w:val="0"/>
          <w:numId w:val="0"/>
        </w:numPr>
        <w:tabs>
          <w:tab w:val="left" w:pos="851"/>
        </w:tabs>
        <w:ind w:left="567"/>
      </w:pPr>
      <w:r>
        <w:t>d.</w:t>
      </w:r>
      <w:r>
        <w:tab/>
      </w:r>
      <w:r w:rsidRPr="004823C6">
        <w:rPr>
          <w:i/>
        </w:rPr>
        <w:t>u</w:t>
      </w:r>
      <w:r>
        <w:t>- ‘away from’</w:t>
      </w:r>
    </w:p>
    <w:p w14:paraId="73137B12" w14:textId="77777777" w:rsidR="004823C6" w:rsidRDefault="004823C6" w:rsidP="004823C6">
      <w:pPr>
        <w:pStyle w:val="Example"/>
        <w:numPr>
          <w:ilvl w:val="0"/>
          <w:numId w:val="0"/>
        </w:numPr>
        <w:tabs>
          <w:tab w:val="left" w:pos="851"/>
        </w:tabs>
        <w:ind w:left="567"/>
      </w:pPr>
      <w:r>
        <w:t>e.</w:t>
      </w:r>
      <w:r>
        <w:tab/>
      </w:r>
      <w:r w:rsidRPr="004823C6">
        <w:rPr>
          <w:i/>
        </w:rPr>
        <w:t>pod</w:t>
      </w:r>
      <w:r>
        <w:t>- ‘up to’</w:t>
      </w:r>
    </w:p>
    <w:p w14:paraId="4D65565A" w14:textId="77777777" w:rsidR="004823C6" w:rsidRDefault="004823C6" w:rsidP="004823C6">
      <w:pPr>
        <w:pStyle w:val="Example"/>
        <w:numPr>
          <w:ilvl w:val="0"/>
          <w:numId w:val="0"/>
        </w:numPr>
        <w:tabs>
          <w:tab w:val="left" w:pos="851"/>
        </w:tabs>
        <w:ind w:left="567"/>
      </w:pPr>
      <w:r>
        <w:t>f.</w:t>
      </w:r>
      <w:r>
        <w:tab/>
      </w:r>
      <w:r w:rsidRPr="004823C6">
        <w:rPr>
          <w:i/>
        </w:rPr>
        <w:t>ot</w:t>
      </w:r>
      <w:r>
        <w:t>- ‘away from’</w:t>
      </w:r>
    </w:p>
    <w:p w14:paraId="43AE9B6E" w14:textId="77777777" w:rsidR="004823C6" w:rsidRDefault="004823C6" w:rsidP="004823C6">
      <w:pPr>
        <w:pStyle w:val="Example"/>
        <w:numPr>
          <w:ilvl w:val="0"/>
          <w:numId w:val="0"/>
        </w:numPr>
        <w:tabs>
          <w:tab w:val="left" w:pos="851"/>
        </w:tabs>
        <w:ind w:left="567"/>
      </w:pPr>
      <w:r>
        <w:t>g.</w:t>
      </w:r>
      <w:r>
        <w:tab/>
      </w:r>
      <w:proofErr w:type="spellStart"/>
      <w:r w:rsidRPr="004823C6">
        <w:rPr>
          <w:i/>
        </w:rPr>
        <w:t>pere</w:t>
      </w:r>
      <w:proofErr w:type="spellEnd"/>
      <w:r>
        <w:t>- ‘across’</w:t>
      </w:r>
    </w:p>
    <w:p w14:paraId="1C8D918C" w14:textId="77777777" w:rsidR="004823C6" w:rsidRDefault="004823C6" w:rsidP="004823C6">
      <w:pPr>
        <w:pStyle w:val="Example"/>
        <w:numPr>
          <w:ilvl w:val="0"/>
          <w:numId w:val="0"/>
        </w:numPr>
        <w:tabs>
          <w:tab w:val="left" w:pos="851"/>
        </w:tabs>
        <w:ind w:left="567"/>
      </w:pPr>
      <w:r>
        <w:t>h.</w:t>
      </w:r>
      <w:r>
        <w:tab/>
      </w:r>
      <w:r w:rsidRPr="004823C6">
        <w:rPr>
          <w:i/>
        </w:rPr>
        <w:t>pro</w:t>
      </w:r>
      <w:r>
        <w:t>- ‘through’</w:t>
      </w:r>
    </w:p>
    <w:p w14:paraId="6A7CE2F1" w14:textId="6CF54678" w:rsidR="00CF0CA4" w:rsidRDefault="004823C6" w:rsidP="00094D23">
      <w:pPr>
        <w:pStyle w:val="Brdtekst"/>
        <w:rPr>
          <w:color w:val="FF0000"/>
        </w:rPr>
      </w:pPr>
      <w:r>
        <w:t xml:space="preserve">The glosses give </w:t>
      </w:r>
      <w:ins w:id="57" w:author="Laura A Janda" w:date="2018-08-20T16:06:00Z">
        <w:r w:rsidR="00074E28">
          <w:t xml:space="preserve">only </w:t>
        </w:r>
      </w:ins>
      <w:r>
        <w:t xml:space="preserve">rough approximations of the meanings, but are precise enough to show that the prefixes encode paths that the motion events in question follow. </w:t>
      </w:r>
      <w:r w:rsidR="00535AD8" w:rsidRPr="00535AD8">
        <w:rPr>
          <w:color w:val="FF0000"/>
        </w:rPr>
        <w:t xml:space="preserve">By adding the prefix </w:t>
      </w:r>
      <w:r w:rsidR="00535AD8" w:rsidRPr="00535AD8">
        <w:rPr>
          <w:i/>
          <w:color w:val="FF0000"/>
        </w:rPr>
        <w:t>v</w:t>
      </w:r>
      <w:r w:rsidR="00535AD8" w:rsidRPr="00535AD8">
        <w:rPr>
          <w:color w:val="FF0000"/>
        </w:rPr>
        <w:t xml:space="preserve">- </w:t>
      </w:r>
      <w:r w:rsidR="00535AD8">
        <w:rPr>
          <w:color w:val="FF0000"/>
        </w:rPr>
        <w:t xml:space="preserve">‘into’ to a motion verb, we create a verb that denotes movement along a path into a three-dimensional space. The prefix </w:t>
      </w:r>
      <w:proofErr w:type="spellStart"/>
      <w:r w:rsidR="00535AD8">
        <w:rPr>
          <w:i/>
          <w:color w:val="FF0000"/>
        </w:rPr>
        <w:t>vy</w:t>
      </w:r>
      <w:proofErr w:type="spellEnd"/>
      <w:r w:rsidR="00535AD8">
        <w:rPr>
          <w:i/>
          <w:color w:val="FF0000"/>
        </w:rPr>
        <w:t xml:space="preserve">- </w:t>
      </w:r>
      <w:r w:rsidR="00535AD8">
        <w:rPr>
          <w:color w:val="FF0000"/>
        </w:rPr>
        <w:t xml:space="preserve">‘out of’, on the other hand, creates a prefixed motion verb describing a path out of a three-dimensional space. While examples like these are insufficient to represent the complexity of the system, </w:t>
      </w:r>
      <w:r w:rsidR="00EE35D3">
        <w:rPr>
          <w:color w:val="FF0000"/>
        </w:rPr>
        <w:t xml:space="preserve">the meanings given in (5) show that the relevant prefixes are much more than aspectual markers, since they convey information about spatial paths. </w:t>
      </w:r>
      <w:proofErr w:type="spellStart"/>
      <w:r w:rsidR="00EE35D3">
        <w:rPr>
          <w:color w:val="FF0000"/>
        </w:rPr>
        <w:t>Janda</w:t>
      </w:r>
      <w:proofErr w:type="spellEnd"/>
      <w:r w:rsidR="00EE35D3">
        <w:rPr>
          <w:color w:val="FF0000"/>
        </w:rPr>
        <w:t xml:space="preserve"> et al. (2013) have drawn attention to similarities between Russian and Australian languages and argued that Russian prefixes function as verb classifiers, parallel to numeral classifiers of nouns.</w:t>
      </w:r>
      <w:r w:rsidR="00CF0CA4">
        <w:rPr>
          <w:color w:val="FF0000"/>
        </w:rPr>
        <w:t xml:space="preserve"> Regardless of whether one accepts the verb classifier hypothesis advanced by </w:t>
      </w:r>
      <w:proofErr w:type="spellStart"/>
      <w:r w:rsidR="00CF0CA4">
        <w:rPr>
          <w:color w:val="FF0000"/>
        </w:rPr>
        <w:t>Janda</w:t>
      </w:r>
      <w:proofErr w:type="spellEnd"/>
      <w:r w:rsidR="00CF0CA4">
        <w:rPr>
          <w:color w:val="FF0000"/>
        </w:rPr>
        <w:t xml:space="preserve"> et al. (2013), it is evident that prefixation adds a whole layer of complexity to the Russian verbs of motion, which L2 learners struggle with.</w:t>
      </w:r>
    </w:p>
    <w:p w14:paraId="7E155F61" w14:textId="6F4056A0" w:rsidR="004823C6" w:rsidRDefault="004823C6" w:rsidP="00EE35D3">
      <w:pPr>
        <w:pStyle w:val="Brdtekst-frsteinnrykk"/>
      </w:pPr>
      <w:r>
        <w:t>Since the path is marked by a prefix, while the manner of motion is described by the verb stem,</w:t>
      </w:r>
      <w:r w:rsidR="00392C99">
        <w:t xml:space="preserve"> Russian is a satellite-framed language in the typology of </w:t>
      </w:r>
      <w:proofErr w:type="spellStart"/>
      <w:r w:rsidR="00392C99">
        <w:t>Talmy</w:t>
      </w:r>
      <w:proofErr w:type="spellEnd"/>
      <w:r w:rsidR="00392C99">
        <w:t xml:space="preserve"> </w:t>
      </w:r>
      <w:r w:rsidR="00B32E15">
        <w:t>(</w:t>
      </w:r>
      <w:r w:rsidR="00EE3A16">
        <w:t>2000</w:t>
      </w:r>
      <w:r w:rsidR="00B32E15">
        <w:t>: 222)</w:t>
      </w:r>
      <w:r w:rsidR="00392C99">
        <w:t xml:space="preserve">. Notice that the prefixes in (5a-f) constitute three pairs of antonyms: ‘into’ – ‘out of’, ‘to’ – ‘away from’, and ‘up to’ and ‘away from’. The prefixes </w:t>
      </w:r>
      <w:r w:rsidR="00392C99">
        <w:rPr>
          <w:i/>
        </w:rPr>
        <w:t xml:space="preserve">u- </w:t>
      </w:r>
      <w:r w:rsidR="00392C99">
        <w:t xml:space="preserve">in (5d) and </w:t>
      </w:r>
      <w:r w:rsidR="00392C99">
        <w:rPr>
          <w:i/>
        </w:rPr>
        <w:t xml:space="preserve">ot- </w:t>
      </w:r>
      <w:r w:rsidR="00392C99">
        <w:t xml:space="preserve">in (5f) are given the same gloss, but are not used interchangeably. While the former describes movement out of a three-dimensional space (e.g. </w:t>
      </w:r>
      <w:proofErr w:type="spellStart"/>
      <w:r w:rsidR="00392C99" w:rsidRPr="00392C99">
        <w:rPr>
          <w:i/>
        </w:rPr>
        <w:t>uexat</w:t>
      </w:r>
      <w:proofErr w:type="spellEnd"/>
      <w:r w:rsidR="00392C99" w:rsidRPr="00392C99">
        <w:rPr>
          <w:i/>
        </w:rPr>
        <w:t xml:space="preserve">’ </w:t>
      </w:r>
      <w:proofErr w:type="spellStart"/>
      <w:r w:rsidR="00392C99" w:rsidRPr="00392C99">
        <w:rPr>
          <w:i/>
        </w:rPr>
        <w:t>iz</w:t>
      </w:r>
      <w:proofErr w:type="spellEnd"/>
      <w:r w:rsidR="00392C99" w:rsidRPr="00392C99">
        <w:rPr>
          <w:i/>
        </w:rPr>
        <w:t xml:space="preserve"> </w:t>
      </w:r>
      <w:proofErr w:type="spellStart"/>
      <w:r w:rsidR="00392C99" w:rsidRPr="00392C99">
        <w:rPr>
          <w:i/>
        </w:rPr>
        <w:t>Rossii</w:t>
      </w:r>
      <w:proofErr w:type="spellEnd"/>
      <w:r w:rsidR="00392C99">
        <w:t xml:space="preserve"> ‘leave Russia’), the latter is used in situations where someone or something moves further away from a point in space (</w:t>
      </w:r>
      <w:proofErr w:type="spellStart"/>
      <w:r w:rsidR="00392C99" w:rsidRPr="009647BE">
        <w:rPr>
          <w:i/>
        </w:rPr>
        <w:t>ot</w:t>
      </w:r>
      <w:proofErr w:type="spellEnd"/>
      <w:r w:rsidR="00392C99" w:rsidRPr="009647BE">
        <w:rPr>
          <w:i/>
        </w:rPr>
        <w:t>’’</w:t>
      </w:r>
      <w:proofErr w:type="spellStart"/>
      <w:r w:rsidR="00392C99" w:rsidRPr="009647BE">
        <w:rPr>
          <w:i/>
        </w:rPr>
        <w:t>exat</w:t>
      </w:r>
      <w:proofErr w:type="spellEnd"/>
      <w:r w:rsidR="00392C99" w:rsidRPr="009647BE">
        <w:rPr>
          <w:i/>
        </w:rPr>
        <w:t xml:space="preserve">’ </w:t>
      </w:r>
      <w:proofErr w:type="spellStart"/>
      <w:r w:rsidR="00392C99" w:rsidRPr="009647BE">
        <w:rPr>
          <w:i/>
        </w:rPr>
        <w:t>ot</w:t>
      </w:r>
      <w:proofErr w:type="spellEnd"/>
      <w:r w:rsidR="00392C99" w:rsidRPr="009647BE">
        <w:rPr>
          <w:i/>
        </w:rPr>
        <w:t xml:space="preserve"> </w:t>
      </w:r>
      <w:proofErr w:type="spellStart"/>
      <w:r w:rsidR="00392C99" w:rsidRPr="009647BE">
        <w:rPr>
          <w:i/>
        </w:rPr>
        <w:t>doma</w:t>
      </w:r>
      <w:proofErr w:type="spellEnd"/>
      <w:r w:rsidR="00392C99">
        <w:t xml:space="preserve"> ‘drive (further) away from the house’).</w:t>
      </w:r>
    </w:p>
    <w:p w14:paraId="14F8FCEF" w14:textId="2CE2519E" w:rsidR="009647BE" w:rsidRDefault="009647BE" w:rsidP="00094D23">
      <w:pPr>
        <w:pStyle w:val="Brdtekst-frsteinnrykk"/>
      </w:pPr>
      <w:r>
        <w:t xml:space="preserve">Table 3 gives the frequencies of prefixed verbs with the prefixes in (5) as well as frequencies for the corresponding simplex verbs. The data are gathered from the Russian National Corpus (manually disambiguated </w:t>
      </w:r>
      <w:proofErr w:type="spellStart"/>
      <w:ins w:id="58" w:author="Laura A Janda" w:date="2018-08-31T11:04:00Z">
        <w:r w:rsidR="00E8220E">
          <w:t>subcorpus</w:t>
        </w:r>
      </w:ins>
      <w:proofErr w:type="spellEnd"/>
      <w:r>
        <w:t>)</w:t>
      </w:r>
      <w:r w:rsidR="00B6366E">
        <w:t>, as described in section 3</w:t>
      </w:r>
      <w:r>
        <w:t>. Figure 3, which gives percentages based on Table 3, shows two things clearly. First of all, it is evident that prefixed verbs are much more frequent</w:t>
      </w:r>
      <w:r w:rsidR="00D46621">
        <w:t xml:space="preserve"> than simplex verbs, since prefixed verbs account for 70% of the examples.</w:t>
      </w:r>
      <w:r w:rsidR="009D7A52">
        <w:rPr>
          <w:rStyle w:val="Fotnotereferanse"/>
        </w:rPr>
        <w:footnoteReference w:id="6"/>
      </w:r>
      <w:r w:rsidR="00D46621">
        <w:t xml:space="preserve"> This entails that it is strategic to provide input with prefixed verbs to L2 learners. Traditionally, students are first </w:t>
      </w:r>
      <w:r w:rsidR="00025180">
        <w:t xml:space="preserve">exposed </w:t>
      </w:r>
      <w:r w:rsidR="00D46621">
        <w:t>to simplex verbs, and only when they have mastered the simplex verbs, they go on to study prefixed motion verbs</w:t>
      </w:r>
      <w:r w:rsidR="003621CD">
        <w:t xml:space="preserve"> (e.g. </w:t>
      </w:r>
      <w:proofErr w:type="spellStart"/>
      <w:r w:rsidR="003621CD">
        <w:t>Muravyova</w:t>
      </w:r>
      <w:proofErr w:type="spellEnd"/>
      <w:r w:rsidR="003621CD">
        <w:t xml:space="preserve"> </w:t>
      </w:r>
      <w:r w:rsidR="003621CD">
        <w:lastRenderedPageBreak/>
        <w:t xml:space="preserve">1995 and </w:t>
      </w:r>
      <w:proofErr w:type="spellStart"/>
      <w:r w:rsidR="003621CD">
        <w:t>Mahota</w:t>
      </w:r>
      <w:proofErr w:type="spellEnd"/>
      <w:r w:rsidR="003621CD">
        <w:t xml:space="preserve"> 1996)</w:t>
      </w:r>
      <w:r w:rsidR="00D46621">
        <w:t xml:space="preserve">. Frequency data of the type we present in Table 3 and Figure 3 may be taken as inspiration to rethink this traditional set-up. Would it be advantageous to start with prefixed verbs, and then proceed to simplex verbs instead? We leave this question open for future consideration, but note that </w:t>
      </w:r>
      <w:r w:rsidR="00A3353F">
        <w:t xml:space="preserve">constructional profiles of </w:t>
      </w:r>
      <w:ins w:id="59" w:author="Laura A Janda" w:date="2018-08-20T16:10:00Z">
        <w:r w:rsidR="00074E28">
          <w:t xml:space="preserve">the </w:t>
        </w:r>
      </w:ins>
      <w:r w:rsidR="00A3353F">
        <w:t xml:space="preserve">kind reported in this article </w:t>
      </w:r>
      <w:ins w:id="60" w:author="Laura A Janda" w:date="2018-08-20T16:10:00Z">
        <w:r w:rsidR="00074E28">
          <w:t xml:space="preserve">have </w:t>
        </w:r>
      </w:ins>
      <w:r w:rsidR="00A3353F">
        <w:t>potentially far-reaching implications for L2 instruction.</w:t>
      </w:r>
    </w:p>
    <w:p w14:paraId="574F6A4C" w14:textId="14017304" w:rsidR="006E0F96" w:rsidRDefault="003621CD" w:rsidP="006E0F96">
      <w:pPr>
        <w:pStyle w:val="Brdtekst-frsteinnrykk"/>
      </w:pPr>
      <w:r>
        <w:t>A second observation that can be made on the basis of Table 3 and Figure 3 is that not all prefixes are equally important. The two pairs of antonyms in (5a-d) account for almost 50% of the examples, while the remaining four prefixes in (5e-h) represent less than 25% of the examples. Clearly, therefore, it is strategic to focus on constructions with the four prefixes in (5a-d) in the input for L2 learners of Russian verbs of motion.</w:t>
      </w:r>
    </w:p>
    <w:tbl>
      <w:tblPr>
        <w:tblW w:w="9639" w:type="dxa"/>
        <w:tblLayout w:type="fixed"/>
        <w:tblCellMar>
          <w:left w:w="70" w:type="dxa"/>
          <w:right w:w="70" w:type="dxa"/>
        </w:tblCellMar>
        <w:tblLook w:val="04A0" w:firstRow="1" w:lastRow="0" w:firstColumn="1" w:lastColumn="0" w:noHBand="0" w:noVBand="1"/>
      </w:tblPr>
      <w:tblGrid>
        <w:gridCol w:w="1843"/>
        <w:gridCol w:w="775"/>
        <w:gridCol w:w="687"/>
        <w:gridCol w:w="781"/>
        <w:gridCol w:w="877"/>
        <w:gridCol w:w="1133"/>
        <w:gridCol w:w="708"/>
        <w:gridCol w:w="1134"/>
        <w:gridCol w:w="752"/>
        <w:gridCol w:w="949"/>
      </w:tblGrid>
      <w:tr w:rsidR="006E0F96" w:rsidRPr="006E0F96" w14:paraId="59B0BF56" w14:textId="77777777" w:rsidTr="006E0F96">
        <w:trPr>
          <w:trHeight w:val="320"/>
        </w:trPr>
        <w:tc>
          <w:tcPr>
            <w:tcW w:w="1843" w:type="dxa"/>
            <w:tcBorders>
              <w:top w:val="nil"/>
              <w:left w:val="nil"/>
              <w:bottom w:val="single" w:sz="4" w:space="0" w:color="auto"/>
              <w:right w:val="nil"/>
            </w:tcBorders>
            <w:shd w:val="clear" w:color="auto" w:fill="auto"/>
            <w:noWrap/>
            <w:vAlign w:val="bottom"/>
            <w:hideMark/>
          </w:tcPr>
          <w:p w14:paraId="2F0C177F" w14:textId="77777777" w:rsidR="00081BF2" w:rsidRPr="00D41C6F" w:rsidRDefault="00081BF2" w:rsidP="006E0F96">
            <w:pPr>
              <w:rPr>
                <w:rFonts w:asciiTheme="minorHAnsi" w:hAnsiTheme="minorHAnsi" w:cstheme="minorHAnsi"/>
                <w:sz w:val="20"/>
                <w:szCs w:val="20"/>
                <w:lang w:val="en-US"/>
              </w:rPr>
            </w:pPr>
          </w:p>
        </w:tc>
        <w:tc>
          <w:tcPr>
            <w:tcW w:w="775" w:type="dxa"/>
            <w:tcBorders>
              <w:top w:val="nil"/>
              <w:left w:val="nil"/>
              <w:bottom w:val="single" w:sz="4" w:space="0" w:color="auto"/>
              <w:right w:val="nil"/>
            </w:tcBorders>
            <w:shd w:val="clear" w:color="auto" w:fill="auto"/>
            <w:noWrap/>
            <w:vAlign w:val="bottom"/>
            <w:hideMark/>
          </w:tcPr>
          <w:p w14:paraId="7DEE1F3A" w14:textId="77777777" w:rsidR="00081BF2" w:rsidRPr="006E0F96" w:rsidRDefault="00081BF2" w:rsidP="006E0F96">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Simplex</w:t>
            </w:r>
          </w:p>
        </w:tc>
        <w:tc>
          <w:tcPr>
            <w:tcW w:w="687" w:type="dxa"/>
            <w:tcBorders>
              <w:top w:val="nil"/>
              <w:left w:val="nil"/>
              <w:bottom w:val="single" w:sz="4" w:space="0" w:color="auto"/>
              <w:right w:val="nil"/>
            </w:tcBorders>
            <w:shd w:val="clear" w:color="auto" w:fill="auto"/>
            <w:noWrap/>
            <w:vAlign w:val="bottom"/>
            <w:hideMark/>
          </w:tcPr>
          <w:p w14:paraId="02714969" w14:textId="77777777" w:rsidR="00081BF2" w:rsidRPr="006E0F96" w:rsidRDefault="00081BF2" w:rsidP="006E0F96">
            <w:pPr>
              <w:spacing w:before="240"/>
              <w:jc w:val="right"/>
              <w:rPr>
                <w:ins w:id="61" w:author="Tore Nesset" w:date="2018-08-31T14:33:00Z"/>
                <w:rFonts w:asciiTheme="minorHAnsi" w:hAnsiTheme="minorHAnsi" w:cstheme="minorHAnsi"/>
                <w:i/>
                <w:color w:val="000000"/>
                <w:sz w:val="20"/>
                <w:szCs w:val="20"/>
              </w:rPr>
            </w:pPr>
            <w:r w:rsidRPr="006E0F96">
              <w:rPr>
                <w:rFonts w:asciiTheme="minorHAnsi" w:hAnsiTheme="minorHAnsi" w:cstheme="minorHAnsi"/>
                <w:i/>
                <w:color w:val="000000"/>
                <w:sz w:val="20"/>
                <w:szCs w:val="20"/>
              </w:rPr>
              <w:t>v-</w:t>
            </w:r>
          </w:p>
          <w:p w14:paraId="3330E7D6" w14:textId="4F19E4CF" w:rsidR="006E0F96" w:rsidRPr="006E0F96" w:rsidRDefault="006E0F96" w:rsidP="006E0F96">
            <w:pPr>
              <w:jc w:val="right"/>
              <w:rPr>
                <w:rFonts w:asciiTheme="minorHAnsi" w:hAnsiTheme="minorHAnsi" w:cstheme="minorHAnsi"/>
                <w:color w:val="000000"/>
                <w:sz w:val="20"/>
                <w:szCs w:val="20"/>
              </w:rPr>
            </w:pPr>
            <w:ins w:id="62" w:author="Tore Nesset" w:date="2018-08-31T14:33:00Z">
              <w:r w:rsidRPr="006E0F96">
                <w:rPr>
                  <w:rFonts w:asciiTheme="minorHAnsi" w:hAnsiTheme="minorHAnsi" w:cstheme="minorHAnsi"/>
                  <w:color w:val="000000"/>
                  <w:sz w:val="20"/>
                  <w:szCs w:val="20"/>
                </w:rPr>
                <w:t>‘</w:t>
              </w:r>
              <w:proofErr w:type="spellStart"/>
              <w:r w:rsidRPr="006E0F96">
                <w:rPr>
                  <w:rFonts w:asciiTheme="minorHAnsi" w:hAnsiTheme="minorHAnsi" w:cstheme="minorHAnsi"/>
                  <w:color w:val="000000"/>
                  <w:sz w:val="20"/>
                  <w:szCs w:val="20"/>
                </w:rPr>
                <w:t>into</w:t>
              </w:r>
              <w:proofErr w:type="spellEnd"/>
              <w:r w:rsidRPr="006E0F96">
                <w:rPr>
                  <w:rFonts w:asciiTheme="minorHAnsi" w:hAnsiTheme="minorHAnsi" w:cstheme="minorHAnsi"/>
                  <w:color w:val="000000"/>
                  <w:sz w:val="20"/>
                  <w:szCs w:val="20"/>
                </w:rPr>
                <w:t>’</w:t>
              </w:r>
            </w:ins>
          </w:p>
        </w:tc>
        <w:tc>
          <w:tcPr>
            <w:tcW w:w="781" w:type="dxa"/>
            <w:tcBorders>
              <w:top w:val="nil"/>
              <w:left w:val="nil"/>
              <w:bottom w:val="single" w:sz="4" w:space="0" w:color="auto"/>
              <w:right w:val="nil"/>
            </w:tcBorders>
            <w:shd w:val="clear" w:color="auto" w:fill="auto"/>
            <w:noWrap/>
            <w:vAlign w:val="bottom"/>
            <w:hideMark/>
          </w:tcPr>
          <w:p w14:paraId="13553932" w14:textId="77777777" w:rsidR="00081BF2" w:rsidRPr="006E0F96" w:rsidRDefault="00081BF2" w:rsidP="006E0F96">
            <w:pPr>
              <w:jc w:val="right"/>
              <w:rPr>
                <w:ins w:id="63" w:author="Tore Nesset" w:date="2018-08-31T14:34:00Z"/>
                <w:rFonts w:asciiTheme="minorHAnsi" w:hAnsiTheme="minorHAnsi" w:cstheme="minorHAnsi"/>
                <w:i/>
                <w:color w:val="000000"/>
                <w:sz w:val="20"/>
                <w:szCs w:val="20"/>
              </w:rPr>
            </w:pPr>
            <w:r w:rsidRPr="006E0F96">
              <w:rPr>
                <w:rFonts w:asciiTheme="minorHAnsi" w:hAnsiTheme="minorHAnsi" w:cstheme="minorHAnsi"/>
                <w:i/>
                <w:color w:val="000000"/>
                <w:sz w:val="20"/>
                <w:szCs w:val="20"/>
              </w:rPr>
              <w:t>vy-</w:t>
            </w:r>
          </w:p>
          <w:p w14:paraId="763AC8A4" w14:textId="47800177" w:rsidR="006E0F96" w:rsidRPr="006E0F96" w:rsidRDefault="006E0F96" w:rsidP="006E0F96">
            <w:pPr>
              <w:jc w:val="right"/>
              <w:rPr>
                <w:rFonts w:asciiTheme="minorHAnsi" w:hAnsiTheme="minorHAnsi" w:cstheme="minorHAnsi"/>
                <w:color w:val="000000"/>
                <w:sz w:val="20"/>
                <w:szCs w:val="20"/>
              </w:rPr>
            </w:pPr>
            <w:ins w:id="64" w:author="Tore Nesset" w:date="2018-08-31T14:34:00Z">
              <w:r w:rsidRPr="006E0F96">
                <w:rPr>
                  <w:rFonts w:asciiTheme="minorHAnsi" w:hAnsiTheme="minorHAnsi" w:cstheme="minorHAnsi"/>
                  <w:color w:val="000000"/>
                  <w:sz w:val="20"/>
                  <w:szCs w:val="20"/>
                </w:rPr>
                <w:t>‘</w:t>
              </w:r>
              <w:proofErr w:type="spellStart"/>
              <w:r w:rsidRPr="006E0F96">
                <w:rPr>
                  <w:rFonts w:asciiTheme="minorHAnsi" w:hAnsiTheme="minorHAnsi" w:cstheme="minorHAnsi"/>
                  <w:color w:val="000000"/>
                  <w:sz w:val="20"/>
                  <w:szCs w:val="20"/>
                </w:rPr>
                <w:t>out</w:t>
              </w:r>
              <w:proofErr w:type="spellEnd"/>
              <w:r w:rsidRPr="006E0F96">
                <w:rPr>
                  <w:rFonts w:asciiTheme="minorHAnsi" w:hAnsiTheme="minorHAnsi" w:cstheme="minorHAnsi"/>
                  <w:color w:val="000000"/>
                  <w:sz w:val="20"/>
                  <w:szCs w:val="20"/>
                </w:rPr>
                <w:t xml:space="preserve"> </w:t>
              </w:r>
              <w:proofErr w:type="spellStart"/>
              <w:r w:rsidRPr="006E0F96">
                <w:rPr>
                  <w:rFonts w:asciiTheme="minorHAnsi" w:hAnsiTheme="minorHAnsi" w:cstheme="minorHAnsi"/>
                  <w:color w:val="000000"/>
                  <w:sz w:val="20"/>
                  <w:szCs w:val="20"/>
                </w:rPr>
                <w:t>of</w:t>
              </w:r>
              <w:proofErr w:type="spellEnd"/>
              <w:r w:rsidRPr="006E0F96">
                <w:rPr>
                  <w:rFonts w:asciiTheme="minorHAnsi" w:hAnsiTheme="minorHAnsi" w:cstheme="minorHAnsi"/>
                  <w:color w:val="000000"/>
                  <w:sz w:val="20"/>
                  <w:szCs w:val="20"/>
                </w:rPr>
                <w:t>’</w:t>
              </w:r>
            </w:ins>
          </w:p>
        </w:tc>
        <w:tc>
          <w:tcPr>
            <w:tcW w:w="877" w:type="dxa"/>
            <w:tcBorders>
              <w:top w:val="nil"/>
              <w:left w:val="nil"/>
              <w:bottom w:val="single" w:sz="4" w:space="0" w:color="auto"/>
              <w:right w:val="nil"/>
            </w:tcBorders>
            <w:shd w:val="clear" w:color="auto" w:fill="auto"/>
            <w:noWrap/>
            <w:vAlign w:val="bottom"/>
            <w:hideMark/>
          </w:tcPr>
          <w:p w14:paraId="14C504F4" w14:textId="77777777" w:rsidR="00081BF2" w:rsidRPr="006E0F96" w:rsidRDefault="00081BF2" w:rsidP="006E0F96">
            <w:pPr>
              <w:jc w:val="right"/>
              <w:rPr>
                <w:ins w:id="65" w:author="Tore Nesset" w:date="2018-08-31T14:34:00Z"/>
                <w:rFonts w:asciiTheme="minorHAnsi" w:hAnsiTheme="minorHAnsi" w:cstheme="minorHAnsi"/>
                <w:i/>
                <w:color w:val="000000"/>
                <w:sz w:val="20"/>
                <w:szCs w:val="20"/>
              </w:rPr>
            </w:pPr>
            <w:proofErr w:type="spellStart"/>
            <w:r w:rsidRPr="006E0F96">
              <w:rPr>
                <w:rFonts w:asciiTheme="minorHAnsi" w:hAnsiTheme="minorHAnsi" w:cstheme="minorHAnsi"/>
                <w:i/>
                <w:color w:val="000000"/>
                <w:sz w:val="20"/>
                <w:szCs w:val="20"/>
              </w:rPr>
              <w:t>pri</w:t>
            </w:r>
            <w:proofErr w:type="spellEnd"/>
            <w:r w:rsidRPr="006E0F96">
              <w:rPr>
                <w:rFonts w:asciiTheme="minorHAnsi" w:hAnsiTheme="minorHAnsi" w:cstheme="minorHAnsi"/>
                <w:i/>
                <w:color w:val="000000"/>
                <w:sz w:val="20"/>
                <w:szCs w:val="20"/>
              </w:rPr>
              <w:t>-</w:t>
            </w:r>
          </w:p>
          <w:p w14:paraId="48303BDB" w14:textId="40F8C4B0" w:rsidR="006E0F96" w:rsidRPr="006E0F96" w:rsidRDefault="006E0F96" w:rsidP="006E0F96">
            <w:pPr>
              <w:jc w:val="right"/>
              <w:rPr>
                <w:rFonts w:asciiTheme="minorHAnsi" w:hAnsiTheme="minorHAnsi" w:cstheme="minorHAnsi"/>
                <w:color w:val="000000"/>
                <w:sz w:val="20"/>
                <w:szCs w:val="20"/>
              </w:rPr>
            </w:pPr>
            <w:ins w:id="66" w:author="Tore Nesset" w:date="2018-08-31T14:34:00Z">
              <w:r w:rsidRPr="006E0F96">
                <w:rPr>
                  <w:rFonts w:asciiTheme="minorHAnsi" w:hAnsiTheme="minorHAnsi" w:cstheme="minorHAnsi"/>
                  <w:color w:val="000000"/>
                  <w:sz w:val="20"/>
                  <w:szCs w:val="20"/>
                </w:rPr>
                <w:t>‘to’</w:t>
              </w:r>
            </w:ins>
          </w:p>
        </w:tc>
        <w:tc>
          <w:tcPr>
            <w:tcW w:w="1133" w:type="dxa"/>
            <w:tcBorders>
              <w:top w:val="nil"/>
              <w:left w:val="nil"/>
              <w:bottom w:val="single" w:sz="4" w:space="0" w:color="auto"/>
              <w:right w:val="nil"/>
            </w:tcBorders>
            <w:shd w:val="clear" w:color="auto" w:fill="auto"/>
            <w:noWrap/>
            <w:vAlign w:val="bottom"/>
            <w:hideMark/>
          </w:tcPr>
          <w:p w14:paraId="229E7B57" w14:textId="77777777" w:rsidR="00081BF2" w:rsidRPr="006E0F96" w:rsidRDefault="00081BF2" w:rsidP="006E0F96">
            <w:pPr>
              <w:jc w:val="right"/>
              <w:rPr>
                <w:ins w:id="67" w:author="Tore Nesset" w:date="2018-08-31T14:34:00Z"/>
                <w:rFonts w:asciiTheme="minorHAnsi" w:hAnsiTheme="minorHAnsi" w:cstheme="minorHAnsi"/>
                <w:i/>
                <w:color w:val="000000"/>
                <w:sz w:val="20"/>
                <w:szCs w:val="20"/>
              </w:rPr>
            </w:pPr>
            <w:r w:rsidRPr="006E0F96">
              <w:rPr>
                <w:rFonts w:asciiTheme="minorHAnsi" w:hAnsiTheme="minorHAnsi" w:cstheme="minorHAnsi"/>
                <w:i/>
                <w:color w:val="000000"/>
                <w:sz w:val="20"/>
                <w:szCs w:val="20"/>
              </w:rPr>
              <w:t>u-</w:t>
            </w:r>
          </w:p>
          <w:p w14:paraId="7D751932" w14:textId="1735084E" w:rsidR="006E0F96" w:rsidRPr="006E0F96" w:rsidRDefault="006E0F96" w:rsidP="006E0F96">
            <w:pPr>
              <w:jc w:val="right"/>
              <w:rPr>
                <w:rFonts w:asciiTheme="minorHAnsi" w:hAnsiTheme="minorHAnsi" w:cstheme="minorHAnsi"/>
                <w:color w:val="000000"/>
                <w:sz w:val="20"/>
                <w:szCs w:val="20"/>
              </w:rPr>
            </w:pPr>
            <w:ins w:id="68" w:author="Tore Nesset" w:date="2018-08-31T14:34:00Z">
              <w:r w:rsidRPr="006E0F96">
                <w:rPr>
                  <w:rFonts w:asciiTheme="minorHAnsi" w:hAnsiTheme="minorHAnsi" w:cstheme="minorHAnsi"/>
                  <w:color w:val="000000"/>
                  <w:sz w:val="20"/>
                  <w:szCs w:val="20"/>
                </w:rPr>
                <w:t>‘</w:t>
              </w:r>
              <w:proofErr w:type="spellStart"/>
              <w:r w:rsidRPr="006E0F96">
                <w:rPr>
                  <w:rFonts w:asciiTheme="minorHAnsi" w:hAnsiTheme="minorHAnsi" w:cstheme="minorHAnsi"/>
                  <w:color w:val="000000"/>
                  <w:sz w:val="20"/>
                  <w:szCs w:val="20"/>
                </w:rPr>
                <w:t>away</w:t>
              </w:r>
              <w:proofErr w:type="spellEnd"/>
              <w:r w:rsidRPr="006E0F96">
                <w:rPr>
                  <w:rFonts w:asciiTheme="minorHAnsi" w:hAnsiTheme="minorHAnsi" w:cstheme="minorHAnsi"/>
                  <w:color w:val="000000"/>
                  <w:sz w:val="20"/>
                  <w:szCs w:val="20"/>
                </w:rPr>
                <w:t xml:space="preserve"> from’</w:t>
              </w:r>
            </w:ins>
          </w:p>
        </w:tc>
        <w:tc>
          <w:tcPr>
            <w:tcW w:w="708" w:type="dxa"/>
            <w:tcBorders>
              <w:top w:val="nil"/>
              <w:left w:val="nil"/>
              <w:bottom w:val="single" w:sz="4" w:space="0" w:color="auto"/>
              <w:right w:val="nil"/>
            </w:tcBorders>
            <w:shd w:val="clear" w:color="auto" w:fill="auto"/>
            <w:noWrap/>
            <w:vAlign w:val="bottom"/>
            <w:hideMark/>
          </w:tcPr>
          <w:p w14:paraId="688C4CA2" w14:textId="77777777" w:rsidR="00081BF2" w:rsidRPr="006E0F96" w:rsidRDefault="00081BF2" w:rsidP="006E0F96">
            <w:pPr>
              <w:jc w:val="right"/>
              <w:rPr>
                <w:ins w:id="69" w:author="Tore Nesset" w:date="2018-08-31T14:35:00Z"/>
                <w:rFonts w:asciiTheme="minorHAnsi" w:hAnsiTheme="minorHAnsi" w:cstheme="minorHAnsi"/>
                <w:i/>
                <w:color w:val="000000"/>
                <w:sz w:val="20"/>
                <w:szCs w:val="20"/>
              </w:rPr>
            </w:pPr>
            <w:r w:rsidRPr="006E0F96">
              <w:rPr>
                <w:rFonts w:asciiTheme="minorHAnsi" w:hAnsiTheme="minorHAnsi" w:cstheme="minorHAnsi"/>
                <w:i/>
                <w:color w:val="000000"/>
                <w:sz w:val="20"/>
                <w:szCs w:val="20"/>
              </w:rPr>
              <w:t>pod-</w:t>
            </w:r>
          </w:p>
          <w:p w14:paraId="10548ECD" w14:textId="6964DACF" w:rsidR="006E0F96" w:rsidRPr="006E0F96" w:rsidRDefault="006E0F96" w:rsidP="006E0F96">
            <w:pPr>
              <w:jc w:val="right"/>
              <w:rPr>
                <w:rFonts w:asciiTheme="minorHAnsi" w:hAnsiTheme="minorHAnsi" w:cstheme="minorHAnsi"/>
                <w:color w:val="000000"/>
                <w:sz w:val="20"/>
                <w:szCs w:val="20"/>
              </w:rPr>
            </w:pPr>
            <w:ins w:id="70" w:author="Tore Nesset" w:date="2018-08-31T14:35:00Z">
              <w:r w:rsidRPr="006E0F96">
                <w:rPr>
                  <w:rFonts w:asciiTheme="minorHAnsi" w:hAnsiTheme="minorHAnsi" w:cstheme="minorHAnsi"/>
                  <w:color w:val="000000"/>
                  <w:sz w:val="20"/>
                  <w:szCs w:val="20"/>
                </w:rPr>
                <w:t>‘up to’</w:t>
              </w:r>
            </w:ins>
          </w:p>
        </w:tc>
        <w:tc>
          <w:tcPr>
            <w:tcW w:w="1134" w:type="dxa"/>
            <w:tcBorders>
              <w:top w:val="nil"/>
              <w:left w:val="nil"/>
              <w:bottom w:val="single" w:sz="4" w:space="0" w:color="auto"/>
              <w:right w:val="nil"/>
            </w:tcBorders>
            <w:shd w:val="clear" w:color="auto" w:fill="auto"/>
            <w:noWrap/>
            <w:vAlign w:val="bottom"/>
            <w:hideMark/>
          </w:tcPr>
          <w:p w14:paraId="5D2B2FFB" w14:textId="77777777" w:rsidR="00081BF2" w:rsidRPr="006E0F96" w:rsidRDefault="00081BF2" w:rsidP="006E0F96">
            <w:pPr>
              <w:jc w:val="right"/>
              <w:rPr>
                <w:ins w:id="71" w:author="Tore Nesset" w:date="2018-08-31T14:35:00Z"/>
                <w:rFonts w:asciiTheme="minorHAnsi" w:hAnsiTheme="minorHAnsi" w:cstheme="minorHAnsi"/>
                <w:i/>
                <w:color w:val="000000"/>
                <w:sz w:val="20"/>
                <w:szCs w:val="20"/>
              </w:rPr>
            </w:pPr>
            <w:r w:rsidRPr="006E0F96">
              <w:rPr>
                <w:rFonts w:asciiTheme="minorHAnsi" w:hAnsiTheme="minorHAnsi" w:cstheme="minorHAnsi"/>
                <w:i/>
                <w:color w:val="000000"/>
                <w:sz w:val="20"/>
                <w:szCs w:val="20"/>
              </w:rPr>
              <w:t>ot-</w:t>
            </w:r>
          </w:p>
          <w:p w14:paraId="16F6F6DD" w14:textId="5CDCA8E4" w:rsidR="006E0F96" w:rsidRPr="006E0F96" w:rsidRDefault="006E0F96" w:rsidP="006E0F96">
            <w:pPr>
              <w:jc w:val="right"/>
              <w:rPr>
                <w:rFonts w:asciiTheme="minorHAnsi" w:hAnsiTheme="minorHAnsi" w:cstheme="minorHAnsi"/>
                <w:i/>
                <w:color w:val="000000"/>
                <w:sz w:val="20"/>
                <w:szCs w:val="20"/>
              </w:rPr>
            </w:pPr>
            <w:ins w:id="72" w:author="Tore Nesset" w:date="2018-08-31T14:35:00Z">
              <w:r w:rsidRPr="006E0F96">
                <w:rPr>
                  <w:rFonts w:asciiTheme="minorHAnsi" w:hAnsiTheme="minorHAnsi" w:cstheme="minorHAnsi"/>
                  <w:i/>
                  <w:color w:val="000000"/>
                  <w:sz w:val="20"/>
                  <w:szCs w:val="20"/>
                </w:rPr>
                <w:t>‘</w:t>
              </w:r>
              <w:proofErr w:type="spellStart"/>
              <w:r w:rsidRPr="006E0F96">
                <w:rPr>
                  <w:rFonts w:asciiTheme="minorHAnsi" w:hAnsiTheme="minorHAnsi" w:cstheme="minorHAnsi"/>
                  <w:color w:val="000000"/>
                  <w:sz w:val="20"/>
                  <w:szCs w:val="20"/>
                </w:rPr>
                <w:t>away</w:t>
              </w:r>
              <w:proofErr w:type="spellEnd"/>
              <w:r w:rsidRPr="006E0F96">
                <w:rPr>
                  <w:rFonts w:asciiTheme="minorHAnsi" w:hAnsiTheme="minorHAnsi" w:cstheme="minorHAnsi"/>
                  <w:color w:val="000000"/>
                  <w:sz w:val="20"/>
                  <w:szCs w:val="20"/>
                </w:rPr>
                <w:t xml:space="preserve"> from’</w:t>
              </w:r>
            </w:ins>
          </w:p>
        </w:tc>
        <w:tc>
          <w:tcPr>
            <w:tcW w:w="752" w:type="dxa"/>
            <w:tcBorders>
              <w:top w:val="nil"/>
              <w:left w:val="nil"/>
              <w:bottom w:val="single" w:sz="4" w:space="0" w:color="auto"/>
              <w:right w:val="nil"/>
            </w:tcBorders>
            <w:shd w:val="clear" w:color="auto" w:fill="auto"/>
            <w:noWrap/>
            <w:vAlign w:val="bottom"/>
            <w:hideMark/>
          </w:tcPr>
          <w:p w14:paraId="18482492" w14:textId="77777777" w:rsidR="00081BF2" w:rsidRPr="006E0F96" w:rsidRDefault="00081BF2" w:rsidP="006E0F96">
            <w:pPr>
              <w:jc w:val="right"/>
              <w:rPr>
                <w:ins w:id="73" w:author="Tore Nesset" w:date="2018-08-31T14:35:00Z"/>
                <w:rFonts w:asciiTheme="minorHAnsi" w:hAnsiTheme="minorHAnsi" w:cstheme="minorHAnsi"/>
                <w:i/>
                <w:color w:val="000000"/>
                <w:sz w:val="20"/>
                <w:szCs w:val="20"/>
              </w:rPr>
            </w:pPr>
            <w:r w:rsidRPr="006E0F96">
              <w:rPr>
                <w:rFonts w:asciiTheme="minorHAnsi" w:hAnsiTheme="minorHAnsi" w:cstheme="minorHAnsi"/>
                <w:i/>
                <w:color w:val="000000"/>
                <w:sz w:val="20"/>
                <w:szCs w:val="20"/>
              </w:rPr>
              <w:t>pere-</w:t>
            </w:r>
          </w:p>
          <w:p w14:paraId="1B692C18" w14:textId="22AFC48A" w:rsidR="006E0F96" w:rsidRPr="006E0F96" w:rsidRDefault="006E0F96" w:rsidP="006E0F96">
            <w:pPr>
              <w:jc w:val="right"/>
              <w:rPr>
                <w:rFonts w:asciiTheme="minorHAnsi" w:hAnsiTheme="minorHAnsi" w:cstheme="minorHAnsi"/>
                <w:color w:val="000000"/>
                <w:sz w:val="20"/>
                <w:szCs w:val="20"/>
              </w:rPr>
            </w:pPr>
            <w:ins w:id="74" w:author="Tore Nesset" w:date="2018-08-31T14:35:00Z">
              <w:r w:rsidRPr="006E0F96">
                <w:rPr>
                  <w:rFonts w:asciiTheme="minorHAnsi" w:hAnsiTheme="minorHAnsi" w:cstheme="minorHAnsi"/>
                  <w:color w:val="000000"/>
                  <w:sz w:val="20"/>
                  <w:szCs w:val="20"/>
                </w:rPr>
                <w:t>‘</w:t>
              </w:r>
              <w:proofErr w:type="spellStart"/>
              <w:r w:rsidRPr="006E0F96">
                <w:rPr>
                  <w:rFonts w:asciiTheme="minorHAnsi" w:hAnsiTheme="minorHAnsi" w:cstheme="minorHAnsi"/>
                  <w:color w:val="000000"/>
                  <w:sz w:val="20"/>
                  <w:szCs w:val="20"/>
                </w:rPr>
                <w:t>across</w:t>
              </w:r>
              <w:proofErr w:type="spellEnd"/>
              <w:r w:rsidRPr="006E0F96">
                <w:rPr>
                  <w:rFonts w:asciiTheme="minorHAnsi" w:hAnsiTheme="minorHAnsi" w:cstheme="minorHAnsi"/>
                  <w:color w:val="000000"/>
                  <w:sz w:val="20"/>
                  <w:szCs w:val="20"/>
                </w:rPr>
                <w:t>’</w:t>
              </w:r>
            </w:ins>
          </w:p>
        </w:tc>
        <w:tc>
          <w:tcPr>
            <w:tcW w:w="949" w:type="dxa"/>
            <w:tcBorders>
              <w:top w:val="nil"/>
              <w:left w:val="nil"/>
              <w:bottom w:val="single" w:sz="4" w:space="0" w:color="auto"/>
              <w:right w:val="nil"/>
            </w:tcBorders>
            <w:shd w:val="clear" w:color="auto" w:fill="auto"/>
            <w:noWrap/>
            <w:vAlign w:val="bottom"/>
            <w:hideMark/>
          </w:tcPr>
          <w:p w14:paraId="4C13B142" w14:textId="77777777" w:rsidR="00081BF2" w:rsidRPr="006E0F96" w:rsidRDefault="00081BF2" w:rsidP="006E0F96">
            <w:pPr>
              <w:jc w:val="right"/>
              <w:rPr>
                <w:ins w:id="75" w:author="Tore Nesset" w:date="2018-08-31T14:35:00Z"/>
                <w:rFonts w:asciiTheme="minorHAnsi" w:hAnsiTheme="minorHAnsi" w:cstheme="minorHAnsi"/>
                <w:i/>
                <w:color w:val="000000"/>
                <w:sz w:val="20"/>
                <w:szCs w:val="20"/>
              </w:rPr>
            </w:pPr>
            <w:r w:rsidRPr="006E0F96">
              <w:rPr>
                <w:rFonts w:asciiTheme="minorHAnsi" w:hAnsiTheme="minorHAnsi" w:cstheme="minorHAnsi"/>
                <w:i/>
                <w:color w:val="000000"/>
                <w:sz w:val="20"/>
                <w:szCs w:val="20"/>
              </w:rPr>
              <w:t>pro-</w:t>
            </w:r>
          </w:p>
          <w:p w14:paraId="2CCD43DA" w14:textId="2A8403A0" w:rsidR="006E0F96" w:rsidRPr="006E0F96" w:rsidRDefault="006E0F96" w:rsidP="006E0F96">
            <w:pPr>
              <w:jc w:val="right"/>
              <w:rPr>
                <w:rFonts w:asciiTheme="minorHAnsi" w:hAnsiTheme="minorHAnsi" w:cstheme="minorHAnsi"/>
                <w:color w:val="000000"/>
                <w:sz w:val="20"/>
                <w:szCs w:val="20"/>
              </w:rPr>
            </w:pPr>
            <w:ins w:id="76" w:author="Tore Nesset" w:date="2018-08-31T14:35:00Z">
              <w:r w:rsidRPr="006E0F96">
                <w:rPr>
                  <w:rFonts w:asciiTheme="minorHAnsi" w:hAnsiTheme="minorHAnsi" w:cstheme="minorHAnsi"/>
                  <w:color w:val="000000"/>
                  <w:sz w:val="20"/>
                  <w:szCs w:val="20"/>
                </w:rPr>
                <w:t>‘</w:t>
              </w:r>
              <w:proofErr w:type="spellStart"/>
              <w:r w:rsidRPr="006E0F96">
                <w:rPr>
                  <w:rFonts w:asciiTheme="minorHAnsi" w:hAnsiTheme="minorHAnsi" w:cstheme="minorHAnsi"/>
                  <w:color w:val="000000"/>
                  <w:sz w:val="20"/>
                  <w:szCs w:val="20"/>
                </w:rPr>
                <w:t>through</w:t>
              </w:r>
              <w:proofErr w:type="spellEnd"/>
              <w:r w:rsidRPr="006E0F96">
                <w:rPr>
                  <w:rFonts w:asciiTheme="minorHAnsi" w:hAnsiTheme="minorHAnsi" w:cstheme="minorHAnsi"/>
                  <w:color w:val="000000"/>
                  <w:sz w:val="20"/>
                  <w:szCs w:val="20"/>
                </w:rPr>
                <w:t>’</w:t>
              </w:r>
            </w:ins>
          </w:p>
        </w:tc>
      </w:tr>
      <w:tr w:rsidR="006E0F96" w:rsidRPr="006E0F96" w14:paraId="7ADA13A1" w14:textId="77777777" w:rsidTr="006E0F96">
        <w:trPr>
          <w:trHeight w:val="320"/>
        </w:trPr>
        <w:tc>
          <w:tcPr>
            <w:tcW w:w="1843" w:type="dxa"/>
            <w:tcBorders>
              <w:top w:val="single" w:sz="4" w:space="0" w:color="auto"/>
              <w:left w:val="nil"/>
              <w:bottom w:val="nil"/>
              <w:right w:val="nil"/>
            </w:tcBorders>
            <w:shd w:val="clear" w:color="auto" w:fill="auto"/>
            <w:noWrap/>
            <w:vAlign w:val="bottom"/>
            <w:hideMark/>
          </w:tcPr>
          <w:p w14:paraId="6CA92879" w14:textId="20CB15E6" w:rsidR="00081BF2" w:rsidRPr="00D41C6F" w:rsidRDefault="00081BF2" w:rsidP="00081BF2">
            <w:pPr>
              <w:rPr>
                <w:rFonts w:asciiTheme="minorHAnsi" w:hAnsiTheme="minorHAnsi" w:cstheme="minorHAnsi"/>
                <w:i/>
                <w:color w:val="000000"/>
                <w:sz w:val="20"/>
                <w:szCs w:val="20"/>
              </w:rPr>
            </w:pPr>
            <w:proofErr w:type="spellStart"/>
            <w:r w:rsidRPr="00D41C6F">
              <w:rPr>
                <w:rFonts w:asciiTheme="minorHAnsi" w:hAnsiTheme="minorHAnsi" w:cstheme="minorHAnsi"/>
                <w:i/>
                <w:color w:val="000000"/>
                <w:sz w:val="20"/>
                <w:szCs w:val="20"/>
              </w:rPr>
              <w:t>xodit’</w:t>
            </w:r>
            <w:r w:rsidR="00D41C6F" w:rsidRPr="00D41C6F">
              <w:rPr>
                <w:rFonts w:asciiTheme="minorHAnsi" w:hAnsiTheme="minorHAnsi" w:cstheme="minorHAnsi"/>
                <w:i/>
                <w:color w:val="000000"/>
                <w:sz w:val="20"/>
                <w:szCs w:val="20"/>
                <w:vertAlign w:val="superscript"/>
              </w:rPr>
              <w:t>non</w:t>
            </w:r>
            <w:proofErr w:type="spellEnd"/>
            <w:ins w:id="77" w:author="Tore Nesset" w:date="2018-08-31T14:30:00Z">
              <w:r w:rsidR="006E0F96" w:rsidRPr="00D41C6F">
                <w:rPr>
                  <w:rFonts w:asciiTheme="minorHAnsi" w:hAnsiTheme="minorHAnsi" w:cstheme="minorHAnsi"/>
                  <w:i/>
                  <w:color w:val="000000"/>
                  <w:sz w:val="20"/>
                  <w:szCs w:val="20"/>
                </w:rPr>
                <w:t xml:space="preserve"> </w:t>
              </w:r>
              <w:r w:rsidR="006E0F96" w:rsidRPr="00D41C6F">
                <w:rPr>
                  <w:rFonts w:asciiTheme="minorHAnsi" w:hAnsiTheme="minorHAnsi" w:cstheme="minorHAnsi"/>
                  <w:sz w:val="20"/>
                  <w:szCs w:val="20"/>
                </w:rPr>
                <w:t>‘</w:t>
              </w:r>
              <w:proofErr w:type="spellStart"/>
              <w:r w:rsidR="006E0F96" w:rsidRPr="00D41C6F">
                <w:rPr>
                  <w:rFonts w:asciiTheme="minorHAnsi" w:hAnsiTheme="minorHAnsi" w:cstheme="minorHAnsi"/>
                  <w:sz w:val="20"/>
                  <w:szCs w:val="20"/>
                </w:rPr>
                <w:t>walk</w:t>
              </w:r>
              <w:proofErr w:type="spellEnd"/>
              <w:r w:rsidR="006E0F96" w:rsidRPr="00D41C6F">
                <w:rPr>
                  <w:rFonts w:asciiTheme="minorHAnsi" w:hAnsiTheme="minorHAnsi" w:cstheme="minorHAnsi"/>
                  <w:sz w:val="20"/>
                  <w:szCs w:val="20"/>
                </w:rPr>
                <w:t>’</w:t>
              </w:r>
            </w:ins>
          </w:p>
        </w:tc>
        <w:tc>
          <w:tcPr>
            <w:tcW w:w="775" w:type="dxa"/>
            <w:tcBorders>
              <w:top w:val="single" w:sz="4" w:space="0" w:color="auto"/>
              <w:left w:val="nil"/>
              <w:bottom w:val="nil"/>
              <w:right w:val="nil"/>
            </w:tcBorders>
            <w:shd w:val="clear" w:color="auto" w:fill="auto"/>
            <w:noWrap/>
            <w:vAlign w:val="bottom"/>
            <w:hideMark/>
          </w:tcPr>
          <w:p w14:paraId="308288D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2,292</w:t>
            </w:r>
          </w:p>
        </w:tc>
        <w:tc>
          <w:tcPr>
            <w:tcW w:w="687" w:type="dxa"/>
            <w:tcBorders>
              <w:top w:val="single" w:sz="4" w:space="0" w:color="auto"/>
              <w:left w:val="nil"/>
              <w:bottom w:val="nil"/>
              <w:right w:val="nil"/>
            </w:tcBorders>
            <w:shd w:val="clear" w:color="auto" w:fill="auto"/>
            <w:noWrap/>
            <w:vAlign w:val="bottom"/>
            <w:hideMark/>
          </w:tcPr>
          <w:p w14:paraId="1AC7924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925</w:t>
            </w:r>
          </w:p>
        </w:tc>
        <w:tc>
          <w:tcPr>
            <w:tcW w:w="781" w:type="dxa"/>
            <w:tcBorders>
              <w:top w:val="single" w:sz="4" w:space="0" w:color="auto"/>
              <w:left w:val="nil"/>
              <w:bottom w:val="nil"/>
              <w:right w:val="nil"/>
            </w:tcBorders>
            <w:shd w:val="clear" w:color="auto" w:fill="auto"/>
            <w:noWrap/>
            <w:vAlign w:val="bottom"/>
            <w:hideMark/>
          </w:tcPr>
          <w:p w14:paraId="75431A7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1,523</w:t>
            </w:r>
          </w:p>
        </w:tc>
        <w:tc>
          <w:tcPr>
            <w:tcW w:w="877" w:type="dxa"/>
            <w:tcBorders>
              <w:top w:val="single" w:sz="4" w:space="0" w:color="auto"/>
              <w:left w:val="nil"/>
              <w:bottom w:val="nil"/>
              <w:right w:val="nil"/>
            </w:tcBorders>
            <w:shd w:val="clear" w:color="auto" w:fill="auto"/>
            <w:noWrap/>
            <w:vAlign w:val="bottom"/>
            <w:hideMark/>
          </w:tcPr>
          <w:p w14:paraId="2A5AFFF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1,451</w:t>
            </w:r>
          </w:p>
        </w:tc>
        <w:tc>
          <w:tcPr>
            <w:tcW w:w="1133" w:type="dxa"/>
            <w:tcBorders>
              <w:top w:val="single" w:sz="4" w:space="0" w:color="auto"/>
              <w:left w:val="nil"/>
              <w:bottom w:val="nil"/>
              <w:right w:val="nil"/>
            </w:tcBorders>
            <w:shd w:val="clear" w:color="auto" w:fill="auto"/>
            <w:noWrap/>
            <w:vAlign w:val="bottom"/>
            <w:hideMark/>
          </w:tcPr>
          <w:p w14:paraId="0019FA7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1,277</w:t>
            </w:r>
          </w:p>
        </w:tc>
        <w:tc>
          <w:tcPr>
            <w:tcW w:w="708" w:type="dxa"/>
            <w:tcBorders>
              <w:top w:val="single" w:sz="4" w:space="0" w:color="auto"/>
              <w:left w:val="nil"/>
              <w:bottom w:val="nil"/>
              <w:right w:val="nil"/>
            </w:tcBorders>
            <w:shd w:val="clear" w:color="auto" w:fill="auto"/>
            <w:noWrap/>
            <w:vAlign w:val="bottom"/>
            <w:hideMark/>
          </w:tcPr>
          <w:p w14:paraId="7FA9DA3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767</w:t>
            </w:r>
          </w:p>
        </w:tc>
        <w:tc>
          <w:tcPr>
            <w:tcW w:w="1134" w:type="dxa"/>
            <w:tcBorders>
              <w:top w:val="single" w:sz="4" w:space="0" w:color="auto"/>
              <w:left w:val="nil"/>
              <w:bottom w:val="nil"/>
              <w:right w:val="nil"/>
            </w:tcBorders>
            <w:shd w:val="clear" w:color="auto" w:fill="auto"/>
            <w:noWrap/>
            <w:vAlign w:val="bottom"/>
            <w:hideMark/>
          </w:tcPr>
          <w:p w14:paraId="3224E139"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181</w:t>
            </w:r>
          </w:p>
        </w:tc>
        <w:tc>
          <w:tcPr>
            <w:tcW w:w="752" w:type="dxa"/>
            <w:tcBorders>
              <w:top w:val="single" w:sz="4" w:space="0" w:color="auto"/>
              <w:left w:val="nil"/>
              <w:bottom w:val="nil"/>
              <w:right w:val="nil"/>
            </w:tcBorders>
            <w:shd w:val="clear" w:color="auto" w:fill="auto"/>
            <w:noWrap/>
            <w:vAlign w:val="bottom"/>
            <w:hideMark/>
          </w:tcPr>
          <w:p w14:paraId="4BE11136"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335</w:t>
            </w:r>
          </w:p>
        </w:tc>
        <w:tc>
          <w:tcPr>
            <w:tcW w:w="949" w:type="dxa"/>
            <w:tcBorders>
              <w:top w:val="single" w:sz="4" w:space="0" w:color="auto"/>
              <w:left w:val="nil"/>
              <w:bottom w:val="nil"/>
              <w:right w:val="nil"/>
            </w:tcBorders>
            <w:shd w:val="clear" w:color="auto" w:fill="auto"/>
            <w:noWrap/>
            <w:vAlign w:val="bottom"/>
            <w:hideMark/>
          </w:tcPr>
          <w:p w14:paraId="145E25BA"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1,209</w:t>
            </w:r>
          </w:p>
        </w:tc>
      </w:tr>
      <w:tr w:rsidR="006E0F96" w:rsidRPr="006E0F96" w14:paraId="231F3808" w14:textId="77777777" w:rsidTr="006E0F96">
        <w:trPr>
          <w:trHeight w:val="320"/>
        </w:trPr>
        <w:tc>
          <w:tcPr>
            <w:tcW w:w="1843" w:type="dxa"/>
            <w:tcBorders>
              <w:top w:val="nil"/>
              <w:left w:val="nil"/>
              <w:bottom w:val="nil"/>
              <w:right w:val="nil"/>
            </w:tcBorders>
            <w:shd w:val="clear" w:color="auto" w:fill="auto"/>
            <w:noWrap/>
            <w:vAlign w:val="bottom"/>
            <w:hideMark/>
          </w:tcPr>
          <w:p w14:paraId="1B2FF722" w14:textId="3ECC18AD" w:rsidR="00081BF2" w:rsidRPr="00D41C6F" w:rsidRDefault="006E0F96" w:rsidP="00081BF2">
            <w:pPr>
              <w:rPr>
                <w:rFonts w:asciiTheme="minorHAnsi" w:hAnsiTheme="minorHAnsi" w:cstheme="minorHAnsi"/>
                <w:i/>
                <w:color w:val="000000"/>
                <w:sz w:val="20"/>
                <w:szCs w:val="20"/>
                <w:lang w:val="en-US"/>
              </w:rPr>
            </w:pPr>
            <w:proofErr w:type="spellStart"/>
            <w:r w:rsidRPr="00D41C6F">
              <w:rPr>
                <w:rFonts w:asciiTheme="minorHAnsi" w:hAnsiTheme="minorHAnsi" w:cstheme="minorHAnsi"/>
                <w:i/>
                <w:color w:val="000000"/>
                <w:sz w:val="20"/>
                <w:szCs w:val="20"/>
                <w:lang w:val="en-US"/>
              </w:rPr>
              <w:t>I</w:t>
            </w:r>
            <w:r w:rsidR="00081BF2" w:rsidRPr="00D41C6F">
              <w:rPr>
                <w:rFonts w:asciiTheme="minorHAnsi" w:hAnsiTheme="minorHAnsi" w:cstheme="minorHAnsi"/>
                <w:i/>
                <w:color w:val="000000"/>
                <w:sz w:val="20"/>
                <w:szCs w:val="20"/>
                <w:lang w:val="en-US"/>
              </w:rPr>
              <w:t>dti</w:t>
            </w:r>
            <w:proofErr w:type="spellEnd"/>
            <w:r w:rsidR="00D41C6F" w:rsidRPr="00D41C6F">
              <w:rPr>
                <w:rFonts w:asciiTheme="minorHAnsi" w:hAnsiTheme="minorHAnsi" w:cstheme="minorHAnsi"/>
                <w:i/>
                <w:color w:val="000000"/>
                <w:sz w:val="20"/>
                <w:szCs w:val="20"/>
                <w:vertAlign w:val="superscript"/>
                <w:lang w:val="en-US"/>
              </w:rPr>
              <w:t xml:space="preserve"> </w:t>
            </w:r>
            <w:proofErr w:type="spellStart"/>
            <w:r w:rsidR="00D41C6F" w:rsidRPr="00D41C6F">
              <w:rPr>
                <w:rFonts w:asciiTheme="minorHAnsi" w:hAnsiTheme="minorHAnsi" w:cstheme="minorHAnsi"/>
                <w:i/>
                <w:color w:val="000000"/>
                <w:sz w:val="20"/>
                <w:szCs w:val="20"/>
                <w:vertAlign w:val="superscript"/>
                <w:lang w:val="en-US"/>
              </w:rPr>
              <w:t>uni</w:t>
            </w:r>
            <w:proofErr w:type="spellEnd"/>
            <w:ins w:id="78" w:author="Tore Nesset" w:date="2018-08-31T14:31:00Z">
              <w:r w:rsidRPr="00D41C6F">
                <w:rPr>
                  <w:rFonts w:asciiTheme="minorHAnsi" w:hAnsiTheme="minorHAnsi" w:cstheme="minorHAnsi"/>
                  <w:i/>
                  <w:color w:val="000000"/>
                  <w:sz w:val="20"/>
                  <w:szCs w:val="20"/>
                  <w:lang w:val="en-US"/>
                </w:rPr>
                <w:t xml:space="preserve"> </w:t>
              </w:r>
              <w:r w:rsidRPr="00D41C6F">
                <w:rPr>
                  <w:rFonts w:asciiTheme="minorHAnsi" w:hAnsiTheme="minorHAnsi" w:cstheme="minorHAnsi"/>
                  <w:sz w:val="20"/>
                  <w:szCs w:val="20"/>
                </w:rPr>
                <w:t>‘</w:t>
              </w:r>
              <w:proofErr w:type="spellStart"/>
              <w:r w:rsidRPr="00D41C6F">
                <w:rPr>
                  <w:rFonts w:asciiTheme="minorHAnsi" w:hAnsiTheme="minorHAnsi" w:cstheme="minorHAnsi"/>
                  <w:sz w:val="20"/>
                  <w:szCs w:val="20"/>
                </w:rPr>
                <w:t>walk</w:t>
              </w:r>
              <w:proofErr w:type="spellEnd"/>
              <w:r w:rsidRPr="00D41C6F">
                <w:rPr>
                  <w:rFonts w:asciiTheme="minorHAnsi" w:hAnsiTheme="minorHAnsi" w:cstheme="minorHAnsi"/>
                  <w:sz w:val="20"/>
                  <w:szCs w:val="20"/>
                </w:rPr>
                <w:t>’</w:t>
              </w:r>
            </w:ins>
          </w:p>
        </w:tc>
        <w:tc>
          <w:tcPr>
            <w:tcW w:w="775" w:type="dxa"/>
            <w:tcBorders>
              <w:top w:val="nil"/>
              <w:left w:val="nil"/>
              <w:bottom w:val="nil"/>
              <w:right w:val="nil"/>
            </w:tcBorders>
            <w:shd w:val="clear" w:color="auto" w:fill="auto"/>
            <w:noWrap/>
            <w:vAlign w:val="bottom"/>
            <w:hideMark/>
          </w:tcPr>
          <w:p w14:paraId="1A289FB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6,763</w:t>
            </w:r>
          </w:p>
        </w:tc>
        <w:tc>
          <w:tcPr>
            <w:tcW w:w="687" w:type="dxa"/>
            <w:tcBorders>
              <w:top w:val="nil"/>
              <w:left w:val="nil"/>
              <w:bottom w:val="nil"/>
              <w:right w:val="nil"/>
            </w:tcBorders>
            <w:shd w:val="clear" w:color="auto" w:fill="auto"/>
            <w:noWrap/>
            <w:vAlign w:val="bottom"/>
            <w:hideMark/>
          </w:tcPr>
          <w:p w14:paraId="238399C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1,562</w:t>
            </w:r>
          </w:p>
        </w:tc>
        <w:tc>
          <w:tcPr>
            <w:tcW w:w="781" w:type="dxa"/>
            <w:tcBorders>
              <w:top w:val="nil"/>
              <w:left w:val="nil"/>
              <w:bottom w:val="nil"/>
              <w:right w:val="nil"/>
            </w:tcBorders>
            <w:shd w:val="clear" w:color="auto" w:fill="auto"/>
            <w:noWrap/>
            <w:vAlign w:val="bottom"/>
            <w:hideMark/>
          </w:tcPr>
          <w:p w14:paraId="0AAE410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3,135</w:t>
            </w:r>
          </w:p>
        </w:tc>
        <w:tc>
          <w:tcPr>
            <w:tcW w:w="877" w:type="dxa"/>
            <w:tcBorders>
              <w:top w:val="nil"/>
              <w:left w:val="nil"/>
              <w:bottom w:val="nil"/>
              <w:right w:val="nil"/>
            </w:tcBorders>
            <w:shd w:val="clear" w:color="auto" w:fill="auto"/>
            <w:noWrap/>
            <w:vAlign w:val="bottom"/>
            <w:hideMark/>
          </w:tcPr>
          <w:p w14:paraId="5A01810F"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3,652</w:t>
            </w:r>
          </w:p>
        </w:tc>
        <w:tc>
          <w:tcPr>
            <w:tcW w:w="1133" w:type="dxa"/>
            <w:tcBorders>
              <w:top w:val="nil"/>
              <w:left w:val="nil"/>
              <w:bottom w:val="nil"/>
              <w:right w:val="nil"/>
            </w:tcBorders>
            <w:shd w:val="clear" w:color="auto" w:fill="auto"/>
            <w:noWrap/>
            <w:vAlign w:val="bottom"/>
            <w:hideMark/>
          </w:tcPr>
          <w:p w14:paraId="06C0FC49"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2,061</w:t>
            </w:r>
          </w:p>
        </w:tc>
        <w:tc>
          <w:tcPr>
            <w:tcW w:w="708" w:type="dxa"/>
            <w:tcBorders>
              <w:top w:val="nil"/>
              <w:left w:val="nil"/>
              <w:bottom w:val="nil"/>
              <w:right w:val="nil"/>
            </w:tcBorders>
            <w:shd w:val="clear" w:color="auto" w:fill="auto"/>
            <w:noWrap/>
            <w:vAlign w:val="bottom"/>
            <w:hideMark/>
          </w:tcPr>
          <w:p w14:paraId="349B3C36"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1,507</w:t>
            </w:r>
          </w:p>
        </w:tc>
        <w:tc>
          <w:tcPr>
            <w:tcW w:w="1134" w:type="dxa"/>
            <w:tcBorders>
              <w:top w:val="nil"/>
              <w:left w:val="nil"/>
              <w:bottom w:val="nil"/>
              <w:right w:val="nil"/>
            </w:tcBorders>
            <w:shd w:val="clear" w:color="auto" w:fill="auto"/>
            <w:noWrap/>
            <w:vAlign w:val="bottom"/>
            <w:hideMark/>
          </w:tcPr>
          <w:p w14:paraId="4261A63B"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390</w:t>
            </w:r>
          </w:p>
        </w:tc>
        <w:tc>
          <w:tcPr>
            <w:tcW w:w="752" w:type="dxa"/>
            <w:tcBorders>
              <w:top w:val="nil"/>
              <w:left w:val="nil"/>
              <w:bottom w:val="nil"/>
              <w:right w:val="nil"/>
            </w:tcBorders>
            <w:shd w:val="clear" w:color="auto" w:fill="auto"/>
            <w:noWrap/>
            <w:vAlign w:val="bottom"/>
            <w:hideMark/>
          </w:tcPr>
          <w:p w14:paraId="3732EB4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516</w:t>
            </w:r>
          </w:p>
        </w:tc>
        <w:tc>
          <w:tcPr>
            <w:tcW w:w="949" w:type="dxa"/>
            <w:tcBorders>
              <w:top w:val="nil"/>
              <w:left w:val="nil"/>
              <w:bottom w:val="nil"/>
              <w:right w:val="nil"/>
            </w:tcBorders>
            <w:shd w:val="clear" w:color="auto" w:fill="auto"/>
            <w:noWrap/>
            <w:vAlign w:val="bottom"/>
            <w:hideMark/>
          </w:tcPr>
          <w:p w14:paraId="377874A2"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2,346</w:t>
            </w:r>
          </w:p>
        </w:tc>
      </w:tr>
      <w:tr w:rsidR="006E0F96" w:rsidRPr="006E0F96" w14:paraId="6EE73584" w14:textId="77777777" w:rsidTr="006E0F96">
        <w:trPr>
          <w:trHeight w:val="320"/>
        </w:trPr>
        <w:tc>
          <w:tcPr>
            <w:tcW w:w="1843" w:type="dxa"/>
            <w:tcBorders>
              <w:top w:val="nil"/>
              <w:left w:val="nil"/>
              <w:bottom w:val="nil"/>
              <w:right w:val="nil"/>
            </w:tcBorders>
            <w:shd w:val="clear" w:color="auto" w:fill="auto"/>
            <w:noWrap/>
            <w:vAlign w:val="bottom"/>
            <w:hideMark/>
          </w:tcPr>
          <w:p w14:paraId="7FB541D3" w14:textId="57D6416A" w:rsidR="00081BF2" w:rsidRPr="00D41C6F" w:rsidRDefault="00081BF2" w:rsidP="00081BF2">
            <w:pPr>
              <w:rPr>
                <w:rFonts w:asciiTheme="minorHAnsi" w:hAnsiTheme="minorHAnsi" w:cstheme="minorHAnsi"/>
                <w:i/>
                <w:color w:val="000000"/>
                <w:sz w:val="20"/>
                <w:szCs w:val="20"/>
                <w:lang w:val="en-US"/>
              </w:rPr>
            </w:pPr>
            <w:proofErr w:type="spellStart"/>
            <w:r w:rsidRPr="00D41C6F">
              <w:rPr>
                <w:rFonts w:asciiTheme="minorHAnsi" w:hAnsiTheme="minorHAnsi" w:cstheme="minorHAnsi"/>
                <w:i/>
                <w:color w:val="000000"/>
                <w:sz w:val="20"/>
                <w:szCs w:val="20"/>
                <w:lang w:val="en-US"/>
              </w:rPr>
              <w:t>ezdit’</w:t>
            </w:r>
            <w:r w:rsidR="00D41C6F" w:rsidRPr="00D41C6F">
              <w:rPr>
                <w:rFonts w:asciiTheme="minorHAnsi" w:hAnsiTheme="minorHAnsi" w:cstheme="minorHAnsi"/>
                <w:i/>
                <w:color w:val="000000"/>
                <w:sz w:val="20"/>
                <w:szCs w:val="20"/>
                <w:vertAlign w:val="superscript"/>
                <w:lang w:val="en-US"/>
              </w:rPr>
              <w:t>non</w:t>
            </w:r>
            <w:proofErr w:type="spellEnd"/>
            <w:r w:rsidRPr="00D41C6F">
              <w:rPr>
                <w:rFonts w:asciiTheme="minorHAnsi" w:hAnsiTheme="minorHAnsi" w:cstheme="minorHAnsi"/>
                <w:i/>
                <w:color w:val="000000"/>
                <w:sz w:val="20"/>
                <w:szCs w:val="20"/>
                <w:lang w:val="en-US"/>
              </w:rPr>
              <w:t xml:space="preserve"> (-</w:t>
            </w:r>
            <w:proofErr w:type="spellStart"/>
            <w:r w:rsidRPr="00D41C6F">
              <w:rPr>
                <w:rFonts w:asciiTheme="minorHAnsi" w:hAnsiTheme="minorHAnsi" w:cstheme="minorHAnsi"/>
                <w:i/>
                <w:color w:val="000000"/>
                <w:sz w:val="20"/>
                <w:szCs w:val="20"/>
                <w:lang w:val="en-US"/>
              </w:rPr>
              <w:t>ezžat</w:t>
            </w:r>
            <w:proofErr w:type="spellEnd"/>
            <w:r w:rsidRPr="00D41C6F">
              <w:rPr>
                <w:rFonts w:asciiTheme="minorHAnsi" w:hAnsiTheme="minorHAnsi" w:cstheme="minorHAnsi"/>
                <w:i/>
                <w:color w:val="000000"/>
                <w:sz w:val="20"/>
                <w:szCs w:val="20"/>
                <w:lang w:val="en-US"/>
              </w:rPr>
              <w:t>’)</w:t>
            </w:r>
            <w:ins w:id="79" w:author="Tore Nesset" w:date="2018-08-31T14:31:00Z">
              <w:r w:rsidR="006E0F96" w:rsidRPr="00D41C6F">
                <w:rPr>
                  <w:rFonts w:asciiTheme="minorHAnsi" w:hAnsiTheme="minorHAnsi" w:cstheme="minorHAnsi"/>
                  <w:i/>
                  <w:color w:val="000000"/>
                  <w:sz w:val="20"/>
                  <w:szCs w:val="20"/>
                  <w:lang w:val="en-US"/>
                </w:rPr>
                <w:t xml:space="preserve"> </w:t>
              </w:r>
              <w:r w:rsidR="006E0F96" w:rsidRPr="00D41C6F">
                <w:rPr>
                  <w:rFonts w:asciiTheme="minorHAnsi" w:hAnsiTheme="minorHAnsi" w:cstheme="minorHAnsi"/>
                  <w:sz w:val="20"/>
                  <w:szCs w:val="20"/>
                  <w:lang w:val="en-US"/>
                </w:rPr>
                <w:t>‘ride in a vehicle’</w:t>
              </w:r>
            </w:ins>
          </w:p>
        </w:tc>
        <w:tc>
          <w:tcPr>
            <w:tcW w:w="775" w:type="dxa"/>
            <w:tcBorders>
              <w:top w:val="nil"/>
              <w:left w:val="nil"/>
              <w:bottom w:val="nil"/>
              <w:right w:val="nil"/>
            </w:tcBorders>
            <w:shd w:val="clear" w:color="auto" w:fill="auto"/>
            <w:noWrap/>
            <w:vAlign w:val="bottom"/>
            <w:hideMark/>
          </w:tcPr>
          <w:p w14:paraId="67AB415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712</w:t>
            </w:r>
          </w:p>
        </w:tc>
        <w:tc>
          <w:tcPr>
            <w:tcW w:w="687" w:type="dxa"/>
            <w:tcBorders>
              <w:top w:val="nil"/>
              <w:left w:val="nil"/>
              <w:bottom w:val="nil"/>
              <w:right w:val="nil"/>
            </w:tcBorders>
            <w:shd w:val="clear" w:color="auto" w:fill="auto"/>
            <w:noWrap/>
            <w:vAlign w:val="bottom"/>
            <w:hideMark/>
          </w:tcPr>
          <w:p w14:paraId="2FF5E8CA"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38</w:t>
            </w:r>
          </w:p>
        </w:tc>
        <w:tc>
          <w:tcPr>
            <w:tcW w:w="781" w:type="dxa"/>
            <w:tcBorders>
              <w:top w:val="nil"/>
              <w:left w:val="nil"/>
              <w:bottom w:val="nil"/>
              <w:right w:val="nil"/>
            </w:tcBorders>
            <w:shd w:val="clear" w:color="auto" w:fill="auto"/>
            <w:noWrap/>
            <w:vAlign w:val="bottom"/>
            <w:hideMark/>
          </w:tcPr>
          <w:p w14:paraId="07F06CD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114</w:t>
            </w:r>
          </w:p>
        </w:tc>
        <w:tc>
          <w:tcPr>
            <w:tcW w:w="877" w:type="dxa"/>
            <w:tcBorders>
              <w:top w:val="nil"/>
              <w:left w:val="nil"/>
              <w:bottom w:val="nil"/>
              <w:right w:val="nil"/>
            </w:tcBorders>
            <w:shd w:val="clear" w:color="auto" w:fill="auto"/>
            <w:noWrap/>
            <w:vAlign w:val="bottom"/>
            <w:hideMark/>
          </w:tcPr>
          <w:p w14:paraId="2D8C5DAE"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635</w:t>
            </w:r>
          </w:p>
        </w:tc>
        <w:tc>
          <w:tcPr>
            <w:tcW w:w="1133" w:type="dxa"/>
            <w:tcBorders>
              <w:top w:val="nil"/>
              <w:left w:val="nil"/>
              <w:bottom w:val="nil"/>
              <w:right w:val="nil"/>
            </w:tcBorders>
            <w:shd w:val="clear" w:color="auto" w:fill="auto"/>
            <w:noWrap/>
            <w:vAlign w:val="bottom"/>
            <w:hideMark/>
          </w:tcPr>
          <w:p w14:paraId="7CF2B36D"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340</w:t>
            </w:r>
          </w:p>
        </w:tc>
        <w:tc>
          <w:tcPr>
            <w:tcW w:w="708" w:type="dxa"/>
            <w:tcBorders>
              <w:top w:val="nil"/>
              <w:left w:val="nil"/>
              <w:bottom w:val="nil"/>
              <w:right w:val="nil"/>
            </w:tcBorders>
            <w:shd w:val="clear" w:color="auto" w:fill="auto"/>
            <w:noWrap/>
            <w:vAlign w:val="bottom"/>
            <w:hideMark/>
          </w:tcPr>
          <w:p w14:paraId="05DA46ED"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65</w:t>
            </w:r>
          </w:p>
        </w:tc>
        <w:tc>
          <w:tcPr>
            <w:tcW w:w="1134" w:type="dxa"/>
            <w:tcBorders>
              <w:top w:val="nil"/>
              <w:left w:val="nil"/>
              <w:bottom w:val="nil"/>
              <w:right w:val="nil"/>
            </w:tcBorders>
            <w:shd w:val="clear" w:color="auto" w:fill="auto"/>
            <w:noWrap/>
            <w:vAlign w:val="bottom"/>
            <w:hideMark/>
          </w:tcPr>
          <w:p w14:paraId="21DF9BFC"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35</w:t>
            </w:r>
          </w:p>
        </w:tc>
        <w:tc>
          <w:tcPr>
            <w:tcW w:w="752" w:type="dxa"/>
            <w:tcBorders>
              <w:top w:val="nil"/>
              <w:left w:val="nil"/>
              <w:bottom w:val="nil"/>
              <w:right w:val="nil"/>
            </w:tcBorders>
            <w:shd w:val="clear" w:color="auto" w:fill="auto"/>
            <w:noWrap/>
            <w:vAlign w:val="bottom"/>
            <w:hideMark/>
          </w:tcPr>
          <w:p w14:paraId="1A6FDAA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67</w:t>
            </w:r>
          </w:p>
        </w:tc>
        <w:tc>
          <w:tcPr>
            <w:tcW w:w="949" w:type="dxa"/>
            <w:tcBorders>
              <w:top w:val="nil"/>
              <w:left w:val="nil"/>
              <w:bottom w:val="nil"/>
              <w:right w:val="nil"/>
            </w:tcBorders>
            <w:shd w:val="clear" w:color="auto" w:fill="auto"/>
            <w:noWrap/>
            <w:vAlign w:val="bottom"/>
            <w:hideMark/>
          </w:tcPr>
          <w:p w14:paraId="50232249"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108</w:t>
            </w:r>
          </w:p>
        </w:tc>
      </w:tr>
      <w:tr w:rsidR="006E0F96" w:rsidRPr="006E0F96" w14:paraId="6256F2C7" w14:textId="77777777" w:rsidTr="006E0F96">
        <w:trPr>
          <w:trHeight w:val="320"/>
        </w:trPr>
        <w:tc>
          <w:tcPr>
            <w:tcW w:w="1843" w:type="dxa"/>
            <w:tcBorders>
              <w:top w:val="nil"/>
              <w:left w:val="nil"/>
              <w:bottom w:val="nil"/>
              <w:right w:val="nil"/>
            </w:tcBorders>
            <w:shd w:val="clear" w:color="auto" w:fill="auto"/>
            <w:noWrap/>
            <w:vAlign w:val="bottom"/>
            <w:hideMark/>
          </w:tcPr>
          <w:p w14:paraId="36FCF17B" w14:textId="09649572" w:rsidR="00081BF2" w:rsidRPr="00D41C6F" w:rsidRDefault="00081BF2" w:rsidP="00081BF2">
            <w:pPr>
              <w:rPr>
                <w:rFonts w:asciiTheme="minorHAnsi" w:hAnsiTheme="minorHAnsi" w:cstheme="minorHAnsi"/>
                <w:i/>
                <w:color w:val="000000"/>
                <w:sz w:val="20"/>
                <w:szCs w:val="20"/>
                <w:lang w:val="en-US"/>
              </w:rPr>
            </w:pPr>
            <w:proofErr w:type="spellStart"/>
            <w:r w:rsidRPr="00D41C6F">
              <w:rPr>
                <w:rFonts w:asciiTheme="minorHAnsi" w:hAnsiTheme="minorHAnsi" w:cstheme="minorHAnsi"/>
                <w:i/>
                <w:color w:val="000000"/>
                <w:sz w:val="20"/>
                <w:szCs w:val="20"/>
                <w:lang w:val="en-US"/>
              </w:rPr>
              <w:t>exat’</w:t>
            </w:r>
            <w:r w:rsidR="003D5458">
              <w:rPr>
                <w:rFonts w:asciiTheme="minorHAnsi" w:hAnsiTheme="minorHAnsi" w:cstheme="minorHAnsi"/>
                <w:i/>
                <w:color w:val="000000"/>
                <w:sz w:val="20"/>
                <w:szCs w:val="20"/>
                <w:vertAlign w:val="superscript"/>
                <w:lang w:val="en-US"/>
              </w:rPr>
              <w:t>u</w:t>
            </w:r>
            <w:r w:rsidR="00D41C6F" w:rsidRPr="00D41C6F">
              <w:rPr>
                <w:rFonts w:asciiTheme="minorHAnsi" w:hAnsiTheme="minorHAnsi" w:cstheme="minorHAnsi"/>
                <w:i/>
                <w:color w:val="000000"/>
                <w:sz w:val="20"/>
                <w:szCs w:val="20"/>
                <w:vertAlign w:val="superscript"/>
                <w:lang w:val="en-US"/>
              </w:rPr>
              <w:t>ni</w:t>
            </w:r>
            <w:proofErr w:type="spellEnd"/>
            <w:ins w:id="80" w:author="Tore Nesset" w:date="2018-08-31T14:31:00Z">
              <w:r w:rsidR="00D41C6F" w:rsidRPr="00D41C6F">
                <w:rPr>
                  <w:rFonts w:asciiTheme="minorHAnsi" w:hAnsiTheme="minorHAnsi" w:cstheme="minorHAnsi"/>
                  <w:i/>
                  <w:color w:val="000000"/>
                  <w:sz w:val="20"/>
                  <w:szCs w:val="20"/>
                  <w:lang w:val="en-US"/>
                </w:rPr>
                <w:t xml:space="preserve"> </w:t>
              </w:r>
              <w:r w:rsidR="006E0F96" w:rsidRPr="00D41C6F">
                <w:rPr>
                  <w:rFonts w:asciiTheme="minorHAnsi" w:hAnsiTheme="minorHAnsi" w:cstheme="minorHAnsi"/>
                  <w:sz w:val="20"/>
                  <w:szCs w:val="20"/>
                  <w:lang w:val="en-US"/>
                </w:rPr>
                <w:t>‘ride in a vehicle’</w:t>
              </w:r>
            </w:ins>
          </w:p>
        </w:tc>
        <w:tc>
          <w:tcPr>
            <w:tcW w:w="775" w:type="dxa"/>
            <w:tcBorders>
              <w:top w:val="nil"/>
              <w:left w:val="nil"/>
              <w:bottom w:val="nil"/>
              <w:right w:val="nil"/>
            </w:tcBorders>
            <w:shd w:val="clear" w:color="auto" w:fill="auto"/>
            <w:noWrap/>
            <w:vAlign w:val="bottom"/>
            <w:hideMark/>
          </w:tcPr>
          <w:p w14:paraId="20C8BE26"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1,500</w:t>
            </w:r>
          </w:p>
        </w:tc>
        <w:tc>
          <w:tcPr>
            <w:tcW w:w="687" w:type="dxa"/>
            <w:tcBorders>
              <w:top w:val="nil"/>
              <w:left w:val="nil"/>
              <w:bottom w:val="nil"/>
              <w:right w:val="nil"/>
            </w:tcBorders>
            <w:shd w:val="clear" w:color="auto" w:fill="auto"/>
            <w:noWrap/>
            <w:vAlign w:val="bottom"/>
            <w:hideMark/>
          </w:tcPr>
          <w:p w14:paraId="50336FB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73</w:t>
            </w:r>
          </w:p>
        </w:tc>
        <w:tc>
          <w:tcPr>
            <w:tcW w:w="781" w:type="dxa"/>
            <w:tcBorders>
              <w:top w:val="nil"/>
              <w:left w:val="nil"/>
              <w:bottom w:val="nil"/>
              <w:right w:val="nil"/>
            </w:tcBorders>
            <w:shd w:val="clear" w:color="auto" w:fill="auto"/>
            <w:noWrap/>
            <w:vAlign w:val="bottom"/>
            <w:hideMark/>
          </w:tcPr>
          <w:p w14:paraId="60511332"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203</w:t>
            </w:r>
          </w:p>
        </w:tc>
        <w:tc>
          <w:tcPr>
            <w:tcW w:w="877" w:type="dxa"/>
            <w:tcBorders>
              <w:top w:val="nil"/>
              <w:left w:val="nil"/>
              <w:bottom w:val="nil"/>
              <w:right w:val="nil"/>
            </w:tcBorders>
            <w:shd w:val="clear" w:color="auto" w:fill="auto"/>
            <w:noWrap/>
            <w:vAlign w:val="bottom"/>
            <w:hideMark/>
          </w:tcPr>
          <w:p w14:paraId="215A57F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1,739</w:t>
            </w:r>
          </w:p>
        </w:tc>
        <w:tc>
          <w:tcPr>
            <w:tcW w:w="1133" w:type="dxa"/>
            <w:tcBorders>
              <w:top w:val="nil"/>
              <w:left w:val="nil"/>
              <w:bottom w:val="nil"/>
              <w:right w:val="nil"/>
            </w:tcBorders>
            <w:shd w:val="clear" w:color="auto" w:fill="auto"/>
            <w:noWrap/>
            <w:vAlign w:val="bottom"/>
            <w:hideMark/>
          </w:tcPr>
          <w:p w14:paraId="21ED0FF9"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898</w:t>
            </w:r>
          </w:p>
        </w:tc>
        <w:tc>
          <w:tcPr>
            <w:tcW w:w="708" w:type="dxa"/>
            <w:tcBorders>
              <w:top w:val="nil"/>
              <w:left w:val="nil"/>
              <w:bottom w:val="nil"/>
              <w:right w:val="nil"/>
            </w:tcBorders>
            <w:shd w:val="clear" w:color="auto" w:fill="auto"/>
            <w:noWrap/>
            <w:vAlign w:val="bottom"/>
            <w:hideMark/>
          </w:tcPr>
          <w:p w14:paraId="1E8A7F4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112</w:t>
            </w:r>
          </w:p>
        </w:tc>
        <w:tc>
          <w:tcPr>
            <w:tcW w:w="1134" w:type="dxa"/>
            <w:tcBorders>
              <w:top w:val="nil"/>
              <w:left w:val="nil"/>
              <w:bottom w:val="nil"/>
              <w:right w:val="nil"/>
            </w:tcBorders>
            <w:shd w:val="clear" w:color="auto" w:fill="auto"/>
            <w:noWrap/>
            <w:vAlign w:val="bottom"/>
            <w:hideMark/>
          </w:tcPr>
          <w:p w14:paraId="4240922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38</w:t>
            </w:r>
          </w:p>
        </w:tc>
        <w:tc>
          <w:tcPr>
            <w:tcW w:w="752" w:type="dxa"/>
            <w:tcBorders>
              <w:top w:val="nil"/>
              <w:left w:val="nil"/>
              <w:bottom w:val="nil"/>
              <w:right w:val="nil"/>
            </w:tcBorders>
            <w:shd w:val="clear" w:color="auto" w:fill="auto"/>
            <w:noWrap/>
            <w:vAlign w:val="bottom"/>
            <w:hideMark/>
          </w:tcPr>
          <w:p w14:paraId="42334B6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177</w:t>
            </w:r>
          </w:p>
        </w:tc>
        <w:tc>
          <w:tcPr>
            <w:tcW w:w="949" w:type="dxa"/>
            <w:tcBorders>
              <w:top w:val="nil"/>
              <w:left w:val="nil"/>
              <w:bottom w:val="nil"/>
              <w:right w:val="nil"/>
            </w:tcBorders>
            <w:shd w:val="clear" w:color="auto" w:fill="auto"/>
            <w:noWrap/>
            <w:vAlign w:val="bottom"/>
            <w:hideMark/>
          </w:tcPr>
          <w:p w14:paraId="44E00CC6"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140</w:t>
            </w:r>
          </w:p>
        </w:tc>
      </w:tr>
      <w:tr w:rsidR="006E0F96" w:rsidRPr="006E0F96" w14:paraId="0C209ED9" w14:textId="77777777" w:rsidTr="006E0F96">
        <w:trPr>
          <w:trHeight w:val="320"/>
        </w:trPr>
        <w:tc>
          <w:tcPr>
            <w:tcW w:w="1843" w:type="dxa"/>
            <w:tcBorders>
              <w:top w:val="nil"/>
              <w:left w:val="nil"/>
              <w:bottom w:val="nil"/>
              <w:right w:val="nil"/>
            </w:tcBorders>
            <w:shd w:val="clear" w:color="auto" w:fill="auto"/>
            <w:noWrap/>
            <w:vAlign w:val="bottom"/>
            <w:hideMark/>
          </w:tcPr>
          <w:p w14:paraId="3CAC96E2" w14:textId="15F253FF" w:rsidR="00081BF2" w:rsidRPr="00D41C6F" w:rsidRDefault="00081BF2" w:rsidP="00081BF2">
            <w:pPr>
              <w:rPr>
                <w:rFonts w:asciiTheme="minorHAnsi" w:hAnsiTheme="minorHAnsi" w:cstheme="minorHAnsi"/>
                <w:i/>
                <w:color w:val="000000"/>
                <w:sz w:val="20"/>
                <w:szCs w:val="20"/>
              </w:rPr>
            </w:pPr>
            <w:proofErr w:type="spellStart"/>
            <w:r w:rsidRPr="00D41C6F">
              <w:rPr>
                <w:rFonts w:asciiTheme="minorHAnsi" w:hAnsiTheme="minorHAnsi" w:cstheme="minorHAnsi"/>
                <w:i/>
                <w:color w:val="000000"/>
                <w:sz w:val="20"/>
                <w:szCs w:val="20"/>
              </w:rPr>
              <w:t>letat’</w:t>
            </w:r>
            <w:r w:rsidR="00D41C6F" w:rsidRPr="00D41C6F">
              <w:rPr>
                <w:rFonts w:asciiTheme="minorHAnsi" w:hAnsiTheme="minorHAnsi" w:cstheme="minorHAnsi"/>
                <w:i/>
                <w:sz w:val="20"/>
                <w:szCs w:val="20"/>
                <w:vertAlign w:val="superscript"/>
              </w:rPr>
              <w:t>non</w:t>
            </w:r>
            <w:proofErr w:type="spellEnd"/>
            <w:ins w:id="81" w:author="Tore Nesset" w:date="2018-08-31T14:31:00Z">
              <w:r w:rsidR="006E0F96" w:rsidRPr="00D41C6F">
                <w:rPr>
                  <w:rFonts w:asciiTheme="minorHAnsi" w:hAnsiTheme="minorHAnsi" w:cstheme="minorHAnsi"/>
                  <w:i/>
                  <w:color w:val="000000"/>
                  <w:sz w:val="20"/>
                  <w:szCs w:val="20"/>
                </w:rPr>
                <w:t xml:space="preserve"> </w:t>
              </w:r>
              <w:r w:rsidR="006E0F96" w:rsidRPr="00D41C6F">
                <w:rPr>
                  <w:rFonts w:asciiTheme="minorHAnsi" w:hAnsiTheme="minorHAnsi" w:cstheme="minorHAnsi"/>
                  <w:sz w:val="20"/>
                  <w:szCs w:val="20"/>
                </w:rPr>
                <w:t>‘fly’</w:t>
              </w:r>
            </w:ins>
          </w:p>
        </w:tc>
        <w:tc>
          <w:tcPr>
            <w:tcW w:w="775" w:type="dxa"/>
            <w:tcBorders>
              <w:top w:val="nil"/>
              <w:left w:val="nil"/>
              <w:bottom w:val="nil"/>
              <w:right w:val="nil"/>
            </w:tcBorders>
            <w:shd w:val="clear" w:color="auto" w:fill="auto"/>
            <w:noWrap/>
            <w:vAlign w:val="bottom"/>
            <w:hideMark/>
          </w:tcPr>
          <w:p w14:paraId="442526BB"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226</w:t>
            </w:r>
          </w:p>
        </w:tc>
        <w:tc>
          <w:tcPr>
            <w:tcW w:w="687" w:type="dxa"/>
            <w:tcBorders>
              <w:top w:val="nil"/>
              <w:left w:val="nil"/>
              <w:bottom w:val="nil"/>
              <w:right w:val="nil"/>
            </w:tcBorders>
            <w:shd w:val="clear" w:color="auto" w:fill="auto"/>
            <w:noWrap/>
            <w:vAlign w:val="bottom"/>
            <w:hideMark/>
          </w:tcPr>
          <w:p w14:paraId="604BAA79"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27</w:t>
            </w:r>
          </w:p>
        </w:tc>
        <w:tc>
          <w:tcPr>
            <w:tcW w:w="781" w:type="dxa"/>
            <w:tcBorders>
              <w:top w:val="nil"/>
              <w:left w:val="nil"/>
              <w:bottom w:val="nil"/>
              <w:right w:val="nil"/>
            </w:tcBorders>
            <w:shd w:val="clear" w:color="auto" w:fill="auto"/>
            <w:noWrap/>
            <w:vAlign w:val="bottom"/>
            <w:hideMark/>
          </w:tcPr>
          <w:p w14:paraId="51D7DC4B"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68</w:t>
            </w:r>
          </w:p>
        </w:tc>
        <w:tc>
          <w:tcPr>
            <w:tcW w:w="877" w:type="dxa"/>
            <w:tcBorders>
              <w:top w:val="nil"/>
              <w:left w:val="nil"/>
              <w:bottom w:val="nil"/>
              <w:right w:val="nil"/>
            </w:tcBorders>
            <w:shd w:val="clear" w:color="auto" w:fill="auto"/>
            <w:noWrap/>
            <w:vAlign w:val="bottom"/>
            <w:hideMark/>
          </w:tcPr>
          <w:p w14:paraId="612AF82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29</w:t>
            </w:r>
          </w:p>
        </w:tc>
        <w:tc>
          <w:tcPr>
            <w:tcW w:w="1133" w:type="dxa"/>
            <w:tcBorders>
              <w:top w:val="nil"/>
              <w:left w:val="nil"/>
              <w:bottom w:val="nil"/>
              <w:right w:val="nil"/>
            </w:tcBorders>
            <w:shd w:val="clear" w:color="auto" w:fill="auto"/>
            <w:noWrap/>
            <w:vAlign w:val="bottom"/>
            <w:hideMark/>
          </w:tcPr>
          <w:p w14:paraId="487E878C"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56</w:t>
            </w:r>
          </w:p>
        </w:tc>
        <w:tc>
          <w:tcPr>
            <w:tcW w:w="708" w:type="dxa"/>
            <w:tcBorders>
              <w:top w:val="nil"/>
              <w:left w:val="nil"/>
              <w:bottom w:val="nil"/>
              <w:right w:val="nil"/>
            </w:tcBorders>
            <w:shd w:val="clear" w:color="auto" w:fill="auto"/>
            <w:noWrap/>
            <w:vAlign w:val="bottom"/>
            <w:hideMark/>
          </w:tcPr>
          <w:p w14:paraId="3922D31C"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9</w:t>
            </w:r>
          </w:p>
        </w:tc>
        <w:tc>
          <w:tcPr>
            <w:tcW w:w="1134" w:type="dxa"/>
            <w:tcBorders>
              <w:top w:val="nil"/>
              <w:left w:val="nil"/>
              <w:bottom w:val="nil"/>
              <w:right w:val="nil"/>
            </w:tcBorders>
            <w:shd w:val="clear" w:color="auto" w:fill="auto"/>
            <w:noWrap/>
            <w:vAlign w:val="bottom"/>
            <w:hideMark/>
          </w:tcPr>
          <w:p w14:paraId="0809BD6E"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26</w:t>
            </w:r>
          </w:p>
        </w:tc>
        <w:tc>
          <w:tcPr>
            <w:tcW w:w="752" w:type="dxa"/>
            <w:tcBorders>
              <w:top w:val="nil"/>
              <w:left w:val="nil"/>
              <w:bottom w:val="nil"/>
              <w:right w:val="nil"/>
            </w:tcBorders>
            <w:shd w:val="clear" w:color="auto" w:fill="auto"/>
            <w:noWrap/>
            <w:vAlign w:val="bottom"/>
            <w:hideMark/>
          </w:tcPr>
          <w:p w14:paraId="78B4D9C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18</w:t>
            </w:r>
          </w:p>
        </w:tc>
        <w:tc>
          <w:tcPr>
            <w:tcW w:w="949" w:type="dxa"/>
            <w:tcBorders>
              <w:top w:val="nil"/>
              <w:left w:val="nil"/>
              <w:bottom w:val="nil"/>
              <w:right w:val="nil"/>
            </w:tcBorders>
            <w:shd w:val="clear" w:color="auto" w:fill="auto"/>
            <w:noWrap/>
            <w:vAlign w:val="bottom"/>
            <w:hideMark/>
          </w:tcPr>
          <w:p w14:paraId="4D13D00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52</w:t>
            </w:r>
          </w:p>
        </w:tc>
      </w:tr>
      <w:tr w:rsidR="006E0F96" w:rsidRPr="006E0F96" w14:paraId="6AFEC469" w14:textId="77777777" w:rsidTr="006E0F96">
        <w:trPr>
          <w:trHeight w:val="320"/>
        </w:trPr>
        <w:tc>
          <w:tcPr>
            <w:tcW w:w="1843" w:type="dxa"/>
            <w:tcBorders>
              <w:top w:val="nil"/>
              <w:left w:val="nil"/>
              <w:bottom w:val="nil"/>
              <w:right w:val="nil"/>
            </w:tcBorders>
            <w:shd w:val="clear" w:color="auto" w:fill="auto"/>
            <w:noWrap/>
            <w:vAlign w:val="bottom"/>
            <w:hideMark/>
          </w:tcPr>
          <w:p w14:paraId="5A7A9970" w14:textId="1D330E35" w:rsidR="00081BF2" w:rsidRPr="00D41C6F" w:rsidRDefault="00081BF2" w:rsidP="00081BF2">
            <w:pPr>
              <w:rPr>
                <w:rFonts w:asciiTheme="minorHAnsi" w:hAnsiTheme="minorHAnsi" w:cstheme="minorHAnsi"/>
                <w:i/>
                <w:color w:val="000000"/>
                <w:sz w:val="20"/>
                <w:szCs w:val="20"/>
              </w:rPr>
            </w:pPr>
            <w:proofErr w:type="spellStart"/>
            <w:r w:rsidRPr="00D41C6F">
              <w:rPr>
                <w:rFonts w:asciiTheme="minorHAnsi" w:hAnsiTheme="minorHAnsi" w:cstheme="minorHAnsi"/>
                <w:i/>
                <w:color w:val="000000"/>
                <w:sz w:val="20"/>
                <w:szCs w:val="20"/>
              </w:rPr>
              <w:t>letet</w:t>
            </w:r>
            <w:proofErr w:type="spellEnd"/>
            <w:r w:rsidRPr="00D41C6F">
              <w:rPr>
                <w:rFonts w:asciiTheme="minorHAnsi" w:hAnsiTheme="minorHAnsi" w:cstheme="minorHAnsi"/>
                <w:i/>
                <w:color w:val="000000"/>
                <w:sz w:val="20"/>
                <w:szCs w:val="20"/>
              </w:rPr>
              <w:t>’</w:t>
            </w:r>
            <w:proofErr w:type="spellStart"/>
            <w:r w:rsidR="00D41C6F" w:rsidRPr="00D41C6F">
              <w:rPr>
                <w:rFonts w:asciiTheme="minorHAnsi" w:hAnsiTheme="minorHAnsi" w:cstheme="minorHAnsi"/>
                <w:i/>
                <w:color w:val="000000"/>
                <w:sz w:val="20"/>
                <w:szCs w:val="20"/>
                <w:vertAlign w:val="superscript"/>
                <w:lang w:val="en-US"/>
              </w:rPr>
              <w:t>uni</w:t>
            </w:r>
            <w:proofErr w:type="spellEnd"/>
            <w:ins w:id="82" w:author="Tore Nesset" w:date="2018-08-31T14:31:00Z">
              <w:r w:rsidR="00D41C6F" w:rsidRPr="00D41C6F">
                <w:rPr>
                  <w:rFonts w:asciiTheme="minorHAnsi" w:hAnsiTheme="minorHAnsi" w:cstheme="minorHAnsi"/>
                  <w:i/>
                  <w:color w:val="000000"/>
                  <w:sz w:val="20"/>
                  <w:szCs w:val="20"/>
                  <w:lang w:val="en-US"/>
                </w:rPr>
                <w:t xml:space="preserve"> </w:t>
              </w:r>
            </w:ins>
            <w:ins w:id="83" w:author="Tore Nesset" w:date="2018-08-31T14:32:00Z">
              <w:r w:rsidR="006E0F96" w:rsidRPr="00D41C6F">
                <w:rPr>
                  <w:rFonts w:asciiTheme="minorHAnsi" w:hAnsiTheme="minorHAnsi" w:cstheme="minorHAnsi"/>
                  <w:sz w:val="20"/>
                  <w:szCs w:val="20"/>
                </w:rPr>
                <w:t>‘fly’</w:t>
              </w:r>
            </w:ins>
          </w:p>
        </w:tc>
        <w:tc>
          <w:tcPr>
            <w:tcW w:w="775" w:type="dxa"/>
            <w:tcBorders>
              <w:top w:val="nil"/>
              <w:left w:val="nil"/>
              <w:bottom w:val="nil"/>
              <w:right w:val="nil"/>
            </w:tcBorders>
            <w:shd w:val="clear" w:color="auto" w:fill="auto"/>
            <w:noWrap/>
            <w:vAlign w:val="bottom"/>
            <w:hideMark/>
          </w:tcPr>
          <w:p w14:paraId="2C5D36C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602</w:t>
            </w:r>
          </w:p>
        </w:tc>
        <w:tc>
          <w:tcPr>
            <w:tcW w:w="687" w:type="dxa"/>
            <w:tcBorders>
              <w:top w:val="nil"/>
              <w:left w:val="nil"/>
              <w:bottom w:val="nil"/>
              <w:right w:val="nil"/>
            </w:tcBorders>
            <w:shd w:val="clear" w:color="auto" w:fill="auto"/>
            <w:noWrap/>
            <w:vAlign w:val="bottom"/>
            <w:hideMark/>
          </w:tcPr>
          <w:p w14:paraId="0F0B490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56</w:t>
            </w:r>
          </w:p>
        </w:tc>
        <w:tc>
          <w:tcPr>
            <w:tcW w:w="781" w:type="dxa"/>
            <w:tcBorders>
              <w:top w:val="nil"/>
              <w:left w:val="nil"/>
              <w:bottom w:val="nil"/>
              <w:right w:val="nil"/>
            </w:tcBorders>
            <w:shd w:val="clear" w:color="auto" w:fill="auto"/>
            <w:noWrap/>
            <w:vAlign w:val="bottom"/>
            <w:hideMark/>
          </w:tcPr>
          <w:p w14:paraId="3EFCADF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160</w:t>
            </w:r>
          </w:p>
        </w:tc>
        <w:tc>
          <w:tcPr>
            <w:tcW w:w="877" w:type="dxa"/>
            <w:tcBorders>
              <w:top w:val="nil"/>
              <w:left w:val="nil"/>
              <w:bottom w:val="nil"/>
              <w:right w:val="nil"/>
            </w:tcBorders>
            <w:shd w:val="clear" w:color="auto" w:fill="auto"/>
            <w:noWrap/>
            <w:vAlign w:val="bottom"/>
            <w:hideMark/>
          </w:tcPr>
          <w:p w14:paraId="7EAAA73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144</w:t>
            </w:r>
          </w:p>
        </w:tc>
        <w:tc>
          <w:tcPr>
            <w:tcW w:w="1133" w:type="dxa"/>
            <w:tcBorders>
              <w:top w:val="nil"/>
              <w:left w:val="nil"/>
              <w:bottom w:val="nil"/>
              <w:right w:val="nil"/>
            </w:tcBorders>
            <w:shd w:val="clear" w:color="auto" w:fill="auto"/>
            <w:noWrap/>
            <w:vAlign w:val="bottom"/>
            <w:hideMark/>
          </w:tcPr>
          <w:p w14:paraId="73DD8B3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117</w:t>
            </w:r>
          </w:p>
        </w:tc>
        <w:tc>
          <w:tcPr>
            <w:tcW w:w="708" w:type="dxa"/>
            <w:tcBorders>
              <w:top w:val="nil"/>
              <w:left w:val="nil"/>
              <w:bottom w:val="nil"/>
              <w:right w:val="nil"/>
            </w:tcBorders>
            <w:shd w:val="clear" w:color="auto" w:fill="auto"/>
            <w:noWrap/>
            <w:vAlign w:val="bottom"/>
            <w:hideMark/>
          </w:tcPr>
          <w:p w14:paraId="1532E400"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19</w:t>
            </w:r>
          </w:p>
        </w:tc>
        <w:tc>
          <w:tcPr>
            <w:tcW w:w="1134" w:type="dxa"/>
            <w:tcBorders>
              <w:top w:val="nil"/>
              <w:left w:val="nil"/>
              <w:bottom w:val="nil"/>
              <w:right w:val="nil"/>
            </w:tcBorders>
            <w:shd w:val="clear" w:color="auto" w:fill="auto"/>
            <w:noWrap/>
            <w:vAlign w:val="bottom"/>
            <w:hideMark/>
          </w:tcPr>
          <w:p w14:paraId="5C6182D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41</w:t>
            </w:r>
          </w:p>
        </w:tc>
        <w:tc>
          <w:tcPr>
            <w:tcW w:w="752" w:type="dxa"/>
            <w:tcBorders>
              <w:top w:val="nil"/>
              <w:left w:val="nil"/>
              <w:bottom w:val="nil"/>
              <w:right w:val="nil"/>
            </w:tcBorders>
            <w:shd w:val="clear" w:color="auto" w:fill="auto"/>
            <w:noWrap/>
            <w:vAlign w:val="bottom"/>
            <w:hideMark/>
          </w:tcPr>
          <w:p w14:paraId="23E4ED0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24</w:t>
            </w:r>
          </w:p>
        </w:tc>
        <w:tc>
          <w:tcPr>
            <w:tcW w:w="949" w:type="dxa"/>
            <w:tcBorders>
              <w:top w:val="nil"/>
              <w:left w:val="nil"/>
              <w:bottom w:val="nil"/>
              <w:right w:val="nil"/>
            </w:tcBorders>
            <w:shd w:val="clear" w:color="auto" w:fill="auto"/>
            <w:noWrap/>
            <w:vAlign w:val="bottom"/>
            <w:hideMark/>
          </w:tcPr>
          <w:p w14:paraId="20655872"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85</w:t>
            </w:r>
          </w:p>
        </w:tc>
      </w:tr>
      <w:tr w:rsidR="006E0F96" w:rsidRPr="006E0F96" w14:paraId="19A0DAB2" w14:textId="77777777" w:rsidTr="006E0F96">
        <w:trPr>
          <w:trHeight w:val="320"/>
        </w:trPr>
        <w:tc>
          <w:tcPr>
            <w:tcW w:w="1843" w:type="dxa"/>
            <w:tcBorders>
              <w:top w:val="nil"/>
              <w:left w:val="nil"/>
              <w:bottom w:val="nil"/>
              <w:right w:val="nil"/>
            </w:tcBorders>
            <w:shd w:val="clear" w:color="auto" w:fill="auto"/>
            <w:noWrap/>
            <w:vAlign w:val="bottom"/>
            <w:hideMark/>
          </w:tcPr>
          <w:p w14:paraId="4AC1D66C" w14:textId="6A3EBBBA" w:rsidR="00081BF2" w:rsidRPr="00D41C6F" w:rsidRDefault="00081BF2" w:rsidP="00081BF2">
            <w:pPr>
              <w:rPr>
                <w:rFonts w:asciiTheme="minorHAnsi" w:hAnsiTheme="minorHAnsi" w:cstheme="minorHAnsi"/>
                <w:i/>
                <w:color w:val="000000"/>
                <w:sz w:val="20"/>
                <w:szCs w:val="20"/>
              </w:rPr>
            </w:pPr>
            <w:proofErr w:type="spellStart"/>
            <w:r w:rsidRPr="00D41C6F">
              <w:rPr>
                <w:rFonts w:asciiTheme="minorHAnsi" w:hAnsiTheme="minorHAnsi" w:cstheme="minorHAnsi"/>
                <w:i/>
                <w:color w:val="000000"/>
                <w:sz w:val="20"/>
                <w:szCs w:val="20"/>
              </w:rPr>
              <w:t>nosit’</w:t>
            </w:r>
            <w:r w:rsidR="00D41C6F" w:rsidRPr="00D41C6F">
              <w:rPr>
                <w:rFonts w:asciiTheme="minorHAnsi" w:hAnsiTheme="minorHAnsi" w:cstheme="minorHAnsi"/>
                <w:i/>
                <w:sz w:val="20"/>
                <w:szCs w:val="20"/>
                <w:vertAlign w:val="superscript"/>
              </w:rPr>
              <w:t>non</w:t>
            </w:r>
            <w:proofErr w:type="spellEnd"/>
            <w:ins w:id="84" w:author="Tore Nesset" w:date="2018-08-31T14:32:00Z">
              <w:r w:rsidR="006E0F96" w:rsidRPr="00D41C6F">
                <w:rPr>
                  <w:rFonts w:asciiTheme="minorHAnsi" w:hAnsiTheme="minorHAnsi" w:cstheme="minorHAnsi"/>
                  <w:i/>
                  <w:color w:val="000000"/>
                  <w:sz w:val="20"/>
                  <w:szCs w:val="20"/>
                </w:rPr>
                <w:t xml:space="preserve"> </w:t>
              </w:r>
              <w:r w:rsidR="006E0F96" w:rsidRPr="00D41C6F">
                <w:rPr>
                  <w:rFonts w:asciiTheme="minorHAnsi" w:hAnsiTheme="minorHAnsi" w:cstheme="minorHAnsi"/>
                  <w:sz w:val="20"/>
                  <w:szCs w:val="20"/>
                </w:rPr>
                <w:t>‘</w:t>
              </w:r>
              <w:proofErr w:type="spellStart"/>
              <w:r w:rsidR="006E0F96" w:rsidRPr="00D41C6F">
                <w:rPr>
                  <w:rFonts w:asciiTheme="minorHAnsi" w:hAnsiTheme="minorHAnsi" w:cstheme="minorHAnsi"/>
                  <w:sz w:val="20"/>
                  <w:szCs w:val="20"/>
                </w:rPr>
                <w:t>carry</w:t>
              </w:r>
              <w:proofErr w:type="spellEnd"/>
              <w:r w:rsidR="006E0F96" w:rsidRPr="00D41C6F">
                <w:rPr>
                  <w:rFonts w:asciiTheme="minorHAnsi" w:hAnsiTheme="minorHAnsi" w:cstheme="minorHAnsi"/>
                  <w:sz w:val="20"/>
                  <w:szCs w:val="20"/>
                </w:rPr>
                <w:t>’</w:t>
              </w:r>
            </w:ins>
          </w:p>
        </w:tc>
        <w:tc>
          <w:tcPr>
            <w:tcW w:w="775" w:type="dxa"/>
            <w:tcBorders>
              <w:top w:val="nil"/>
              <w:left w:val="nil"/>
              <w:bottom w:val="nil"/>
              <w:right w:val="nil"/>
            </w:tcBorders>
            <w:shd w:val="clear" w:color="auto" w:fill="auto"/>
            <w:noWrap/>
            <w:vAlign w:val="bottom"/>
            <w:hideMark/>
          </w:tcPr>
          <w:p w14:paraId="094BC4D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812</w:t>
            </w:r>
          </w:p>
        </w:tc>
        <w:tc>
          <w:tcPr>
            <w:tcW w:w="687" w:type="dxa"/>
            <w:tcBorders>
              <w:top w:val="nil"/>
              <w:left w:val="nil"/>
              <w:bottom w:val="nil"/>
              <w:right w:val="nil"/>
            </w:tcBorders>
            <w:shd w:val="clear" w:color="auto" w:fill="auto"/>
            <w:noWrap/>
            <w:vAlign w:val="bottom"/>
            <w:hideMark/>
          </w:tcPr>
          <w:p w14:paraId="3ACAB97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124</w:t>
            </w:r>
          </w:p>
        </w:tc>
        <w:tc>
          <w:tcPr>
            <w:tcW w:w="781" w:type="dxa"/>
            <w:tcBorders>
              <w:top w:val="nil"/>
              <w:left w:val="nil"/>
              <w:bottom w:val="nil"/>
              <w:right w:val="nil"/>
            </w:tcBorders>
            <w:shd w:val="clear" w:color="auto" w:fill="auto"/>
            <w:noWrap/>
            <w:vAlign w:val="bottom"/>
            <w:hideMark/>
          </w:tcPr>
          <w:p w14:paraId="0E39791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188</w:t>
            </w:r>
          </w:p>
        </w:tc>
        <w:tc>
          <w:tcPr>
            <w:tcW w:w="877" w:type="dxa"/>
            <w:tcBorders>
              <w:top w:val="nil"/>
              <w:left w:val="nil"/>
              <w:bottom w:val="nil"/>
              <w:right w:val="nil"/>
            </w:tcBorders>
            <w:shd w:val="clear" w:color="auto" w:fill="auto"/>
            <w:noWrap/>
            <w:vAlign w:val="bottom"/>
            <w:hideMark/>
          </w:tcPr>
          <w:p w14:paraId="4DE690E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379</w:t>
            </w:r>
          </w:p>
        </w:tc>
        <w:tc>
          <w:tcPr>
            <w:tcW w:w="1133" w:type="dxa"/>
            <w:tcBorders>
              <w:top w:val="nil"/>
              <w:left w:val="nil"/>
              <w:bottom w:val="nil"/>
              <w:right w:val="nil"/>
            </w:tcBorders>
            <w:shd w:val="clear" w:color="auto" w:fill="auto"/>
            <w:noWrap/>
            <w:vAlign w:val="bottom"/>
            <w:hideMark/>
          </w:tcPr>
          <w:p w14:paraId="21513D2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92</w:t>
            </w:r>
          </w:p>
        </w:tc>
        <w:tc>
          <w:tcPr>
            <w:tcW w:w="708" w:type="dxa"/>
            <w:tcBorders>
              <w:top w:val="nil"/>
              <w:left w:val="nil"/>
              <w:bottom w:val="nil"/>
              <w:right w:val="nil"/>
            </w:tcBorders>
            <w:shd w:val="clear" w:color="auto" w:fill="auto"/>
            <w:noWrap/>
            <w:vAlign w:val="bottom"/>
            <w:hideMark/>
          </w:tcPr>
          <w:p w14:paraId="44A35E6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68</w:t>
            </w:r>
          </w:p>
        </w:tc>
        <w:tc>
          <w:tcPr>
            <w:tcW w:w="1134" w:type="dxa"/>
            <w:tcBorders>
              <w:top w:val="nil"/>
              <w:left w:val="nil"/>
              <w:bottom w:val="nil"/>
              <w:right w:val="nil"/>
            </w:tcBorders>
            <w:shd w:val="clear" w:color="auto" w:fill="auto"/>
            <w:noWrap/>
            <w:vAlign w:val="bottom"/>
            <w:hideMark/>
          </w:tcPr>
          <w:p w14:paraId="4A69647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82</w:t>
            </w:r>
          </w:p>
        </w:tc>
        <w:tc>
          <w:tcPr>
            <w:tcW w:w="752" w:type="dxa"/>
            <w:tcBorders>
              <w:top w:val="nil"/>
              <w:left w:val="nil"/>
              <w:bottom w:val="nil"/>
              <w:right w:val="nil"/>
            </w:tcBorders>
            <w:shd w:val="clear" w:color="auto" w:fill="auto"/>
            <w:noWrap/>
            <w:vAlign w:val="bottom"/>
            <w:hideMark/>
          </w:tcPr>
          <w:p w14:paraId="48401B4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128</w:t>
            </w:r>
          </w:p>
        </w:tc>
        <w:tc>
          <w:tcPr>
            <w:tcW w:w="949" w:type="dxa"/>
            <w:tcBorders>
              <w:top w:val="nil"/>
              <w:left w:val="nil"/>
              <w:bottom w:val="nil"/>
              <w:right w:val="nil"/>
            </w:tcBorders>
            <w:shd w:val="clear" w:color="auto" w:fill="auto"/>
            <w:noWrap/>
            <w:vAlign w:val="bottom"/>
            <w:hideMark/>
          </w:tcPr>
          <w:p w14:paraId="5E631170"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21</w:t>
            </w:r>
          </w:p>
        </w:tc>
      </w:tr>
      <w:tr w:rsidR="006E0F96" w:rsidRPr="006E0F96" w14:paraId="01613E0C" w14:textId="77777777" w:rsidTr="006E0F96">
        <w:trPr>
          <w:trHeight w:val="320"/>
        </w:trPr>
        <w:tc>
          <w:tcPr>
            <w:tcW w:w="1843" w:type="dxa"/>
            <w:tcBorders>
              <w:top w:val="nil"/>
              <w:left w:val="nil"/>
              <w:bottom w:val="nil"/>
              <w:right w:val="nil"/>
            </w:tcBorders>
            <w:shd w:val="clear" w:color="auto" w:fill="auto"/>
            <w:noWrap/>
            <w:vAlign w:val="bottom"/>
            <w:hideMark/>
          </w:tcPr>
          <w:p w14:paraId="4AF28C72" w14:textId="67AB8EE9" w:rsidR="00081BF2" w:rsidRPr="00D41C6F" w:rsidRDefault="006E0F96" w:rsidP="00081BF2">
            <w:pPr>
              <w:rPr>
                <w:rFonts w:asciiTheme="minorHAnsi" w:hAnsiTheme="minorHAnsi" w:cstheme="minorHAnsi"/>
                <w:i/>
                <w:color w:val="000000"/>
                <w:sz w:val="20"/>
                <w:szCs w:val="20"/>
              </w:rPr>
            </w:pPr>
            <w:proofErr w:type="spellStart"/>
            <w:ins w:id="85" w:author="Tore Nesset" w:date="2018-08-31T14:32:00Z">
              <w:r w:rsidRPr="00D41C6F">
                <w:rPr>
                  <w:rFonts w:asciiTheme="minorHAnsi" w:hAnsiTheme="minorHAnsi" w:cstheme="minorHAnsi"/>
                  <w:i/>
                  <w:color w:val="000000"/>
                  <w:sz w:val="20"/>
                  <w:szCs w:val="20"/>
                </w:rPr>
                <w:t>nesti</w:t>
              </w:r>
            </w:ins>
            <w:proofErr w:type="spellEnd"/>
            <w:r w:rsidR="00D41C6F" w:rsidRPr="00D41C6F">
              <w:rPr>
                <w:rFonts w:asciiTheme="minorHAnsi" w:hAnsiTheme="minorHAnsi" w:cstheme="minorHAnsi"/>
                <w:i/>
                <w:color w:val="000000"/>
                <w:sz w:val="20"/>
                <w:szCs w:val="20"/>
                <w:vertAlign w:val="superscript"/>
                <w:lang w:val="en-US"/>
              </w:rPr>
              <w:t xml:space="preserve"> </w:t>
            </w:r>
            <w:proofErr w:type="spellStart"/>
            <w:r w:rsidR="00D41C6F" w:rsidRPr="00D41C6F">
              <w:rPr>
                <w:rFonts w:asciiTheme="minorHAnsi" w:hAnsiTheme="minorHAnsi" w:cstheme="minorHAnsi"/>
                <w:i/>
                <w:color w:val="000000"/>
                <w:sz w:val="20"/>
                <w:szCs w:val="20"/>
                <w:vertAlign w:val="superscript"/>
                <w:lang w:val="en-US"/>
              </w:rPr>
              <w:t>uni</w:t>
            </w:r>
            <w:proofErr w:type="spellEnd"/>
            <w:ins w:id="86" w:author="Tore Nesset" w:date="2018-08-31T14:32:00Z">
              <w:r w:rsidRPr="00D41C6F">
                <w:rPr>
                  <w:rFonts w:asciiTheme="minorHAnsi" w:hAnsiTheme="minorHAnsi" w:cstheme="minorHAnsi"/>
                  <w:i/>
                  <w:color w:val="000000"/>
                  <w:sz w:val="20"/>
                  <w:szCs w:val="20"/>
                </w:rPr>
                <w:t xml:space="preserve"> </w:t>
              </w:r>
              <w:r w:rsidRPr="00D41C6F">
                <w:rPr>
                  <w:rFonts w:asciiTheme="minorHAnsi" w:hAnsiTheme="minorHAnsi" w:cstheme="minorHAnsi"/>
                  <w:sz w:val="20"/>
                  <w:szCs w:val="20"/>
                </w:rPr>
                <w:t>‘</w:t>
              </w:r>
              <w:proofErr w:type="spellStart"/>
              <w:r w:rsidRPr="00D41C6F">
                <w:rPr>
                  <w:rFonts w:asciiTheme="minorHAnsi" w:hAnsiTheme="minorHAnsi" w:cstheme="minorHAnsi"/>
                  <w:sz w:val="20"/>
                  <w:szCs w:val="20"/>
                </w:rPr>
                <w:t>carry</w:t>
              </w:r>
              <w:proofErr w:type="spellEnd"/>
              <w:r w:rsidRPr="00D41C6F">
                <w:rPr>
                  <w:rFonts w:asciiTheme="minorHAnsi" w:hAnsiTheme="minorHAnsi" w:cstheme="minorHAnsi"/>
                  <w:sz w:val="20"/>
                  <w:szCs w:val="20"/>
                </w:rPr>
                <w:t>’</w:t>
              </w:r>
            </w:ins>
          </w:p>
        </w:tc>
        <w:tc>
          <w:tcPr>
            <w:tcW w:w="775" w:type="dxa"/>
            <w:tcBorders>
              <w:top w:val="nil"/>
              <w:left w:val="nil"/>
              <w:bottom w:val="nil"/>
              <w:right w:val="nil"/>
            </w:tcBorders>
            <w:shd w:val="clear" w:color="auto" w:fill="auto"/>
            <w:noWrap/>
            <w:vAlign w:val="bottom"/>
            <w:hideMark/>
          </w:tcPr>
          <w:p w14:paraId="5602CA9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675</w:t>
            </w:r>
          </w:p>
        </w:tc>
        <w:tc>
          <w:tcPr>
            <w:tcW w:w="687" w:type="dxa"/>
            <w:tcBorders>
              <w:top w:val="nil"/>
              <w:left w:val="nil"/>
              <w:bottom w:val="nil"/>
              <w:right w:val="nil"/>
            </w:tcBorders>
            <w:shd w:val="clear" w:color="auto" w:fill="auto"/>
            <w:noWrap/>
            <w:vAlign w:val="bottom"/>
            <w:hideMark/>
          </w:tcPr>
          <w:p w14:paraId="44226F7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285</w:t>
            </w:r>
          </w:p>
        </w:tc>
        <w:tc>
          <w:tcPr>
            <w:tcW w:w="781" w:type="dxa"/>
            <w:tcBorders>
              <w:top w:val="nil"/>
              <w:left w:val="nil"/>
              <w:bottom w:val="nil"/>
              <w:right w:val="nil"/>
            </w:tcBorders>
            <w:shd w:val="clear" w:color="auto" w:fill="auto"/>
            <w:noWrap/>
            <w:vAlign w:val="bottom"/>
            <w:hideMark/>
          </w:tcPr>
          <w:p w14:paraId="781A66E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275</w:t>
            </w:r>
          </w:p>
        </w:tc>
        <w:tc>
          <w:tcPr>
            <w:tcW w:w="877" w:type="dxa"/>
            <w:tcBorders>
              <w:top w:val="nil"/>
              <w:left w:val="nil"/>
              <w:bottom w:val="nil"/>
              <w:right w:val="nil"/>
            </w:tcBorders>
            <w:shd w:val="clear" w:color="auto" w:fill="auto"/>
            <w:noWrap/>
            <w:vAlign w:val="bottom"/>
            <w:hideMark/>
          </w:tcPr>
          <w:p w14:paraId="27EA2A0C"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932</w:t>
            </w:r>
          </w:p>
        </w:tc>
        <w:tc>
          <w:tcPr>
            <w:tcW w:w="1133" w:type="dxa"/>
            <w:tcBorders>
              <w:top w:val="nil"/>
              <w:left w:val="nil"/>
              <w:bottom w:val="nil"/>
              <w:right w:val="nil"/>
            </w:tcBorders>
            <w:shd w:val="clear" w:color="auto" w:fill="auto"/>
            <w:noWrap/>
            <w:vAlign w:val="bottom"/>
            <w:hideMark/>
          </w:tcPr>
          <w:p w14:paraId="5D5BD384"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140</w:t>
            </w:r>
          </w:p>
        </w:tc>
        <w:tc>
          <w:tcPr>
            <w:tcW w:w="708" w:type="dxa"/>
            <w:tcBorders>
              <w:top w:val="nil"/>
              <w:left w:val="nil"/>
              <w:bottom w:val="nil"/>
              <w:right w:val="nil"/>
            </w:tcBorders>
            <w:shd w:val="clear" w:color="auto" w:fill="auto"/>
            <w:noWrap/>
            <w:vAlign w:val="bottom"/>
            <w:hideMark/>
          </w:tcPr>
          <w:p w14:paraId="26CE61E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121</w:t>
            </w:r>
          </w:p>
        </w:tc>
        <w:tc>
          <w:tcPr>
            <w:tcW w:w="1134" w:type="dxa"/>
            <w:tcBorders>
              <w:top w:val="nil"/>
              <w:left w:val="nil"/>
              <w:bottom w:val="nil"/>
              <w:right w:val="nil"/>
            </w:tcBorders>
            <w:shd w:val="clear" w:color="auto" w:fill="auto"/>
            <w:noWrap/>
            <w:vAlign w:val="bottom"/>
            <w:hideMark/>
          </w:tcPr>
          <w:p w14:paraId="568E5A1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205</w:t>
            </w:r>
          </w:p>
        </w:tc>
        <w:tc>
          <w:tcPr>
            <w:tcW w:w="752" w:type="dxa"/>
            <w:tcBorders>
              <w:top w:val="nil"/>
              <w:left w:val="nil"/>
              <w:bottom w:val="nil"/>
              <w:right w:val="nil"/>
            </w:tcBorders>
            <w:shd w:val="clear" w:color="auto" w:fill="auto"/>
            <w:noWrap/>
            <w:vAlign w:val="bottom"/>
            <w:hideMark/>
          </w:tcPr>
          <w:p w14:paraId="2E2324A2"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217</w:t>
            </w:r>
          </w:p>
        </w:tc>
        <w:tc>
          <w:tcPr>
            <w:tcW w:w="949" w:type="dxa"/>
            <w:tcBorders>
              <w:top w:val="nil"/>
              <w:left w:val="nil"/>
              <w:bottom w:val="nil"/>
              <w:right w:val="nil"/>
            </w:tcBorders>
            <w:shd w:val="clear" w:color="auto" w:fill="auto"/>
            <w:noWrap/>
            <w:vAlign w:val="bottom"/>
            <w:hideMark/>
          </w:tcPr>
          <w:p w14:paraId="1541337F"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51</w:t>
            </w:r>
          </w:p>
        </w:tc>
      </w:tr>
      <w:tr w:rsidR="006E0F96" w:rsidRPr="006E0F96" w14:paraId="15EB4B1F" w14:textId="77777777" w:rsidTr="006E0F96">
        <w:trPr>
          <w:trHeight w:val="320"/>
        </w:trPr>
        <w:tc>
          <w:tcPr>
            <w:tcW w:w="1843" w:type="dxa"/>
            <w:tcBorders>
              <w:top w:val="nil"/>
              <w:left w:val="nil"/>
              <w:bottom w:val="nil"/>
              <w:right w:val="nil"/>
            </w:tcBorders>
            <w:shd w:val="clear" w:color="auto" w:fill="auto"/>
            <w:noWrap/>
            <w:vAlign w:val="bottom"/>
            <w:hideMark/>
          </w:tcPr>
          <w:p w14:paraId="0A95FA99" w14:textId="1F5C3EBF" w:rsidR="00081BF2" w:rsidRPr="00D41C6F" w:rsidRDefault="00081BF2" w:rsidP="00081BF2">
            <w:pPr>
              <w:rPr>
                <w:rFonts w:asciiTheme="minorHAnsi" w:hAnsiTheme="minorHAnsi" w:cstheme="minorHAnsi"/>
                <w:i/>
                <w:color w:val="000000"/>
                <w:sz w:val="20"/>
                <w:szCs w:val="20"/>
              </w:rPr>
            </w:pPr>
            <w:proofErr w:type="spellStart"/>
            <w:r w:rsidRPr="00D41C6F">
              <w:rPr>
                <w:rFonts w:asciiTheme="minorHAnsi" w:hAnsiTheme="minorHAnsi" w:cstheme="minorHAnsi"/>
                <w:i/>
                <w:color w:val="000000"/>
                <w:sz w:val="20"/>
                <w:szCs w:val="20"/>
              </w:rPr>
              <w:t>vodit’</w:t>
            </w:r>
            <w:r w:rsidR="00D41C6F" w:rsidRPr="00D41C6F">
              <w:rPr>
                <w:rFonts w:asciiTheme="minorHAnsi" w:hAnsiTheme="minorHAnsi" w:cstheme="minorHAnsi"/>
                <w:i/>
                <w:sz w:val="20"/>
                <w:szCs w:val="20"/>
                <w:vertAlign w:val="superscript"/>
              </w:rPr>
              <w:t>non</w:t>
            </w:r>
            <w:proofErr w:type="spellEnd"/>
            <w:ins w:id="87" w:author="Tore Nesset" w:date="2018-08-31T14:32:00Z">
              <w:r w:rsidR="006E0F96" w:rsidRPr="00D41C6F">
                <w:rPr>
                  <w:rFonts w:asciiTheme="minorHAnsi" w:hAnsiTheme="minorHAnsi" w:cstheme="minorHAnsi"/>
                  <w:i/>
                  <w:color w:val="000000"/>
                  <w:sz w:val="20"/>
                  <w:szCs w:val="20"/>
                </w:rPr>
                <w:t xml:space="preserve"> </w:t>
              </w:r>
              <w:r w:rsidR="006E0F96" w:rsidRPr="00D41C6F">
                <w:rPr>
                  <w:rFonts w:asciiTheme="minorHAnsi" w:hAnsiTheme="minorHAnsi" w:cstheme="minorHAnsi"/>
                  <w:sz w:val="20"/>
                  <w:szCs w:val="20"/>
                </w:rPr>
                <w:t>‘lead’</w:t>
              </w:r>
            </w:ins>
          </w:p>
        </w:tc>
        <w:tc>
          <w:tcPr>
            <w:tcW w:w="775" w:type="dxa"/>
            <w:tcBorders>
              <w:top w:val="nil"/>
              <w:left w:val="nil"/>
              <w:bottom w:val="nil"/>
              <w:right w:val="nil"/>
            </w:tcBorders>
            <w:shd w:val="clear" w:color="auto" w:fill="auto"/>
            <w:noWrap/>
            <w:vAlign w:val="bottom"/>
            <w:hideMark/>
          </w:tcPr>
          <w:p w14:paraId="36BB87D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214</w:t>
            </w:r>
          </w:p>
        </w:tc>
        <w:tc>
          <w:tcPr>
            <w:tcW w:w="687" w:type="dxa"/>
            <w:tcBorders>
              <w:top w:val="nil"/>
              <w:left w:val="nil"/>
              <w:bottom w:val="nil"/>
              <w:right w:val="nil"/>
            </w:tcBorders>
            <w:shd w:val="clear" w:color="auto" w:fill="auto"/>
            <w:noWrap/>
            <w:vAlign w:val="bottom"/>
            <w:hideMark/>
          </w:tcPr>
          <w:p w14:paraId="53561FCC"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133</w:t>
            </w:r>
          </w:p>
        </w:tc>
        <w:tc>
          <w:tcPr>
            <w:tcW w:w="781" w:type="dxa"/>
            <w:tcBorders>
              <w:top w:val="nil"/>
              <w:left w:val="nil"/>
              <w:bottom w:val="nil"/>
              <w:right w:val="nil"/>
            </w:tcBorders>
            <w:shd w:val="clear" w:color="auto" w:fill="auto"/>
            <w:noWrap/>
            <w:vAlign w:val="bottom"/>
            <w:hideMark/>
          </w:tcPr>
          <w:p w14:paraId="2A0EC68D"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142</w:t>
            </w:r>
          </w:p>
        </w:tc>
        <w:tc>
          <w:tcPr>
            <w:tcW w:w="877" w:type="dxa"/>
            <w:tcBorders>
              <w:top w:val="nil"/>
              <w:left w:val="nil"/>
              <w:bottom w:val="nil"/>
              <w:right w:val="nil"/>
            </w:tcBorders>
            <w:shd w:val="clear" w:color="auto" w:fill="auto"/>
            <w:noWrap/>
            <w:vAlign w:val="bottom"/>
            <w:hideMark/>
          </w:tcPr>
          <w:p w14:paraId="13E3E93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497</w:t>
            </w:r>
          </w:p>
        </w:tc>
        <w:tc>
          <w:tcPr>
            <w:tcW w:w="1133" w:type="dxa"/>
            <w:tcBorders>
              <w:top w:val="nil"/>
              <w:left w:val="nil"/>
              <w:bottom w:val="nil"/>
              <w:right w:val="nil"/>
            </w:tcBorders>
            <w:shd w:val="clear" w:color="auto" w:fill="auto"/>
            <w:noWrap/>
            <w:vAlign w:val="bottom"/>
            <w:hideMark/>
          </w:tcPr>
          <w:p w14:paraId="29769C3A"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77</w:t>
            </w:r>
          </w:p>
        </w:tc>
        <w:tc>
          <w:tcPr>
            <w:tcW w:w="708" w:type="dxa"/>
            <w:tcBorders>
              <w:top w:val="nil"/>
              <w:left w:val="nil"/>
              <w:bottom w:val="nil"/>
              <w:right w:val="nil"/>
            </w:tcBorders>
            <w:shd w:val="clear" w:color="auto" w:fill="auto"/>
            <w:noWrap/>
            <w:vAlign w:val="bottom"/>
            <w:hideMark/>
          </w:tcPr>
          <w:p w14:paraId="46542E3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81</w:t>
            </w:r>
          </w:p>
        </w:tc>
        <w:tc>
          <w:tcPr>
            <w:tcW w:w="1134" w:type="dxa"/>
            <w:tcBorders>
              <w:top w:val="nil"/>
              <w:left w:val="nil"/>
              <w:bottom w:val="nil"/>
              <w:right w:val="nil"/>
            </w:tcBorders>
            <w:shd w:val="clear" w:color="auto" w:fill="auto"/>
            <w:noWrap/>
            <w:vAlign w:val="bottom"/>
            <w:hideMark/>
          </w:tcPr>
          <w:p w14:paraId="267DE952"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85</w:t>
            </w:r>
          </w:p>
        </w:tc>
        <w:tc>
          <w:tcPr>
            <w:tcW w:w="752" w:type="dxa"/>
            <w:tcBorders>
              <w:top w:val="nil"/>
              <w:left w:val="nil"/>
              <w:bottom w:val="nil"/>
              <w:right w:val="nil"/>
            </w:tcBorders>
            <w:shd w:val="clear" w:color="auto" w:fill="auto"/>
            <w:noWrap/>
            <w:vAlign w:val="bottom"/>
            <w:hideMark/>
          </w:tcPr>
          <w:p w14:paraId="476CB380"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180</w:t>
            </w:r>
          </w:p>
        </w:tc>
        <w:tc>
          <w:tcPr>
            <w:tcW w:w="949" w:type="dxa"/>
            <w:tcBorders>
              <w:top w:val="nil"/>
              <w:left w:val="nil"/>
              <w:bottom w:val="nil"/>
              <w:right w:val="nil"/>
            </w:tcBorders>
            <w:shd w:val="clear" w:color="auto" w:fill="auto"/>
            <w:noWrap/>
            <w:vAlign w:val="bottom"/>
            <w:hideMark/>
          </w:tcPr>
          <w:p w14:paraId="302EFEA2"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793</w:t>
            </w:r>
          </w:p>
        </w:tc>
      </w:tr>
      <w:tr w:rsidR="006E0F96" w:rsidRPr="006E0F96" w14:paraId="3C0901F5" w14:textId="77777777" w:rsidTr="006E0F96">
        <w:trPr>
          <w:trHeight w:val="320"/>
        </w:trPr>
        <w:tc>
          <w:tcPr>
            <w:tcW w:w="1843" w:type="dxa"/>
            <w:tcBorders>
              <w:top w:val="nil"/>
              <w:left w:val="nil"/>
              <w:bottom w:val="nil"/>
              <w:right w:val="nil"/>
            </w:tcBorders>
            <w:shd w:val="clear" w:color="auto" w:fill="auto"/>
            <w:noWrap/>
            <w:vAlign w:val="bottom"/>
            <w:hideMark/>
          </w:tcPr>
          <w:p w14:paraId="7EAD9590" w14:textId="4776771B" w:rsidR="00081BF2" w:rsidRPr="00D41C6F" w:rsidRDefault="006E0F96" w:rsidP="00081BF2">
            <w:pPr>
              <w:rPr>
                <w:rFonts w:asciiTheme="minorHAnsi" w:hAnsiTheme="minorHAnsi" w:cstheme="minorHAnsi"/>
                <w:i/>
                <w:color w:val="000000"/>
                <w:sz w:val="20"/>
                <w:szCs w:val="20"/>
              </w:rPr>
            </w:pPr>
            <w:proofErr w:type="spellStart"/>
            <w:ins w:id="88" w:author="Tore Nesset" w:date="2018-08-31T14:32:00Z">
              <w:r w:rsidRPr="00D41C6F">
                <w:rPr>
                  <w:rFonts w:asciiTheme="minorHAnsi" w:hAnsiTheme="minorHAnsi" w:cstheme="minorHAnsi"/>
                  <w:i/>
                  <w:color w:val="000000"/>
                  <w:sz w:val="20"/>
                  <w:szCs w:val="20"/>
                </w:rPr>
                <w:t>vesti</w:t>
              </w:r>
            </w:ins>
            <w:proofErr w:type="spellEnd"/>
            <w:r w:rsidR="00D41C6F" w:rsidRPr="00D41C6F">
              <w:rPr>
                <w:rFonts w:asciiTheme="minorHAnsi" w:hAnsiTheme="minorHAnsi" w:cstheme="minorHAnsi"/>
                <w:i/>
                <w:color w:val="000000"/>
                <w:sz w:val="20"/>
                <w:szCs w:val="20"/>
                <w:vertAlign w:val="superscript"/>
                <w:lang w:val="en-US"/>
              </w:rPr>
              <w:t xml:space="preserve"> </w:t>
            </w:r>
            <w:proofErr w:type="spellStart"/>
            <w:r w:rsidR="00D41C6F" w:rsidRPr="00D41C6F">
              <w:rPr>
                <w:rFonts w:asciiTheme="minorHAnsi" w:hAnsiTheme="minorHAnsi" w:cstheme="minorHAnsi"/>
                <w:i/>
                <w:color w:val="000000"/>
                <w:sz w:val="20"/>
                <w:szCs w:val="20"/>
                <w:vertAlign w:val="superscript"/>
                <w:lang w:val="en-US"/>
              </w:rPr>
              <w:t>uni</w:t>
            </w:r>
            <w:proofErr w:type="spellEnd"/>
            <w:ins w:id="89" w:author="Tore Nesset" w:date="2018-08-31T14:32:00Z">
              <w:r w:rsidRPr="00D41C6F">
                <w:rPr>
                  <w:rFonts w:asciiTheme="minorHAnsi" w:hAnsiTheme="minorHAnsi" w:cstheme="minorHAnsi"/>
                  <w:i/>
                  <w:color w:val="000000"/>
                  <w:sz w:val="20"/>
                  <w:szCs w:val="20"/>
                </w:rPr>
                <w:t xml:space="preserve"> </w:t>
              </w:r>
              <w:r w:rsidRPr="00D41C6F">
                <w:rPr>
                  <w:rFonts w:asciiTheme="minorHAnsi" w:hAnsiTheme="minorHAnsi" w:cstheme="minorHAnsi"/>
                  <w:sz w:val="20"/>
                  <w:szCs w:val="20"/>
                </w:rPr>
                <w:t>‘lead’</w:t>
              </w:r>
            </w:ins>
          </w:p>
        </w:tc>
        <w:tc>
          <w:tcPr>
            <w:tcW w:w="775" w:type="dxa"/>
            <w:tcBorders>
              <w:top w:val="nil"/>
              <w:left w:val="nil"/>
              <w:bottom w:val="nil"/>
              <w:right w:val="nil"/>
            </w:tcBorders>
            <w:shd w:val="clear" w:color="auto" w:fill="auto"/>
            <w:noWrap/>
            <w:vAlign w:val="bottom"/>
            <w:hideMark/>
          </w:tcPr>
          <w:p w14:paraId="644FA31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1,608</w:t>
            </w:r>
          </w:p>
        </w:tc>
        <w:tc>
          <w:tcPr>
            <w:tcW w:w="687" w:type="dxa"/>
            <w:tcBorders>
              <w:top w:val="nil"/>
              <w:left w:val="nil"/>
              <w:bottom w:val="nil"/>
              <w:right w:val="nil"/>
            </w:tcBorders>
            <w:shd w:val="clear" w:color="auto" w:fill="auto"/>
            <w:noWrap/>
            <w:vAlign w:val="bottom"/>
            <w:hideMark/>
          </w:tcPr>
          <w:p w14:paraId="5E303A8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333</w:t>
            </w:r>
          </w:p>
        </w:tc>
        <w:tc>
          <w:tcPr>
            <w:tcW w:w="781" w:type="dxa"/>
            <w:tcBorders>
              <w:top w:val="nil"/>
              <w:left w:val="nil"/>
              <w:bottom w:val="nil"/>
              <w:right w:val="nil"/>
            </w:tcBorders>
            <w:shd w:val="clear" w:color="auto" w:fill="auto"/>
            <w:noWrap/>
            <w:vAlign w:val="bottom"/>
            <w:hideMark/>
          </w:tcPr>
          <w:p w14:paraId="7B41A44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308</w:t>
            </w:r>
          </w:p>
        </w:tc>
        <w:tc>
          <w:tcPr>
            <w:tcW w:w="877" w:type="dxa"/>
            <w:tcBorders>
              <w:top w:val="nil"/>
              <w:left w:val="nil"/>
              <w:bottom w:val="nil"/>
              <w:right w:val="nil"/>
            </w:tcBorders>
            <w:shd w:val="clear" w:color="auto" w:fill="auto"/>
            <w:noWrap/>
            <w:vAlign w:val="bottom"/>
            <w:hideMark/>
          </w:tcPr>
          <w:p w14:paraId="20483F3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1,173</w:t>
            </w:r>
          </w:p>
        </w:tc>
        <w:tc>
          <w:tcPr>
            <w:tcW w:w="1133" w:type="dxa"/>
            <w:tcBorders>
              <w:top w:val="nil"/>
              <w:left w:val="nil"/>
              <w:bottom w:val="nil"/>
              <w:right w:val="nil"/>
            </w:tcBorders>
            <w:shd w:val="clear" w:color="auto" w:fill="auto"/>
            <w:noWrap/>
            <w:vAlign w:val="bottom"/>
            <w:hideMark/>
          </w:tcPr>
          <w:p w14:paraId="0EACF6F9"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110</w:t>
            </w:r>
          </w:p>
        </w:tc>
        <w:tc>
          <w:tcPr>
            <w:tcW w:w="708" w:type="dxa"/>
            <w:tcBorders>
              <w:top w:val="nil"/>
              <w:left w:val="nil"/>
              <w:bottom w:val="nil"/>
              <w:right w:val="nil"/>
            </w:tcBorders>
            <w:shd w:val="clear" w:color="auto" w:fill="auto"/>
            <w:noWrap/>
            <w:vAlign w:val="bottom"/>
            <w:hideMark/>
          </w:tcPr>
          <w:p w14:paraId="1C8B5C7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187</w:t>
            </w:r>
          </w:p>
        </w:tc>
        <w:tc>
          <w:tcPr>
            <w:tcW w:w="1134" w:type="dxa"/>
            <w:tcBorders>
              <w:top w:val="nil"/>
              <w:left w:val="nil"/>
              <w:bottom w:val="nil"/>
              <w:right w:val="nil"/>
            </w:tcBorders>
            <w:shd w:val="clear" w:color="auto" w:fill="auto"/>
            <w:noWrap/>
            <w:vAlign w:val="bottom"/>
            <w:hideMark/>
          </w:tcPr>
          <w:p w14:paraId="296708F0"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281</w:t>
            </w:r>
          </w:p>
        </w:tc>
        <w:tc>
          <w:tcPr>
            <w:tcW w:w="752" w:type="dxa"/>
            <w:tcBorders>
              <w:top w:val="nil"/>
              <w:left w:val="nil"/>
              <w:bottom w:val="nil"/>
              <w:right w:val="nil"/>
            </w:tcBorders>
            <w:shd w:val="clear" w:color="auto" w:fill="auto"/>
            <w:noWrap/>
            <w:vAlign w:val="bottom"/>
            <w:hideMark/>
          </w:tcPr>
          <w:p w14:paraId="70CEB28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367</w:t>
            </w:r>
          </w:p>
        </w:tc>
        <w:tc>
          <w:tcPr>
            <w:tcW w:w="949" w:type="dxa"/>
            <w:tcBorders>
              <w:top w:val="nil"/>
              <w:left w:val="nil"/>
              <w:bottom w:val="nil"/>
              <w:right w:val="nil"/>
            </w:tcBorders>
            <w:shd w:val="clear" w:color="auto" w:fill="auto"/>
            <w:noWrap/>
            <w:vAlign w:val="bottom"/>
            <w:hideMark/>
          </w:tcPr>
          <w:p w14:paraId="44A2FE7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1,072</w:t>
            </w:r>
          </w:p>
        </w:tc>
      </w:tr>
      <w:tr w:rsidR="006E0F96" w:rsidRPr="006E0F96" w14:paraId="3F0CD744" w14:textId="77777777" w:rsidTr="006E0F96">
        <w:trPr>
          <w:trHeight w:val="320"/>
        </w:trPr>
        <w:tc>
          <w:tcPr>
            <w:tcW w:w="1843" w:type="dxa"/>
            <w:tcBorders>
              <w:top w:val="nil"/>
              <w:left w:val="nil"/>
              <w:bottom w:val="nil"/>
              <w:right w:val="nil"/>
            </w:tcBorders>
            <w:shd w:val="clear" w:color="auto" w:fill="auto"/>
            <w:noWrap/>
            <w:vAlign w:val="bottom"/>
            <w:hideMark/>
          </w:tcPr>
          <w:p w14:paraId="409CEEF8" w14:textId="1B668E6D" w:rsidR="00081BF2" w:rsidRPr="00D41C6F" w:rsidRDefault="00081BF2" w:rsidP="00081BF2">
            <w:pPr>
              <w:rPr>
                <w:rFonts w:asciiTheme="minorHAnsi" w:hAnsiTheme="minorHAnsi" w:cstheme="minorHAnsi"/>
                <w:i/>
                <w:color w:val="000000"/>
                <w:sz w:val="20"/>
                <w:szCs w:val="20"/>
              </w:rPr>
            </w:pPr>
            <w:proofErr w:type="spellStart"/>
            <w:r w:rsidRPr="00D41C6F">
              <w:rPr>
                <w:rFonts w:asciiTheme="minorHAnsi" w:hAnsiTheme="minorHAnsi" w:cstheme="minorHAnsi"/>
                <w:i/>
                <w:color w:val="000000"/>
                <w:sz w:val="20"/>
                <w:szCs w:val="20"/>
              </w:rPr>
              <w:t>vozit’</w:t>
            </w:r>
            <w:r w:rsidR="00D41C6F" w:rsidRPr="00D41C6F">
              <w:rPr>
                <w:rFonts w:asciiTheme="minorHAnsi" w:hAnsiTheme="minorHAnsi" w:cstheme="minorHAnsi"/>
                <w:i/>
                <w:sz w:val="20"/>
                <w:szCs w:val="20"/>
                <w:vertAlign w:val="superscript"/>
              </w:rPr>
              <w:t>non</w:t>
            </w:r>
            <w:proofErr w:type="spellEnd"/>
            <w:ins w:id="90" w:author="Tore Nesset" w:date="2018-08-31T14:32:00Z">
              <w:r w:rsidR="006E0F96" w:rsidRPr="00D41C6F">
                <w:rPr>
                  <w:rFonts w:asciiTheme="minorHAnsi" w:hAnsiTheme="minorHAnsi" w:cstheme="minorHAnsi"/>
                  <w:i/>
                  <w:color w:val="000000"/>
                  <w:sz w:val="20"/>
                  <w:szCs w:val="20"/>
                </w:rPr>
                <w:t xml:space="preserve"> </w:t>
              </w:r>
              <w:r w:rsidR="006E0F96" w:rsidRPr="00D41C6F">
                <w:rPr>
                  <w:rFonts w:asciiTheme="minorHAnsi" w:hAnsiTheme="minorHAnsi" w:cstheme="minorHAnsi"/>
                  <w:sz w:val="20"/>
                  <w:szCs w:val="20"/>
                </w:rPr>
                <w:t>‘transport’</w:t>
              </w:r>
            </w:ins>
          </w:p>
        </w:tc>
        <w:tc>
          <w:tcPr>
            <w:tcW w:w="775" w:type="dxa"/>
            <w:tcBorders>
              <w:top w:val="nil"/>
              <w:left w:val="nil"/>
              <w:bottom w:val="nil"/>
              <w:right w:val="nil"/>
            </w:tcBorders>
            <w:shd w:val="clear" w:color="auto" w:fill="auto"/>
            <w:noWrap/>
            <w:vAlign w:val="bottom"/>
            <w:hideMark/>
          </w:tcPr>
          <w:p w14:paraId="5F88673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173</w:t>
            </w:r>
          </w:p>
        </w:tc>
        <w:tc>
          <w:tcPr>
            <w:tcW w:w="687" w:type="dxa"/>
            <w:tcBorders>
              <w:top w:val="nil"/>
              <w:left w:val="nil"/>
              <w:bottom w:val="nil"/>
              <w:right w:val="nil"/>
            </w:tcBorders>
            <w:shd w:val="clear" w:color="auto" w:fill="auto"/>
            <w:noWrap/>
            <w:vAlign w:val="bottom"/>
            <w:hideMark/>
          </w:tcPr>
          <w:p w14:paraId="0EEBF7D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14</w:t>
            </w:r>
          </w:p>
        </w:tc>
        <w:tc>
          <w:tcPr>
            <w:tcW w:w="781" w:type="dxa"/>
            <w:tcBorders>
              <w:top w:val="nil"/>
              <w:left w:val="nil"/>
              <w:bottom w:val="nil"/>
              <w:right w:val="nil"/>
            </w:tcBorders>
            <w:shd w:val="clear" w:color="auto" w:fill="auto"/>
            <w:noWrap/>
            <w:vAlign w:val="bottom"/>
            <w:hideMark/>
          </w:tcPr>
          <w:p w14:paraId="0D8F53DD"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42</w:t>
            </w:r>
          </w:p>
        </w:tc>
        <w:tc>
          <w:tcPr>
            <w:tcW w:w="877" w:type="dxa"/>
            <w:tcBorders>
              <w:top w:val="nil"/>
              <w:left w:val="nil"/>
              <w:bottom w:val="nil"/>
              <w:right w:val="nil"/>
            </w:tcBorders>
            <w:shd w:val="clear" w:color="auto" w:fill="auto"/>
            <w:noWrap/>
            <w:vAlign w:val="bottom"/>
            <w:hideMark/>
          </w:tcPr>
          <w:p w14:paraId="4E91029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92</w:t>
            </w:r>
          </w:p>
        </w:tc>
        <w:tc>
          <w:tcPr>
            <w:tcW w:w="1133" w:type="dxa"/>
            <w:tcBorders>
              <w:top w:val="nil"/>
              <w:left w:val="nil"/>
              <w:bottom w:val="nil"/>
              <w:right w:val="nil"/>
            </w:tcBorders>
            <w:shd w:val="clear" w:color="auto" w:fill="auto"/>
            <w:noWrap/>
            <w:vAlign w:val="bottom"/>
            <w:hideMark/>
          </w:tcPr>
          <w:p w14:paraId="2C1CB192"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49</w:t>
            </w:r>
          </w:p>
        </w:tc>
        <w:tc>
          <w:tcPr>
            <w:tcW w:w="708" w:type="dxa"/>
            <w:tcBorders>
              <w:top w:val="nil"/>
              <w:left w:val="nil"/>
              <w:bottom w:val="nil"/>
              <w:right w:val="nil"/>
            </w:tcBorders>
            <w:shd w:val="clear" w:color="auto" w:fill="auto"/>
            <w:noWrap/>
            <w:vAlign w:val="bottom"/>
            <w:hideMark/>
          </w:tcPr>
          <w:p w14:paraId="63D504A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17</w:t>
            </w:r>
          </w:p>
        </w:tc>
        <w:tc>
          <w:tcPr>
            <w:tcW w:w="1134" w:type="dxa"/>
            <w:tcBorders>
              <w:top w:val="nil"/>
              <w:left w:val="nil"/>
              <w:bottom w:val="nil"/>
              <w:right w:val="nil"/>
            </w:tcBorders>
            <w:shd w:val="clear" w:color="auto" w:fill="auto"/>
            <w:noWrap/>
            <w:vAlign w:val="bottom"/>
            <w:hideMark/>
          </w:tcPr>
          <w:p w14:paraId="7E2079F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25</w:t>
            </w:r>
          </w:p>
        </w:tc>
        <w:tc>
          <w:tcPr>
            <w:tcW w:w="752" w:type="dxa"/>
            <w:tcBorders>
              <w:top w:val="nil"/>
              <w:left w:val="nil"/>
              <w:bottom w:val="nil"/>
              <w:right w:val="nil"/>
            </w:tcBorders>
            <w:shd w:val="clear" w:color="auto" w:fill="auto"/>
            <w:noWrap/>
            <w:vAlign w:val="bottom"/>
            <w:hideMark/>
          </w:tcPr>
          <w:p w14:paraId="3EF4103C"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14</w:t>
            </w:r>
          </w:p>
        </w:tc>
        <w:tc>
          <w:tcPr>
            <w:tcW w:w="949" w:type="dxa"/>
            <w:tcBorders>
              <w:top w:val="nil"/>
              <w:left w:val="nil"/>
              <w:bottom w:val="nil"/>
              <w:right w:val="nil"/>
            </w:tcBorders>
            <w:shd w:val="clear" w:color="auto" w:fill="auto"/>
            <w:noWrap/>
            <w:vAlign w:val="bottom"/>
            <w:hideMark/>
          </w:tcPr>
          <w:p w14:paraId="341FB26D"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w:t>
            </w:r>
          </w:p>
        </w:tc>
      </w:tr>
      <w:tr w:rsidR="006E0F96" w:rsidRPr="006E0F96" w14:paraId="560F5D3E" w14:textId="77777777" w:rsidTr="006E0F96">
        <w:trPr>
          <w:trHeight w:val="320"/>
        </w:trPr>
        <w:tc>
          <w:tcPr>
            <w:tcW w:w="1843" w:type="dxa"/>
            <w:tcBorders>
              <w:top w:val="nil"/>
              <w:left w:val="nil"/>
              <w:bottom w:val="nil"/>
              <w:right w:val="nil"/>
            </w:tcBorders>
            <w:shd w:val="clear" w:color="auto" w:fill="auto"/>
            <w:noWrap/>
            <w:vAlign w:val="bottom"/>
            <w:hideMark/>
          </w:tcPr>
          <w:p w14:paraId="6AAB131C" w14:textId="0CEB6017" w:rsidR="00081BF2" w:rsidRPr="00D41C6F" w:rsidRDefault="006E0F96" w:rsidP="00081BF2">
            <w:pPr>
              <w:rPr>
                <w:rFonts w:asciiTheme="minorHAnsi" w:hAnsiTheme="minorHAnsi" w:cstheme="minorHAnsi"/>
                <w:i/>
                <w:color w:val="000000"/>
                <w:sz w:val="20"/>
                <w:szCs w:val="20"/>
              </w:rPr>
            </w:pPr>
            <w:proofErr w:type="spellStart"/>
            <w:ins w:id="91" w:author="Tore Nesset" w:date="2018-08-31T14:33:00Z">
              <w:r w:rsidRPr="00D41C6F">
                <w:rPr>
                  <w:rFonts w:asciiTheme="minorHAnsi" w:hAnsiTheme="minorHAnsi" w:cstheme="minorHAnsi"/>
                  <w:i/>
                  <w:color w:val="000000"/>
                  <w:sz w:val="20"/>
                  <w:szCs w:val="20"/>
                </w:rPr>
                <w:t>vezti</w:t>
              </w:r>
            </w:ins>
            <w:proofErr w:type="spellEnd"/>
            <w:r w:rsidR="00D41C6F" w:rsidRPr="00D41C6F">
              <w:rPr>
                <w:rFonts w:asciiTheme="minorHAnsi" w:hAnsiTheme="minorHAnsi" w:cstheme="minorHAnsi"/>
                <w:i/>
                <w:color w:val="000000"/>
                <w:sz w:val="20"/>
                <w:szCs w:val="20"/>
                <w:vertAlign w:val="superscript"/>
                <w:lang w:val="en-US"/>
              </w:rPr>
              <w:t xml:space="preserve"> </w:t>
            </w:r>
            <w:proofErr w:type="spellStart"/>
            <w:r w:rsidR="00D41C6F" w:rsidRPr="00D41C6F">
              <w:rPr>
                <w:rFonts w:asciiTheme="minorHAnsi" w:hAnsiTheme="minorHAnsi" w:cstheme="minorHAnsi"/>
                <w:i/>
                <w:color w:val="000000"/>
                <w:sz w:val="20"/>
                <w:szCs w:val="20"/>
                <w:vertAlign w:val="superscript"/>
                <w:lang w:val="en-US"/>
              </w:rPr>
              <w:t>uni</w:t>
            </w:r>
            <w:proofErr w:type="spellEnd"/>
            <w:ins w:id="92" w:author="Tore Nesset" w:date="2018-08-31T14:33:00Z">
              <w:r w:rsidRPr="00D41C6F">
                <w:rPr>
                  <w:rFonts w:asciiTheme="minorHAnsi" w:hAnsiTheme="minorHAnsi" w:cstheme="minorHAnsi"/>
                  <w:i/>
                  <w:color w:val="000000"/>
                  <w:sz w:val="20"/>
                  <w:szCs w:val="20"/>
                </w:rPr>
                <w:t xml:space="preserve"> </w:t>
              </w:r>
              <w:r w:rsidRPr="00D41C6F">
                <w:rPr>
                  <w:rFonts w:asciiTheme="minorHAnsi" w:hAnsiTheme="minorHAnsi" w:cstheme="minorHAnsi"/>
                  <w:sz w:val="20"/>
                  <w:szCs w:val="20"/>
                </w:rPr>
                <w:t>‘transport’</w:t>
              </w:r>
            </w:ins>
          </w:p>
        </w:tc>
        <w:tc>
          <w:tcPr>
            <w:tcW w:w="775" w:type="dxa"/>
            <w:tcBorders>
              <w:top w:val="nil"/>
              <w:left w:val="nil"/>
              <w:bottom w:val="nil"/>
              <w:right w:val="nil"/>
            </w:tcBorders>
            <w:shd w:val="clear" w:color="auto" w:fill="auto"/>
            <w:noWrap/>
            <w:vAlign w:val="bottom"/>
            <w:hideMark/>
          </w:tcPr>
          <w:p w14:paraId="4008F6FB"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327</w:t>
            </w:r>
          </w:p>
        </w:tc>
        <w:tc>
          <w:tcPr>
            <w:tcW w:w="687" w:type="dxa"/>
            <w:tcBorders>
              <w:top w:val="nil"/>
              <w:left w:val="nil"/>
              <w:bottom w:val="nil"/>
              <w:right w:val="nil"/>
            </w:tcBorders>
            <w:shd w:val="clear" w:color="auto" w:fill="auto"/>
            <w:noWrap/>
            <w:vAlign w:val="bottom"/>
            <w:hideMark/>
          </w:tcPr>
          <w:p w14:paraId="32F7E4E9"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12</w:t>
            </w:r>
          </w:p>
        </w:tc>
        <w:tc>
          <w:tcPr>
            <w:tcW w:w="781" w:type="dxa"/>
            <w:tcBorders>
              <w:top w:val="nil"/>
              <w:left w:val="nil"/>
              <w:bottom w:val="nil"/>
              <w:right w:val="nil"/>
            </w:tcBorders>
            <w:shd w:val="clear" w:color="auto" w:fill="auto"/>
            <w:noWrap/>
            <w:vAlign w:val="bottom"/>
            <w:hideMark/>
          </w:tcPr>
          <w:p w14:paraId="6B157D6F"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98</w:t>
            </w:r>
          </w:p>
        </w:tc>
        <w:tc>
          <w:tcPr>
            <w:tcW w:w="877" w:type="dxa"/>
            <w:tcBorders>
              <w:top w:val="nil"/>
              <w:left w:val="nil"/>
              <w:bottom w:val="nil"/>
              <w:right w:val="nil"/>
            </w:tcBorders>
            <w:shd w:val="clear" w:color="auto" w:fill="auto"/>
            <w:noWrap/>
            <w:vAlign w:val="bottom"/>
            <w:hideMark/>
          </w:tcPr>
          <w:p w14:paraId="3279ED6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556</w:t>
            </w:r>
          </w:p>
        </w:tc>
        <w:tc>
          <w:tcPr>
            <w:tcW w:w="1133" w:type="dxa"/>
            <w:tcBorders>
              <w:top w:val="nil"/>
              <w:left w:val="nil"/>
              <w:bottom w:val="nil"/>
              <w:right w:val="nil"/>
            </w:tcBorders>
            <w:shd w:val="clear" w:color="auto" w:fill="auto"/>
            <w:noWrap/>
            <w:vAlign w:val="bottom"/>
            <w:hideMark/>
          </w:tcPr>
          <w:p w14:paraId="0A957FC8"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175</w:t>
            </w:r>
          </w:p>
        </w:tc>
        <w:tc>
          <w:tcPr>
            <w:tcW w:w="708" w:type="dxa"/>
            <w:tcBorders>
              <w:top w:val="nil"/>
              <w:left w:val="nil"/>
              <w:bottom w:val="nil"/>
              <w:right w:val="nil"/>
            </w:tcBorders>
            <w:shd w:val="clear" w:color="auto" w:fill="auto"/>
            <w:noWrap/>
            <w:vAlign w:val="bottom"/>
            <w:hideMark/>
          </w:tcPr>
          <w:p w14:paraId="2453DCB2"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36</w:t>
            </w:r>
          </w:p>
        </w:tc>
        <w:tc>
          <w:tcPr>
            <w:tcW w:w="1134" w:type="dxa"/>
            <w:tcBorders>
              <w:top w:val="nil"/>
              <w:left w:val="nil"/>
              <w:bottom w:val="nil"/>
              <w:right w:val="nil"/>
            </w:tcBorders>
            <w:shd w:val="clear" w:color="auto" w:fill="auto"/>
            <w:noWrap/>
            <w:vAlign w:val="bottom"/>
            <w:hideMark/>
          </w:tcPr>
          <w:p w14:paraId="4046659E"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115</w:t>
            </w:r>
          </w:p>
        </w:tc>
        <w:tc>
          <w:tcPr>
            <w:tcW w:w="752" w:type="dxa"/>
            <w:tcBorders>
              <w:top w:val="nil"/>
              <w:left w:val="nil"/>
              <w:bottom w:val="nil"/>
              <w:right w:val="nil"/>
            </w:tcBorders>
            <w:shd w:val="clear" w:color="auto" w:fill="auto"/>
            <w:noWrap/>
            <w:vAlign w:val="bottom"/>
            <w:hideMark/>
          </w:tcPr>
          <w:p w14:paraId="67B526C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45</w:t>
            </w:r>
          </w:p>
        </w:tc>
        <w:tc>
          <w:tcPr>
            <w:tcW w:w="949" w:type="dxa"/>
            <w:tcBorders>
              <w:top w:val="nil"/>
              <w:left w:val="nil"/>
              <w:bottom w:val="nil"/>
              <w:right w:val="nil"/>
            </w:tcBorders>
            <w:shd w:val="clear" w:color="auto" w:fill="auto"/>
            <w:noWrap/>
            <w:vAlign w:val="bottom"/>
            <w:hideMark/>
          </w:tcPr>
          <w:p w14:paraId="2B9D8BF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8</w:t>
            </w:r>
          </w:p>
        </w:tc>
      </w:tr>
      <w:tr w:rsidR="006E0F96" w:rsidRPr="006E0F96" w14:paraId="6B170675" w14:textId="77777777" w:rsidTr="006E0F96">
        <w:trPr>
          <w:trHeight w:val="320"/>
        </w:trPr>
        <w:tc>
          <w:tcPr>
            <w:tcW w:w="1843" w:type="dxa"/>
            <w:tcBorders>
              <w:top w:val="nil"/>
              <w:left w:val="nil"/>
              <w:bottom w:val="nil"/>
              <w:right w:val="nil"/>
            </w:tcBorders>
            <w:shd w:val="clear" w:color="auto" w:fill="auto"/>
            <w:noWrap/>
            <w:vAlign w:val="bottom"/>
            <w:hideMark/>
          </w:tcPr>
          <w:p w14:paraId="2678FD8D" w14:textId="6C2EF6CC" w:rsidR="00081BF2" w:rsidRPr="00D41C6F" w:rsidRDefault="00081BF2" w:rsidP="00081BF2">
            <w:pPr>
              <w:rPr>
                <w:rFonts w:asciiTheme="minorHAnsi" w:hAnsiTheme="minorHAnsi" w:cstheme="minorHAnsi"/>
                <w:i/>
                <w:color w:val="000000"/>
                <w:sz w:val="20"/>
                <w:szCs w:val="20"/>
              </w:rPr>
            </w:pPr>
            <w:proofErr w:type="spellStart"/>
            <w:r w:rsidRPr="00D41C6F">
              <w:rPr>
                <w:rFonts w:asciiTheme="minorHAnsi" w:hAnsiTheme="minorHAnsi" w:cstheme="minorHAnsi"/>
                <w:i/>
                <w:color w:val="000000"/>
                <w:sz w:val="20"/>
                <w:szCs w:val="20"/>
              </w:rPr>
              <w:t>plavat’</w:t>
            </w:r>
            <w:r w:rsidR="00D41C6F" w:rsidRPr="00D41C6F">
              <w:rPr>
                <w:rFonts w:asciiTheme="minorHAnsi" w:hAnsiTheme="minorHAnsi" w:cstheme="minorHAnsi"/>
                <w:i/>
                <w:sz w:val="20"/>
                <w:szCs w:val="20"/>
                <w:vertAlign w:val="superscript"/>
              </w:rPr>
              <w:t>non</w:t>
            </w:r>
            <w:proofErr w:type="spellEnd"/>
            <w:r w:rsidRPr="00D41C6F">
              <w:rPr>
                <w:rFonts w:asciiTheme="minorHAnsi" w:hAnsiTheme="minorHAnsi" w:cstheme="minorHAnsi"/>
                <w:i/>
                <w:color w:val="000000"/>
                <w:sz w:val="20"/>
                <w:szCs w:val="20"/>
              </w:rPr>
              <w:t xml:space="preserve"> (-</w:t>
            </w:r>
            <w:proofErr w:type="spellStart"/>
            <w:r w:rsidRPr="00D41C6F">
              <w:rPr>
                <w:rFonts w:asciiTheme="minorHAnsi" w:hAnsiTheme="minorHAnsi" w:cstheme="minorHAnsi"/>
                <w:i/>
                <w:color w:val="000000"/>
                <w:sz w:val="20"/>
                <w:szCs w:val="20"/>
              </w:rPr>
              <w:t>plyvat</w:t>
            </w:r>
            <w:proofErr w:type="spellEnd"/>
            <w:r w:rsidRPr="00D41C6F">
              <w:rPr>
                <w:rFonts w:asciiTheme="minorHAnsi" w:hAnsiTheme="minorHAnsi" w:cstheme="minorHAnsi"/>
                <w:i/>
                <w:color w:val="000000"/>
                <w:sz w:val="20"/>
                <w:szCs w:val="20"/>
              </w:rPr>
              <w:t>’)</w:t>
            </w:r>
            <w:ins w:id="93" w:author="Tore Nesset" w:date="2018-08-31T14:33:00Z">
              <w:r w:rsidR="006E0F96" w:rsidRPr="00D41C6F">
                <w:rPr>
                  <w:rFonts w:asciiTheme="minorHAnsi" w:hAnsiTheme="minorHAnsi" w:cstheme="minorHAnsi"/>
                  <w:sz w:val="20"/>
                  <w:szCs w:val="20"/>
                </w:rPr>
                <w:t xml:space="preserve"> ‘</w:t>
              </w:r>
              <w:proofErr w:type="spellStart"/>
              <w:r w:rsidR="006E0F96" w:rsidRPr="00D41C6F">
                <w:rPr>
                  <w:rFonts w:asciiTheme="minorHAnsi" w:hAnsiTheme="minorHAnsi" w:cstheme="minorHAnsi"/>
                  <w:sz w:val="20"/>
                  <w:szCs w:val="20"/>
                </w:rPr>
                <w:t>swim</w:t>
              </w:r>
              <w:proofErr w:type="spellEnd"/>
              <w:r w:rsidR="006E0F96" w:rsidRPr="00D41C6F">
                <w:rPr>
                  <w:rFonts w:asciiTheme="minorHAnsi" w:hAnsiTheme="minorHAnsi" w:cstheme="minorHAnsi"/>
                  <w:sz w:val="20"/>
                  <w:szCs w:val="20"/>
                </w:rPr>
                <w:t xml:space="preserve">, </w:t>
              </w:r>
              <w:proofErr w:type="spellStart"/>
              <w:r w:rsidR="006E0F96" w:rsidRPr="00D41C6F">
                <w:rPr>
                  <w:rFonts w:asciiTheme="minorHAnsi" w:hAnsiTheme="minorHAnsi" w:cstheme="minorHAnsi"/>
                  <w:sz w:val="20"/>
                  <w:szCs w:val="20"/>
                </w:rPr>
                <w:t>sail</w:t>
              </w:r>
              <w:proofErr w:type="spellEnd"/>
              <w:r w:rsidR="006E0F96" w:rsidRPr="00D41C6F">
                <w:rPr>
                  <w:rFonts w:asciiTheme="minorHAnsi" w:hAnsiTheme="minorHAnsi" w:cstheme="minorHAnsi"/>
                  <w:sz w:val="20"/>
                  <w:szCs w:val="20"/>
                </w:rPr>
                <w:t>’</w:t>
              </w:r>
            </w:ins>
          </w:p>
        </w:tc>
        <w:tc>
          <w:tcPr>
            <w:tcW w:w="775" w:type="dxa"/>
            <w:tcBorders>
              <w:top w:val="nil"/>
              <w:left w:val="nil"/>
              <w:bottom w:val="nil"/>
              <w:right w:val="nil"/>
            </w:tcBorders>
            <w:shd w:val="clear" w:color="auto" w:fill="auto"/>
            <w:noWrap/>
            <w:vAlign w:val="bottom"/>
            <w:hideMark/>
          </w:tcPr>
          <w:p w14:paraId="0AA3BE8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260</w:t>
            </w:r>
          </w:p>
        </w:tc>
        <w:tc>
          <w:tcPr>
            <w:tcW w:w="687" w:type="dxa"/>
            <w:tcBorders>
              <w:top w:val="nil"/>
              <w:left w:val="nil"/>
              <w:bottom w:val="nil"/>
              <w:right w:val="nil"/>
            </w:tcBorders>
            <w:shd w:val="clear" w:color="auto" w:fill="auto"/>
            <w:noWrap/>
            <w:vAlign w:val="bottom"/>
            <w:hideMark/>
          </w:tcPr>
          <w:p w14:paraId="46D0EC4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w:t>
            </w:r>
          </w:p>
        </w:tc>
        <w:tc>
          <w:tcPr>
            <w:tcW w:w="781" w:type="dxa"/>
            <w:tcBorders>
              <w:top w:val="nil"/>
              <w:left w:val="nil"/>
              <w:bottom w:val="nil"/>
              <w:right w:val="nil"/>
            </w:tcBorders>
            <w:shd w:val="clear" w:color="auto" w:fill="auto"/>
            <w:noWrap/>
            <w:vAlign w:val="bottom"/>
            <w:hideMark/>
          </w:tcPr>
          <w:p w14:paraId="5805323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28</w:t>
            </w:r>
          </w:p>
        </w:tc>
        <w:tc>
          <w:tcPr>
            <w:tcW w:w="877" w:type="dxa"/>
            <w:tcBorders>
              <w:top w:val="nil"/>
              <w:left w:val="nil"/>
              <w:bottom w:val="nil"/>
              <w:right w:val="nil"/>
            </w:tcBorders>
            <w:shd w:val="clear" w:color="auto" w:fill="auto"/>
            <w:noWrap/>
            <w:vAlign w:val="bottom"/>
            <w:hideMark/>
          </w:tcPr>
          <w:p w14:paraId="5A643A53"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6</w:t>
            </w:r>
          </w:p>
        </w:tc>
        <w:tc>
          <w:tcPr>
            <w:tcW w:w="1133" w:type="dxa"/>
            <w:tcBorders>
              <w:top w:val="nil"/>
              <w:left w:val="nil"/>
              <w:bottom w:val="nil"/>
              <w:right w:val="nil"/>
            </w:tcBorders>
            <w:shd w:val="clear" w:color="auto" w:fill="auto"/>
            <w:noWrap/>
            <w:vAlign w:val="bottom"/>
            <w:hideMark/>
          </w:tcPr>
          <w:p w14:paraId="521E73E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27</w:t>
            </w:r>
          </w:p>
        </w:tc>
        <w:tc>
          <w:tcPr>
            <w:tcW w:w="708" w:type="dxa"/>
            <w:tcBorders>
              <w:top w:val="nil"/>
              <w:left w:val="nil"/>
              <w:bottom w:val="nil"/>
              <w:right w:val="nil"/>
            </w:tcBorders>
            <w:shd w:val="clear" w:color="auto" w:fill="auto"/>
            <w:noWrap/>
            <w:vAlign w:val="bottom"/>
            <w:hideMark/>
          </w:tcPr>
          <w:p w14:paraId="7550E7B0"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10</w:t>
            </w:r>
          </w:p>
        </w:tc>
        <w:tc>
          <w:tcPr>
            <w:tcW w:w="1134" w:type="dxa"/>
            <w:tcBorders>
              <w:top w:val="nil"/>
              <w:left w:val="nil"/>
              <w:bottom w:val="nil"/>
              <w:right w:val="nil"/>
            </w:tcBorders>
            <w:shd w:val="clear" w:color="auto" w:fill="auto"/>
            <w:noWrap/>
            <w:vAlign w:val="bottom"/>
            <w:hideMark/>
          </w:tcPr>
          <w:p w14:paraId="3BD5406D"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7</w:t>
            </w:r>
          </w:p>
        </w:tc>
        <w:tc>
          <w:tcPr>
            <w:tcW w:w="752" w:type="dxa"/>
            <w:tcBorders>
              <w:top w:val="nil"/>
              <w:left w:val="nil"/>
              <w:bottom w:val="nil"/>
              <w:right w:val="nil"/>
            </w:tcBorders>
            <w:shd w:val="clear" w:color="auto" w:fill="auto"/>
            <w:noWrap/>
            <w:vAlign w:val="bottom"/>
            <w:hideMark/>
          </w:tcPr>
          <w:p w14:paraId="7F15683D"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7</w:t>
            </w:r>
          </w:p>
        </w:tc>
        <w:tc>
          <w:tcPr>
            <w:tcW w:w="949" w:type="dxa"/>
            <w:tcBorders>
              <w:top w:val="nil"/>
              <w:left w:val="nil"/>
              <w:bottom w:val="nil"/>
              <w:right w:val="nil"/>
            </w:tcBorders>
            <w:shd w:val="clear" w:color="auto" w:fill="auto"/>
            <w:noWrap/>
            <w:vAlign w:val="bottom"/>
            <w:hideMark/>
          </w:tcPr>
          <w:p w14:paraId="734CF9C6"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30</w:t>
            </w:r>
          </w:p>
        </w:tc>
      </w:tr>
      <w:tr w:rsidR="006E0F96" w:rsidRPr="006E0F96" w14:paraId="632F1405" w14:textId="77777777" w:rsidTr="006E0F96">
        <w:trPr>
          <w:trHeight w:val="320"/>
        </w:trPr>
        <w:tc>
          <w:tcPr>
            <w:tcW w:w="1843" w:type="dxa"/>
            <w:tcBorders>
              <w:top w:val="nil"/>
              <w:left w:val="nil"/>
              <w:bottom w:val="nil"/>
              <w:right w:val="nil"/>
            </w:tcBorders>
            <w:shd w:val="clear" w:color="auto" w:fill="auto"/>
            <w:noWrap/>
            <w:vAlign w:val="bottom"/>
            <w:hideMark/>
          </w:tcPr>
          <w:p w14:paraId="6D5F9523" w14:textId="49B66C62" w:rsidR="00081BF2" w:rsidRPr="00D41C6F" w:rsidRDefault="00081BF2" w:rsidP="00081BF2">
            <w:pPr>
              <w:rPr>
                <w:rFonts w:asciiTheme="minorHAnsi" w:hAnsiTheme="minorHAnsi" w:cstheme="minorHAnsi"/>
                <w:i/>
                <w:color w:val="000000"/>
                <w:sz w:val="20"/>
                <w:szCs w:val="20"/>
              </w:rPr>
            </w:pPr>
            <w:proofErr w:type="spellStart"/>
            <w:r w:rsidRPr="00D41C6F">
              <w:rPr>
                <w:rFonts w:asciiTheme="minorHAnsi" w:hAnsiTheme="minorHAnsi" w:cstheme="minorHAnsi"/>
                <w:i/>
                <w:color w:val="000000"/>
                <w:sz w:val="20"/>
                <w:szCs w:val="20"/>
              </w:rPr>
              <w:t>plyt</w:t>
            </w:r>
            <w:proofErr w:type="spellEnd"/>
            <w:r w:rsidRPr="00D41C6F">
              <w:rPr>
                <w:rFonts w:asciiTheme="minorHAnsi" w:hAnsiTheme="minorHAnsi" w:cstheme="minorHAnsi"/>
                <w:i/>
                <w:color w:val="000000"/>
                <w:sz w:val="20"/>
                <w:szCs w:val="20"/>
              </w:rPr>
              <w:t>’</w:t>
            </w:r>
            <w:proofErr w:type="spellStart"/>
            <w:r w:rsidR="00D41C6F" w:rsidRPr="00D41C6F">
              <w:rPr>
                <w:rFonts w:asciiTheme="minorHAnsi" w:hAnsiTheme="minorHAnsi" w:cstheme="minorHAnsi"/>
                <w:i/>
                <w:color w:val="000000"/>
                <w:sz w:val="20"/>
                <w:szCs w:val="20"/>
                <w:vertAlign w:val="superscript"/>
                <w:lang w:val="en-US"/>
              </w:rPr>
              <w:t>uni</w:t>
            </w:r>
            <w:proofErr w:type="spellEnd"/>
            <w:ins w:id="94" w:author="Tore Nesset" w:date="2018-08-31T14:33:00Z">
              <w:r w:rsidR="006E0F96" w:rsidRPr="00D41C6F">
                <w:rPr>
                  <w:rFonts w:asciiTheme="minorHAnsi" w:hAnsiTheme="minorHAnsi" w:cstheme="minorHAnsi"/>
                  <w:i/>
                  <w:color w:val="000000"/>
                  <w:sz w:val="20"/>
                  <w:szCs w:val="20"/>
                </w:rPr>
                <w:t xml:space="preserve"> </w:t>
              </w:r>
              <w:r w:rsidR="006E0F96" w:rsidRPr="00D41C6F">
                <w:rPr>
                  <w:rFonts w:asciiTheme="minorHAnsi" w:hAnsiTheme="minorHAnsi" w:cstheme="minorHAnsi"/>
                  <w:sz w:val="20"/>
                  <w:szCs w:val="20"/>
                </w:rPr>
                <w:t>‘</w:t>
              </w:r>
              <w:proofErr w:type="spellStart"/>
              <w:r w:rsidR="006E0F96" w:rsidRPr="00D41C6F">
                <w:rPr>
                  <w:rFonts w:asciiTheme="minorHAnsi" w:hAnsiTheme="minorHAnsi" w:cstheme="minorHAnsi"/>
                  <w:sz w:val="20"/>
                  <w:szCs w:val="20"/>
                </w:rPr>
                <w:t>swim</w:t>
              </w:r>
              <w:proofErr w:type="spellEnd"/>
              <w:r w:rsidR="006E0F96" w:rsidRPr="00D41C6F">
                <w:rPr>
                  <w:rFonts w:asciiTheme="minorHAnsi" w:hAnsiTheme="minorHAnsi" w:cstheme="minorHAnsi"/>
                  <w:sz w:val="20"/>
                  <w:szCs w:val="20"/>
                </w:rPr>
                <w:t xml:space="preserve">, </w:t>
              </w:r>
              <w:proofErr w:type="spellStart"/>
              <w:r w:rsidR="006E0F96" w:rsidRPr="00D41C6F">
                <w:rPr>
                  <w:rFonts w:asciiTheme="minorHAnsi" w:hAnsiTheme="minorHAnsi" w:cstheme="minorHAnsi"/>
                  <w:sz w:val="20"/>
                  <w:szCs w:val="20"/>
                </w:rPr>
                <w:t>sail</w:t>
              </w:r>
              <w:proofErr w:type="spellEnd"/>
              <w:r w:rsidR="006E0F96" w:rsidRPr="00D41C6F">
                <w:rPr>
                  <w:rFonts w:asciiTheme="minorHAnsi" w:hAnsiTheme="minorHAnsi" w:cstheme="minorHAnsi"/>
                  <w:sz w:val="20"/>
                  <w:szCs w:val="20"/>
                </w:rPr>
                <w:t>’</w:t>
              </w:r>
            </w:ins>
          </w:p>
        </w:tc>
        <w:tc>
          <w:tcPr>
            <w:tcW w:w="775" w:type="dxa"/>
            <w:tcBorders>
              <w:top w:val="nil"/>
              <w:left w:val="nil"/>
              <w:bottom w:val="nil"/>
              <w:right w:val="nil"/>
            </w:tcBorders>
            <w:shd w:val="clear" w:color="auto" w:fill="auto"/>
            <w:noWrap/>
            <w:vAlign w:val="bottom"/>
            <w:hideMark/>
          </w:tcPr>
          <w:p w14:paraId="06E9497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300</w:t>
            </w:r>
          </w:p>
        </w:tc>
        <w:tc>
          <w:tcPr>
            <w:tcW w:w="687" w:type="dxa"/>
            <w:tcBorders>
              <w:top w:val="nil"/>
              <w:left w:val="nil"/>
              <w:bottom w:val="nil"/>
              <w:right w:val="nil"/>
            </w:tcBorders>
            <w:shd w:val="clear" w:color="auto" w:fill="auto"/>
            <w:noWrap/>
            <w:vAlign w:val="bottom"/>
            <w:hideMark/>
          </w:tcPr>
          <w:p w14:paraId="3EB332EB"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w:t>
            </w:r>
          </w:p>
        </w:tc>
        <w:tc>
          <w:tcPr>
            <w:tcW w:w="781" w:type="dxa"/>
            <w:tcBorders>
              <w:top w:val="nil"/>
              <w:left w:val="nil"/>
              <w:bottom w:val="nil"/>
              <w:right w:val="nil"/>
            </w:tcBorders>
            <w:shd w:val="clear" w:color="auto" w:fill="auto"/>
            <w:noWrap/>
            <w:vAlign w:val="bottom"/>
            <w:hideMark/>
          </w:tcPr>
          <w:p w14:paraId="7BB5240E"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43</w:t>
            </w:r>
          </w:p>
        </w:tc>
        <w:tc>
          <w:tcPr>
            <w:tcW w:w="877" w:type="dxa"/>
            <w:tcBorders>
              <w:top w:val="nil"/>
              <w:left w:val="nil"/>
              <w:bottom w:val="nil"/>
              <w:right w:val="nil"/>
            </w:tcBorders>
            <w:shd w:val="clear" w:color="auto" w:fill="auto"/>
            <w:noWrap/>
            <w:vAlign w:val="bottom"/>
            <w:hideMark/>
          </w:tcPr>
          <w:p w14:paraId="6F352040"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12</w:t>
            </w:r>
          </w:p>
        </w:tc>
        <w:tc>
          <w:tcPr>
            <w:tcW w:w="1133" w:type="dxa"/>
            <w:tcBorders>
              <w:top w:val="nil"/>
              <w:left w:val="nil"/>
              <w:bottom w:val="nil"/>
              <w:right w:val="nil"/>
            </w:tcBorders>
            <w:shd w:val="clear" w:color="auto" w:fill="auto"/>
            <w:noWrap/>
            <w:vAlign w:val="bottom"/>
            <w:hideMark/>
          </w:tcPr>
          <w:p w14:paraId="6423182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25</w:t>
            </w:r>
          </w:p>
        </w:tc>
        <w:tc>
          <w:tcPr>
            <w:tcW w:w="708" w:type="dxa"/>
            <w:tcBorders>
              <w:top w:val="nil"/>
              <w:left w:val="nil"/>
              <w:bottom w:val="nil"/>
              <w:right w:val="nil"/>
            </w:tcBorders>
            <w:shd w:val="clear" w:color="auto" w:fill="auto"/>
            <w:noWrap/>
            <w:vAlign w:val="bottom"/>
            <w:hideMark/>
          </w:tcPr>
          <w:p w14:paraId="3161A4F2"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20</w:t>
            </w:r>
          </w:p>
        </w:tc>
        <w:tc>
          <w:tcPr>
            <w:tcW w:w="1134" w:type="dxa"/>
            <w:tcBorders>
              <w:top w:val="nil"/>
              <w:left w:val="nil"/>
              <w:bottom w:val="nil"/>
              <w:right w:val="nil"/>
            </w:tcBorders>
            <w:shd w:val="clear" w:color="auto" w:fill="auto"/>
            <w:noWrap/>
            <w:vAlign w:val="bottom"/>
            <w:hideMark/>
          </w:tcPr>
          <w:p w14:paraId="0A01B487"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11</w:t>
            </w:r>
          </w:p>
        </w:tc>
        <w:tc>
          <w:tcPr>
            <w:tcW w:w="752" w:type="dxa"/>
            <w:tcBorders>
              <w:top w:val="nil"/>
              <w:left w:val="nil"/>
              <w:bottom w:val="nil"/>
              <w:right w:val="nil"/>
            </w:tcBorders>
            <w:shd w:val="clear" w:color="auto" w:fill="auto"/>
            <w:noWrap/>
            <w:vAlign w:val="bottom"/>
            <w:hideMark/>
          </w:tcPr>
          <w:p w14:paraId="7E7765FF"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11</w:t>
            </w:r>
          </w:p>
        </w:tc>
        <w:tc>
          <w:tcPr>
            <w:tcW w:w="949" w:type="dxa"/>
            <w:tcBorders>
              <w:top w:val="nil"/>
              <w:left w:val="nil"/>
              <w:bottom w:val="nil"/>
              <w:right w:val="nil"/>
            </w:tcBorders>
            <w:shd w:val="clear" w:color="auto" w:fill="auto"/>
            <w:noWrap/>
            <w:vAlign w:val="bottom"/>
            <w:hideMark/>
          </w:tcPr>
          <w:p w14:paraId="4590E85D"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32</w:t>
            </w:r>
          </w:p>
        </w:tc>
      </w:tr>
      <w:tr w:rsidR="006E0F96" w:rsidRPr="006E0F96" w14:paraId="7A8429C8" w14:textId="77777777" w:rsidTr="006E0F96">
        <w:trPr>
          <w:trHeight w:val="320"/>
        </w:trPr>
        <w:tc>
          <w:tcPr>
            <w:tcW w:w="1843" w:type="dxa"/>
            <w:tcBorders>
              <w:top w:val="nil"/>
              <w:left w:val="nil"/>
              <w:bottom w:val="nil"/>
              <w:right w:val="nil"/>
            </w:tcBorders>
            <w:shd w:val="clear" w:color="auto" w:fill="auto"/>
            <w:noWrap/>
            <w:vAlign w:val="bottom"/>
            <w:hideMark/>
          </w:tcPr>
          <w:p w14:paraId="201FF4A9" w14:textId="77777777" w:rsidR="00081BF2" w:rsidRPr="00D41C6F" w:rsidRDefault="00081BF2" w:rsidP="00081BF2">
            <w:pPr>
              <w:rPr>
                <w:rFonts w:asciiTheme="minorHAnsi" w:hAnsiTheme="minorHAnsi" w:cstheme="minorHAnsi"/>
                <w:color w:val="000000"/>
                <w:sz w:val="20"/>
                <w:szCs w:val="20"/>
              </w:rPr>
            </w:pPr>
            <w:r w:rsidRPr="00D41C6F">
              <w:rPr>
                <w:rFonts w:asciiTheme="minorHAnsi" w:hAnsiTheme="minorHAnsi" w:cstheme="minorHAnsi"/>
                <w:color w:val="000000"/>
                <w:sz w:val="20"/>
                <w:szCs w:val="20"/>
              </w:rPr>
              <w:t>Total</w:t>
            </w:r>
          </w:p>
        </w:tc>
        <w:tc>
          <w:tcPr>
            <w:tcW w:w="775" w:type="dxa"/>
            <w:tcBorders>
              <w:top w:val="nil"/>
              <w:left w:val="nil"/>
              <w:bottom w:val="nil"/>
              <w:right w:val="nil"/>
            </w:tcBorders>
            <w:shd w:val="clear" w:color="auto" w:fill="auto"/>
            <w:noWrap/>
            <w:vAlign w:val="bottom"/>
            <w:hideMark/>
          </w:tcPr>
          <w:p w14:paraId="04F9C00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16,464</w:t>
            </w:r>
          </w:p>
        </w:tc>
        <w:tc>
          <w:tcPr>
            <w:tcW w:w="687" w:type="dxa"/>
            <w:tcBorders>
              <w:top w:val="nil"/>
              <w:left w:val="nil"/>
              <w:bottom w:val="nil"/>
              <w:right w:val="nil"/>
            </w:tcBorders>
            <w:shd w:val="clear" w:color="auto" w:fill="auto"/>
            <w:noWrap/>
            <w:vAlign w:val="bottom"/>
            <w:hideMark/>
          </w:tcPr>
          <w:p w14:paraId="7C479A36"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3,587</w:t>
            </w:r>
          </w:p>
        </w:tc>
        <w:tc>
          <w:tcPr>
            <w:tcW w:w="781" w:type="dxa"/>
            <w:tcBorders>
              <w:top w:val="nil"/>
              <w:left w:val="nil"/>
              <w:bottom w:val="nil"/>
              <w:right w:val="nil"/>
            </w:tcBorders>
            <w:shd w:val="clear" w:color="auto" w:fill="auto"/>
            <w:noWrap/>
            <w:vAlign w:val="bottom"/>
            <w:hideMark/>
          </w:tcPr>
          <w:p w14:paraId="61F3FE2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6,327</w:t>
            </w:r>
          </w:p>
        </w:tc>
        <w:tc>
          <w:tcPr>
            <w:tcW w:w="877" w:type="dxa"/>
            <w:tcBorders>
              <w:top w:val="nil"/>
              <w:left w:val="nil"/>
              <w:bottom w:val="nil"/>
              <w:right w:val="nil"/>
            </w:tcBorders>
            <w:shd w:val="clear" w:color="auto" w:fill="auto"/>
            <w:noWrap/>
            <w:vAlign w:val="bottom"/>
            <w:hideMark/>
          </w:tcPr>
          <w:p w14:paraId="68692335"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11,297</w:t>
            </w:r>
          </w:p>
        </w:tc>
        <w:tc>
          <w:tcPr>
            <w:tcW w:w="1133" w:type="dxa"/>
            <w:tcBorders>
              <w:top w:val="nil"/>
              <w:left w:val="nil"/>
              <w:bottom w:val="nil"/>
              <w:right w:val="nil"/>
            </w:tcBorders>
            <w:shd w:val="clear" w:color="auto" w:fill="auto"/>
            <w:noWrap/>
            <w:vAlign w:val="bottom"/>
            <w:hideMark/>
          </w:tcPr>
          <w:p w14:paraId="2478A5B0"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5,444</w:t>
            </w:r>
          </w:p>
        </w:tc>
        <w:tc>
          <w:tcPr>
            <w:tcW w:w="708" w:type="dxa"/>
            <w:tcBorders>
              <w:top w:val="nil"/>
              <w:left w:val="nil"/>
              <w:bottom w:val="nil"/>
              <w:right w:val="nil"/>
            </w:tcBorders>
            <w:shd w:val="clear" w:color="auto" w:fill="auto"/>
            <w:noWrap/>
            <w:vAlign w:val="bottom"/>
            <w:hideMark/>
          </w:tcPr>
          <w:p w14:paraId="437906F6"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3,019</w:t>
            </w:r>
          </w:p>
        </w:tc>
        <w:tc>
          <w:tcPr>
            <w:tcW w:w="1134" w:type="dxa"/>
            <w:tcBorders>
              <w:top w:val="nil"/>
              <w:left w:val="nil"/>
              <w:bottom w:val="nil"/>
              <w:right w:val="nil"/>
            </w:tcBorders>
            <w:shd w:val="clear" w:color="auto" w:fill="auto"/>
            <w:noWrap/>
            <w:vAlign w:val="bottom"/>
            <w:hideMark/>
          </w:tcPr>
          <w:p w14:paraId="150CE3C9"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1,522</w:t>
            </w:r>
          </w:p>
        </w:tc>
        <w:tc>
          <w:tcPr>
            <w:tcW w:w="752" w:type="dxa"/>
            <w:tcBorders>
              <w:top w:val="nil"/>
              <w:left w:val="nil"/>
              <w:bottom w:val="nil"/>
              <w:right w:val="nil"/>
            </w:tcBorders>
            <w:shd w:val="clear" w:color="auto" w:fill="auto"/>
            <w:noWrap/>
            <w:vAlign w:val="bottom"/>
            <w:hideMark/>
          </w:tcPr>
          <w:p w14:paraId="2A8B5662"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2,106</w:t>
            </w:r>
          </w:p>
        </w:tc>
        <w:tc>
          <w:tcPr>
            <w:tcW w:w="949" w:type="dxa"/>
            <w:tcBorders>
              <w:top w:val="nil"/>
              <w:left w:val="nil"/>
              <w:bottom w:val="nil"/>
              <w:right w:val="nil"/>
            </w:tcBorders>
            <w:shd w:val="clear" w:color="auto" w:fill="auto"/>
            <w:noWrap/>
            <w:vAlign w:val="bottom"/>
            <w:hideMark/>
          </w:tcPr>
          <w:p w14:paraId="3E7DC891" w14:textId="77777777" w:rsidR="00081BF2" w:rsidRPr="006E0F96" w:rsidRDefault="00081BF2" w:rsidP="00081BF2">
            <w:pPr>
              <w:jc w:val="right"/>
              <w:rPr>
                <w:rFonts w:asciiTheme="minorHAnsi" w:hAnsiTheme="minorHAnsi" w:cstheme="minorHAnsi"/>
                <w:color w:val="000000"/>
                <w:sz w:val="20"/>
                <w:szCs w:val="20"/>
              </w:rPr>
            </w:pPr>
            <w:r w:rsidRPr="006E0F96">
              <w:rPr>
                <w:rFonts w:asciiTheme="minorHAnsi" w:hAnsiTheme="minorHAnsi" w:cstheme="minorHAnsi"/>
                <w:color w:val="000000"/>
                <w:sz w:val="20"/>
                <w:szCs w:val="20"/>
              </w:rPr>
              <w:t>5,948</w:t>
            </w:r>
          </w:p>
        </w:tc>
      </w:tr>
    </w:tbl>
    <w:p w14:paraId="3B43C5F5" w14:textId="5D3144AC" w:rsidR="00D2454A" w:rsidRPr="00D2454A" w:rsidRDefault="00261984" w:rsidP="00261984">
      <w:pPr>
        <w:pStyle w:val="Bildetekst"/>
        <w:rPr>
          <w:lang w:val="en-US"/>
        </w:rPr>
      </w:pPr>
      <w:r w:rsidRPr="00261984">
        <w:rPr>
          <w:lang w:val="en-US"/>
        </w:rPr>
        <w:t xml:space="preserve">Table </w:t>
      </w:r>
      <w:r>
        <w:fldChar w:fldCharType="begin"/>
      </w:r>
      <w:r w:rsidRPr="00261984">
        <w:rPr>
          <w:lang w:val="en-US"/>
        </w:rPr>
        <w:instrText xml:space="preserve"> SEQ Table \* ARABIC </w:instrText>
      </w:r>
      <w:r>
        <w:fldChar w:fldCharType="separate"/>
      </w:r>
      <w:r w:rsidR="00862901">
        <w:rPr>
          <w:noProof/>
          <w:lang w:val="en-US"/>
        </w:rPr>
        <w:t>3</w:t>
      </w:r>
      <w:r>
        <w:fldChar w:fldCharType="end"/>
      </w:r>
      <w:r w:rsidRPr="00261984">
        <w:rPr>
          <w:lang w:val="en-US"/>
        </w:rPr>
        <w:t>: Distribution of simplex and prefixed motion verbs</w:t>
      </w:r>
      <w:r w:rsidR="00081BF2">
        <w:rPr>
          <w:lang w:val="en-US"/>
        </w:rPr>
        <w:t xml:space="preserve"> (Russian National Corpus, disambiguated part, corpus searches carried out in August 2017. </w:t>
      </w:r>
      <w:r w:rsidR="00D2454A">
        <w:rPr>
          <w:lang w:val="en-US"/>
        </w:rPr>
        <w:t xml:space="preserve">The forms given in parentheses for </w:t>
      </w:r>
      <w:proofErr w:type="spellStart"/>
      <w:r w:rsidR="00D2454A">
        <w:rPr>
          <w:i w:val="0"/>
          <w:lang w:val="en-US"/>
        </w:rPr>
        <w:t>ezdit</w:t>
      </w:r>
      <w:proofErr w:type="spellEnd"/>
      <w:r w:rsidR="00D2454A">
        <w:rPr>
          <w:i w:val="0"/>
          <w:lang w:val="en-US"/>
        </w:rPr>
        <w:t xml:space="preserve">’ </w:t>
      </w:r>
      <w:r w:rsidR="00D2454A">
        <w:rPr>
          <w:lang w:val="en-US"/>
        </w:rPr>
        <w:t>and</w:t>
      </w:r>
      <w:r w:rsidR="00D2454A">
        <w:rPr>
          <w:i w:val="0"/>
          <w:lang w:val="en-US"/>
        </w:rPr>
        <w:t xml:space="preserve"> </w:t>
      </w:r>
      <w:proofErr w:type="spellStart"/>
      <w:r w:rsidR="00D2454A">
        <w:rPr>
          <w:i w:val="0"/>
          <w:lang w:val="en-US"/>
        </w:rPr>
        <w:t>plavat</w:t>
      </w:r>
      <w:proofErr w:type="spellEnd"/>
      <w:r w:rsidR="00D2454A">
        <w:rPr>
          <w:i w:val="0"/>
          <w:lang w:val="en-US"/>
        </w:rPr>
        <w:t>’</w:t>
      </w:r>
      <w:r w:rsidR="00D2454A">
        <w:rPr>
          <w:lang w:val="en-US"/>
        </w:rPr>
        <w:t xml:space="preserve"> indicate that these verbs have different stems in prefixed verbs.</w:t>
      </w:r>
    </w:p>
    <w:p w14:paraId="320E1BDA" w14:textId="77777777" w:rsidR="00261984" w:rsidRDefault="00D2454A" w:rsidP="00094D23">
      <w:pPr>
        <w:pStyle w:val="Brdtekst-frsteinnrykk"/>
      </w:pPr>
      <w:r>
        <w:rPr>
          <w:noProof/>
        </w:rPr>
        <w:drawing>
          <wp:inline distT="0" distB="0" distL="0" distR="0" wp14:anchorId="5CBB7933" wp14:editId="788E8204">
            <wp:extent cx="4312800" cy="2558227"/>
            <wp:effectExtent l="0" t="0" r="18415" b="7620"/>
            <wp:docPr id="4" name="Diagram 4">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4F377C" w14:textId="7509180F" w:rsidR="009647BE" w:rsidRDefault="009647BE" w:rsidP="009647BE">
      <w:pPr>
        <w:pStyle w:val="Bildetekst"/>
        <w:rPr>
          <w:lang w:val="en-US"/>
        </w:rPr>
      </w:pPr>
      <w:r w:rsidRPr="009647BE">
        <w:rPr>
          <w:lang w:val="en-US"/>
        </w:rPr>
        <w:t xml:space="preserve">Figure </w:t>
      </w:r>
      <w:r>
        <w:fldChar w:fldCharType="begin"/>
      </w:r>
      <w:r w:rsidRPr="009647BE">
        <w:rPr>
          <w:lang w:val="en-US"/>
        </w:rPr>
        <w:instrText xml:space="preserve"> SEQ Figure \* ARABIC </w:instrText>
      </w:r>
      <w:r>
        <w:fldChar w:fldCharType="separate"/>
      </w:r>
      <w:r w:rsidR="00862901">
        <w:rPr>
          <w:noProof/>
          <w:lang w:val="en-US"/>
        </w:rPr>
        <w:t>3</w:t>
      </w:r>
      <w:r>
        <w:fldChar w:fldCharType="end"/>
      </w:r>
      <w:r w:rsidRPr="009647BE">
        <w:rPr>
          <w:lang w:val="en-US"/>
        </w:rPr>
        <w:t xml:space="preserve">: Distribution of </w:t>
      </w:r>
      <w:r w:rsidRPr="00261984">
        <w:rPr>
          <w:lang w:val="en-US"/>
        </w:rPr>
        <w:t>simplex and prefixed motion verbs</w:t>
      </w:r>
      <w:r>
        <w:rPr>
          <w:lang w:val="en-US"/>
        </w:rPr>
        <w:t xml:space="preserve"> in percent (based on </w:t>
      </w:r>
      <w:r w:rsidR="00D2454A">
        <w:rPr>
          <w:lang w:val="en-US"/>
        </w:rPr>
        <w:t xml:space="preserve">the bottom line in </w:t>
      </w:r>
      <w:r>
        <w:rPr>
          <w:lang w:val="en-US"/>
        </w:rPr>
        <w:t>Table 3)</w:t>
      </w:r>
    </w:p>
    <w:p w14:paraId="58139499" w14:textId="77777777" w:rsidR="00752AEB" w:rsidRDefault="00384030" w:rsidP="00026CB7">
      <w:pPr>
        <w:pStyle w:val="Overskrift2"/>
      </w:pPr>
      <w:r>
        <w:lastRenderedPageBreak/>
        <w:t xml:space="preserve">5. </w:t>
      </w:r>
      <w:r w:rsidR="000F2B7E">
        <w:t>Constructional profiles: specific</w:t>
      </w:r>
      <w:r>
        <w:t>, generalized and metaphorical uses</w:t>
      </w:r>
    </w:p>
    <w:p w14:paraId="568CB2A7" w14:textId="22EC9499" w:rsidR="006645D5" w:rsidRDefault="001E33B6" w:rsidP="00094D23">
      <w:pPr>
        <w:pStyle w:val="Brdtekst"/>
      </w:pPr>
      <w:r>
        <w:t xml:space="preserve">We now turn from morphological to syntactic constructions. </w:t>
      </w:r>
      <w:r w:rsidR="00E90392">
        <w:t xml:space="preserve">Although in the previous section we argued that </w:t>
      </w:r>
      <w:r w:rsidR="003D5458">
        <w:t xml:space="preserve">prefixed verbs deserve more attention, simplex verbs are nevertheless important. </w:t>
      </w:r>
      <w:r>
        <w:t xml:space="preserve">It makes sense to distinguish between three broad classes of constructions where </w:t>
      </w:r>
      <w:r w:rsidR="003D5458">
        <w:t xml:space="preserve">simplex </w:t>
      </w:r>
      <w:r>
        <w:t xml:space="preserve">motion verbs involve what we refer to as “specific”, “generalized” and “metaphorical” motion. </w:t>
      </w:r>
      <w:r w:rsidR="006645D5">
        <w:t xml:space="preserve">We show that motion verbs have very different distributions across these three classes of constructions and argue that the differences help us </w:t>
      </w:r>
      <w:r w:rsidR="00DB109B">
        <w:t>pinpoint</w:t>
      </w:r>
      <w:r w:rsidR="006645D5">
        <w:t xml:space="preserve"> strategic input for L2 learners.</w:t>
      </w:r>
    </w:p>
    <w:p w14:paraId="14BC9776" w14:textId="4E71288C" w:rsidR="001E33B6" w:rsidRDefault="00DB109B" w:rsidP="006645D5">
      <w:pPr>
        <w:pStyle w:val="Brdtekst-frsteinnrykk"/>
      </w:pPr>
      <w:r>
        <w:t>“</w:t>
      </w:r>
      <w:r w:rsidR="001E33B6">
        <w:t>Specific</w:t>
      </w:r>
      <w:r>
        <w:t>”</w:t>
      </w:r>
      <w:r w:rsidR="001E33B6">
        <w:t xml:space="preserve"> constructions are found in examples where the verb describes physical motion with the manner of motion specified in the lexical meaning of the verb in question. By way of example, consider the following sentence</w:t>
      </w:r>
      <w:r w:rsidR="00CE1D1F" w:rsidRPr="00CE1D1F">
        <w:t xml:space="preserve"> from </w:t>
      </w:r>
      <w:r w:rsidR="00CE1D1F" w:rsidRPr="00CE1D1F">
        <w:rPr>
          <w:i/>
        </w:rPr>
        <w:t>Harry Potter</w:t>
      </w:r>
      <w:r w:rsidR="001E33B6">
        <w:t>:</w:t>
      </w:r>
    </w:p>
    <w:p w14:paraId="2B4702B3" w14:textId="0245C2CA" w:rsidR="00345453" w:rsidRDefault="00345453" w:rsidP="00CE1D1F">
      <w:pPr>
        <w:pStyle w:val="Example"/>
        <w:rPr>
          <w:rStyle w:val="b-wrd-expl"/>
        </w:rPr>
      </w:pPr>
      <w:proofErr w:type="spellStart"/>
      <w:r w:rsidRPr="003D5458">
        <w:rPr>
          <w:rStyle w:val="b-wrd-expl"/>
          <w:i/>
        </w:rPr>
        <w:t>Okazalos</w:t>
      </w:r>
      <w:proofErr w:type="spellEnd"/>
      <w:r w:rsidRPr="003D5458">
        <w:rPr>
          <w:rStyle w:val="b-wrd-expl"/>
          <w:i/>
        </w:rPr>
        <w:t xml:space="preserve">’, on ne </w:t>
      </w:r>
      <w:proofErr w:type="spellStart"/>
      <w:r w:rsidRPr="003D5458">
        <w:rPr>
          <w:rStyle w:val="b-wrd-expl"/>
          <w:i/>
        </w:rPr>
        <w:t>vral</w:t>
      </w:r>
      <w:proofErr w:type="spellEnd"/>
      <w:r w:rsidRPr="003D5458">
        <w:rPr>
          <w:rStyle w:val="b-wrd-expl"/>
          <w:i/>
        </w:rPr>
        <w:t xml:space="preserve">, on </w:t>
      </w:r>
      <w:proofErr w:type="spellStart"/>
      <w:r w:rsidRPr="003D5458">
        <w:rPr>
          <w:rStyle w:val="b-wrd-expl"/>
          <w:i/>
        </w:rPr>
        <w:t>dejstvitel’no</w:t>
      </w:r>
      <w:proofErr w:type="spellEnd"/>
      <w:r w:rsidRPr="003D5458">
        <w:rPr>
          <w:rStyle w:val="b-wrd-expl"/>
          <w:i/>
        </w:rPr>
        <w:t xml:space="preserve"> </w:t>
      </w:r>
      <w:proofErr w:type="spellStart"/>
      <w:r w:rsidRPr="003D5458">
        <w:rPr>
          <w:rStyle w:val="b-wrd-expl"/>
          <w:i/>
        </w:rPr>
        <w:t>umel</w:t>
      </w:r>
      <w:proofErr w:type="spellEnd"/>
      <w:r w:rsidRPr="003D5458">
        <w:rPr>
          <w:rStyle w:val="b-wrd-expl"/>
          <w:i/>
        </w:rPr>
        <w:t xml:space="preserve"> </w:t>
      </w:r>
      <w:proofErr w:type="spellStart"/>
      <w:r w:rsidRPr="003D5458">
        <w:rPr>
          <w:rStyle w:val="b-wrd-expl"/>
          <w:b/>
          <w:i/>
        </w:rPr>
        <w:t>letat’</w:t>
      </w:r>
      <w:r w:rsidR="00407098" w:rsidRPr="003D5458">
        <w:rPr>
          <w:b/>
          <w:i/>
          <w:vertAlign w:val="superscript"/>
        </w:rPr>
        <w:t>non</w:t>
      </w:r>
      <w:proofErr w:type="spellEnd"/>
      <w:r w:rsidRPr="003D5458">
        <w:rPr>
          <w:rStyle w:val="b-wrd-expl"/>
          <w:i/>
        </w:rPr>
        <w:t>.</w:t>
      </w:r>
      <w:r>
        <w:rPr>
          <w:rStyle w:val="b-wrd-expl"/>
        </w:rPr>
        <w:t xml:space="preserve"> (J. K. Rowling 1997)</w:t>
      </w:r>
    </w:p>
    <w:p w14:paraId="287B8DA3" w14:textId="3280623E" w:rsidR="00CE1D1F" w:rsidRDefault="00407098" w:rsidP="00407098">
      <w:pPr>
        <w:pStyle w:val="Example"/>
        <w:numPr>
          <w:ilvl w:val="0"/>
          <w:numId w:val="0"/>
        </w:numPr>
        <w:ind w:left="567"/>
      </w:pPr>
      <w:r>
        <w:rPr>
          <w:rStyle w:val="b-wrd-expl"/>
        </w:rPr>
        <w:t>‘</w:t>
      </w:r>
      <w:r w:rsidR="00CE1D1F">
        <w:rPr>
          <w:rStyle w:val="b-wrd-expl"/>
        </w:rPr>
        <w:t>He</w:t>
      </w:r>
      <w:r w:rsidR="00CE1D1F">
        <w:t xml:space="preserve"> </w:t>
      </w:r>
      <w:r w:rsidR="00CE1D1F">
        <w:rPr>
          <w:rStyle w:val="b-wrd-expl"/>
        </w:rPr>
        <w:t>hadn't</w:t>
      </w:r>
      <w:r w:rsidR="00CE1D1F">
        <w:t xml:space="preserve"> </w:t>
      </w:r>
      <w:r w:rsidR="00CE1D1F">
        <w:rPr>
          <w:rStyle w:val="b-wrd-expl"/>
        </w:rPr>
        <w:t>been</w:t>
      </w:r>
      <w:r w:rsidR="00CE1D1F">
        <w:t xml:space="preserve"> </w:t>
      </w:r>
      <w:r w:rsidR="00CE1D1F">
        <w:rPr>
          <w:rStyle w:val="b-wrd-expl"/>
        </w:rPr>
        <w:t>lying</w:t>
      </w:r>
      <w:r w:rsidR="00CE1D1F">
        <w:t xml:space="preserve">, </w:t>
      </w:r>
      <w:r w:rsidR="00CE1D1F">
        <w:rPr>
          <w:rStyle w:val="b-wrd-expl"/>
        </w:rPr>
        <w:t>he</w:t>
      </w:r>
      <w:r w:rsidR="00CE1D1F">
        <w:t xml:space="preserve"> </w:t>
      </w:r>
      <w:r w:rsidR="00CE1D1F">
        <w:rPr>
          <w:rStyle w:val="b-wrd-expl"/>
        </w:rPr>
        <w:t>could</w:t>
      </w:r>
      <w:r w:rsidR="00CE1D1F">
        <w:t xml:space="preserve"> </w:t>
      </w:r>
      <w:r w:rsidR="00CE1D1F" w:rsidRPr="00345453">
        <w:rPr>
          <w:rStyle w:val="b-wrd-expl"/>
          <w:b/>
        </w:rPr>
        <w:t>fly</w:t>
      </w:r>
      <w:r w:rsidR="00CE1D1F">
        <w:t>.</w:t>
      </w:r>
      <w:r>
        <w:t>’</w:t>
      </w:r>
    </w:p>
    <w:p w14:paraId="6B4B9088" w14:textId="2ED47911" w:rsidR="00CE1D1F" w:rsidRDefault="00CE1D1F" w:rsidP="00094D23">
      <w:pPr>
        <w:pStyle w:val="Brdtekst"/>
      </w:pPr>
      <w:r>
        <w:t xml:space="preserve">Here it is clear that we are dealing with </w:t>
      </w:r>
      <w:r w:rsidR="00DB109B">
        <w:t xml:space="preserve">physical </w:t>
      </w:r>
      <w:r>
        <w:t>movement through space, and that the movement is of the kind specified by the lexical meaning – flying.</w:t>
      </w:r>
    </w:p>
    <w:p w14:paraId="02F4D799" w14:textId="6128648D" w:rsidR="00856761" w:rsidRDefault="00DB109B" w:rsidP="00094D23">
      <w:pPr>
        <w:pStyle w:val="Brdtekst-frsteinnrykk"/>
      </w:pPr>
      <w:r>
        <w:t>“</w:t>
      </w:r>
      <w:r w:rsidR="00856761">
        <w:t>Generalized</w:t>
      </w:r>
      <w:r>
        <w:t>”</w:t>
      </w:r>
      <w:r w:rsidR="00856761">
        <w:t xml:space="preserve"> motion covers constructions with physical movement in space, but where the movement is not of the type specified by the verb’s lexical meaning:</w:t>
      </w:r>
    </w:p>
    <w:p w14:paraId="53FB2881" w14:textId="61044B49" w:rsidR="00345453" w:rsidRPr="00345453" w:rsidRDefault="00345453" w:rsidP="00856761">
      <w:pPr>
        <w:pStyle w:val="Example"/>
        <w:rPr>
          <w:lang w:val="nb-NO"/>
        </w:rPr>
      </w:pPr>
      <w:proofErr w:type="spellStart"/>
      <w:r w:rsidRPr="003D5458">
        <w:rPr>
          <w:i/>
          <w:lang w:val="nb-NO"/>
        </w:rPr>
        <w:t>Nad</w:t>
      </w:r>
      <w:proofErr w:type="spellEnd"/>
      <w:r w:rsidRPr="003D5458">
        <w:rPr>
          <w:i/>
          <w:lang w:val="nb-NO"/>
        </w:rPr>
        <w:t xml:space="preserve"> </w:t>
      </w:r>
      <w:proofErr w:type="spellStart"/>
      <w:r w:rsidRPr="003D5458">
        <w:rPr>
          <w:i/>
          <w:lang w:val="nb-NO"/>
        </w:rPr>
        <w:t>zamkom</w:t>
      </w:r>
      <w:proofErr w:type="spellEnd"/>
      <w:r w:rsidRPr="003D5458">
        <w:rPr>
          <w:i/>
          <w:lang w:val="nb-NO"/>
        </w:rPr>
        <w:t xml:space="preserve"> </w:t>
      </w:r>
      <w:proofErr w:type="spellStart"/>
      <w:r w:rsidRPr="003D5458">
        <w:rPr>
          <w:i/>
          <w:lang w:val="nb-NO"/>
        </w:rPr>
        <w:t>rejal</w:t>
      </w:r>
      <w:proofErr w:type="spellEnd"/>
      <w:r w:rsidRPr="003D5458">
        <w:rPr>
          <w:i/>
          <w:lang w:val="nb-NO"/>
        </w:rPr>
        <w:t xml:space="preserve"> </w:t>
      </w:r>
      <w:proofErr w:type="spellStart"/>
      <w:r w:rsidRPr="003D5458">
        <w:rPr>
          <w:i/>
          <w:lang w:val="nb-NO"/>
        </w:rPr>
        <w:t>flag</w:t>
      </w:r>
      <w:proofErr w:type="spellEnd"/>
      <w:r w:rsidRPr="003D5458">
        <w:rPr>
          <w:i/>
          <w:lang w:val="nb-NO"/>
        </w:rPr>
        <w:t xml:space="preserve">, </w:t>
      </w:r>
      <w:proofErr w:type="spellStart"/>
      <w:r w:rsidRPr="003D5458">
        <w:rPr>
          <w:i/>
          <w:lang w:val="nb-NO"/>
        </w:rPr>
        <w:t>po</w:t>
      </w:r>
      <w:proofErr w:type="spellEnd"/>
      <w:r w:rsidRPr="003D5458">
        <w:rPr>
          <w:i/>
          <w:lang w:val="nb-NO"/>
        </w:rPr>
        <w:t xml:space="preserve"> </w:t>
      </w:r>
      <w:proofErr w:type="spellStart"/>
      <w:r w:rsidRPr="003D5458">
        <w:rPr>
          <w:i/>
          <w:lang w:val="nb-NO"/>
        </w:rPr>
        <w:t>zalivu</w:t>
      </w:r>
      <w:proofErr w:type="spellEnd"/>
      <w:r w:rsidRPr="003D5458">
        <w:rPr>
          <w:i/>
          <w:lang w:val="nb-NO"/>
        </w:rPr>
        <w:t xml:space="preserve"> </w:t>
      </w:r>
      <w:proofErr w:type="spellStart"/>
      <w:r w:rsidRPr="003D5458">
        <w:rPr>
          <w:b/>
          <w:i/>
          <w:lang w:val="nb-NO"/>
        </w:rPr>
        <w:t>šli</w:t>
      </w:r>
      <w:r w:rsidR="00407098" w:rsidRPr="003D5458">
        <w:rPr>
          <w:b/>
          <w:i/>
          <w:vertAlign w:val="superscript"/>
          <w:lang w:val="nb-NO"/>
        </w:rPr>
        <w:t>uni</w:t>
      </w:r>
      <w:proofErr w:type="spellEnd"/>
      <w:r w:rsidRPr="003D5458">
        <w:rPr>
          <w:i/>
          <w:lang w:val="nb-NO"/>
        </w:rPr>
        <w:t xml:space="preserve"> </w:t>
      </w:r>
      <w:proofErr w:type="spellStart"/>
      <w:r w:rsidRPr="003D5458">
        <w:rPr>
          <w:i/>
          <w:lang w:val="nb-NO"/>
        </w:rPr>
        <w:t>korabli</w:t>
      </w:r>
      <w:proofErr w:type="spellEnd"/>
      <w:r w:rsidRPr="003D5458">
        <w:rPr>
          <w:i/>
          <w:lang w:val="nb-NO"/>
        </w:rPr>
        <w:t xml:space="preserve"> </w:t>
      </w:r>
      <w:proofErr w:type="spellStart"/>
      <w:r w:rsidRPr="003D5458">
        <w:rPr>
          <w:i/>
          <w:lang w:val="nb-NO"/>
        </w:rPr>
        <w:t>ili</w:t>
      </w:r>
      <w:proofErr w:type="spellEnd"/>
      <w:r w:rsidRPr="003D5458">
        <w:rPr>
          <w:i/>
          <w:lang w:val="nb-NO"/>
        </w:rPr>
        <w:t xml:space="preserve"> </w:t>
      </w:r>
      <w:proofErr w:type="spellStart"/>
      <w:r w:rsidRPr="003D5458">
        <w:rPr>
          <w:i/>
          <w:lang w:val="nb-NO"/>
        </w:rPr>
        <w:t>stojali</w:t>
      </w:r>
      <w:proofErr w:type="spellEnd"/>
      <w:r w:rsidRPr="003D5458">
        <w:rPr>
          <w:i/>
          <w:lang w:val="nb-NO"/>
        </w:rPr>
        <w:t xml:space="preserve"> </w:t>
      </w:r>
      <w:proofErr w:type="spellStart"/>
      <w:r w:rsidRPr="003D5458">
        <w:rPr>
          <w:i/>
          <w:lang w:val="nb-NO"/>
        </w:rPr>
        <w:t>na</w:t>
      </w:r>
      <w:proofErr w:type="spellEnd"/>
      <w:r w:rsidRPr="003D5458">
        <w:rPr>
          <w:i/>
          <w:lang w:val="nb-NO"/>
        </w:rPr>
        <w:t xml:space="preserve"> </w:t>
      </w:r>
      <w:proofErr w:type="spellStart"/>
      <w:r w:rsidRPr="003D5458">
        <w:rPr>
          <w:i/>
          <w:lang w:val="nb-NO"/>
        </w:rPr>
        <w:t>jakore</w:t>
      </w:r>
      <w:proofErr w:type="spellEnd"/>
      <w:r w:rsidRPr="003D5458">
        <w:rPr>
          <w:i/>
          <w:lang w:val="nb-NO"/>
        </w:rPr>
        <w:t>.</w:t>
      </w:r>
      <w:r>
        <w:rPr>
          <w:lang w:val="nb-NO"/>
        </w:rPr>
        <w:t xml:space="preserve"> (R. L. Stevenson 1886)</w:t>
      </w:r>
    </w:p>
    <w:p w14:paraId="78B53991" w14:textId="25ABBB9F" w:rsidR="00856761" w:rsidRPr="00856761" w:rsidRDefault="00345453" w:rsidP="00345453">
      <w:pPr>
        <w:pStyle w:val="Example"/>
        <w:numPr>
          <w:ilvl w:val="0"/>
          <w:numId w:val="0"/>
        </w:numPr>
        <w:ind w:left="567"/>
      </w:pPr>
      <w:r w:rsidRPr="00345453">
        <w:t>‘</w:t>
      </w:r>
      <w:r w:rsidR="00856761" w:rsidRPr="00856761">
        <w:t xml:space="preserve">There was a flag upon the castle, and ships </w:t>
      </w:r>
      <w:r w:rsidR="00856761" w:rsidRPr="00345453">
        <w:rPr>
          <w:b/>
        </w:rPr>
        <w:t>moving</w:t>
      </w:r>
      <w:r w:rsidR="00856761" w:rsidRPr="00856761">
        <w:t xml:space="preserve"> or lying anchored in the firth.</w:t>
      </w:r>
      <w:r>
        <w:t>’</w:t>
      </w:r>
      <w:r w:rsidR="00856761" w:rsidRPr="00856761">
        <w:t xml:space="preserve"> </w:t>
      </w:r>
    </w:p>
    <w:p w14:paraId="1B3E171E" w14:textId="28355985" w:rsidR="00856761" w:rsidRPr="00094D23" w:rsidRDefault="00856761" w:rsidP="00094D23">
      <w:pPr>
        <w:pStyle w:val="Brdtekst"/>
      </w:pPr>
      <w:r w:rsidRPr="00094D23">
        <w:t>The ships in this example are clearly moving</w:t>
      </w:r>
      <w:r w:rsidR="00094D23" w:rsidRPr="00094D23">
        <w:t xml:space="preserve"> in space, but although the lexical meaning of </w:t>
      </w:r>
      <w:proofErr w:type="spellStart"/>
      <w:r w:rsidR="00094D23" w:rsidRPr="00DB109B">
        <w:rPr>
          <w:i/>
        </w:rPr>
        <w:t>idti</w:t>
      </w:r>
      <w:proofErr w:type="spellEnd"/>
      <w:r w:rsidR="00094D23" w:rsidRPr="00094D23">
        <w:t xml:space="preserve"> ‘walk’ specifies movement on foot, the ships in the example are not moving on foot, since ships do not have feet. In other words, this is a construction of the generalized motion type.</w:t>
      </w:r>
    </w:p>
    <w:p w14:paraId="1495261D" w14:textId="25FCB500" w:rsidR="00094D23" w:rsidRDefault="00DB109B" w:rsidP="00094D23">
      <w:pPr>
        <w:pStyle w:val="Brdtekst-frsteinnrykk"/>
      </w:pPr>
      <w:r>
        <w:t>“</w:t>
      </w:r>
      <w:r w:rsidR="00094D23">
        <w:t>Metaphorical</w:t>
      </w:r>
      <w:r>
        <w:t>”</w:t>
      </w:r>
      <w:r w:rsidR="00094D23">
        <w:t xml:space="preserve"> motion is a type of constructions where the motion in question is not literal:</w:t>
      </w:r>
    </w:p>
    <w:p w14:paraId="484981DA" w14:textId="0DCA88BD" w:rsidR="00345453" w:rsidRPr="00345453" w:rsidRDefault="00345453" w:rsidP="00A95E98">
      <w:pPr>
        <w:pStyle w:val="Example"/>
      </w:pPr>
      <w:r w:rsidRPr="003D5458">
        <w:rPr>
          <w:i/>
        </w:rPr>
        <w:t xml:space="preserve">U </w:t>
      </w:r>
      <w:proofErr w:type="spellStart"/>
      <w:r w:rsidRPr="003D5458">
        <w:rPr>
          <w:i/>
        </w:rPr>
        <w:t>nas</w:t>
      </w:r>
      <w:proofErr w:type="spellEnd"/>
      <w:r w:rsidRPr="003D5458">
        <w:rPr>
          <w:i/>
        </w:rPr>
        <w:t xml:space="preserve"> </w:t>
      </w:r>
      <w:proofErr w:type="spellStart"/>
      <w:r w:rsidRPr="003D5458">
        <w:rPr>
          <w:b/>
          <w:i/>
        </w:rPr>
        <w:t>idut</w:t>
      </w:r>
      <w:r w:rsidR="00407098" w:rsidRPr="003D5458">
        <w:rPr>
          <w:b/>
          <w:i/>
          <w:vertAlign w:val="superscript"/>
        </w:rPr>
        <w:t>uni</w:t>
      </w:r>
      <w:proofErr w:type="spellEnd"/>
      <w:r w:rsidRPr="003D5458">
        <w:rPr>
          <w:i/>
        </w:rPr>
        <w:t xml:space="preserve"> </w:t>
      </w:r>
      <w:proofErr w:type="spellStart"/>
      <w:r w:rsidRPr="003D5458">
        <w:rPr>
          <w:i/>
        </w:rPr>
        <w:t>peregovory</w:t>
      </w:r>
      <w:proofErr w:type="spellEnd"/>
      <w:r w:rsidRPr="003D5458">
        <w:rPr>
          <w:i/>
        </w:rPr>
        <w:t xml:space="preserve"> s </w:t>
      </w:r>
      <w:proofErr w:type="spellStart"/>
      <w:r w:rsidRPr="003D5458">
        <w:rPr>
          <w:i/>
        </w:rPr>
        <w:t>ee</w:t>
      </w:r>
      <w:proofErr w:type="spellEnd"/>
      <w:r w:rsidRPr="003D5458">
        <w:rPr>
          <w:i/>
        </w:rPr>
        <w:t xml:space="preserve"> </w:t>
      </w:r>
      <w:proofErr w:type="spellStart"/>
      <w:r w:rsidRPr="003D5458">
        <w:rPr>
          <w:i/>
        </w:rPr>
        <w:t>mužem</w:t>
      </w:r>
      <w:proofErr w:type="spellEnd"/>
      <w:r w:rsidRPr="003D5458">
        <w:rPr>
          <w:i/>
        </w:rPr>
        <w:t xml:space="preserve"> o </w:t>
      </w:r>
      <w:proofErr w:type="spellStart"/>
      <w:r w:rsidRPr="003D5458">
        <w:rPr>
          <w:i/>
        </w:rPr>
        <w:t>razvode</w:t>
      </w:r>
      <w:proofErr w:type="spellEnd"/>
      <w:r w:rsidRPr="003D5458">
        <w:rPr>
          <w:i/>
        </w:rPr>
        <w:t>.</w:t>
      </w:r>
      <w:r w:rsidRPr="00345453">
        <w:t xml:space="preserve"> </w:t>
      </w:r>
      <w:r>
        <w:t>(L. Tolstoy 1878)</w:t>
      </w:r>
    </w:p>
    <w:p w14:paraId="471117A4" w14:textId="3D08A83E" w:rsidR="00A95E98" w:rsidRPr="00A95E98" w:rsidRDefault="00345453" w:rsidP="00A95E98">
      <w:pPr>
        <w:pStyle w:val="Example"/>
        <w:numPr>
          <w:ilvl w:val="0"/>
          <w:numId w:val="0"/>
        </w:numPr>
        <w:ind w:left="567"/>
      </w:pPr>
      <w:r w:rsidRPr="00345453">
        <w:t>‘</w:t>
      </w:r>
      <w:r w:rsidR="00A95E98" w:rsidRPr="00A95E98">
        <w:rPr>
          <w:rFonts w:eastAsia="Times New Roman"/>
        </w:rPr>
        <w:t>We</w:t>
      </w:r>
      <w:r w:rsidR="00A95E98" w:rsidRPr="00A95E98">
        <w:t xml:space="preserve"> </w:t>
      </w:r>
      <w:r w:rsidR="00A95E98" w:rsidRPr="00A95E98">
        <w:rPr>
          <w:rFonts w:eastAsia="Times New Roman"/>
        </w:rPr>
        <w:t>are</w:t>
      </w:r>
      <w:r w:rsidR="00A95E98" w:rsidRPr="00A95E98">
        <w:t xml:space="preserve"> </w:t>
      </w:r>
      <w:r w:rsidR="00A95E98" w:rsidRPr="00345453">
        <w:rPr>
          <w:rFonts w:eastAsia="Times New Roman"/>
          <w:b/>
        </w:rPr>
        <w:t>carrying</w:t>
      </w:r>
      <w:r w:rsidR="00A95E98" w:rsidRPr="00345453">
        <w:rPr>
          <w:b/>
        </w:rPr>
        <w:t xml:space="preserve"> </w:t>
      </w:r>
      <w:r w:rsidR="00A95E98" w:rsidRPr="00345453">
        <w:rPr>
          <w:rFonts w:eastAsia="Times New Roman"/>
          <w:b/>
        </w:rPr>
        <w:t>on</w:t>
      </w:r>
      <w:r w:rsidR="00A95E98" w:rsidRPr="00A95E98">
        <w:t xml:space="preserve"> </w:t>
      </w:r>
      <w:r w:rsidR="00A95E98" w:rsidRPr="00A95E98">
        <w:rPr>
          <w:rFonts w:eastAsia="Times New Roman"/>
        </w:rPr>
        <w:t>negotiations</w:t>
      </w:r>
      <w:r w:rsidR="00A95E98" w:rsidRPr="00A95E98">
        <w:t xml:space="preserve"> </w:t>
      </w:r>
      <w:r w:rsidR="00A95E98" w:rsidRPr="00A95E98">
        <w:rPr>
          <w:rFonts w:eastAsia="Times New Roman"/>
        </w:rPr>
        <w:t>with</w:t>
      </w:r>
      <w:r w:rsidR="00A95E98" w:rsidRPr="00A95E98">
        <w:t xml:space="preserve"> </w:t>
      </w:r>
      <w:r w:rsidR="00A95E98" w:rsidRPr="00A95E98">
        <w:rPr>
          <w:rFonts w:eastAsia="Times New Roman"/>
        </w:rPr>
        <w:t>her</w:t>
      </w:r>
      <w:r w:rsidR="00A95E98" w:rsidRPr="00A95E98">
        <w:t xml:space="preserve"> </w:t>
      </w:r>
      <w:r w:rsidR="00A95E98" w:rsidRPr="00A95E98">
        <w:rPr>
          <w:rFonts w:eastAsia="Times New Roman"/>
        </w:rPr>
        <w:t>husband</w:t>
      </w:r>
      <w:r w:rsidR="00A95E98" w:rsidRPr="00A95E98">
        <w:t xml:space="preserve"> </w:t>
      </w:r>
      <w:r w:rsidR="00A95E98" w:rsidRPr="00A95E98">
        <w:rPr>
          <w:rFonts w:eastAsia="Times New Roman"/>
        </w:rPr>
        <w:t>about</w:t>
      </w:r>
      <w:r w:rsidR="00A95E98" w:rsidRPr="00A95E98">
        <w:t xml:space="preserve"> </w:t>
      </w:r>
      <w:r w:rsidR="00A95E98" w:rsidRPr="00A95E98">
        <w:rPr>
          <w:rFonts w:eastAsia="Times New Roman"/>
        </w:rPr>
        <w:t>a</w:t>
      </w:r>
      <w:r w:rsidR="00A95E98" w:rsidRPr="00A95E98">
        <w:t xml:space="preserve"> </w:t>
      </w:r>
      <w:r w:rsidR="00A95E98" w:rsidRPr="00A95E98">
        <w:rPr>
          <w:rFonts w:eastAsia="Times New Roman"/>
        </w:rPr>
        <w:t>divorce</w:t>
      </w:r>
      <w:r w:rsidR="00A95E98" w:rsidRPr="00A95E98">
        <w:t>.</w:t>
      </w:r>
      <w:r>
        <w:t>’</w:t>
      </w:r>
    </w:p>
    <w:p w14:paraId="57A548FC" w14:textId="560D561D" w:rsidR="00094D23" w:rsidRDefault="00A95E98" w:rsidP="00A95E98">
      <w:pPr>
        <w:pStyle w:val="Brdtekst"/>
      </w:pPr>
      <w:r w:rsidRPr="00A95E98">
        <w:t xml:space="preserve">In this example, there is no physical motion, but </w:t>
      </w:r>
      <w:proofErr w:type="spellStart"/>
      <w:r>
        <w:rPr>
          <w:i/>
        </w:rPr>
        <w:t>idti</w:t>
      </w:r>
      <w:proofErr w:type="spellEnd"/>
      <w:r>
        <w:t xml:space="preserve"> ‘walk’ is used metaphorically to indicate the progress of the negotiations.</w:t>
      </w:r>
    </w:p>
    <w:p w14:paraId="72843C61" w14:textId="18267C27" w:rsidR="00A95E98" w:rsidRDefault="00A95E98" w:rsidP="00A95E98">
      <w:pPr>
        <w:pStyle w:val="Brdtekst-frsteinnrykk"/>
      </w:pPr>
      <w:r>
        <w:t xml:space="preserve">In order to investigate the distribution of the specific, generalized and metaphorical constructions, we created a database of 100 corpus examples for each motion verb listed in Table 3. We used the Russian National Corpus (main corpus), and restricted the searches to examples from 1950 or later, since we are interested in the situation in modern Russian. Based on the searches we created a random sample of 100 examples for each verb. Each sample contained only one example per author. The samples were conflated to one large dataset, which was then annotated manually. The distribution is given in Table 4 and </w:t>
      </w:r>
      <w:ins w:id="95" w:author="Laura A Janda" w:date="2018-08-31T11:17:00Z">
        <w:r w:rsidR="001533C2">
          <w:t xml:space="preserve">visualized in </w:t>
        </w:r>
      </w:ins>
      <w:r>
        <w:t>Figure 4.</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959"/>
        <w:gridCol w:w="1382"/>
        <w:gridCol w:w="1525"/>
        <w:gridCol w:w="1096"/>
      </w:tblGrid>
      <w:tr w:rsidR="00EA6C20" w:rsidRPr="00EA6C20" w14:paraId="614DE6DF" w14:textId="77777777" w:rsidTr="003D5458">
        <w:trPr>
          <w:trHeight w:val="320"/>
        </w:trPr>
        <w:tc>
          <w:tcPr>
            <w:tcW w:w="2835" w:type="dxa"/>
            <w:tcBorders>
              <w:bottom w:val="single" w:sz="4" w:space="0" w:color="auto"/>
            </w:tcBorders>
            <w:noWrap/>
            <w:hideMark/>
          </w:tcPr>
          <w:p w14:paraId="6BEE51E9" w14:textId="77777777" w:rsidR="00EA6C20" w:rsidRPr="003D5458" w:rsidRDefault="00EA6C20" w:rsidP="00EA6C20">
            <w:pPr>
              <w:pStyle w:val="Brdtekst"/>
              <w:spacing w:before="240"/>
            </w:pPr>
          </w:p>
        </w:tc>
        <w:tc>
          <w:tcPr>
            <w:tcW w:w="959" w:type="dxa"/>
            <w:tcBorders>
              <w:bottom w:val="single" w:sz="4" w:space="0" w:color="auto"/>
            </w:tcBorders>
            <w:noWrap/>
            <w:hideMark/>
          </w:tcPr>
          <w:p w14:paraId="30C953F4" w14:textId="77777777" w:rsidR="00EA6C20" w:rsidRPr="00EA6C20" w:rsidRDefault="00EA6C20" w:rsidP="00EA6C20">
            <w:pPr>
              <w:pStyle w:val="Brdtekst"/>
              <w:spacing w:before="240"/>
              <w:jc w:val="right"/>
              <w:rPr>
                <w:lang w:val="nb-NO"/>
              </w:rPr>
            </w:pPr>
            <w:proofErr w:type="spellStart"/>
            <w:r w:rsidRPr="00EA6C20">
              <w:rPr>
                <w:lang w:val="nb-NO"/>
              </w:rPr>
              <w:t>Specific</w:t>
            </w:r>
            <w:proofErr w:type="spellEnd"/>
          </w:p>
        </w:tc>
        <w:tc>
          <w:tcPr>
            <w:tcW w:w="1382" w:type="dxa"/>
            <w:tcBorders>
              <w:bottom w:val="single" w:sz="4" w:space="0" w:color="auto"/>
            </w:tcBorders>
            <w:noWrap/>
            <w:hideMark/>
          </w:tcPr>
          <w:p w14:paraId="36A6784E" w14:textId="77777777" w:rsidR="00EA6C20" w:rsidRPr="00EA6C20" w:rsidRDefault="00EA6C20" w:rsidP="00EA6C20">
            <w:pPr>
              <w:pStyle w:val="Brdtekst"/>
              <w:spacing w:before="240"/>
              <w:jc w:val="right"/>
              <w:rPr>
                <w:lang w:val="nb-NO"/>
              </w:rPr>
            </w:pPr>
            <w:proofErr w:type="spellStart"/>
            <w:r w:rsidRPr="00EA6C20">
              <w:rPr>
                <w:lang w:val="nb-NO"/>
              </w:rPr>
              <w:t>Generalized</w:t>
            </w:r>
            <w:proofErr w:type="spellEnd"/>
          </w:p>
        </w:tc>
        <w:tc>
          <w:tcPr>
            <w:tcW w:w="1525" w:type="dxa"/>
            <w:tcBorders>
              <w:bottom w:val="single" w:sz="4" w:space="0" w:color="auto"/>
            </w:tcBorders>
            <w:noWrap/>
            <w:hideMark/>
          </w:tcPr>
          <w:p w14:paraId="2B6218CF" w14:textId="77777777" w:rsidR="00EA6C20" w:rsidRPr="00EA6C20" w:rsidRDefault="00EA6C20" w:rsidP="00EA6C20">
            <w:pPr>
              <w:pStyle w:val="Brdtekst"/>
              <w:spacing w:before="240"/>
              <w:jc w:val="right"/>
              <w:rPr>
                <w:lang w:val="nb-NO"/>
              </w:rPr>
            </w:pPr>
            <w:proofErr w:type="spellStart"/>
            <w:r w:rsidRPr="00EA6C20">
              <w:rPr>
                <w:lang w:val="nb-NO"/>
              </w:rPr>
              <w:t>Metaphorical</w:t>
            </w:r>
            <w:proofErr w:type="spellEnd"/>
          </w:p>
        </w:tc>
        <w:tc>
          <w:tcPr>
            <w:tcW w:w="1096" w:type="dxa"/>
            <w:tcBorders>
              <w:bottom w:val="single" w:sz="4" w:space="0" w:color="auto"/>
            </w:tcBorders>
            <w:noWrap/>
            <w:hideMark/>
          </w:tcPr>
          <w:p w14:paraId="6D5E9A2F" w14:textId="77777777" w:rsidR="00EA6C20" w:rsidRPr="00EA6C20" w:rsidRDefault="00EA6C20" w:rsidP="00EA6C20">
            <w:pPr>
              <w:pStyle w:val="Brdtekst"/>
              <w:spacing w:before="240"/>
              <w:jc w:val="right"/>
              <w:rPr>
                <w:lang w:val="nb-NO"/>
              </w:rPr>
            </w:pPr>
            <w:r w:rsidRPr="00EA6C20">
              <w:rPr>
                <w:lang w:val="nb-NO"/>
              </w:rPr>
              <w:t>Total</w:t>
            </w:r>
          </w:p>
        </w:tc>
      </w:tr>
      <w:tr w:rsidR="00EA6C20" w:rsidRPr="00EA6C20" w14:paraId="72E105FE" w14:textId="77777777" w:rsidTr="003D5458">
        <w:trPr>
          <w:trHeight w:val="320"/>
        </w:trPr>
        <w:tc>
          <w:tcPr>
            <w:tcW w:w="2835" w:type="dxa"/>
            <w:tcBorders>
              <w:top w:val="single" w:sz="4" w:space="0" w:color="auto"/>
            </w:tcBorders>
            <w:noWrap/>
            <w:hideMark/>
          </w:tcPr>
          <w:p w14:paraId="049EE523" w14:textId="3D11F87D" w:rsidR="00EA6C20" w:rsidRPr="00EA6C20" w:rsidRDefault="003D5458" w:rsidP="00EA6C20">
            <w:pPr>
              <w:pStyle w:val="Brdtekst"/>
              <w:rPr>
                <w:i/>
                <w:lang w:val="nb-NO"/>
              </w:rPr>
            </w:pPr>
            <w:proofErr w:type="spellStart"/>
            <w:ins w:id="96" w:author="Tore Nesset" w:date="2018-08-31T14:33:00Z">
              <w:r w:rsidRPr="003D5458">
                <w:rPr>
                  <w:rFonts w:cstheme="minorHAnsi"/>
                  <w:i/>
                  <w:color w:val="000000"/>
                </w:rPr>
                <w:t>vezti</w:t>
              </w:r>
            </w:ins>
            <w:proofErr w:type="spellEnd"/>
            <w:r w:rsidRPr="003D5458">
              <w:rPr>
                <w:rFonts w:cstheme="minorHAnsi"/>
                <w:i/>
                <w:color w:val="000000"/>
                <w:vertAlign w:val="superscript"/>
              </w:rPr>
              <w:t xml:space="preserve"> </w:t>
            </w:r>
            <w:proofErr w:type="spellStart"/>
            <w:r w:rsidRPr="003D5458">
              <w:rPr>
                <w:rFonts w:cstheme="minorHAnsi"/>
                <w:i/>
                <w:color w:val="000000"/>
                <w:vertAlign w:val="superscript"/>
              </w:rPr>
              <w:t>uni</w:t>
            </w:r>
            <w:proofErr w:type="spellEnd"/>
            <w:ins w:id="97" w:author="Tore Nesset" w:date="2018-08-31T14:33:00Z">
              <w:r w:rsidRPr="003D5458">
                <w:rPr>
                  <w:rFonts w:cstheme="minorHAnsi"/>
                  <w:i/>
                  <w:color w:val="000000"/>
                </w:rPr>
                <w:t xml:space="preserve"> </w:t>
              </w:r>
              <w:r w:rsidRPr="003D5458">
                <w:rPr>
                  <w:rFonts w:cstheme="minorHAnsi"/>
                </w:rPr>
                <w:t>‘transport’</w:t>
              </w:r>
            </w:ins>
          </w:p>
        </w:tc>
        <w:tc>
          <w:tcPr>
            <w:tcW w:w="959" w:type="dxa"/>
            <w:tcBorders>
              <w:top w:val="single" w:sz="4" w:space="0" w:color="auto"/>
            </w:tcBorders>
            <w:noWrap/>
            <w:hideMark/>
          </w:tcPr>
          <w:p w14:paraId="5EC9274F" w14:textId="77777777" w:rsidR="00EA6C20" w:rsidRPr="00EA6C20" w:rsidRDefault="00EA6C20" w:rsidP="00EA6C20">
            <w:pPr>
              <w:pStyle w:val="Brdtekst"/>
              <w:jc w:val="right"/>
              <w:rPr>
                <w:lang w:val="nb-NO"/>
              </w:rPr>
            </w:pPr>
            <w:r w:rsidRPr="00EA6C20">
              <w:rPr>
                <w:lang w:val="nb-NO"/>
              </w:rPr>
              <w:t>66</w:t>
            </w:r>
          </w:p>
        </w:tc>
        <w:tc>
          <w:tcPr>
            <w:tcW w:w="1382" w:type="dxa"/>
            <w:tcBorders>
              <w:top w:val="single" w:sz="4" w:space="0" w:color="auto"/>
            </w:tcBorders>
            <w:noWrap/>
            <w:hideMark/>
          </w:tcPr>
          <w:p w14:paraId="65F5F95C" w14:textId="77777777" w:rsidR="00EA6C20" w:rsidRPr="00EA6C20" w:rsidRDefault="00EA6C20" w:rsidP="00EA6C20">
            <w:pPr>
              <w:pStyle w:val="Brdtekst"/>
              <w:jc w:val="right"/>
              <w:rPr>
                <w:lang w:val="nb-NO"/>
              </w:rPr>
            </w:pPr>
            <w:r w:rsidRPr="00EA6C20">
              <w:rPr>
                <w:lang w:val="nb-NO"/>
              </w:rPr>
              <w:t>0</w:t>
            </w:r>
          </w:p>
        </w:tc>
        <w:tc>
          <w:tcPr>
            <w:tcW w:w="1525" w:type="dxa"/>
            <w:tcBorders>
              <w:top w:val="single" w:sz="4" w:space="0" w:color="auto"/>
            </w:tcBorders>
            <w:noWrap/>
            <w:hideMark/>
          </w:tcPr>
          <w:p w14:paraId="286C1B56" w14:textId="77777777" w:rsidR="00EA6C20" w:rsidRPr="00EA6C20" w:rsidRDefault="00EA6C20" w:rsidP="00EA6C20">
            <w:pPr>
              <w:pStyle w:val="Brdtekst"/>
              <w:jc w:val="right"/>
              <w:rPr>
                <w:lang w:val="nb-NO"/>
              </w:rPr>
            </w:pPr>
            <w:r w:rsidRPr="00EA6C20">
              <w:rPr>
                <w:lang w:val="nb-NO"/>
              </w:rPr>
              <w:t>34</w:t>
            </w:r>
          </w:p>
        </w:tc>
        <w:tc>
          <w:tcPr>
            <w:tcW w:w="1096" w:type="dxa"/>
            <w:tcBorders>
              <w:top w:val="single" w:sz="4" w:space="0" w:color="auto"/>
            </w:tcBorders>
            <w:noWrap/>
            <w:hideMark/>
          </w:tcPr>
          <w:p w14:paraId="56616EB5" w14:textId="77777777" w:rsidR="00EA6C20" w:rsidRPr="00EA6C20" w:rsidRDefault="00EA6C20" w:rsidP="00EA6C20">
            <w:pPr>
              <w:pStyle w:val="Brdtekst"/>
              <w:jc w:val="right"/>
              <w:rPr>
                <w:lang w:val="nb-NO"/>
              </w:rPr>
            </w:pPr>
            <w:r w:rsidRPr="00EA6C20">
              <w:rPr>
                <w:lang w:val="nb-NO"/>
              </w:rPr>
              <w:t>100</w:t>
            </w:r>
          </w:p>
        </w:tc>
      </w:tr>
      <w:tr w:rsidR="00EA6C20" w:rsidRPr="00EA6C20" w14:paraId="084B33A5" w14:textId="77777777" w:rsidTr="003D5458">
        <w:trPr>
          <w:trHeight w:val="320"/>
        </w:trPr>
        <w:tc>
          <w:tcPr>
            <w:tcW w:w="2835" w:type="dxa"/>
            <w:noWrap/>
            <w:hideMark/>
          </w:tcPr>
          <w:p w14:paraId="3DAFE539" w14:textId="336EF065" w:rsidR="00EA6C20" w:rsidRPr="00EA6C20" w:rsidRDefault="003D5458" w:rsidP="00EA6C20">
            <w:pPr>
              <w:pStyle w:val="Brdtekst"/>
              <w:rPr>
                <w:i/>
                <w:lang w:val="nb-NO"/>
              </w:rPr>
            </w:pPr>
            <w:proofErr w:type="spellStart"/>
            <w:r w:rsidRPr="003D5458">
              <w:rPr>
                <w:rFonts w:cstheme="minorHAnsi"/>
                <w:i/>
                <w:color w:val="000000"/>
              </w:rPr>
              <w:t>vozit’</w:t>
            </w:r>
            <w:r w:rsidRPr="003D5458">
              <w:rPr>
                <w:rFonts w:cstheme="minorHAnsi"/>
                <w:i/>
                <w:vertAlign w:val="superscript"/>
              </w:rPr>
              <w:t>non</w:t>
            </w:r>
            <w:proofErr w:type="spellEnd"/>
            <w:ins w:id="98" w:author="Tore Nesset" w:date="2018-08-31T14:32:00Z">
              <w:r w:rsidRPr="003D5458">
                <w:rPr>
                  <w:rFonts w:cstheme="minorHAnsi"/>
                  <w:i/>
                  <w:color w:val="000000"/>
                </w:rPr>
                <w:t xml:space="preserve"> </w:t>
              </w:r>
              <w:r w:rsidRPr="003D5458">
                <w:rPr>
                  <w:rFonts w:cstheme="minorHAnsi"/>
                </w:rPr>
                <w:t>‘transport’</w:t>
              </w:r>
            </w:ins>
          </w:p>
        </w:tc>
        <w:tc>
          <w:tcPr>
            <w:tcW w:w="959" w:type="dxa"/>
            <w:noWrap/>
            <w:hideMark/>
          </w:tcPr>
          <w:p w14:paraId="1FF9909A" w14:textId="77777777" w:rsidR="00EA6C20" w:rsidRPr="00EA6C20" w:rsidRDefault="00EA6C20" w:rsidP="00EA6C20">
            <w:pPr>
              <w:pStyle w:val="Brdtekst"/>
              <w:jc w:val="right"/>
              <w:rPr>
                <w:lang w:val="nb-NO"/>
              </w:rPr>
            </w:pPr>
            <w:r w:rsidRPr="00EA6C20">
              <w:rPr>
                <w:lang w:val="nb-NO"/>
              </w:rPr>
              <w:t>96</w:t>
            </w:r>
          </w:p>
        </w:tc>
        <w:tc>
          <w:tcPr>
            <w:tcW w:w="1382" w:type="dxa"/>
            <w:noWrap/>
            <w:hideMark/>
          </w:tcPr>
          <w:p w14:paraId="442D3611" w14:textId="77777777" w:rsidR="00EA6C20" w:rsidRPr="00EA6C20" w:rsidRDefault="00EA6C20" w:rsidP="00EA6C20">
            <w:pPr>
              <w:pStyle w:val="Brdtekst"/>
              <w:jc w:val="right"/>
              <w:rPr>
                <w:lang w:val="nb-NO"/>
              </w:rPr>
            </w:pPr>
            <w:r w:rsidRPr="00EA6C20">
              <w:rPr>
                <w:lang w:val="nb-NO"/>
              </w:rPr>
              <w:t>4</w:t>
            </w:r>
          </w:p>
        </w:tc>
        <w:tc>
          <w:tcPr>
            <w:tcW w:w="1525" w:type="dxa"/>
            <w:noWrap/>
            <w:hideMark/>
          </w:tcPr>
          <w:p w14:paraId="15800704" w14:textId="77777777" w:rsidR="00EA6C20" w:rsidRPr="00EA6C20" w:rsidRDefault="00EA6C20" w:rsidP="00EA6C20">
            <w:pPr>
              <w:pStyle w:val="Brdtekst"/>
              <w:jc w:val="right"/>
              <w:rPr>
                <w:lang w:val="nb-NO"/>
              </w:rPr>
            </w:pPr>
            <w:r w:rsidRPr="00EA6C20">
              <w:rPr>
                <w:lang w:val="nb-NO"/>
              </w:rPr>
              <w:t>0</w:t>
            </w:r>
          </w:p>
        </w:tc>
        <w:tc>
          <w:tcPr>
            <w:tcW w:w="1096" w:type="dxa"/>
            <w:noWrap/>
            <w:hideMark/>
          </w:tcPr>
          <w:p w14:paraId="6B99D9F3" w14:textId="77777777" w:rsidR="00EA6C20" w:rsidRPr="00EA6C20" w:rsidRDefault="00EA6C20" w:rsidP="00EA6C20">
            <w:pPr>
              <w:pStyle w:val="Brdtekst"/>
              <w:jc w:val="right"/>
              <w:rPr>
                <w:lang w:val="nb-NO"/>
              </w:rPr>
            </w:pPr>
            <w:r w:rsidRPr="00EA6C20">
              <w:rPr>
                <w:lang w:val="nb-NO"/>
              </w:rPr>
              <w:t>100</w:t>
            </w:r>
          </w:p>
        </w:tc>
      </w:tr>
      <w:tr w:rsidR="00EA6C20" w:rsidRPr="00EA6C20" w14:paraId="6F3ED5C2" w14:textId="77777777" w:rsidTr="003D5458">
        <w:trPr>
          <w:trHeight w:val="320"/>
        </w:trPr>
        <w:tc>
          <w:tcPr>
            <w:tcW w:w="2835" w:type="dxa"/>
            <w:noWrap/>
            <w:hideMark/>
          </w:tcPr>
          <w:p w14:paraId="4808F7DD" w14:textId="1315B6C8" w:rsidR="00EA6C20" w:rsidRPr="00EA6C20" w:rsidRDefault="003D5458" w:rsidP="00EA6C20">
            <w:pPr>
              <w:pStyle w:val="Brdtekst"/>
              <w:rPr>
                <w:i/>
                <w:lang w:val="nb-NO"/>
              </w:rPr>
            </w:pPr>
            <w:proofErr w:type="spellStart"/>
            <w:ins w:id="99" w:author="Tore Nesset" w:date="2018-08-31T14:32:00Z">
              <w:r w:rsidRPr="003D5458">
                <w:rPr>
                  <w:rFonts w:cstheme="minorHAnsi"/>
                  <w:i/>
                  <w:color w:val="000000"/>
                </w:rPr>
                <w:t>vesti</w:t>
              </w:r>
            </w:ins>
            <w:proofErr w:type="spellEnd"/>
            <w:r w:rsidRPr="003D5458">
              <w:rPr>
                <w:rFonts w:cstheme="minorHAnsi"/>
                <w:i/>
                <w:color w:val="000000"/>
                <w:vertAlign w:val="superscript"/>
              </w:rPr>
              <w:t xml:space="preserve"> </w:t>
            </w:r>
            <w:proofErr w:type="spellStart"/>
            <w:r w:rsidRPr="003D5458">
              <w:rPr>
                <w:rFonts w:cstheme="minorHAnsi"/>
                <w:i/>
                <w:color w:val="000000"/>
                <w:vertAlign w:val="superscript"/>
              </w:rPr>
              <w:t>uni</w:t>
            </w:r>
            <w:proofErr w:type="spellEnd"/>
            <w:ins w:id="100" w:author="Tore Nesset" w:date="2018-08-31T14:32:00Z">
              <w:r w:rsidRPr="003D5458">
                <w:rPr>
                  <w:rFonts w:cstheme="minorHAnsi"/>
                  <w:i/>
                  <w:color w:val="000000"/>
                </w:rPr>
                <w:t xml:space="preserve"> </w:t>
              </w:r>
              <w:r w:rsidRPr="003D5458">
                <w:rPr>
                  <w:rFonts w:cstheme="minorHAnsi"/>
                </w:rPr>
                <w:t>‘lead’</w:t>
              </w:r>
            </w:ins>
          </w:p>
        </w:tc>
        <w:tc>
          <w:tcPr>
            <w:tcW w:w="959" w:type="dxa"/>
            <w:noWrap/>
            <w:hideMark/>
          </w:tcPr>
          <w:p w14:paraId="1B19B899" w14:textId="77777777" w:rsidR="00EA6C20" w:rsidRPr="00EA6C20" w:rsidRDefault="00EA6C20" w:rsidP="00EA6C20">
            <w:pPr>
              <w:pStyle w:val="Brdtekst"/>
              <w:jc w:val="right"/>
              <w:rPr>
                <w:lang w:val="nb-NO"/>
              </w:rPr>
            </w:pPr>
            <w:r w:rsidRPr="00EA6C20">
              <w:rPr>
                <w:lang w:val="nb-NO"/>
              </w:rPr>
              <w:t>11</w:t>
            </w:r>
          </w:p>
        </w:tc>
        <w:tc>
          <w:tcPr>
            <w:tcW w:w="1382" w:type="dxa"/>
            <w:noWrap/>
            <w:hideMark/>
          </w:tcPr>
          <w:p w14:paraId="44CB7ADB" w14:textId="77777777" w:rsidR="00EA6C20" w:rsidRPr="00EA6C20" w:rsidRDefault="00EA6C20" w:rsidP="00EA6C20">
            <w:pPr>
              <w:pStyle w:val="Brdtekst"/>
              <w:jc w:val="right"/>
              <w:rPr>
                <w:lang w:val="nb-NO"/>
              </w:rPr>
            </w:pPr>
            <w:r w:rsidRPr="00EA6C20">
              <w:rPr>
                <w:lang w:val="nb-NO"/>
              </w:rPr>
              <w:t>0</w:t>
            </w:r>
          </w:p>
        </w:tc>
        <w:tc>
          <w:tcPr>
            <w:tcW w:w="1525" w:type="dxa"/>
            <w:noWrap/>
            <w:hideMark/>
          </w:tcPr>
          <w:p w14:paraId="4D350304" w14:textId="77777777" w:rsidR="00EA6C20" w:rsidRPr="00EA6C20" w:rsidRDefault="00EA6C20" w:rsidP="00EA6C20">
            <w:pPr>
              <w:pStyle w:val="Brdtekst"/>
              <w:jc w:val="right"/>
              <w:rPr>
                <w:lang w:val="nb-NO"/>
              </w:rPr>
            </w:pPr>
            <w:r w:rsidRPr="00EA6C20">
              <w:rPr>
                <w:lang w:val="nb-NO"/>
              </w:rPr>
              <w:t>89</w:t>
            </w:r>
          </w:p>
        </w:tc>
        <w:tc>
          <w:tcPr>
            <w:tcW w:w="1096" w:type="dxa"/>
            <w:noWrap/>
            <w:hideMark/>
          </w:tcPr>
          <w:p w14:paraId="05C19A08" w14:textId="77777777" w:rsidR="00EA6C20" w:rsidRPr="00EA6C20" w:rsidRDefault="00EA6C20" w:rsidP="00EA6C20">
            <w:pPr>
              <w:pStyle w:val="Brdtekst"/>
              <w:jc w:val="right"/>
              <w:rPr>
                <w:lang w:val="nb-NO"/>
              </w:rPr>
            </w:pPr>
            <w:r w:rsidRPr="00EA6C20">
              <w:rPr>
                <w:lang w:val="nb-NO"/>
              </w:rPr>
              <w:t>100</w:t>
            </w:r>
          </w:p>
        </w:tc>
      </w:tr>
      <w:tr w:rsidR="00EA6C20" w:rsidRPr="00EA6C20" w14:paraId="4E7A5BC7" w14:textId="77777777" w:rsidTr="003D5458">
        <w:trPr>
          <w:trHeight w:val="320"/>
        </w:trPr>
        <w:tc>
          <w:tcPr>
            <w:tcW w:w="2835" w:type="dxa"/>
            <w:noWrap/>
            <w:hideMark/>
          </w:tcPr>
          <w:p w14:paraId="589B5DCC" w14:textId="2C3FAF8C" w:rsidR="00EA6C20" w:rsidRPr="00EA6C20" w:rsidRDefault="003D5458" w:rsidP="00EA6C20">
            <w:pPr>
              <w:pStyle w:val="Brdtekst"/>
              <w:rPr>
                <w:lang w:val="nb-NO"/>
              </w:rPr>
            </w:pPr>
            <w:proofErr w:type="spellStart"/>
            <w:r w:rsidRPr="003D5458">
              <w:rPr>
                <w:rFonts w:cstheme="minorHAnsi"/>
                <w:i/>
                <w:color w:val="000000"/>
              </w:rPr>
              <w:t>vodit’</w:t>
            </w:r>
            <w:r w:rsidRPr="003D5458">
              <w:rPr>
                <w:rFonts w:cstheme="minorHAnsi"/>
                <w:i/>
                <w:vertAlign w:val="superscript"/>
              </w:rPr>
              <w:t>non</w:t>
            </w:r>
            <w:proofErr w:type="spellEnd"/>
            <w:ins w:id="101" w:author="Tore Nesset" w:date="2018-08-31T14:32:00Z">
              <w:r w:rsidRPr="003D5458">
                <w:rPr>
                  <w:rFonts w:cstheme="minorHAnsi"/>
                  <w:i/>
                  <w:color w:val="000000"/>
                </w:rPr>
                <w:t xml:space="preserve"> </w:t>
              </w:r>
              <w:r w:rsidRPr="003D5458">
                <w:rPr>
                  <w:rFonts w:cstheme="minorHAnsi"/>
                </w:rPr>
                <w:t>‘lead’</w:t>
              </w:r>
            </w:ins>
          </w:p>
        </w:tc>
        <w:tc>
          <w:tcPr>
            <w:tcW w:w="959" w:type="dxa"/>
            <w:noWrap/>
            <w:hideMark/>
          </w:tcPr>
          <w:p w14:paraId="5B6A51B8" w14:textId="77777777" w:rsidR="00EA6C20" w:rsidRPr="00EA6C20" w:rsidRDefault="00EA6C20" w:rsidP="00EA6C20">
            <w:pPr>
              <w:pStyle w:val="Brdtekst"/>
              <w:jc w:val="right"/>
              <w:rPr>
                <w:lang w:val="nb-NO"/>
              </w:rPr>
            </w:pPr>
            <w:r w:rsidRPr="00EA6C20">
              <w:rPr>
                <w:lang w:val="nb-NO"/>
              </w:rPr>
              <w:t>46</w:t>
            </w:r>
          </w:p>
        </w:tc>
        <w:tc>
          <w:tcPr>
            <w:tcW w:w="1382" w:type="dxa"/>
            <w:noWrap/>
            <w:hideMark/>
          </w:tcPr>
          <w:p w14:paraId="18CDEE4A" w14:textId="77777777" w:rsidR="00EA6C20" w:rsidRPr="00EA6C20" w:rsidRDefault="00EA6C20" w:rsidP="00EA6C20">
            <w:pPr>
              <w:pStyle w:val="Brdtekst"/>
              <w:jc w:val="right"/>
              <w:rPr>
                <w:lang w:val="nb-NO"/>
              </w:rPr>
            </w:pPr>
            <w:r w:rsidRPr="00EA6C20">
              <w:rPr>
                <w:lang w:val="nb-NO"/>
              </w:rPr>
              <w:t>37</w:t>
            </w:r>
          </w:p>
        </w:tc>
        <w:tc>
          <w:tcPr>
            <w:tcW w:w="1525" w:type="dxa"/>
            <w:noWrap/>
            <w:hideMark/>
          </w:tcPr>
          <w:p w14:paraId="2F3B5CAF" w14:textId="77777777" w:rsidR="00EA6C20" w:rsidRPr="00EA6C20" w:rsidRDefault="00EA6C20" w:rsidP="00EA6C20">
            <w:pPr>
              <w:pStyle w:val="Brdtekst"/>
              <w:jc w:val="right"/>
              <w:rPr>
                <w:lang w:val="nb-NO"/>
              </w:rPr>
            </w:pPr>
            <w:r w:rsidRPr="00EA6C20">
              <w:rPr>
                <w:lang w:val="nb-NO"/>
              </w:rPr>
              <w:t>17</w:t>
            </w:r>
          </w:p>
        </w:tc>
        <w:tc>
          <w:tcPr>
            <w:tcW w:w="1096" w:type="dxa"/>
            <w:noWrap/>
            <w:hideMark/>
          </w:tcPr>
          <w:p w14:paraId="135F6A36" w14:textId="77777777" w:rsidR="00EA6C20" w:rsidRPr="00EA6C20" w:rsidRDefault="00EA6C20" w:rsidP="00EA6C20">
            <w:pPr>
              <w:pStyle w:val="Brdtekst"/>
              <w:jc w:val="right"/>
              <w:rPr>
                <w:lang w:val="nb-NO"/>
              </w:rPr>
            </w:pPr>
            <w:r w:rsidRPr="00EA6C20">
              <w:rPr>
                <w:lang w:val="nb-NO"/>
              </w:rPr>
              <w:t>100</w:t>
            </w:r>
          </w:p>
        </w:tc>
      </w:tr>
      <w:tr w:rsidR="00EA6C20" w:rsidRPr="003D5458" w14:paraId="1DC32DDE" w14:textId="77777777" w:rsidTr="003D5458">
        <w:trPr>
          <w:trHeight w:val="320"/>
        </w:trPr>
        <w:tc>
          <w:tcPr>
            <w:tcW w:w="2835" w:type="dxa"/>
            <w:noWrap/>
            <w:hideMark/>
          </w:tcPr>
          <w:p w14:paraId="471FCA0B" w14:textId="046280F2" w:rsidR="00EA6C20" w:rsidRPr="003D5458" w:rsidRDefault="003D5458" w:rsidP="00EA6C20">
            <w:pPr>
              <w:pStyle w:val="Brdtekst"/>
              <w:rPr>
                <w:i/>
              </w:rPr>
            </w:pPr>
            <w:proofErr w:type="spellStart"/>
            <w:r w:rsidRPr="003D5458">
              <w:rPr>
                <w:rFonts w:cstheme="minorHAnsi"/>
                <w:i/>
                <w:color w:val="000000"/>
              </w:rPr>
              <w:t>exat</w:t>
            </w:r>
            <w:proofErr w:type="spellEnd"/>
            <w:r w:rsidRPr="003D5458">
              <w:rPr>
                <w:rFonts w:cstheme="minorHAnsi"/>
                <w:i/>
                <w:color w:val="000000"/>
              </w:rPr>
              <w:t>’</w:t>
            </w:r>
            <w:r w:rsidRPr="003D5458">
              <w:rPr>
                <w:rFonts w:cstheme="minorHAnsi"/>
                <w:i/>
                <w:color w:val="000000"/>
                <w:vertAlign w:val="superscript"/>
              </w:rPr>
              <w:t xml:space="preserve"> </w:t>
            </w:r>
            <w:proofErr w:type="spellStart"/>
            <w:r w:rsidRPr="003D5458">
              <w:rPr>
                <w:rFonts w:cstheme="minorHAnsi"/>
                <w:i/>
                <w:color w:val="000000"/>
                <w:vertAlign w:val="superscript"/>
              </w:rPr>
              <w:t>uni</w:t>
            </w:r>
            <w:proofErr w:type="spellEnd"/>
            <w:ins w:id="102" w:author="Tore Nesset" w:date="2018-08-31T14:31:00Z">
              <w:r w:rsidRPr="003D5458">
                <w:rPr>
                  <w:rFonts w:cstheme="minorHAnsi"/>
                  <w:i/>
                  <w:color w:val="000000"/>
                </w:rPr>
                <w:t xml:space="preserve"> </w:t>
              </w:r>
              <w:r w:rsidRPr="003D5458">
                <w:rPr>
                  <w:rFonts w:cstheme="minorHAnsi"/>
                </w:rPr>
                <w:t>‘ride in a vehicle’</w:t>
              </w:r>
            </w:ins>
          </w:p>
        </w:tc>
        <w:tc>
          <w:tcPr>
            <w:tcW w:w="959" w:type="dxa"/>
            <w:noWrap/>
            <w:hideMark/>
          </w:tcPr>
          <w:p w14:paraId="2996DF4A" w14:textId="77777777" w:rsidR="00EA6C20" w:rsidRPr="003D5458" w:rsidRDefault="00EA6C20" w:rsidP="00EA6C20">
            <w:pPr>
              <w:pStyle w:val="Brdtekst"/>
              <w:jc w:val="right"/>
              <w:rPr>
                <w:lang w:val="nb-NO"/>
              </w:rPr>
            </w:pPr>
            <w:r w:rsidRPr="003D5458">
              <w:rPr>
                <w:lang w:val="nb-NO"/>
              </w:rPr>
              <w:t>99</w:t>
            </w:r>
          </w:p>
        </w:tc>
        <w:tc>
          <w:tcPr>
            <w:tcW w:w="1382" w:type="dxa"/>
            <w:noWrap/>
            <w:hideMark/>
          </w:tcPr>
          <w:p w14:paraId="1C00E4D0" w14:textId="77777777" w:rsidR="00EA6C20" w:rsidRPr="003D5458" w:rsidRDefault="00EA6C20" w:rsidP="00EA6C20">
            <w:pPr>
              <w:pStyle w:val="Brdtekst"/>
              <w:jc w:val="right"/>
              <w:rPr>
                <w:lang w:val="nb-NO"/>
              </w:rPr>
            </w:pPr>
            <w:r w:rsidRPr="003D5458">
              <w:rPr>
                <w:lang w:val="nb-NO"/>
              </w:rPr>
              <w:t>0</w:t>
            </w:r>
          </w:p>
        </w:tc>
        <w:tc>
          <w:tcPr>
            <w:tcW w:w="1525" w:type="dxa"/>
            <w:noWrap/>
            <w:hideMark/>
          </w:tcPr>
          <w:p w14:paraId="6956CB9D" w14:textId="77777777" w:rsidR="00EA6C20" w:rsidRPr="003D5458" w:rsidRDefault="00EA6C20" w:rsidP="00EA6C20">
            <w:pPr>
              <w:pStyle w:val="Brdtekst"/>
              <w:jc w:val="right"/>
              <w:rPr>
                <w:lang w:val="nb-NO"/>
              </w:rPr>
            </w:pPr>
            <w:r w:rsidRPr="003D5458">
              <w:rPr>
                <w:lang w:val="nb-NO"/>
              </w:rPr>
              <w:t>1</w:t>
            </w:r>
          </w:p>
        </w:tc>
        <w:tc>
          <w:tcPr>
            <w:tcW w:w="1096" w:type="dxa"/>
            <w:noWrap/>
            <w:hideMark/>
          </w:tcPr>
          <w:p w14:paraId="41CE2DE3" w14:textId="77777777" w:rsidR="00EA6C20" w:rsidRPr="003D5458" w:rsidRDefault="00EA6C20" w:rsidP="00EA6C20">
            <w:pPr>
              <w:pStyle w:val="Brdtekst"/>
              <w:jc w:val="right"/>
              <w:rPr>
                <w:lang w:val="nb-NO"/>
              </w:rPr>
            </w:pPr>
            <w:r w:rsidRPr="003D5458">
              <w:rPr>
                <w:lang w:val="nb-NO"/>
              </w:rPr>
              <w:t>100</w:t>
            </w:r>
          </w:p>
        </w:tc>
      </w:tr>
      <w:tr w:rsidR="00EA6C20" w:rsidRPr="00EA6C20" w14:paraId="00223B68" w14:textId="77777777" w:rsidTr="003D5458">
        <w:trPr>
          <w:trHeight w:val="320"/>
        </w:trPr>
        <w:tc>
          <w:tcPr>
            <w:tcW w:w="2835" w:type="dxa"/>
            <w:noWrap/>
            <w:hideMark/>
          </w:tcPr>
          <w:p w14:paraId="63C34D4D" w14:textId="13E60595" w:rsidR="00EA6C20" w:rsidRPr="003D5458" w:rsidRDefault="003D5458" w:rsidP="00EA6C20">
            <w:pPr>
              <w:pStyle w:val="Brdtekst"/>
              <w:rPr>
                <w:i/>
              </w:rPr>
            </w:pPr>
            <w:proofErr w:type="spellStart"/>
            <w:r w:rsidRPr="003D5458">
              <w:rPr>
                <w:rFonts w:cstheme="minorHAnsi"/>
                <w:i/>
                <w:color w:val="000000"/>
              </w:rPr>
              <w:t>ezdit’</w:t>
            </w:r>
            <w:r w:rsidRPr="003D5458">
              <w:rPr>
                <w:rFonts w:cstheme="minorHAnsi"/>
                <w:i/>
                <w:color w:val="000000"/>
                <w:vertAlign w:val="superscript"/>
              </w:rPr>
              <w:t>non</w:t>
            </w:r>
            <w:proofErr w:type="spellEnd"/>
            <w:ins w:id="103" w:author="Tore Nesset" w:date="2018-08-31T14:31:00Z">
              <w:r w:rsidRPr="003D5458">
                <w:rPr>
                  <w:rFonts w:cstheme="minorHAnsi"/>
                  <w:i/>
                  <w:color w:val="000000"/>
                </w:rPr>
                <w:t xml:space="preserve"> </w:t>
              </w:r>
              <w:r w:rsidRPr="003D5458">
                <w:rPr>
                  <w:rFonts w:cstheme="minorHAnsi"/>
                </w:rPr>
                <w:t>‘ride in a vehicle’</w:t>
              </w:r>
            </w:ins>
          </w:p>
        </w:tc>
        <w:tc>
          <w:tcPr>
            <w:tcW w:w="959" w:type="dxa"/>
            <w:noWrap/>
            <w:hideMark/>
          </w:tcPr>
          <w:p w14:paraId="567970E4" w14:textId="77777777" w:rsidR="00EA6C20" w:rsidRPr="00EA6C20" w:rsidRDefault="00EA6C20" w:rsidP="00EA6C20">
            <w:pPr>
              <w:pStyle w:val="Brdtekst"/>
              <w:jc w:val="right"/>
              <w:rPr>
                <w:lang w:val="nb-NO"/>
              </w:rPr>
            </w:pPr>
            <w:r w:rsidRPr="00EA6C20">
              <w:rPr>
                <w:lang w:val="nb-NO"/>
              </w:rPr>
              <w:t>100</w:t>
            </w:r>
          </w:p>
        </w:tc>
        <w:tc>
          <w:tcPr>
            <w:tcW w:w="1382" w:type="dxa"/>
            <w:noWrap/>
            <w:hideMark/>
          </w:tcPr>
          <w:p w14:paraId="0BECC694" w14:textId="77777777" w:rsidR="00EA6C20" w:rsidRPr="00EA6C20" w:rsidRDefault="00EA6C20" w:rsidP="00EA6C20">
            <w:pPr>
              <w:pStyle w:val="Brdtekst"/>
              <w:jc w:val="right"/>
              <w:rPr>
                <w:lang w:val="nb-NO"/>
              </w:rPr>
            </w:pPr>
            <w:r w:rsidRPr="00EA6C20">
              <w:rPr>
                <w:lang w:val="nb-NO"/>
              </w:rPr>
              <w:t>0</w:t>
            </w:r>
          </w:p>
        </w:tc>
        <w:tc>
          <w:tcPr>
            <w:tcW w:w="1525" w:type="dxa"/>
            <w:noWrap/>
            <w:hideMark/>
          </w:tcPr>
          <w:p w14:paraId="158AD6E3" w14:textId="77777777" w:rsidR="00EA6C20" w:rsidRPr="00EA6C20" w:rsidRDefault="00EA6C20" w:rsidP="00EA6C20">
            <w:pPr>
              <w:pStyle w:val="Brdtekst"/>
              <w:jc w:val="right"/>
              <w:rPr>
                <w:lang w:val="nb-NO"/>
              </w:rPr>
            </w:pPr>
            <w:r w:rsidRPr="00EA6C20">
              <w:rPr>
                <w:lang w:val="nb-NO"/>
              </w:rPr>
              <w:t>0</w:t>
            </w:r>
          </w:p>
        </w:tc>
        <w:tc>
          <w:tcPr>
            <w:tcW w:w="1096" w:type="dxa"/>
            <w:noWrap/>
            <w:hideMark/>
          </w:tcPr>
          <w:p w14:paraId="0A628202" w14:textId="77777777" w:rsidR="00EA6C20" w:rsidRPr="00EA6C20" w:rsidRDefault="00EA6C20" w:rsidP="00EA6C20">
            <w:pPr>
              <w:pStyle w:val="Brdtekst"/>
              <w:jc w:val="right"/>
              <w:rPr>
                <w:lang w:val="nb-NO"/>
              </w:rPr>
            </w:pPr>
            <w:r w:rsidRPr="00EA6C20">
              <w:rPr>
                <w:lang w:val="nb-NO"/>
              </w:rPr>
              <w:t>100</w:t>
            </w:r>
          </w:p>
        </w:tc>
      </w:tr>
      <w:tr w:rsidR="00EA6C20" w:rsidRPr="00EA6C20" w14:paraId="560120BA" w14:textId="77777777" w:rsidTr="003D5458">
        <w:trPr>
          <w:trHeight w:val="320"/>
        </w:trPr>
        <w:tc>
          <w:tcPr>
            <w:tcW w:w="2835" w:type="dxa"/>
            <w:noWrap/>
            <w:hideMark/>
          </w:tcPr>
          <w:p w14:paraId="3C4DAC7E" w14:textId="7FC9C10C" w:rsidR="00EA6C20" w:rsidRPr="00EA6C20" w:rsidRDefault="003D5458" w:rsidP="00EA6C20">
            <w:pPr>
              <w:pStyle w:val="Brdtekst"/>
              <w:rPr>
                <w:i/>
                <w:lang w:val="nb-NO"/>
              </w:rPr>
            </w:pPr>
            <w:proofErr w:type="spellStart"/>
            <w:r w:rsidRPr="003D5458">
              <w:rPr>
                <w:rFonts w:cstheme="minorHAnsi"/>
                <w:i/>
                <w:color w:val="000000"/>
              </w:rPr>
              <w:lastRenderedPageBreak/>
              <w:t>Idti</w:t>
            </w:r>
            <w:proofErr w:type="spellEnd"/>
            <w:r w:rsidRPr="003D5458">
              <w:rPr>
                <w:rFonts w:cstheme="minorHAnsi"/>
                <w:i/>
                <w:color w:val="000000"/>
                <w:vertAlign w:val="superscript"/>
              </w:rPr>
              <w:t xml:space="preserve"> </w:t>
            </w:r>
            <w:proofErr w:type="spellStart"/>
            <w:r w:rsidRPr="003D5458">
              <w:rPr>
                <w:rFonts w:cstheme="minorHAnsi"/>
                <w:i/>
                <w:color w:val="000000"/>
                <w:vertAlign w:val="superscript"/>
              </w:rPr>
              <w:t>uni</w:t>
            </w:r>
            <w:proofErr w:type="spellEnd"/>
            <w:ins w:id="104" w:author="Tore Nesset" w:date="2018-08-31T14:31:00Z">
              <w:r w:rsidRPr="003D5458">
                <w:rPr>
                  <w:rFonts w:cstheme="minorHAnsi"/>
                  <w:i/>
                  <w:color w:val="000000"/>
                </w:rPr>
                <w:t xml:space="preserve"> </w:t>
              </w:r>
              <w:r w:rsidRPr="003D5458">
                <w:rPr>
                  <w:rFonts w:cstheme="minorHAnsi"/>
                </w:rPr>
                <w:t>‘walk’</w:t>
              </w:r>
            </w:ins>
          </w:p>
        </w:tc>
        <w:tc>
          <w:tcPr>
            <w:tcW w:w="959" w:type="dxa"/>
            <w:noWrap/>
            <w:hideMark/>
          </w:tcPr>
          <w:p w14:paraId="0ADF41F5" w14:textId="77777777" w:rsidR="00EA6C20" w:rsidRPr="00EA6C20" w:rsidRDefault="00EA6C20" w:rsidP="00EA6C20">
            <w:pPr>
              <w:pStyle w:val="Brdtekst"/>
              <w:jc w:val="right"/>
              <w:rPr>
                <w:lang w:val="nb-NO"/>
              </w:rPr>
            </w:pPr>
            <w:r w:rsidRPr="00EA6C20">
              <w:rPr>
                <w:lang w:val="nb-NO"/>
              </w:rPr>
              <w:t>29</w:t>
            </w:r>
          </w:p>
        </w:tc>
        <w:tc>
          <w:tcPr>
            <w:tcW w:w="1382" w:type="dxa"/>
            <w:noWrap/>
            <w:hideMark/>
          </w:tcPr>
          <w:p w14:paraId="31F2103F" w14:textId="77777777" w:rsidR="00EA6C20" w:rsidRPr="00EA6C20" w:rsidRDefault="00EA6C20" w:rsidP="00EA6C20">
            <w:pPr>
              <w:pStyle w:val="Brdtekst"/>
              <w:jc w:val="right"/>
              <w:rPr>
                <w:lang w:val="nb-NO"/>
              </w:rPr>
            </w:pPr>
            <w:r w:rsidRPr="00EA6C20">
              <w:rPr>
                <w:lang w:val="nb-NO"/>
              </w:rPr>
              <w:t>13</w:t>
            </w:r>
          </w:p>
        </w:tc>
        <w:tc>
          <w:tcPr>
            <w:tcW w:w="1525" w:type="dxa"/>
            <w:noWrap/>
            <w:hideMark/>
          </w:tcPr>
          <w:p w14:paraId="2E661C3A" w14:textId="77777777" w:rsidR="00EA6C20" w:rsidRPr="00EA6C20" w:rsidRDefault="00EA6C20" w:rsidP="00EA6C20">
            <w:pPr>
              <w:pStyle w:val="Brdtekst"/>
              <w:jc w:val="right"/>
              <w:rPr>
                <w:lang w:val="nb-NO"/>
              </w:rPr>
            </w:pPr>
            <w:r w:rsidRPr="00EA6C20">
              <w:rPr>
                <w:lang w:val="nb-NO"/>
              </w:rPr>
              <w:t>58</w:t>
            </w:r>
          </w:p>
        </w:tc>
        <w:tc>
          <w:tcPr>
            <w:tcW w:w="1096" w:type="dxa"/>
            <w:noWrap/>
            <w:hideMark/>
          </w:tcPr>
          <w:p w14:paraId="1E55A0A8" w14:textId="77777777" w:rsidR="00EA6C20" w:rsidRPr="00EA6C20" w:rsidRDefault="00EA6C20" w:rsidP="00EA6C20">
            <w:pPr>
              <w:pStyle w:val="Brdtekst"/>
              <w:jc w:val="right"/>
              <w:rPr>
                <w:lang w:val="nb-NO"/>
              </w:rPr>
            </w:pPr>
            <w:r w:rsidRPr="00EA6C20">
              <w:rPr>
                <w:lang w:val="nb-NO"/>
              </w:rPr>
              <w:t>100</w:t>
            </w:r>
          </w:p>
        </w:tc>
      </w:tr>
      <w:tr w:rsidR="00EA6C20" w:rsidRPr="00EA6C20" w14:paraId="7ABA775B" w14:textId="77777777" w:rsidTr="003D5458">
        <w:trPr>
          <w:trHeight w:val="320"/>
        </w:trPr>
        <w:tc>
          <w:tcPr>
            <w:tcW w:w="2835" w:type="dxa"/>
            <w:noWrap/>
            <w:hideMark/>
          </w:tcPr>
          <w:p w14:paraId="0451554B" w14:textId="578E883B" w:rsidR="00EA6C20" w:rsidRPr="00EA6C20" w:rsidRDefault="003D5458" w:rsidP="00EA6C20">
            <w:pPr>
              <w:pStyle w:val="Brdtekst"/>
              <w:rPr>
                <w:i/>
                <w:lang w:val="nb-NO"/>
              </w:rPr>
            </w:pPr>
            <w:proofErr w:type="spellStart"/>
            <w:r w:rsidRPr="003D5458">
              <w:rPr>
                <w:rFonts w:cstheme="minorHAnsi"/>
                <w:i/>
                <w:color w:val="000000"/>
              </w:rPr>
              <w:t>xodit’</w:t>
            </w:r>
            <w:r w:rsidRPr="003D5458">
              <w:rPr>
                <w:rFonts w:cstheme="minorHAnsi"/>
                <w:i/>
                <w:color w:val="000000"/>
                <w:vertAlign w:val="superscript"/>
              </w:rPr>
              <w:t>non</w:t>
            </w:r>
            <w:proofErr w:type="spellEnd"/>
            <w:ins w:id="105" w:author="Tore Nesset" w:date="2018-08-31T14:30:00Z">
              <w:r w:rsidRPr="003D5458">
                <w:rPr>
                  <w:rFonts w:cstheme="minorHAnsi"/>
                  <w:i/>
                  <w:color w:val="000000"/>
                </w:rPr>
                <w:t xml:space="preserve"> </w:t>
              </w:r>
              <w:r w:rsidRPr="003D5458">
                <w:rPr>
                  <w:rFonts w:cstheme="minorHAnsi"/>
                </w:rPr>
                <w:t>‘walk’</w:t>
              </w:r>
            </w:ins>
          </w:p>
        </w:tc>
        <w:tc>
          <w:tcPr>
            <w:tcW w:w="959" w:type="dxa"/>
            <w:noWrap/>
            <w:hideMark/>
          </w:tcPr>
          <w:p w14:paraId="3F41C9EE" w14:textId="77777777" w:rsidR="00EA6C20" w:rsidRPr="00EA6C20" w:rsidRDefault="00EA6C20" w:rsidP="00EA6C20">
            <w:pPr>
              <w:pStyle w:val="Brdtekst"/>
              <w:jc w:val="right"/>
              <w:rPr>
                <w:lang w:val="nb-NO"/>
              </w:rPr>
            </w:pPr>
            <w:r w:rsidRPr="00EA6C20">
              <w:rPr>
                <w:lang w:val="nb-NO"/>
              </w:rPr>
              <w:t>89</w:t>
            </w:r>
          </w:p>
        </w:tc>
        <w:tc>
          <w:tcPr>
            <w:tcW w:w="1382" w:type="dxa"/>
            <w:noWrap/>
            <w:hideMark/>
          </w:tcPr>
          <w:p w14:paraId="59EC8554" w14:textId="77777777" w:rsidR="00EA6C20" w:rsidRPr="00EA6C20" w:rsidRDefault="00EA6C20" w:rsidP="00EA6C20">
            <w:pPr>
              <w:pStyle w:val="Brdtekst"/>
              <w:jc w:val="right"/>
              <w:rPr>
                <w:lang w:val="nb-NO"/>
              </w:rPr>
            </w:pPr>
            <w:r w:rsidRPr="00EA6C20">
              <w:rPr>
                <w:lang w:val="nb-NO"/>
              </w:rPr>
              <w:t>6</w:t>
            </w:r>
          </w:p>
        </w:tc>
        <w:tc>
          <w:tcPr>
            <w:tcW w:w="1525" w:type="dxa"/>
            <w:noWrap/>
            <w:hideMark/>
          </w:tcPr>
          <w:p w14:paraId="61C3C77F" w14:textId="77777777" w:rsidR="00EA6C20" w:rsidRPr="00EA6C20" w:rsidRDefault="00EA6C20" w:rsidP="00EA6C20">
            <w:pPr>
              <w:pStyle w:val="Brdtekst"/>
              <w:jc w:val="right"/>
              <w:rPr>
                <w:lang w:val="nb-NO"/>
              </w:rPr>
            </w:pPr>
            <w:r w:rsidRPr="00EA6C20">
              <w:rPr>
                <w:lang w:val="nb-NO"/>
              </w:rPr>
              <w:t>5</w:t>
            </w:r>
          </w:p>
        </w:tc>
        <w:tc>
          <w:tcPr>
            <w:tcW w:w="1096" w:type="dxa"/>
            <w:noWrap/>
            <w:hideMark/>
          </w:tcPr>
          <w:p w14:paraId="2EC94721" w14:textId="77777777" w:rsidR="00EA6C20" w:rsidRPr="00EA6C20" w:rsidRDefault="00EA6C20" w:rsidP="00EA6C20">
            <w:pPr>
              <w:pStyle w:val="Brdtekst"/>
              <w:jc w:val="right"/>
              <w:rPr>
                <w:lang w:val="nb-NO"/>
              </w:rPr>
            </w:pPr>
            <w:r w:rsidRPr="00EA6C20">
              <w:rPr>
                <w:lang w:val="nb-NO"/>
              </w:rPr>
              <w:t>100</w:t>
            </w:r>
          </w:p>
        </w:tc>
      </w:tr>
      <w:tr w:rsidR="00EA6C20" w:rsidRPr="00EA6C20" w14:paraId="2DF270D1" w14:textId="77777777" w:rsidTr="003D5458">
        <w:trPr>
          <w:trHeight w:val="320"/>
        </w:trPr>
        <w:tc>
          <w:tcPr>
            <w:tcW w:w="2835" w:type="dxa"/>
            <w:noWrap/>
            <w:hideMark/>
          </w:tcPr>
          <w:p w14:paraId="5E81CB01" w14:textId="44AFB989" w:rsidR="00EA6C20" w:rsidRPr="00EA6C20" w:rsidRDefault="003D5458" w:rsidP="00EA6C20">
            <w:pPr>
              <w:pStyle w:val="Brdtekst"/>
              <w:rPr>
                <w:i/>
                <w:lang w:val="nb-NO"/>
              </w:rPr>
            </w:pPr>
            <w:proofErr w:type="spellStart"/>
            <w:r w:rsidRPr="003D5458">
              <w:rPr>
                <w:rFonts w:cstheme="minorHAnsi"/>
                <w:i/>
                <w:color w:val="000000"/>
              </w:rPr>
              <w:t>letet’</w:t>
            </w:r>
            <w:r w:rsidRPr="003D5458">
              <w:rPr>
                <w:rFonts w:cstheme="minorHAnsi"/>
                <w:i/>
                <w:color w:val="000000"/>
                <w:vertAlign w:val="superscript"/>
              </w:rPr>
              <w:t>uni</w:t>
            </w:r>
            <w:proofErr w:type="spellEnd"/>
            <w:ins w:id="106" w:author="Tore Nesset" w:date="2018-08-31T14:31:00Z">
              <w:r w:rsidRPr="003D5458">
                <w:rPr>
                  <w:rFonts w:cstheme="minorHAnsi"/>
                  <w:i/>
                  <w:color w:val="000000"/>
                </w:rPr>
                <w:t xml:space="preserve"> </w:t>
              </w:r>
            </w:ins>
            <w:ins w:id="107" w:author="Tore Nesset" w:date="2018-08-31T14:32:00Z">
              <w:r w:rsidRPr="003D5458">
                <w:rPr>
                  <w:rFonts w:cstheme="minorHAnsi"/>
                </w:rPr>
                <w:t>‘fly’</w:t>
              </w:r>
            </w:ins>
          </w:p>
        </w:tc>
        <w:tc>
          <w:tcPr>
            <w:tcW w:w="959" w:type="dxa"/>
            <w:noWrap/>
            <w:hideMark/>
          </w:tcPr>
          <w:p w14:paraId="3455C366" w14:textId="77777777" w:rsidR="00EA6C20" w:rsidRPr="00EA6C20" w:rsidRDefault="00EA6C20" w:rsidP="00EA6C20">
            <w:pPr>
              <w:pStyle w:val="Brdtekst"/>
              <w:jc w:val="right"/>
              <w:rPr>
                <w:lang w:val="nb-NO"/>
              </w:rPr>
            </w:pPr>
            <w:r w:rsidRPr="00EA6C20">
              <w:rPr>
                <w:lang w:val="nb-NO"/>
              </w:rPr>
              <w:t>71</w:t>
            </w:r>
          </w:p>
        </w:tc>
        <w:tc>
          <w:tcPr>
            <w:tcW w:w="1382" w:type="dxa"/>
            <w:noWrap/>
            <w:hideMark/>
          </w:tcPr>
          <w:p w14:paraId="5935F852" w14:textId="77777777" w:rsidR="00EA6C20" w:rsidRPr="00EA6C20" w:rsidRDefault="00EA6C20" w:rsidP="00EA6C20">
            <w:pPr>
              <w:pStyle w:val="Brdtekst"/>
              <w:jc w:val="right"/>
              <w:rPr>
                <w:lang w:val="nb-NO"/>
              </w:rPr>
            </w:pPr>
            <w:r w:rsidRPr="00EA6C20">
              <w:rPr>
                <w:lang w:val="nb-NO"/>
              </w:rPr>
              <w:t>13</w:t>
            </w:r>
          </w:p>
        </w:tc>
        <w:tc>
          <w:tcPr>
            <w:tcW w:w="1525" w:type="dxa"/>
            <w:noWrap/>
            <w:hideMark/>
          </w:tcPr>
          <w:p w14:paraId="06843A95" w14:textId="77777777" w:rsidR="00EA6C20" w:rsidRPr="00EA6C20" w:rsidRDefault="00EA6C20" w:rsidP="00EA6C20">
            <w:pPr>
              <w:pStyle w:val="Brdtekst"/>
              <w:jc w:val="right"/>
              <w:rPr>
                <w:lang w:val="nb-NO"/>
              </w:rPr>
            </w:pPr>
            <w:r w:rsidRPr="00EA6C20">
              <w:rPr>
                <w:lang w:val="nb-NO"/>
              </w:rPr>
              <w:t>16</w:t>
            </w:r>
          </w:p>
        </w:tc>
        <w:tc>
          <w:tcPr>
            <w:tcW w:w="1096" w:type="dxa"/>
            <w:noWrap/>
            <w:hideMark/>
          </w:tcPr>
          <w:p w14:paraId="19C822F9" w14:textId="77777777" w:rsidR="00EA6C20" w:rsidRPr="00EA6C20" w:rsidRDefault="00EA6C20" w:rsidP="00EA6C20">
            <w:pPr>
              <w:pStyle w:val="Brdtekst"/>
              <w:jc w:val="right"/>
              <w:rPr>
                <w:lang w:val="nb-NO"/>
              </w:rPr>
            </w:pPr>
            <w:r w:rsidRPr="00EA6C20">
              <w:rPr>
                <w:lang w:val="nb-NO"/>
              </w:rPr>
              <w:t>100</w:t>
            </w:r>
          </w:p>
        </w:tc>
      </w:tr>
      <w:tr w:rsidR="00EA6C20" w:rsidRPr="00EA6C20" w14:paraId="7E6B6B60" w14:textId="77777777" w:rsidTr="003D5458">
        <w:trPr>
          <w:trHeight w:val="320"/>
        </w:trPr>
        <w:tc>
          <w:tcPr>
            <w:tcW w:w="2835" w:type="dxa"/>
            <w:noWrap/>
            <w:hideMark/>
          </w:tcPr>
          <w:p w14:paraId="48DECAE8" w14:textId="10400DCB" w:rsidR="00EA6C20" w:rsidRPr="00EA6C20" w:rsidRDefault="003D5458" w:rsidP="00EA6C20">
            <w:pPr>
              <w:pStyle w:val="Brdtekst"/>
              <w:rPr>
                <w:i/>
                <w:lang w:val="nb-NO"/>
              </w:rPr>
            </w:pPr>
            <w:proofErr w:type="spellStart"/>
            <w:r w:rsidRPr="003D5458">
              <w:rPr>
                <w:rFonts w:cstheme="minorHAnsi"/>
                <w:i/>
                <w:color w:val="000000"/>
              </w:rPr>
              <w:t>letat’</w:t>
            </w:r>
            <w:r w:rsidRPr="003D5458">
              <w:rPr>
                <w:rFonts w:cstheme="minorHAnsi"/>
                <w:i/>
                <w:vertAlign w:val="superscript"/>
              </w:rPr>
              <w:t>non</w:t>
            </w:r>
            <w:proofErr w:type="spellEnd"/>
            <w:ins w:id="108" w:author="Tore Nesset" w:date="2018-08-31T14:31:00Z">
              <w:r w:rsidRPr="003D5458">
                <w:rPr>
                  <w:rFonts w:cstheme="minorHAnsi"/>
                  <w:i/>
                  <w:color w:val="000000"/>
                </w:rPr>
                <w:t xml:space="preserve"> </w:t>
              </w:r>
              <w:r w:rsidRPr="003D5458">
                <w:rPr>
                  <w:rFonts w:cstheme="minorHAnsi"/>
                </w:rPr>
                <w:t>‘fly’</w:t>
              </w:r>
            </w:ins>
          </w:p>
        </w:tc>
        <w:tc>
          <w:tcPr>
            <w:tcW w:w="959" w:type="dxa"/>
            <w:noWrap/>
            <w:hideMark/>
          </w:tcPr>
          <w:p w14:paraId="261AFCFA" w14:textId="77777777" w:rsidR="00EA6C20" w:rsidRPr="00EA6C20" w:rsidRDefault="00EA6C20" w:rsidP="00EA6C20">
            <w:pPr>
              <w:pStyle w:val="Brdtekst"/>
              <w:jc w:val="right"/>
              <w:rPr>
                <w:lang w:val="nb-NO"/>
              </w:rPr>
            </w:pPr>
            <w:r w:rsidRPr="00EA6C20">
              <w:rPr>
                <w:lang w:val="nb-NO"/>
              </w:rPr>
              <w:t>97</w:t>
            </w:r>
          </w:p>
        </w:tc>
        <w:tc>
          <w:tcPr>
            <w:tcW w:w="1382" w:type="dxa"/>
            <w:noWrap/>
            <w:hideMark/>
          </w:tcPr>
          <w:p w14:paraId="7467BC5D" w14:textId="77777777" w:rsidR="00EA6C20" w:rsidRPr="00EA6C20" w:rsidRDefault="00EA6C20" w:rsidP="00EA6C20">
            <w:pPr>
              <w:pStyle w:val="Brdtekst"/>
              <w:jc w:val="right"/>
              <w:rPr>
                <w:lang w:val="nb-NO"/>
              </w:rPr>
            </w:pPr>
            <w:r w:rsidRPr="00EA6C20">
              <w:rPr>
                <w:lang w:val="nb-NO"/>
              </w:rPr>
              <w:t>0</w:t>
            </w:r>
          </w:p>
        </w:tc>
        <w:tc>
          <w:tcPr>
            <w:tcW w:w="1525" w:type="dxa"/>
            <w:noWrap/>
            <w:hideMark/>
          </w:tcPr>
          <w:p w14:paraId="4AB228CE" w14:textId="77777777" w:rsidR="00EA6C20" w:rsidRPr="00EA6C20" w:rsidRDefault="00EA6C20" w:rsidP="00EA6C20">
            <w:pPr>
              <w:pStyle w:val="Brdtekst"/>
              <w:jc w:val="right"/>
              <w:rPr>
                <w:lang w:val="nb-NO"/>
              </w:rPr>
            </w:pPr>
            <w:r w:rsidRPr="00EA6C20">
              <w:rPr>
                <w:lang w:val="nb-NO"/>
              </w:rPr>
              <w:t>3</w:t>
            </w:r>
          </w:p>
        </w:tc>
        <w:tc>
          <w:tcPr>
            <w:tcW w:w="1096" w:type="dxa"/>
            <w:noWrap/>
            <w:hideMark/>
          </w:tcPr>
          <w:p w14:paraId="2FD44BC4" w14:textId="77777777" w:rsidR="00EA6C20" w:rsidRPr="00EA6C20" w:rsidRDefault="00EA6C20" w:rsidP="00EA6C20">
            <w:pPr>
              <w:pStyle w:val="Brdtekst"/>
              <w:jc w:val="right"/>
              <w:rPr>
                <w:lang w:val="nb-NO"/>
              </w:rPr>
            </w:pPr>
            <w:r w:rsidRPr="00EA6C20">
              <w:rPr>
                <w:lang w:val="nb-NO"/>
              </w:rPr>
              <w:t>100</w:t>
            </w:r>
          </w:p>
        </w:tc>
      </w:tr>
      <w:tr w:rsidR="00EA6C20" w:rsidRPr="00EA6C20" w14:paraId="40CBFECA" w14:textId="77777777" w:rsidTr="003D5458">
        <w:trPr>
          <w:trHeight w:val="320"/>
        </w:trPr>
        <w:tc>
          <w:tcPr>
            <w:tcW w:w="2835" w:type="dxa"/>
            <w:noWrap/>
            <w:hideMark/>
          </w:tcPr>
          <w:p w14:paraId="7A034585" w14:textId="11EF6D1C" w:rsidR="00EA6C20" w:rsidRPr="00EA6C20" w:rsidRDefault="003D5458" w:rsidP="00EA6C20">
            <w:pPr>
              <w:pStyle w:val="Brdtekst"/>
              <w:rPr>
                <w:i/>
                <w:lang w:val="nb-NO"/>
              </w:rPr>
            </w:pPr>
            <w:proofErr w:type="spellStart"/>
            <w:ins w:id="109" w:author="Tore Nesset" w:date="2018-08-31T14:32:00Z">
              <w:r w:rsidRPr="003D5458">
                <w:rPr>
                  <w:rFonts w:cstheme="minorHAnsi"/>
                  <w:i/>
                  <w:color w:val="000000"/>
                </w:rPr>
                <w:t>nesti</w:t>
              </w:r>
            </w:ins>
            <w:proofErr w:type="spellEnd"/>
            <w:r w:rsidRPr="003D5458">
              <w:rPr>
                <w:rFonts w:cstheme="minorHAnsi"/>
                <w:i/>
                <w:color w:val="000000"/>
                <w:vertAlign w:val="superscript"/>
              </w:rPr>
              <w:t xml:space="preserve"> </w:t>
            </w:r>
            <w:proofErr w:type="spellStart"/>
            <w:r w:rsidRPr="003D5458">
              <w:rPr>
                <w:rFonts w:cstheme="minorHAnsi"/>
                <w:i/>
                <w:color w:val="000000"/>
                <w:vertAlign w:val="superscript"/>
              </w:rPr>
              <w:t>uni</w:t>
            </w:r>
            <w:proofErr w:type="spellEnd"/>
            <w:ins w:id="110" w:author="Tore Nesset" w:date="2018-08-31T14:32:00Z">
              <w:r w:rsidRPr="003D5458">
                <w:rPr>
                  <w:rFonts w:cstheme="minorHAnsi"/>
                  <w:i/>
                  <w:color w:val="000000"/>
                </w:rPr>
                <w:t xml:space="preserve"> </w:t>
              </w:r>
              <w:r w:rsidRPr="003D5458">
                <w:rPr>
                  <w:rFonts w:cstheme="minorHAnsi"/>
                </w:rPr>
                <w:t>‘carry’</w:t>
              </w:r>
            </w:ins>
          </w:p>
        </w:tc>
        <w:tc>
          <w:tcPr>
            <w:tcW w:w="959" w:type="dxa"/>
            <w:noWrap/>
            <w:hideMark/>
          </w:tcPr>
          <w:p w14:paraId="6A8F0510" w14:textId="77777777" w:rsidR="00EA6C20" w:rsidRPr="00EA6C20" w:rsidRDefault="00EA6C20" w:rsidP="00EA6C20">
            <w:pPr>
              <w:pStyle w:val="Brdtekst"/>
              <w:jc w:val="right"/>
              <w:rPr>
                <w:lang w:val="nb-NO"/>
              </w:rPr>
            </w:pPr>
            <w:r w:rsidRPr="00EA6C20">
              <w:rPr>
                <w:lang w:val="nb-NO"/>
              </w:rPr>
              <w:t>34</w:t>
            </w:r>
          </w:p>
        </w:tc>
        <w:tc>
          <w:tcPr>
            <w:tcW w:w="1382" w:type="dxa"/>
            <w:noWrap/>
            <w:hideMark/>
          </w:tcPr>
          <w:p w14:paraId="0BC2197F" w14:textId="77777777" w:rsidR="00EA6C20" w:rsidRPr="00EA6C20" w:rsidRDefault="00EA6C20" w:rsidP="00EA6C20">
            <w:pPr>
              <w:pStyle w:val="Brdtekst"/>
              <w:jc w:val="right"/>
              <w:rPr>
                <w:lang w:val="nb-NO"/>
              </w:rPr>
            </w:pPr>
            <w:r w:rsidRPr="00EA6C20">
              <w:rPr>
                <w:lang w:val="nb-NO"/>
              </w:rPr>
              <w:t>7</w:t>
            </w:r>
          </w:p>
        </w:tc>
        <w:tc>
          <w:tcPr>
            <w:tcW w:w="1525" w:type="dxa"/>
            <w:noWrap/>
            <w:hideMark/>
          </w:tcPr>
          <w:p w14:paraId="3058D915" w14:textId="77777777" w:rsidR="00EA6C20" w:rsidRPr="00EA6C20" w:rsidRDefault="00EA6C20" w:rsidP="00EA6C20">
            <w:pPr>
              <w:pStyle w:val="Brdtekst"/>
              <w:jc w:val="right"/>
              <w:rPr>
                <w:lang w:val="nb-NO"/>
              </w:rPr>
            </w:pPr>
            <w:r w:rsidRPr="00EA6C20">
              <w:rPr>
                <w:lang w:val="nb-NO"/>
              </w:rPr>
              <w:t>59</w:t>
            </w:r>
          </w:p>
        </w:tc>
        <w:tc>
          <w:tcPr>
            <w:tcW w:w="1096" w:type="dxa"/>
            <w:noWrap/>
            <w:hideMark/>
          </w:tcPr>
          <w:p w14:paraId="5B8CBA18" w14:textId="77777777" w:rsidR="00EA6C20" w:rsidRPr="00EA6C20" w:rsidRDefault="00EA6C20" w:rsidP="00EA6C20">
            <w:pPr>
              <w:pStyle w:val="Brdtekst"/>
              <w:jc w:val="right"/>
              <w:rPr>
                <w:lang w:val="nb-NO"/>
              </w:rPr>
            </w:pPr>
            <w:r w:rsidRPr="00EA6C20">
              <w:rPr>
                <w:lang w:val="nb-NO"/>
              </w:rPr>
              <w:t>100</w:t>
            </w:r>
          </w:p>
        </w:tc>
      </w:tr>
      <w:tr w:rsidR="00EA6C20" w:rsidRPr="00EA6C20" w14:paraId="10869E10" w14:textId="77777777" w:rsidTr="003D5458">
        <w:trPr>
          <w:trHeight w:val="320"/>
        </w:trPr>
        <w:tc>
          <w:tcPr>
            <w:tcW w:w="2835" w:type="dxa"/>
            <w:noWrap/>
            <w:hideMark/>
          </w:tcPr>
          <w:p w14:paraId="6CFA5D94" w14:textId="0A13F992" w:rsidR="00EA6C20" w:rsidRPr="00EA6C20" w:rsidRDefault="003D5458" w:rsidP="00EA6C20">
            <w:pPr>
              <w:pStyle w:val="Brdtekst"/>
              <w:rPr>
                <w:i/>
                <w:lang w:val="nb-NO"/>
              </w:rPr>
            </w:pPr>
            <w:proofErr w:type="spellStart"/>
            <w:r w:rsidRPr="003D5458">
              <w:rPr>
                <w:rFonts w:cstheme="minorHAnsi"/>
                <w:i/>
                <w:color w:val="000000"/>
              </w:rPr>
              <w:t>nosit’</w:t>
            </w:r>
            <w:r w:rsidRPr="003D5458">
              <w:rPr>
                <w:rFonts w:cstheme="minorHAnsi"/>
                <w:i/>
                <w:vertAlign w:val="superscript"/>
              </w:rPr>
              <w:t>non</w:t>
            </w:r>
            <w:proofErr w:type="spellEnd"/>
            <w:ins w:id="111" w:author="Tore Nesset" w:date="2018-08-31T14:32:00Z">
              <w:r w:rsidRPr="003D5458">
                <w:rPr>
                  <w:rFonts w:cstheme="minorHAnsi"/>
                  <w:i/>
                  <w:color w:val="000000"/>
                </w:rPr>
                <w:t xml:space="preserve"> </w:t>
              </w:r>
              <w:r w:rsidRPr="003D5458">
                <w:rPr>
                  <w:rFonts w:cstheme="minorHAnsi"/>
                </w:rPr>
                <w:t>‘carry’</w:t>
              </w:r>
            </w:ins>
          </w:p>
        </w:tc>
        <w:tc>
          <w:tcPr>
            <w:tcW w:w="959" w:type="dxa"/>
            <w:noWrap/>
            <w:hideMark/>
          </w:tcPr>
          <w:p w14:paraId="5BE4DA92" w14:textId="77777777" w:rsidR="00EA6C20" w:rsidRPr="00EA6C20" w:rsidRDefault="00EA6C20" w:rsidP="00EA6C20">
            <w:pPr>
              <w:pStyle w:val="Brdtekst"/>
              <w:jc w:val="right"/>
              <w:rPr>
                <w:lang w:val="nb-NO"/>
              </w:rPr>
            </w:pPr>
            <w:r w:rsidRPr="00EA6C20">
              <w:rPr>
                <w:lang w:val="nb-NO"/>
              </w:rPr>
              <w:t>9</w:t>
            </w:r>
          </w:p>
        </w:tc>
        <w:tc>
          <w:tcPr>
            <w:tcW w:w="1382" w:type="dxa"/>
            <w:noWrap/>
            <w:hideMark/>
          </w:tcPr>
          <w:p w14:paraId="75A1EAC7" w14:textId="77777777" w:rsidR="00EA6C20" w:rsidRPr="00EA6C20" w:rsidRDefault="00EA6C20" w:rsidP="00EA6C20">
            <w:pPr>
              <w:pStyle w:val="Brdtekst"/>
              <w:jc w:val="right"/>
              <w:rPr>
                <w:lang w:val="nb-NO"/>
              </w:rPr>
            </w:pPr>
            <w:r w:rsidRPr="00EA6C20">
              <w:rPr>
                <w:lang w:val="nb-NO"/>
              </w:rPr>
              <w:t>50</w:t>
            </w:r>
          </w:p>
        </w:tc>
        <w:tc>
          <w:tcPr>
            <w:tcW w:w="1525" w:type="dxa"/>
            <w:noWrap/>
            <w:hideMark/>
          </w:tcPr>
          <w:p w14:paraId="5FB8C908" w14:textId="77777777" w:rsidR="00EA6C20" w:rsidRPr="00EA6C20" w:rsidRDefault="00EA6C20" w:rsidP="00EA6C20">
            <w:pPr>
              <w:pStyle w:val="Brdtekst"/>
              <w:jc w:val="right"/>
              <w:rPr>
                <w:lang w:val="nb-NO"/>
              </w:rPr>
            </w:pPr>
            <w:r w:rsidRPr="00EA6C20">
              <w:rPr>
                <w:lang w:val="nb-NO"/>
              </w:rPr>
              <w:t>41</w:t>
            </w:r>
          </w:p>
        </w:tc>
        <w:tc>
          <w:tcPr>
            <w:tcW w:w="1096" w:type="dxa"/>
            <w:noWrap/>
            <w:hideMark/>
          </w:tcPr>
          <w:p w14:paraId="4F0511BF" w14:textId="77777777" w:rsidR="00EA6C20" w:rsidRPr="00EA6C20" w:rsidRDefault="00EA6C20" w:rsidP="00EA6C20">
            <w:pPr>
              <w:pStyle w:val="Brdtekst"/>
              <w:jc w:val="right"/>
              <w:rPr>
                <w:lang w:val="nb-NO"/>
              </w:rPr>
            </w:pPr>
            <w:r w:rsidRPr="00EA6C20">
              <w:rPr>
                <w:lang w:val="nb-NO"/>
              </w:rPr>
              <w:t>100</w:t>
            </w:r>
          </w:p>
        </w:tc>
      </w:tr>
      <w:tr w:rsidR="00EA6C20" w:rsidRPr="00EA6C20" w14:paraId="4A9AFCF7" w14:textId="77777777" w:rsidTr="003D5458">
        <w:trPr>
          <w:trHeight w:val="320"/>
        </w:trPr>
        <w:tc>
          <w:tcPr>
            <w:tcW w:w="2835" w:type="dxa"/>
            <w:noWrap/>
            <w:hideMark/>
          </w:tcPr>
          <w:p w14:paraId="176A7ED7" w14:textId="7DE5EDAA" w:rsidR="00EA6C20" w:rsidRPr="00EA6C20" w:rsidRDefault="003D5458" w:rsidP="00EA6C20">
            <w:pPr>
              <w:pStyle w:val="Brdtekst"/>
              <w:rPr>
                <w:i/>
                <w:lang w:val="nb-NO"/>
              </w:rPr>
            </w:pPr>
            <w:proofErr w:type="spellStart"/>
            <w:r w:rsidRPr="003D5458">
              <w:rPr>
                <w:rFonts w:cstheme="minorHAnsi"/>
                <w:i/>
                <w:color w:val="000000"/>
              </w:rPr>
              <w:t>plyt’</w:t>
            </w:r>
            <w:r w:rsidRPr="003D5458">
              <w:rPr>
                <w:rFonts w:cstheme="minorHAnsi"/>
                <w:i/>
                <w:color w:val="000000"/>
                <w:vertAlign w:val="superscript"/>
              </w:rPr>
              <w:t>uni</w:t>
            </w:r>
            <w:proofErr w:type="spellEnd"/>
            <w:ins w:id="112" w:author="Tore Nesset" w:date="2018-08-31T14:33:00Z">
              <w:r w:rsidRPr="003D5458">
                <w:rPr>
                  <w:rFonts w:cstheme="minorHAnsi"/>
                  <w:i/>
                  <w:color w:val="000000"/>
                </w:rPr>
                <w:t xml:space="preserve"> </w:t>
              </w:r>
              <w:r w:rsidRPr="003D5458">
                <w:rPr>
                  <w:rFonts w:cstheme="minorHAnsi"/>
                </w:rPr>
                <w:t>‘swim, sail’</w:t>
              </w:r>
            </w:ins>
          </w:p>
        </w:tc>
        <w:tc>
          <w:tcPr>
            <w:tcW w:w="959" w:type="dxa"/>
            <w:noWrap/>
            <w:hideMark/>
          </w:tcPr>
          <w:p w14:paraId="6B90CC54" w14:textId="77777777" w:rsidR="00EA6C20" w:rsidRPr="00EA6C20" w:rsidRDefault="00EA6C20" w:rsidP="00EA6C20">
            <w:pPr>
              <w:pStyle w:val="Brdtekst"/>
              <w:jc w:val="right"/>
              <w:rPr>
                <w:lang w:val="nb-NO"/>
              </w:rPr>
            </w:pPr>
            <w:r w:rsidRPr="00EA6C20">
              <w:rPr>
                <w:lang w:val="nb-NO"/>
              </w:rPr>
              <w:t>55</w:t>
            </w:r>
          </w:p>
        </w:tc>
        <w:tc>
          <w:tcPr>
            <w:tcW w:w="1382" w:type="dxa"/>
            <w:noWrap/>
            <w:hideMark/>
          </w:tcPr>
          <w:p w14:paraId="2CFBA4A2" w14:textId="77777777" w:rsidR="00EA6C20" w:rsidRPr="00EA6C20" w:rsidRDefault="00EA6C20" w:rsidP="00EA6C20">
            <w:pPr>
              <w:pStyle w:val="Brdtekst"/>
              <w:jc w:val="right"/>
              <w:rPr>
                <w:lang w:val="nb-NO"/>
              </w:rPr>
            </w:pPr>
            <w:r w:rsidRPr="00EA6C20">
              <w:rPr>
                <w:lang w:val="nb-NO"/>
              </w:rPr>
              <w:t>9</w:t>
            </w:r>
          </w:p>
        </w:tc>
        <w:tc>
          <w:tcPr>
            <w:tcW w:w="1525" w:type="dxa"/>
            <w:noWrap/>
            <w:hideMark/>
          </w:tcPr>
          <w:p w14:paraId="4CE7A6E7" w14:textId="77777777" w:rsidR="00EA6C20" w:rsidRPr="00EA6C20" w:rsidRDefault="00EA6C20" w:rsidP="00EA6C20">
            <w:pPr>
              <w:pStyle w:val="Brdtekst"/>
              <w:jc w:val="right"/>
              <w:rPr>
                <w:lang w:val="nb-NO"/>
              </w:rPr>
            </w:pPr>
            <w:r w:rsidRPr="00EA6C20">
              <w:rPr>
                <w:lang w:val="nb-NO"/>
              </w:rPr>
              <w:t>36</w:t>
            </w:r>
          </w:p>
        </w:tc>
        <w:tc>
          <w:tcPr>
            <w:tcW w:w="1096" w:type="dxa"/>
            <w:noWrap/>
            <w:hideMark/>
          </w:tcPr>
          <w:p w14:paraId="6DFAD3C4" w14:textId="77777777" w:rsidR="00EA6C20" w:rsidRPr="00EA6C20" w:rsidRDefault="00EA6C20" w:rsidP="00EA6C20">
            <w:pPr>
              <w:pStyle w:val="Brdtekst"/>
              <w:jc w:val="right"/>
              <w:rPr>
                <w:lang w:val="nb-NO"/>
              </w:rPr>
            </w:pPr>
            <w:r w:rsidRPr="00EA6C20">
              <w:rPr>
                <w:lang w:val="nb-NO"/>
              </w:rPr>
              <w:t>100</w:t>
            </w:r>
          </w:p>
        </w:tc>
      </w:tr>
      <w:tr w:rsidR="00EA6C20" w:rsidRPr="00EA6C20" w14:paraId="5262D7D9" w14:textId="77777777" w:rsidTr="003D5458">
        <w:trPr>
          <w:trHeight w:val="320"/>
        </w:trPr>
        <w:tc>
          <w:tcPr>
            <w:tcW w:w="2835" w:type="dxa"/>
            <w:noWrap/>
            <w:hideMark/>
          </w:tcPr>
          <w:p w14:paraId="36E765D3" w14:textId="40D2877A" w:rsidR="00EA6C20" w:rsidRPr="00EA6C20" w:rsidRDefault="003D5458" w:rsidP="00EA6C20">
            <w:pPr>
              <w:pStyle w:val="Brdtekst"/>
              <w:rPr>
                <w:i/>
                <w:lang w:val="nb-NO"/>
              </w:rPr>
            </w:pPr>
            <w:proofErr w:type="spellStart"/>
            <w:r w:rsidRPr="003D5458">
              <w:rPr>
                <w:rFonts w:cstheme="minorHAnsi"/>
                <w:i/>
                <w:color w:val="000000"/>
              </w:rPr>
              <w:t>plavat’</w:t>
            </w:r>
            <w:r w:rsidRPr="003D5458">
              <w:rPr>
                <w:rFonts w:cstheme="minorHAnsi"/>
                <w:i/>
                <w:vertAlign w:val="superscript"/>
              </w:rPr>
              <w:t>non</w:t>
            </w:r>
            <w:proofErr w:type="spellEnd"/>
            <w:r w:rsidRPr="003D5458">
              <w:rPr>
                <w:rFonts w:cstheme="minorHAnsi"/>
                <w:i/>
                <w:color w:val="000000"/>
              </w:rPr>
              <w:t xml:space="preserve"> </w:t>
            </w:r>
            <w:ins w:id="113" w:author="Tore Nesset" w:date="2018-08-31T14:33:00Z">
              <w:r w:rsidRPr="003D5458">
                <w:rPr>
                  <w:rFonts w:cstheme="minorHAnsi"/>
                </w:rPr>
                <w:t>‘swim, sail’</w:t>
              </w:r>
            </w:ins>
          </w:p>
        </w:tc>
        <w:tc>
          <w:tcPr>
            <w:tcW w:w="959" w:type="dxa"/>
            <w:noWrap/>
            <w:hideMark/>
          </w:tcPr>
          <w:p w14:paraId="663A1E2D" w14:textId="77777777" w:rsidR="00EA6C20" w:rsidRPr="00EA6C20" w:rsidRDefault="00EA6C20" w:rsidP="00EA6C20">
            <w:pPr>
              <w:pStyle w:val="Brdtekst"/>
              <w:jc w:val="right"/>
              <w:rPr>
                <w:lang w:val="nb-NO"/>
              </w:rPr>
            </w:pPr>
            <w:r w:rsidRPr="00EA6C20">
              <w:rPr>
                <w:lang w:val="nb-NO"/>
              </w:rPr>
              <w:t>81</w:t>
            </w:r>
          </w:p>
        </w:tc>
        <w:tc>
          <w:tcPr>
            <w:tcW w:w="1382" w:type="dxa"/>
            <w:noWrap/>
            <w:hideMark/>
          </w:tcPr>
          <w:p w14:paraId="5EA48BF9" w14:textId="77777777" w:rsidR="00EA6C20" w:rsidRPr="00EA6C20" w:rsidRDefault="00EA6C20" w:rsidP="00EA6C20">
            <w:pPr>
              <w:pStyle w:val="Brdtekst"/>
              <w:jc w:val="right"/>
              <w:rPr>
                <w:lang w:val="nb-NO"/>
              </w:rPr>
            </w:pPr>
            <w:r w:rsidRPr="00EA6C20">
              <w:rPr>
                <w:lang w:val="nb-NO"/>
              </w:rPr>
              <w:t>3</w:t>
            </w:r>
          </w:p>
        </w:tc>
        <w:tc>
          <w:tcPr>
            <w:tcW w:w="1525" w:type="dxa"/>
            <w:noWrap/>
            <w:hideMark/>
          </w:tcPr>
          <w:p w14:paraId="699AB150" w14:textId="77777777" w:rsidR="00EA6C20" w:rsidRPr="00EA6C20" w:rsidRDefault="00EA6C20" w:rsidP="00EA6C20">
            <w:pPr>
              <w:pStyle w:val="Brdtekst"/>
              <w:jc w:val="right"/>
              <w:rPr>
                <w:lang w:val="nb-NO"/>
              </w:rPr>
            </w:pPr>
            <w:r w:rsidRPr="00EA6C20">
              <w:rPr>
                <w:lang w:val="nb-NO"/>
              </w:rPr>
              <w:t>16</w:t>
            </w:r>
          </w:p>
        </w:tc>
        <w:tc>
          <w:tcPr>
            <w:tcW w:w="1096" w:type="dxa"/>
            <w:noWrap/>
            <w:hideMark/>
          </w:tcPr>
          <w:p w14:paraId="6E912C71" w14:textId="77777777" w:rsidR="00EA6C20" w:rsidRPr="00EA6C20" w:rsidRDefault="00EA6C20" w:rsidP="00EA6C20">
            <w:pPr>
              <w:pStyle w:val="Brdtekst"/>
              <w:jc w:val="right"/>
              <w:rPr>
                <w:lang w:val="nb-NO"/>
              </w:rPr>
            </w:pPr>
            <w:r w:rsidRPr="00EA6C20">
              <w:rPr>
                <w:lang w:val="nb-NO"/>
              </w:rPr>
              <w:t>100</w:t>
            </w:r>
          </w:p>
        </w:tc>
      </w:tr>
      <w:tr w:rsidR="00EA6C20" w:rsidRPr="00EA6C20" w14:paraId="15676997" w14:textId="77777777" w:rsidTr="003D5458">
        <w:trPr>
          <w:trHeight w:val="320"/>
        </w:trPr>
        <w:tc>
          <w:tcPr>
            <w:tcW w:w="2835" w:type="dxa"/>
            <w:noWrap/>
            <w:hideMark/>
          </w:tcPr>
          <w:p w14:paraId="34FF6FC8" w14:textId="50C95800" w:rsidR="00EA6C20" w:rsidRPr="00EA6C20" w:rsidRDefault="00EA6C20" w:rsidP="00EA6C20">
            <w:pPr>
              <w:pStyle w:val="Brdtekst"/>
              <w:rPr>
                <w:lang w:val="nb-NO"/>
              </w:rPr>
            </w:pPr>
            <w:r w:rsidRPr="00EA6C20">
              <w:rPr>
                <w:lang w:val="nb-NO"/>
              </w:rPr>
              <w:t>Total</w:t>
            </w:r>
            <w:r>
              <w:rPr>
                <w:lang w:val="nb-NO"/>
              </w:rPr>
              <w:t xml:space="preserve"> </w:t>
            </w:r>
            <w:proofErr w:type="spellStart"/>
            <w:r w:rsidRPr="00EA6C20">
              <w:rPr>
                <w:lang w:val="nb-NO"/>
              </w:rPr>
              <w:t>Uni</w:t>
            </w:r>
            <w:r>
              <w:rPr>
                <w:lang w:val="nb-NO"/>
              </w:rPr>
              <w:t>directional</w:t>
            </w:r>
            <w:proofErr w:type="spellEnd"/>
          </w:p>
        </w:tc>
        <w:tc>
          <w:tcPr>
            <w:tcW w:w="959" w:type="dxa"/>
            <w:noWrap/>
            <w:hideMark/>
          </w:tcPr>
          <w:p w14:paraId="46701E3A" w14:textId="77777777" w:rsidR="00EA6C20" w:rsidRPr="00EA6C20" w:rsidRDefault="00EA6C20" w:rsidP="00EA6C20">
            <w:pPr>
              <w:pStyle w:val="Brdtekst"/>
              <w:jc w:val="right"/>
              <w:rPr>
                <w:lang w:val="nb-NO"/>
              </w:rPr>
            </w:pPr>
            <w:r w:rsidRPr="00EA6C20">
              <w:rPr>
                <w:lang w:val="nb-NO"/>
              </w:rPr>
              <w:t>365</w:t>
            </w:r>
          </w:p>
        </w:tc>
        <w:tc>
          <w:tcPr>
            <w:tcW w:w="1382" w:type="dxa"/>
            <w:noWrap/>
            <w:hideMark/>
          </w:tcPr>
          <w:p w14:paraId="5644775A" w14:textId="77777777" w:rsidR="00EA6C20" w:rsidRPr="00EA6C20" w:rsidRDefault="00EA6C20" w:rsidP="00EA6C20">
            <w:pPr>
              <w:pStyle w:val="Brdtekst"/>
              <w:jc w:val="right"/>
              <w:rPr>
                <w:lang w:val="nb-NO"/>
              </w:rPr>
            </w:pPr>
            <w:r w:rsidRPr="00EA6C20">
              <w:rPr>
                <w:lang w:val="nb-NO"/>
              </w:rPr>
              <w:t>42</w:t>
            </w:r>
          </w:p>
        </w:tc>
        <w:tc>
          <w:tcPr>
            <w:tcW w:w="1525" w:type="dxa"/>
            <w:noWrap/>
            <w:hideMark/>
          </w:tcPr>
          <w:p w14:paraId="1BA3A132" w14:textId="77777777" w:rsidR="00EA6C20" w:rsidRPr="00EA6C20" w:rsidRDefault="00EA6C20" w:rsidP="00EA6C20">
            <w:pPr>
              <w:pStyle w:val="Brdtekst"/>
              <w:jc w:val="right"/>
              <w:rPr>
                <w:lang w:val="nb-NO"/>
              </w:rPr>
            </w:pPr>
            <w:r w:rsidRPr="00EA6C20">
              <w:rPr>
                <w:lang w:val="nb-NO"/>
              </w:rPr>
              <w:t>293</w:t>
            </w:r>
          </w:p>
        </w:tc>
        <w:tc>
          <w:tcPr>
            <w:tcW w:w="1096" w:type="dxa"/>
            <w:noWrap/>
            <w:hideMark/>
          </w:tcPr>
          <w:p w14:paraId="6F6BCB69" w14:textId="77777777" w:rsidR="00EA6C20" w:rsidRPr="00EA6C20" w:rsidRDefault="00EA6C20" w:rsidP="00EA6C20">
            <w:pPr>
              <w:pStyle w:val="Brdtekst"/>
              <w:jc w:val="right"/>
              <w:rPr>
                <w:lang w:val="nb-NO"/>
              </w:rPr>
            </w:pPr>
            <w:r w:rsidRPr="00EA6C20">
              <w:rPr>
                <w:lang w:val="nb-NO"/>
              </w:rPr>
              <w:t>700</w:t>
            </w:r>
          </w:p>
        </w:tc>
      </w:tr>
      <w:tr w:rsidR="00EA6C20" w:rsidRPr="00EA6C20" w14:paraId="76FA0524" w14:textId="77777777" w:rsidTr="003D5458">
        <w:trPr>
          <w:trHeight w:val="320"/>
        </w:trPr>
        <w:tc>
          <w:tcPr>
            <w:tcW w:w="2835" w:type="dxa"/>
            <w:noWrap/>
            <w:hideMark/>
          </w:tcPr>
          <w:p w14:paraId="3B4A95CE" w14:textId="145B086D" w:rsidR="00EA6C20" w:rsidRPr="00EA6C20" w:rsidRDefault="00EA6C20" w:rsidP="00EA6C20">
            <w:pPr>
              <w:pStyle w:val="Brdtekst"/>
              <w:rPr>
                <w:lang w:val="nb-NO"/>
              </w:rPr>
            </w:pPr>
            <w:r w:rsidRPr="00EA6C20">
              <w:rPr>
                <w:lang w:val="nb-NO"/>
              </w:rPr>
              <w:t>Total</w:t>
            </w:r>
            <w:r>
              <w:rPr>
                <w:lang w:val="nb-NO"/>
              </w:rPr>
              <w:t xml:space="preserve"> </w:t>
            </w:r>
            <w:r w:rsidRPr="00EA6C20">
              <w:rPr>
                <w:lang w:val="nb-NO"/>
              </w:rPr>
              <w:t>Non</w:t>
            </w:r>
            <w:r>
              <w:rPr>
                <w:lang w:val="nb-NO"/>
              </w:rPr>
              <w:t>-</w:t>
            </w:r>
            <w:proofErr w:type="spellStart"/>
            <w:r>
              <w:rPr>
                <w:lang w:val="nb-NO"/>
              </w:rPr>
              <w:t>directional</w:t>
            </w:r>
            <w:proofErr w:type="spellEnd"/>
          </w:p>
        </w:tc>
        <w:tc>
          <w:tcPr>
            <w:tcW w:w="959" w:type="dxa"/>
            <w:noWrap/>
            <w:hideMark/>
          </w:tcPr>
          <w:p w14:paraId="3761D268" w14:textId="77777777" w:rsidR="00EA6C20" w:rsidRPr="00EA6C20" w:rsidRDefault="00EA6C20" w:rsidP="00EA6C20">
            <w:pPr>
              <w:pStyle w:val="Brdtekst"/>
              <w:jc w:val="right"/>
              <w:rPr>
                <w:lang w:val="nb-NO"/>
              </w:rPr>
            </w:pPr>
            <w:r w:rsidRPr="00EA6C20">
              <w:rPr>
                <w:lang w:val="nb-NO"/>
              </w:rPr>
              <w:t>518</w:t>
            </w:r>
          </w:p>
        </w:tc>
        <w:tc>
          <w:tcPr>
            <w:tcW w:w="1382" w:type="dxa"/>
            <w:noWrap/>
            <w:hideMark/>
          </w:tcPr>
          <w:p w14:paraId="3ED1C011" w14:textId="77777777" w:rsidR="00EA6C20" w:rsidRPr="00EA6C20" w:rsidRDefault="00EA6C20" w:rsidP="00EA6C20">
            <w:pPr>
              <w:pStyle w:val="Brdtekst"/>
              <w:jc w:val="right"/>
              <w:rPr>
                <w:lang w:val="nb-NO"/>
              </w:rPr>
            </w:pPr>
            <w:r w:rsidRPr="00EA6C20">
              <w:rPr>
                <w:lang w:val="nb-NO"/>
              </w:rPr>
              <w:t>100</w:t>
            </w:r>
          </w:p>
        </w:tc>
        <w:tc>
          <w:tcPr>
            <w:tcW w:w="1525" w:type="dxa"/>
            <w:noWrap/>
            <w:hideMark/>
          </w:tcPr>
          <w:p w14:paraId="0FC20F51" w14:textId="77777777" w:rsidR="00EA6C20" w:rsidRPr="00EA6C20" w:rsidRDefault="00EA6C20" w:rsidP="00EA6C20">
            <w:pPr>
              <w:pStyle w:val="Brdtekst"/>
              <w:jc w:val="right"/>
              <w:rPr>
                <w:lang w:val="nb-NO"/>
              </w:rPr>
            </w:pPr>
            <w:r w:rsidRPr="00EA6C20">
              <w:rPr>
                <w:lang w:val="nb-NO"/>
              </w:rPr>
              <w:t>82</w:t>
            </w:r>
          </w:p>
        </w:tc>
        <w:tc>
          <w:tcPr>
            <w:tcW w:w="1096" w:type="dxa"/>
            <w:noWrap/>
            <w:hideMark/>
          </w:tcPr>
          <w:p w14:paraId="22D24050" w14:textId="77777777" w:rsidR="00EA6C20" w:rsidRPr="00EA6C20" w:rsidRDefault="00EA6C20" w:rsidP="00EA6C20">
            <w:pPr>
              <w:pStyle w:val="Brdtekst"/>
              <w:jc w:val="right"/>
              <w:rPr>
                <w:lang w:val="nb-NO"/>
              </w:rPr>
            </w:pPr>
            <w:r w:rsidRPr="00EA6C20">
              <w:rPr>
                <w:lang w:val="nb-NO"/>
              </w:rPr>
              <w:t>700</w:t>
            </w:r>
          </w:p>
        </w:tc>
      </w:tr>
      <w:tr w:rsidR="00EA6C20" w:rsidRPr="00EA6C20" w14:paraId="0E9537C6" w14:textId="77777777" w:rsidTr="003D5458">
        <w:trPr>
          <w:trHeight w:val="320"/>
        </w:trPr>
        <w:tc>
          <w:tcPr>
            <w:tcW w:w="2835" w:type="dxa"/>
            <w:noWrap/>
            <w:hideMark/>
          </w:tcPr>
          <w:p w14:paraId="70A42C3D" w14:textId="77777777" w:rsidR="00EA6C20" w:rsidRPr="00EA6C20" w:rsidRDefault="00EA6C20" w:rsidP="00EA6C20">
            <w:pPr>
              <w:pStyle w:val="Brdtekst"/>
              <w:rPr>
                <w:lang w:val="nb-NO"/>
              </w:rPr>
            </w:pPr>
            <w:proofErr w:type="spellStart"/>
            <w:r w:rsidRPr="00EA6C20">
              <w:rPr>
                <w:lang w:val="nb-NO"/>
              </w:rPr>
              <w:t>GrandTotal</w:t>
            </w:r>
            <w:proofErr w:type="spellEnd"/>
          </w:p>
        </w:tc>
        <w:tc>
          <w:tcPr>
            <w:tcW w:w="959" w:type="dxa"/>
            <w:noWrap/>
            <w:hideMark/>
          </w:tcPr>
          <w:p w14:paraId="65420B3B" w14:textId="77777777" w:rsidR="00EA6C20" w:rsidRPr="00EA6C20" w:rsidRDefault="00EA6C20" w:rsidP="00EA6C20">
            <w:pPr>
              <w:pStyle w:val="Brdtekst"/>
              <w:jc w:val="right"/>
              <w:rPr>
                <w:lang w:val="nb-NO"/>
              </w:rPr>
            </w:pPr>
            <w:r w:rsidRPr="00EA6C20">
              <w:rPr>
                <w:lang w:val="nb-NO"/>
              </w:rPr>
              <w:t>883</w:t>
            </w:r>
          </w:p>
        </w:tc>
        <w:tc>
          <w:tcPr>
            <w:tcW w:w="1382" w:type="dxa"/>
            <w:noWrap/>
            <w:hideMark/>
          </w:tcPr>
          <w:p w14:paraId="31B5C601" w14:textId="77777777" w:rsidR="00EA6C20" w:rsidRPr="00EA6C20" w:rsidRDefault="00EA6C20" w:rsidP="00EA6C20">
            <w:pPr>
              <w:pStyle w:val="Brdtekst"/>
              <w:jc w:val="right"/>
              <w:rPr>
                <w:lang w:val="nb-NO"/>
              </w:rPr>
            </w:pPr>
            <w:r w:rsidRPr="00EA6C20">
              <w:rPr>
                <w:lang w:val="nb-NO"/>
              </w:rPr>
              <w:t>142</w:t>
            </w:r>
          </w:p>
        </w:tc>
        <w:tc>
          <w:tcPr>
            <w:tcW w:w="1525" w:type="dxa"/>
            <w:noWrap/>
            <w:hideMark/>
          </w:tcPr>
          <w:p w14:paraId="2579D999" w14:textId="77777777" w:rsidR="00EA6C20" w:rsidRPr="00EA6C20" w:rsidRDefault="00EA6C20" w:rsidP="00EA6C20">
            <w:pPr>
              <w:pStyle w:val="Brdtekst"/>
              <w:jc w:val="right"/>
              <w:rPr>
                <w:lang w:val="nb-NO"/>
              </w:rPr>
            </w:pPr>
            <w:r w:rsidRPr="00EA6C20">
              <w:rPr>
                <w:lang w:val="nb-NO"/>
              </w:rPr>
              <w:t>375</w:t>
            </w:r>
          </w:p>
        </w:tc>
        <w:tc>
          <w:tcPr>
            <w:tcW w:w="1096" w:type="dxa"/>
            <w:noWrap/>
            <w:hideMark/>
          </w:tcPr>
          <w:p w14:paraId="4E9D9620" w14:textId="77777777" w:rsidR="00EA6C20" w:rsidRPr="00EA6C20" w:rsidRDefault="00EA6C20" w:rsidP="00EA6C20">
            <w:pPr>
              <w:pStyle w:val="Brdtekst"/>
              <w:jc w:val="right"/>
              <w:rPr>
                <w:lang w:val="nb-NO"/>
              </w:rPr>
            </w:pPr>
            <w:r w:rsidRPr="00EA6C20">
              <w:rPr>
                <w:lang w:val="nb-NO"/>
              </w:rPr>
              <w:t>1400</w:t>
            </w:r>
          </w:p>
        </w:tc>
      </w:tr>
    </w:tbl>
    <w:p w14:paraId="37603AAD" w14:textId="5D25721A" w:rsidR="00A95E98" w:rsidRPr="00A95E98" w:rsidRDefault="00A95E98" w:rsidP="00A95E98">
      <w:pPr>
        <w:pStyle w:val="Bildetekst"/>
        <w:rPr>
          <w:lang w:val="en-US"/>
        </w:rPr>
      </w:pPr>
      <w:r w:rsidRPr="00A95E98">
        <w:rPr>
          <w:lang w:val="en-US"/>
        </w:rPr>
        <w:t xml:space="preserve">Table </w:t>
      </w:r>
      <w:r>
        <w:fldChar w:fldCharType="begin"/>
      </w:r>
      <w:r w:rsidRPr="00A95E98">
        <w:rPr>
          <w:lang w:val="en-US"/>
        </w:rPr>
        <w:instrText xml:space="preserve"> SEQ Table \* ARABIC </w:instrText>
      </w:r>
      <w:r>
        <w:fldChar w:fldCharType="separate"/>
      </w:r>
      <w:r w:rsidR="00862901">
        <w:rPr>
          <w:noProof/>
          <w:lang w:val="en-US"/>
        </w:rPr>
        <w:t>4</w:t>
      </w:r>
      <w:r>
        <w:fldChar w:fldCharType="end"/>
      </w:r>
      <w:r w:rsidRPr="00A95E98">
        <w:rPr>
          <w:lang w:val="en-US"/>
        </w:rPr>
        <w:t xml:space="preserve">: </w:t>
      </w:r>
      <w:r w:rsidR="00895985" w:rsidRPr="0016652F">
        <w:rPr>
          <w:lang w:val="en-US"/>
        </w:rPr>
        <w:t xml:space="preserve">Constructional profiles for </w:t>
      </w:r>
      <w:r w:rsidR="007410B0">
        <w:rPr>
          <w:lang w:val="en-US"/>
        </w:rPr>
        <w:t>specific, generalized and metaphorical constructions with motion verbs</w:t>
      </w:r>
    </w:p>
    <w:p w14:paraId="6C12BB64" w14:textId="404DA0CA" w:rsidR="00F30527" w:rsidRDefault="00F30527" w:rsidP="00A95E98">
      <w:pPr>
        <w:pStyle w:val="Bildetekst"/>
        <w:rPr>
          <w:lang w:val="en-US"/>
        </w:rPr>
      </w:pPr>
      <w:r>
        <w:rPr>
          <w:noProof/>
        </w:rPr>
        <w:drawing>
          <wp:inline distT="0" distB="0" distL="0" distR="0" wp14:anchorId="7D1E3823" wp14:editId="0B5C9BA4">
            <wp:extent cx="5057635" cy="3272606"/>
            <wp:effectExtent l="0" t="0" r="10160" b="17145"/>
            <wp:docPr id="5" name="Diagram 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3946CA" w14:textId="4DEBEB51" w:rsidR="00A95E98" w:rsidRDefault="00A95E98" w:rsidP="00A95E98">
      <w:pPr>
        <w:pStyle w:val="Bildetekst"/>
        <w:rPr>
          <w:lang w:val="en-US"/>
        </w:rPr>
      </w:pPr>
      <w:r w:rsidRPr="006645D5">
        <w:rPr>
          <w:lang w:val="en-US"/>
        </w:rPr>
        <w:t xml:space="preserve">Figure </w:t>
      </w:r>
      <w:r>
        <w:fldChar w:fldCharType="begin"/>
      </w:r>
      <w:r w:rsidRPr="006645D5">
        <w:rPr>
          <w:lang w:val="en-US"/>
        </w:rPr>
        <w:instrText xml:space="preserve"> SEQ Figure \* ARABIC </w:instrText>
      </w:r>
      <w:r>
        <w:fldChar w:fldCharType="separate"/>
      </w:r>
      <w:r w:rsidR="00862901">
        <w:rPr>
          <w:noProof/>
          <w:lang w:val="en-US"/>
        </w:rPr>
        <w:t>4</w:t>
      </w:r>
      <w:r>
        <w:fldChar w:fldCharType="end"/>
      </w:r>
      <w:r w:rsidR="0016652F" w:rsidRPr="0016652F">
        <w:rPr>
          <w:lang w:val="en-US"/>
        </w:rPr>
        <w:t>: Constructional profiles for specific, generalized and metaphorical</w:t>
      </w:r>
      <w:r w:rsidR="00895985">
        <w:rPr>
          <w:lang w:val="en-US"/>
        </w:rPr>
        <w:t xml:space="preserve"> constructions with motion verbs</w:t>
      </w:r>
    </w:p>
    <w:p w14:paraId="73993985" w14:textId="77777777" w:rsidR="002D2142" w:rsidRDefault="00D9720A" w:rsidP="002D2142">
      <w:pPr>
        <w:pStyle w:val="Brdtekst-frsteinnrykk"/>
      </w:pPr>
      <w:r>
        <w:t>Three</w:t>
      </w:r>
      <w:r w:rsidR="00146B43">
        <w:t xml:space="preserve"> observations can be made on the basis of Table 4 and Figure 4. First, it is clear that motion verbs have quite different constructional profiles – all motion verbs are not born equal. Second, if we compare the pairs of verbs with the same </w:t>
      </w:r>
      <w:r>
        <w:t xml:space="preserve">lexical meanings (located next to each other in the figure), we see considerable differences. While some pairs (e.g. </w:t>
      </w:r>
      <w:proofErr w:type="spellStart"/>
      <w:r w:rsidRPr="00D9720A">
        <w:rPr>
          <w:i/>
        </w:rPr>
        <w:t>exat</w:t>
      </w:r>
      <w:proofErr w:type="spellEnd"/>
      <w:r w:rsidRPr="00D9720A">
        <w:rPr>
          <w:i/>
        </w:rPr>
        <w:t>’</w:t>
      </w:r>
      <w:r>
        <w:t>-</w:t>
      </w:r>
      <w:proofErr w:type="spellStart"/>
      <w:r w:rsidRPr="00D9720A">
        <w:rPr>
          <w:i/>
        </w:rPr>
        <w:t>ezdit</w:t>
      </w:r>
      <w:proofErr w:type="spellEnd"/>
      <w:r w:rsidRPr="00D9720A">
        <w:rPr>
          <w:i/>
        </w:rPr>
        <w:t>’</w:t>
      </w:r>
      <w:r>
        <w:t xml:space="preserve"> ‘ride in a vehicle’) predominantly involve specific constructions, other pairs such as </w:t>
      </w:r>
      <w:proofErr w:type="spellStart"/>
      <w:r>
        <w:rPr>
          <w:i/>
        </w:rPr>
        <w:t>nesti-nosit</w:t>
      </w:r>
      <w:proofErr w:type="spellEnd"/>
      <w:r>
        <w:rPr>
          <w:i/>
        </w:rPr>
        <w:t xml:space="preserve">’ </w:t>
      </w:r>
      <w:r>
        <w:t xml:space="preserve">‘carry’ tend to occur in generalized and metaphorical constructions. Third, the members of some pairs display quite different constructional profiles. A case in point is </w:t>
      </w:r>
      <w:proofErr w:type="spellStart"/>
      <w:r w:rsidRPr="00D9720A">
        <w:rPr>
          <w:i/>
        </w:rPr>
        <w:t>idti</w:t>
      </w:r>
      <w:r>
        <w:t>-</w:t>
      </w:r>
      <w:r w:rsidRPr="00D9720A">
        <w:rPr>
          <w:i/>
        </w:rPr>
        <w:t>xodit</w:t>
      </w:r>
      <w:proofErr w:type="spellEnd"/>
      <w:r w:rsidRPr="00D9720A">
        <w:rPr>
          <w:i/>
        </w:rPr>
        <w:t>’</w:t>
      </w:r>
      <w:r>
        <w:t xml:space="preserve"> ‘walk’, where the former is largely generalized and metaphorical, while the latter is dominated by constructions of the specific type.</w:t>
      </w:r>
      <w:r w:rsidR="002D2142">
        <w:t xml:space="preserve"> </w:t>
      </w:r>
    </w:p>
    <w:p w14:paraId="42639BEC" w14:textId="421BC27F" w:rsidR="002D2142" w:rsidRDefault="002D2142" w:rsidP="002D2142">
      <w:pPr>
        <w:pStyle w:val="Brdtekst-frsteinnrykk"/>
      </w:pPr>
      <w:r>
        <w:t>What are the implications of the constructional profiles for L2 instruction? If we want to create strategic input for L2 learners, it seems clear that the differences shown in Figure 4 cannot be ignored. In particular, it appears important to introduce generalized and metaphorical constructions at an early stage, especially for those verbs where such constructions are prevalent.</w:t>
      </w:r>
    </w:p>
    <w:p w14:paraId="02388A87" w14:textId="77777777" w:rsidR="00752AEB" w:rsidRDefault="00384030" w:rsidP="00026CB7">
      <w:pPr>
        <w:pStyle w:val="Overskrift2"/>
      </w:pPr>
      <w:r>
        <w:lastRenderedPageBreak/>
        <w:t>6. Constructional profiles: directionality</w:t>
      </w:r>
    </w:p>
    <w:p w14:paraId="1156C7DF" w14:textId="3A95FBA8" w:rsidR="00026384" w:rsidRDefault="00026384" w:rsidP="00026384">
      <w:pPr>
        <w:pStyle w:val="Brdtekst"/>
      </w:pPr>
      <w:r>
        <w:t xml:space="preserve">We now zoom in on the specific constructions. </w:t>
      </w:r>
      <w:r w:rsidR="002D2142">
        <w:t>In section 2, we pointed out that non-directional verbs are used in three d</w:t>
      </w:r>
      <w:r>
        <w:t xml:space="preserve">ifferent types of constructions involving </w:t>
      </w:r>
      <w:ins w:id="114" w:author="Laura A Janda" w:date="2018-08-31T11:29:00Z">
        <w:r w:rsidR="00EA2902">
          <w:t xml:space="preserve">multidirectional motion, </w:t>
        </w:r>
      </w:ins>
      <w:r>
        <w:t>round trips, and the capacity to carry out a particular kind of motion.</w:t>
      </w:r>
      <w:r w:rsidR="00341BC0">
        <w:rPr>
          <w:rStyle w:val="Fotnotereferanse"/>
        </w:rPr>
        <w:footnoteReference w:id="7"/>
      </w:r>
      <w:r>
        <w:t xml:space="preserve"> In what follows, we present constructional profiles for these three classes of constructions, and show that they have important implications for strategic input for L2 learners.</w:t>
      </w:r>
    </w:p>
    <w:p w14:paraId="572913C5" w14:textId="0EDF475C" w:rsidR="00B9362D" w:rsidRDefault="00B9362D" w:rsidP="00B9362D">
      <w:pPr>
        <w:pStyle w:val="Brdtekst-frsteinnrykk"/>
      </w:pPr>
      <w:r>
        <w:t xml:space="preserve">The constructional profiles were extracted from the database described in the previous section. The results are summarized in Table 5 and visualized in Figure 5. Notice that we ignore </w:t>
      </w:r>
      <w:proofErr w:type="spellStart"/>
      <w:r w:rsidRPr="00B9362D">
        <w:rPr>
          <w:i/>
        </w:rPr>
        <w:t>nosit</w:t>
      </w:r>
      <w:proofErr w:type="spellEnd"/>
      <w:r w:rsidRPr="00B9362D">
        <w:rPr>
          <w:i/>
        </w:rPr>
        <w:t>’</w:t>
      </w:r>
      <w:r>
        <w:t xml:space="preserve"> ‘carry’ in this section, since, as shown in the previous section, this verb is largely used in generalized and metaphorical constructions. We return to </w:t>
      </w:r>
      <w:proofErr w:type="spellStart"/>
      <w:r>
        <w:rPr>
          <w:i/>
        </w:rPr>
        <w:t>nosit</w:t>
      </w:r>
      <w:proofErr w:type="spellEnd"/>
      <w:r>
        <w:rPr>
          <w:i/>
        </w:rPr>
        <w:t xml:space="preserve">’ </w:t>
      </w:r>
      <w:r>
        <w:t>in section 8 below.</w:t>
      </w:r>
      <w:r w:rsidR="00FE0131">
        <w:t xml:space="preserve"> With regard to round trip constructions, we have included both single round trips and multiple round trips.</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126"/>
        <w:gridCol w:w="1417"/>
        <w:gridCol w:w="1418"/>
        <w:gridCol w:w="1276"/>
      </w:tblGrid>
      <w:tr w:rsidR="00026384" w:rsidRPr="00026384" w14:paraId="210B6C34" w14:textId="77777777" w:rsidTr="005525F3">
        <w:trPr>
          <w:trHeight w:val="320"/>
        </w:trPr>
        <w:tc>
          <w:tcPr>
            <w:tcW w:w="2694" w:type="dxa"/>
            <w:tcBorders>
              <w:bottom w:val="single" w:sz="4" w:space="0" w:color="auto"/>
            </w:tcBorders>
            <w:noWrap/>
            <w:hideMark/>
          </w:tcPr>
          <w:p w14:paraId="5936E5E3" w14:textId="77777777" w:rsidR="00026384" w:rsidRPr="00B9362D" w:rsidRDefault="00026384" w:rsidP="00026384">
            <w:pPr>
              <w:pStyle w:val="Brdtekst"/>
              <w:spacing w:before="240"/>
            </w:pPr>
          </w:p>
        </w:tc>
        <w:tc>
          <w:tcPr>
            <w:tcW w:w="2126" w:type="dxa"/>
            <w:tcBorders>
              <w:bottom w:val="single" w:sz="4" w:space="0" w:color="auto"/>
            </w:tcBorders>
            <w:noWrap/>
            <w:hideMark/>
          </w:tcPr>
          <w:p w14:paraId="2A1E0CD5" w14:textId="7A0FBFA6" w:rsidR="00026384" w:rsidRPr="00026384" w:rsidRDefault="003D5458" w:rsidP="00026384">
            <w:pPr>
              <w:pStyle w:val="Brdtekst"/>
              <w:spacing w:before="240"/>
              <w:jc w:val="right"/>
              <w:rPr>
                <w:lang w:val="nb-NO"/>
              </w:rPr>
            </w:pPr>
            <w:proofErr w:type="spellStart"/>
            <w:r>
              <w:rPr>
                <w:lang w:val="nb-NO"/>
              </w:rPr>
              <w:t>Multi</w:t>
            </w:r>
            <w:r w:rsidR="00026384">
              <w:rPr>
                <w:lang w:val="nb-NO"/>
              </w:rPr>
              <w:t>d</w:t>
            </w:r>
            <w:r w:rsidR="00026384" w:rsidRPr="00026384">
              <w:rPr>
                <w:lang w:val="nb-NO"/>
              </w:rPr>
              <w:t>irectional</w:t>
            </w:r>
            <w:proofErr w:type="spellEnd"/>
          </w:p>
        </w:tc>
        <w:tc>
          <w:tcPr>
            <w:tcW w:w="1417" w:type="dxa"/>
            <w:tcBorders>
              <w:bottom w:val="single" w:sz="4" w:space="0" w:color="auto"/>
            </w:tcBorders>
            <w:noWrap/>
            <w:hideMark/>
          </w:tcPr>
          <w:p w14:paraId="5DDF1946" w14:textId="23430B2F" w:rsidR="00026384" w:rsidRPr="00026384" w:rsidRDefault="00026384" w:rsidP="00026384">
            <w:pPr>
              <w:pStyle w:val="Brdtekst"/>
              <w:spacing w:before="240"/>
              <w:jc w:val="right"/>
              <w:rPr>
                <w:lang w:val="nb-NO"/>
              </w:rPr>
            </w:pPr>
            <w:proofErr w:type="spellStart"/>
            <w:r>
              <w:rPr>
                <w:lang w:val="nb-NO"/>
              </w:rPr>
              <w:t>Round</w:t>
            </w:r>
            <w:proofErr w:type="spellEnd"/>
            <w:r>
              <w:rPr>
                <w:lang w:val="nb-NO"/>
              </w:rPr>
              <w:t xml:space="preserve"> </w:t>
            </w:r>
            <w:r w:rsidRPr="00026384">
              <w:rPr>
                <w:lang w:val="nb-NO"/>
              </w:rPr>
              <w:t>Trip</w:t>
            </w:r>
          </w:p>
        </w:tc>
        <w:tc>
          <w:tcPr>
            <w:tcW w:w="1418" w:type="dxa"/>
            <w:tcBorders>
              <w:bottom w:val="single" w:sz="4" w:space="0" w:color="auto"/>
            </w:tcBorders>
            <w:noWrap/>
            <w:hideMark/>
          </w:tcPr>
          <w:p w14:paraId="52D980B9" w14:textId="77777777" w:rsidR="00026384" w:rsidRPr="00026384" w:rsidRDefault="00026384" w:rsidP="00026384">
            <w:pPr>
              <w:pStyle w:val="Brdtekst"/>
              <w:spacing w:before="240"/>
              <w:jc w:val="right"/>
              <w:rPr>
                <w:lang w:val="nb-NO"/>
              </w:rPr>
            </w:pPr>
            <w:proofErr w:type="spellStart"/>
            <w:r w:rsidRPr="00026384">
              <w:rPr>
                <w:lang w:val="nb-NO"/>
              </w:rPr>
              <w:t>Capacity</w:t>
            </w:r>
            <w:proofErr w:type="spellEnd"/>
          </w:p>
        </w:tc>
        <w:tc>
          <w:tcPr>
            <w:tcW w:w="1276" w:type="dxa"/>
            <w:tcBorders>
              <w:bottom w:val="single" w:sz="4" w:space="0" w:color="auto"/>
            </w:tcBorders>
            <w:noWrap/>
            <w:hideMark/>
          </w:tcPr>
          <w:p w14:paraId="7D2C216E" w14:textId="77777777" w:rsidR="00026384" w:rsidRPr="00026384" w:rsidRDefault="00026384" w:rsidP="00026384">
            <w:pPr>
              <w:pStyle w:val="Brdtekst"/>
              <w:spacing w:before="240"/>
              <w:jc w:val="right"/>
              <w:rPr>
                <w:lang w:val="nb-NO"/>
              </w:rPr>
            </w:pPr>
            <w:r w:rsidRPr="00026384">
              <w:rPr>
                <w:lang w:val="nb-NO"/>
              </w:rPr>
              <w:t>Total</w:t>
            </w:r>
          </w:p>
        </w:tc>
      </w:tr>
      <w:tr w:rsidR="00026384" w:rsidRPr="00026384" w14:paraId="75431254" w14:textId="77777777" w:rsidTr="005525F3">
        <w:trPr>
          <w:trHeight w:val="320"/>
        </w:trPr>
        <w:tc>
          <w:tcPr>
            <w:tcW w:w="2694" w:type="dxa"/>
            <w:tcBorders>
              <w:top w:val="single" w:sz="4" w:space="0" w:color="auto"/>
            </w:tcBorders>
            <w:noWrap/>
            <w:hideMark/>
          </w:tcPr>
          <w:p w14:paraId="4E42C874" w14:textId="046158C8" w:rsidR="00026384" w:rsidRPr="003D5458" w:rsidRDefault="00026384" w:rsidP="00026384">
            <w:pPr>
              <w:pStyle w:val="Brdtekst"/>
              <w:rPr>
                <w:lang w:val="nb-NO"/>
              </w:rPr>
            </w:pPr>
            <w:proofErr w:type="spellStart"/>
            <w:r w:rsidRPr="00B9362D">
              <w:rPr>
                <w:i/>
                <w:lang w:val="nb-NO"/>
              </w:rPr>
              <w:t>vozit’</w:t>
            </w:r>
            <w:r w:rsidR="003D5458">
              <w:rPr>
                <w:i/>
                <w:vertAlign w:val="superscript"/>
                <w:lang w:val="nb-NO"/>
              </w:rPr>
              <w:t>non</w:t>
            </w:r>
            <w:proofErr w:type="spellEnd"/>
            <w:r w:rsidR="003D5458">
              <w:rPr>
                <w:i/>
                <w:vertAlign w:val="superscript"/>
                <w:lang w:val="nb-NO"/>
              </w:rPr>
              <w:t xml:space="preserve"> </w:t>
            </w:r>
            <w:r w:rsidR="003D5458">
              <w:rPr>
                <w:lang w:val="nb-NO"/>
              </w:rPr>
              <w:t>‘transport’</w:t>
            </w:r>
          </w:p>
        </w:tc>
        <w:tc>
          <w:tcPr>
            <w:tcW w:w="2126" w:type="dxa"/>
            <w:tcBorders>
              <w:top w:val="single" w:sz="4" w:space="0" w:color="auto"/>
            </w:tcBorders>
            <w:noWrap/>
            <w:hideMark/>
          </w:tcPr>
          <w:p w14:paraId="7310E181" w14:textId="77777777" w:rsidR="00026384" w:rsidRPr="00026384" w:rsidRDefault="00026384" w:rsidP="00026384">
            <w:pPr>
              <w:pStyle w:val="Brdtekst"/>
              <w:jc w:val="right"/>
              <w:rPr>
                <w:lang w:val="nb-NO"/>
              </w:rPr>
            </w:pPr>
            <w:r w:rsidRPr="00026384">
              <w:rPr>
                <w:lang w:val="nb-NO"/>
              </w:rPr>
              <w:t>48</w:t>
            </w:r>
          </w:p>
        </w:tc>
        <w:tc>
          <w:tcPr>
            <w:tcW w:w="1417" w:type="dxa"/>
            <w:tcBorders>
              <w:top w:val="single" w:sz="4" w:space="0" w:color="auto"/>
            </w:tcBorders>
            <w:noWrap/>
            <w:hideMark/>
          </w:tcPr>
          <w:p w14:paraId="69A80A1F" w14:textId="77777777" w:rsidR="00026384" w:rsidRPr="00026384" w:rsidRDefault="00026384" w:rsidP="00026384">
            <w:pPr>
              <w:pStyle w:val="Brdtekst"/>
              <w:jc w:val="right"/>
              <w:rPr>
                <w:lang w:val="nb-NO"/>
              </w:rPr>
            </w:pPr>
            <w:r w:rsidRPr="00026384">
              <w:rPr>
                <w:lang w:val="nb-NO"/>
              </w:rPr>
              <w:t>48</w:t>
            </w:r>
          </w:p>
        </w:tc>
        <w:tc>
          <w:tcPr>
            <w:tcW w:w="1418" w:type="dxa"/>
            <w:tcBorders>
              <w:top w:val="single" w:sz="4" w:space="0" w:color="auto"/>
            </w:tcBorders>
            <w:noWrap/>
            <w:hideMark/>
          </w:tcPr>
          <w:p w14:paraId="6E9935A1" w14:textId="77777777" w:rsidR="00026384" w:rsidRPr="00026384" w:rsidRDefault="00026384" w:rsidP="00026384">
            <w:pPr>
              <w:pStyle w:val="Brdtekst"/>
              <w:jc w:val="right"/>
              <w:rPr>
                <w:lang w:val="nb-NO"/>
              </w:rPr>
            </w:pPr>
            <w:r w:rsidRPr="00026384">
              <w:rPr>
                <w:lang w:val="nb-NO"/>
              </w:rPr>
              <w:t>0</w:t>
            </w:r>
          </w:p>
        </w:tc>
        <w:tc>
          <w:tcPr>
            <w:tcW w:w="1276" w:type="dxa"/>
            <w:tcBorders>
              <w:top w:val="single" w:sz="4" w:space="0" w:color="auto"/>
            </w:tcBorders>
            <w:noWrap/>
            <w:hideMark/>
          </w:tcPr>
          <w:p w14:paraId="06AB50B0" w14:textId="77777777" w:rsidR="00026384" w:rsidRPr="00026384" w:rsidRDefault="00026384" w:rsidP="00026384">
            <w:pPr>
              <w:pStyle w:val="Brdtekst"/>
              <w:jc w:val="right"/>
              <w:rPr>
                <w:lang w:val="nb-NO"/>
              </w:rPr>
            </w:pPr>
            <w:r w:rsidRPr="00026384">
              <w:rPr>
                <w:lang w:val="nb-NO"/>
              </w:rPr>
              <w:t>96</w:t>
            </w:r>
          </w:p>
        </w:tc>
      </w:tr>
      <w:tr w:rsidR="00026384" w:rsidRPr="00026384" w14:paraId="7900291E" w14:textId="77777777" w:rsidTr="005525F3">
        <w:trPr>
          <w:trHeight w:val="320"/>
        </w:trPr>
        <w:tc>
          <w:tcPr>
            <w:tcW w:w="2694" w:type="dxa"/>
            <w:noWrap/>
            <w:hideMark/>
          </w:tcPr>
          <w:p w14:paraId="292308AB" w14:textId="71890172" w:rsidR="00026384" w:rsidRPr="00B9362D" w:rsidRDefault="00026384" w:rsidP="00026384">
            <w:pPr>
              <w:pStyle w:val="Brdtekst"/>
              <w:rPr>
                <w:i/>
                <w:lang w:val="nb-NO"/>
              </w:rPr>
            </w:pPr>
            <w:proofErr w:type="spellStart"/>
            <w:r w:rsidRPr="00B9362D">
              <w:rPr>
                <w:i/>
                <w:lang w:val="nb-NO"/>
              </w:rPr>
              <w:t>vodit</w:t>
            </w:r>
            <w:proofErr w:type="spellEnd"/>
            <w:r w:rsidRPr="00B9362D">
              <w:rPr>
                <w:i/>
                <w:lang w:val="nb-NO"/>
              </w:rPr>
              <w:t>’</w:t>
            </w:r>
            <w:r w:rsidR="003D5458">
              <w:rPr>
                <w:i/>
                <w:vertAlign w:val="superscript"/>
                <w:lang w:val="nb-NO"/>
              </w:rPr>
              <w:t xml:space="preserve"> non </w:t>
            </w:r>
            <w:r w:rsidR="003D5458">
              <w:rPr>
                <w:lang w:val="nb-NO"/>
              </w:rPr>
              <w:t>‘lead’</w:t>
            </w:r>
          </w:p>
        </w:tc>
        <w:tc>
          <w:tcPr>
            <w:tcW w:w="2126" w:type="dxa"/>
            <w:noWrap/>
            <w:hideMark/>
          </w:tcPr>
          <w:p w14:paraId="40104E2E" w14:textId="77777777" w:rsidR="00026384" w:rsidRPr="00026384" w:rsidRDefault="00026384" w:rsidP="00026384">
            <w:pPr>
              <w:pStyle w:val="Brdtekst"/>
              <w:jc w:val="right"/>
              <w:rPr>
                <w:lang w:val="nb-NO"/>
              </w:rPr>
            </w:pPr>
            <w:r w:rsidRPr="00026384">
              <w:rPr>
                <w:lang w:val="nb-NO"/>
              </w:rPr>
              <w:t>16</w:t>
            </w:r>
          </w:p>
        </w:tc>
        <w:tc>
          <w:tcPr>
            <w:tcW w:w="1417" w:type="dxa"/>
            <w:noWrap/>
            <w:hideMark/>
          </w:tcPr>
          <w:p w14:paraId="4C940E2E" w14:textId="77777777" w:rsidR="00026384" w:rsidRPr="00026384" w:rsidRDefault="00026384" w:rsidP="00026384">
            <w:pPr>
              <w:pStyle w:val="Brdtekst"/>
              <w:jc w:val="right"/>
              <w:rPr>
                <w:lang w:val="nb-NO"/>
              </w:rPr>
            </w:pPr>
            <w:r w:rsidRPr="00026384">
              <w:rPr>
                <w:lang w:val="nb-NO"/>
              </w:rPr>
              <w:t>30</w:t>
            </w:r>
          </w:p>
        </w:tc>
        <w:tc>
          <w:tcPr>
            <w:tcW w:w="1418" w:type="dxa"/>
            <w:noWrap/>
            <w:hideMark/>
          </w:tcPr>
          <w:p w14:paraId="66F0E1E3" w14:textId="77777777" w:rsidR="00026384" w:rsidRPr="00026384" w:rsidRDefault="00026384" w:rsidP="00026384">
            <w:pPr>
              <w:pStyle w:val="Brdtekst"/>
              <w:jc w:val="right"/>
              <w:rPr>
                <w:lang w:val="nb-NO"/>
              </w:rPr>
            </w:pPr>
            <w:r w:rsidRPr="00026384">
              <w:rPr>
                <w:lang w:val="nb-NO"/>
              </w:rPr>
              <w:t>0</w:t>
            </w:r>
          </w:p>
        </w:tc>
        <w:tc>
          <w:tcPr>
            <w:tcW w:w="1276" w:type="dxa"/>
            <w:noWrap/>
            <w:hideMark/>
          </w:tcPr>
          <w:p w14:paraId="42169FE0" w14:textId="77777777" w:rsidR="00026384" w:rsidRPr="00026384" w:rsidRDefault="00026384" w:rsidP="00026384">
            <w:pPr>
              <w:pStyle w:val="Brdtekst"/>
              <w:jc w:val="right"/>
              <w:rPr>
                <w:lang w:val="nb-NO"/>
              </w:rPr>
            </w:pPr>
            <w:r w:rsidRPr="00026384">
              <w:rPr>
                <w:lang w:val="nb-NO"/>
              </w:rPr>
              <w:t>46</w:t>
            </w:r>
          </w:p>
        </w:tc>
      </w:tr>
      <w:tr w:rsidR="00026384" w:rsidRPr="00026384" w14:paraId="54B5DFDA" w14:textId="77777777" w:rsidTr="005525F3">
        <w:trPr>
          <w:trHeight w:val="320"/>
        </w:trPr>
        <w:tc>
          <w:tcPr>
            <w:tcW w:w="2694" w:type="dxa"/>
            <w:noWrap/>
            <w:hideMark/>
          </w:tcPr>
          <w:p w14:paraId="16364E73" w14:textId="4E2BFB94" w:rsidR="00026384" w:rsidRPr="003D5458" w:rsidRDefault="003D5458" w:rsidP="00026384">
            <w:pPr>
              <w:pStyle w:val="Brdtekst"/>
              <w:rPr>
                <w:i/>
              </w:rPr>
            </w:pPr>
            <w:proofErr w:type="spellStart"/>
            <w:r w:rsidRPr="003D5458">
              <w:rPr>
                <w:i/>
              </w:rPr>
              <w:t>ezdit</w:t>
            </w:r>
            <w:r w:rsidRPr="003D5458">
              <w:rPr>
                <w:i/>
                <w:vertAlign w:val="superscript"/>
              </w:rPr>
              <w:t>non</w:t>
            </w:r>
            <w:proofErr w:type="spellEnd"/>
            <w:r w:rsidRPr="003D5458">
              <w:rPr>
                <w:i/>
                <w:vertAlign w:val="superscript"/>
              </w:rPr>
              <w:t xml:space="preserve"> </w:t>
            </w:r>
            <w:r w:rsidRPr="003D5458">
              <w:t>‘</w:t>
            </w:r>
            <w:r>
              <w:t>ride in a</w:t>
            </w:r>
            <w:r w:rsidRPr="003D5458">
              <w:t xml:space="preserve"> vehicle’</w:t>
            </w:r>
          </w:p>
        </w:tc>
        <w:tc>
          <w:tcPr>
            <w:tcW w:w="2126" w:type="dxa"/>
            <w:noWrap/>
            <w:hideMark/>
          </w:tcPr>
          <w:p w14:paraId="3C6C50A5" w14:textId="77777777" w:rsidR="00026384" w:rsidRPr="00026384" w:rsidRDefault="00026384" w:rsidP="00026384">
            <w:pPr>
              <w:pStyle w:val="Brdtekst"/>
              <w:jc w:val="right"/>
              <w:rPr>
                <w:lang w:val="nb-NO"/>
              </w:rPr>
            </w:pPr>
            <w:r w:rsidRPr="00026384">
              <w:rPr>
                <w:lang w:val="nb-NO"/>
              </w:rPr>
              <w:t>38</w:t>
            </w:r>
          </w:p>
        </w:tc>
        <w:tc>
          <w:tcPr>
            <w:tcW w:w="1417" w:type="dxa"/>
            <w:noWrap/>
            <w:hideMark/>
          </w:tcPr>
          <w:p w14:paraId="225E8CA1" w14:textId="77777777" w:rsidR="00026384" w:rsidRPr="00026384" w:rsidRDefault="00026384" w:rsidP="00026384">
            <w:pPr>
              <w:pStyle w:val="Brdtekst"/>
              <w:jc w:val="right"/>
              <w:rPr>
                <w:lang w:val="nb-NO"/>
              </w:rPr>
            </w:pPr>
            <w:r w:rsidRPr="00026384">
              <w:rPr>
                <w:lang w:val="nb-NO"/>
              </w:rPr>
              <w:t>62</w:t>
            </w:r>
          </w:p>
        </w:tc>
        <w:tc>
          <w:tcPr>
            <w:tcW w:w="1418" w:type="dxa"/>
            <w:noWrap/>
            <w:hideMark/>
          </w:tcPr>
          <w:p w14:paraId="2045C94B" w14:textId="77777777" w:rsidR="00026384" w:rsidRPr="00026384" w:rsidRDefault="00026384" w:rsidP="00026384">
            <w:pPr>
              <w:pStyle w:val="Brdtekst"/>
              <w:jc w:val="right"/>
              <w:rPr>
                <w:lang w:val="nb-NO"/>
              </w:rPr>
            </w:pPr>
            <w:r w:rsidRPr="00026384">
              <w:rPr>
                <w:lang w:val="nb-NO"/>
              </w:rPr>
              <w:t>0</w:t>
            </w:r>
          </w:p>
        </w:tc>
        <w:tc>
          <w:tcPr>
            <w:tcW w:w="1276" w:type="dxa"/>
            <w:noWrap/>
            <w:hideMark/>
          </w:tcPr>
          <w:p w14:paraId="3047FCB1" w14:textId="77777777" w:rsidR="00026384" w:rsidRPr="00026384" w:rsidRDefault="00026384" w:rsidP="00026384">
            <w:pPr>
              <w:pStyle w:val="Brdtekst"/>
              <w:jc w:val="right"/>
              <w:rPr>
                <w:lang w:val="nb-NO"/>
              </w:rPr>
            </w:pPr>
            <w:r w:rsidRPr="00026384">
              <w:rPr>
                <w:lang w:val="nb-NO"/>
              </w:rPr>
              <w:t>100</w:t>
            </w:r>
          </w:p>
        </w:tc>
      </w:tr>
      <w:tr w:rsidR="00026384" w:rsidRPr="00026384" w14:paraId="46DD3E6E" w14:textId="77777777" w:rsidTr="005525F3">
        <w:trPr>
          <w:trHeight w:val="320"/>
        </w:trPr>
        <w:tc>
          <w:tcPr>
            <w:tcW w:w="2694" w:type="dxa"/>
            <w:noWrap/>
            <w:hideMark/>
          </w:tcPr>
          <w:p w14:paraId="605987F5" w14:textId="36DAFF89" w:rsidR="00026384" w:rsidRPr="00B9362D" w:rsidRDefault="00026384" w:rsidP="00026384">
            <w:pPr>
              <w:pStyle w:val="Brdtekst"/>
              <w:rPr>
                <w:i/>
                <w:lang w:val="nb-NO"/>
              </w:rPr>
            </w:pPr>
            <w:proofErr w:type="spellStart"/>
            <w:r w:rsidRPr="00B9362D">
              <w:rPr>
                <w:i/>
                <w:lang w:val="nb-NO"/>
              </w:rPr>
              <w:t>xodit’</w:t>
            </w:r>
            <w:r w:rsidR="003D5458">
              <w:rPr>
                <w:i/>
                <w:vertAlign w:val="superscript"/>
                <w:lang w:val="nb-NO"/>
              </w:rPr>
              <w:t>non</w:t>
            </w:r>
            <w:proofErr w:type="spellEnd"/>
            <w:r w:rsidR="003D5458">
              <w:rPr>
                <w:i/>
                <w:vertAlign w:val="superscript"/>
                <w:lang w:val="nb-NO"/>
              </w:rPr>
              <w:t xml:space="preserve"> </w:t>
            </w:r>
            <w:r w:rsidR="003D5458">
              <w:rPr>
                <w:lang w:val="nb-NO"/>
              </w:rPr>
              <w:t>‘</w:t>
            </w:r>
            <w:proofErr w:type="spellStart"/>
            <w:r w:rsidR="003D5458">
              <w:rPr>
                <w:lang w:val="nb-NO"/>
              </w:rPr>
              <w:t>walk</w:t>
            </w:r>
            <w:proofErr w:type="spellEnd"/>
            <w:r w:rsidR="003D5458">
              <w:rPr>
                <w:lang w:val="nb-NO"/>
              </w:rPr>
              <w:t>’</w:t>
            </w:r>
          </w:p>
        </w:tc>
        <w:tc>
          <w:tcPr>
            <w:tcW w:w="2126" w:type="dxa"/>
            <w:noWrap/>
            <w:hideMark/>
          </w:tcPr>
          <w:p w14:paraId="65C1B312" w14:textId="77777777" w:rsidR="00026384" w:rsidRPr="00026384" w:rsidRDefault="00026384" w:rsidP="00026384">
            <w:pPr>
              <w:pStyle w:val="Brdtekst"/>
              <w:jc w:val="right"/>
              <w:rPr>
                <w:lang w:val="nb-NO"/>
              </w:rPr>
            </w:pPr>
            <w:r w:rsidRPr="00026384">
              <w:rPr>
                <w:lang w:val="nb-NO"/>
              </w:rPr>
              <w:t>38</w:t>
            </w:r>
          </w:p>
        </w:tc>
        <w:tc>
          <w:tcPr>
            <w:tcW w:w="1417" w:type="dxa"/>
            <w:noWrap/>
            <w:hideMark/>
          </w:tcPr>
          <w:p w14:paraId="52FF970C" w14:textId="77777777" w:rsidR="00026384" w:rsidRPr="00026384" w:rsidRDefault="00026384" w:rsidP="00026384">
            <w:pPr>
              <w:pStyle w:val="Brdtekst"/>
              <w:jc w:val="right"/>
              <w:rPr>
                <w:lang w:val="nb-NO"/>
              </w:rPr>
            </w:pPr>
            <w:r w:rsidRPr="00026384">
              <w:rPr>
                <w:lang w:val="nb-NO"/>
              </w:rPr>
              <w:t>48</w:t>
            </w:r>
          </w:p>
        </w:tc>
        <w:tc>
          <w:tcPr>
            <w:tcW w:w="1418" w:type="dxa"/>
            <w:noWrap/>
            <w:hideMark/>
          </w:tcPr>
          <w:p w14:paraId="32529B93" w14:textId="77777777" w:rsidR="00026384" w:rsidRPr="00026384" w:rsidRDefault="00026384" w:rsidP="00026384">
            <w:pPr>
              <w:pStyle w:val="Brdtekst"/>
              <w:jc w:val="right"/>
              <w:rPr>
                <w:lang w:val="nb-NO"/>
              </w:rPr>
            </w:pPr>
            <w:r w:rsidRPr="00026384">
              <w:rPr>
                <w:lang w:val="nb-NO"/>
              </w:rPr>
              <w:t>3</w:t>
            </w:r>
          </w:p>
        </w:tc>
        <w:tc>
          <w:tcPr>
            <w:tcW w:w="1276" w:type="dxa"/>
            <w:noWrap/>
            <w:hideMark/>
          </w:tcPr>
          <w:p w14:paraId="262725AE" w14:textId="77777777" w:rsidR="00026384" w:rsidRPr="00026384" w:rsidRDefault="00026384" w:rsidP="00026384">
            <w:pPr>
              <w:pStyle w:val="Brdtekst"/>
              <w:jc w:val="right"/>
              <w:rPr>
                <w:lang w:val="nb-NO"/>
              </w:rPr>
            </w:pPr>
            <w:r w:rsidRPr="00026384">
              <w:rPr>
                <w:lang w:val="nb-NO"/>
              </w:rPr>
              <w:t>89</w:t>
            </w:r>
          </w:p>
        </w:tc>
      </w:tr>
      <w:tr w:rsidR="00026384" w:rsidRPr="00026384" w14:paraId="48680656" w14:textId="77777777" w:rsidTr="005525F3">
        <w:trPr>
          <w:trHeight w:val="320"/>
        </w:trPr>
        <w:tc>
          <w:tcPr>
            <w:tcW w:w="2694" w:type="dxa"/>
            <w:noWrap/>
            <w:hideMark/>
          </w:tcPr>
          <w:p w14:paraId="30B0E0F9" w14:textId="025F345C" w:rsidR="00026384" w:rsidRPr="00B9362D" w:rsidRDefault="00026384" w:rsidP="00026384">
            <w:pPr>
              <w:pStyle w:val="Brdtekst"/>
              <w:rPr>
                <w:i/>
                <w:lang w:val="nb-NO"/>
              </w:rPr>
            </w:pPr>
            <w:proofErr w:type="spellStart"/>
            <w:r w:rsidRPr="00B9362D">
              <w:rPr>
                <w:i/>
                <w:lang w:val="nb-NO"/>
              </w:rPr>
              <w:t>letat’</w:t>
            </w:r>
            <w:r w:rsidR="003D5458">
              <w:rPr>
                <w:i/>
                <w:vertAlign w:val="superscript"/>
                <w:lang w:val="nb-NO"/>
              </w:rPr>
              <w:t>non</w:t>
            </w:r>
            <w:proofErr w:type="spellEnd"/>
            <w:r w:rsidR="003D5458">
              <w:rPr>
                <w:i/>
                <w:vertAlign w:val="superscript"/>
                <w:lang w:val="nb-NO"/>
              </w:rPr>
              <w:t xml:space="preserve"> </w:t>
            </w:r>
            <w:r w:rsidR="003D5458">
              <w:rPr>
                <w:lang w:val="nb-NO"/>
              </w:rPr>
              <w:t>‘fly’</w:t>
            </w:r>
          </w:p>
        </w:tc>
        <w:tc>
          <w:tcPr>
            <w:tcW w:w="2126" w:type="dxa"/>
            <w:noWrap/>
            <w:hideMark/>
          </w:tcPr>
          <w:p w14:paraId="0CB37039" w14:textId="77777777" w:rsidR="00026384" w:rsidRPr="00026384" w:rsidRDefault="00026384" w:rsidP="00026384">
            <w:pPr>
              <w:pStyle w:val="Brdtekst"/>
              <w:jc w:val="right"/>
              <w:rPr>
                <w:lang w:val="nb-NO"/>
              </w:rPr>
            </w:pPr>
            <w:r w:rsidRPr="00026384">
              <w:rPr>
                <w:lang w:val="nb-NO"/>
              </w:rPr>
              <w:t>47</w:t>
            </w:r>
          </w:p>
        </w:tc>
        <w:tc>
          <w:tcPr>
            <w:tcW w:w="1417" w:type="dxa"/>
            <w:noWrap/>
            <w:hideMark/>
          </w:tcPr>
          <w:p w14:paraId="5AE50449" w14:textId="77777777" w:rsidR="00026384" w:rsidRPr="00026384" w:rsidRDefault="00026384" w:rsidP="00026384">
            <w:pPr>
              <w:pStyle w:val="Brdtekst"/>
              <w:jc w:val="right"/>
              <w:rPr>
                <w:lang w:val="nb-NO"/>
              </w:rPr>
            </w:pPr>
            <w:r w:rsidRPr="00026384">
              <w:rPr>
                <w:lang w:val="nb-NO"/>
              </w:rPr>
              <w:t>17</w:t>
            </w:r>
          </w:p>
        </w:tc>
        <w:tc>
          <w:tcPr>
            <w:tcW w:w="1418" w:type="dxa"/>
            <w:noWrap/>
            <w:hideMark/>
          </w:tcPr>
          <w:p w14:paraId="1EE24C99" w14:textId="77777777" w:rsidR="00026384" w:rsidRPr="00026384" w:rsidRDefault="00026384" w:rsidP="00026384">
            <w:pPr>
              <w:pStyle w:val="Brdtekst"/>
              <w:jc w:val="right"/>
              <w:rPr>
                <w:lang w:val="nb-NO"/>
              </w:rPr>
            </w:pPr>
            <w:r w:rsidRPr="00026384">
              <w:rPr>
                <w:lang w:val="nb-NO"/>
              </w:rPr>
              <w:t>33</w:t>
            </w:r>
          </w:p>
        </w:tc>
        <w:tc>
          <w:tcPr>
            <w:tcW w:w="1276" w:type="dxa"/>
            <w:noWrap/>
            <w:hideMark/>
          </w:tcPr>
          <w:p w14:paraId="6AA14885" w14:textId="77777777" w:rsidR="00026384" w:rsidRPr="00026384" w:rsidRDefault="00026384" w:rsidP="00026384">
            <w:pPr>
              <w:pStyle w:val="Brdtekst"/>
              <w:jc w:val="right"/>
              <w:rPr>
                <w:lang w:val="nb-NO"/>
              </w:rPr>
            </w:pPr>
            <w:r w:rsidRPr="00026384">
              <w:rPr>
                <w:lang w:val="nb-NO"/>
              </w:rPr>
              <w:t>97</w:t>
            </w:r>
          </w:p>
        </w:tc>
      </w:tr>
      <w:tr w:rsidR="00026384" w:rsidRPr="00026384" w14:paraId="25E029DF" w14:textId="77777777" w:rsidTr="005525F3">
        <w:trPr>
          <w:trHeight w:val="320"/>
        </w:trPr>
        <w:tc>
          <w:tcPr>
            <w:tcW w:w="2694" w:type="dxa"/>
            <w:noWrap/>
            <w:hideMark/>
          </w:tcPr>
          <w:p w14:paraId="59C7D9EC" w14:textId="329080BF" w:rsidR="00026384" w:rsidRPr="00B9362D" w:rsidRDefault="00026384" w:rsidP="00026384">
            <w:pPr>
              <w:pStyle w:val="Brdtekst"/>
              <w:rPr>
                <w:i/>
                <w:lang w:val="nb-NO"/>
              </w:rPr>
            </w:pPr>
            <w:proofErr w:type="spellStart"/>
            <w:r w:rsidRPr="00B9362D">
              <w:rPr>
                <w:i/>
                <w:lang w:val="nb-NO"/>
              </w:rPr>
              <w:t>plavat’</w:t>
            </w:r>
            <w:r w:rsidR="003D5458">
              <w:rPr>
                <w:i/>
                <w:vertAlign w:val="superscript"/>
                <w:lang w:val="nb-NO"/>
              </w:rPr>
              <w:t>non</w:t>
            </w:r>
            <w:proofErr w:type="spellEnd"/>
            <w:r w:rsidR="003D5458">
              <w:rPr>
                <w:i/>
                <w:vertAlign w:val="superscript"/>
                <w:lang w:val="nb-NO"/>
              </w:rPr>
              <w:t xml:space="preserve"> </w:t>
            </w:r>
            <w:r w:rsidR="003D5458">
              <w:rPr>
                <w:lang w:val="nb-NO"/>
              </w:rPr>
              <w:t>‘</w:t>
            </w:r>
            <w:proofErr w:type="spellStart"/>
            <w:r w:rsidR="003D5458">
              <w:rPr>
                <w:lang w:val="nb-NO"/>
              </w:rPr>
              <w:t>swim</w:t>
            </w:r>
            <w:proofErr w:type="spellEnd"/>
            <w:r w:rsidR="003D5458">
              <w:rPr>
                <w:lang w:val="nb-NO"/>
              </w:rPr>
              <w:t>/</w:t>
            </w:r>
            <w:proofErr w:type="spellStart"/>
            <w:r w:rsidR="003D5458">
              <w:rPr>
                <w:lang w:val="nb-NO"/>
              </w:rPr>
              <w:t>sail</w:t>
            </w:r>
            <w:proofErr w:type="spellEnd"/>
            <w:r w:rsidR="003D5458">
              <w:rPr>
                <w:lang w:val="nb-NO"/>
              </w:rPr>
              <w:t>’</w:t>
            </w:r>
          </w:p>
        </w:tc>
        <w:tc>
          <w:tcPr>
            <w:tcW w:w="2126" w:type="dxa"/>
            <w:noWrap/>
            <w:hideMark/>
          </w:tcPr>
          <w:p w14:paraId="630013EA" w14:textId="77777777" w:rsidR="00026384" w:rsidRPr="00026384" w:rsidRDefault="00026384" w:rsidP="00026384">
            <w:pPr>
              <w:pStyle w:val="Brdtekst"/>
              <w:jc w:val="right"/>
              <w:rPr>
                <w:lang w:val="nb-NO"/>
              </w:rPr>
            </w:pPr>
            <w:r w:rsidRPr="00026384">
              <w:rPr>
                <w:lang w:val="nb-NO"/>
              </w:rPr>
              <w:t>31</w:t>
            </w:r>
          </w:p>
        </w:tc>
        <w:tc>
          <w:tcPr>
            <w:tcW w:w="1417" w:type="dxa"/>
            <w:noWrap/>
            <w:hideMark/>
          </w:tcPr>
          <w:p w14:paraId="1508E867" w14:textId="77777777" w:rsidR="00026384" w:rsidRPr="00026384" w:rsidRDefault="00026384" w:rsidP="00026384">
            <w:pPr>
              <w:pStyle w:val="Brdtekst"/>
              <w:jc w:val="right"/>
              <w:rPr>
                <w:lang w:val="nb-NO"/>
              </w:rPr>
            </w:pPr>
            <w:r w:rsidRPr="00026384">
              <w:rPr>
                <w:lang w:val="nb-NO"/>
              </w:rPr>
              <w:t>3</w:t>
            </w:r>
          </w:p>
        </w:tc>
        <w:tc>
          <w:tcPr>
            <w:tcW w:w="1418" w:type="dxa"/>
            <w:noWrap/>
            <w:hideMark/>
          </w:tcPr>
          <w:p w14:paraId="11C87C94" w14:textId="77777777" w:rsidR="00026384" w:rsidRPr="00026384" w:rsidRDefault="00026384" w:rsidP="00026384">
            <w:pPr>
              <w:pStyle w:val="Brdtekst"/>
              <w:jc w:val="right"/>
              <w:rPr>
                <w:lang w:val="nb-NO"/>
              </w:rPr>
            </w:pPr>
            <w:r w:rsidRPr="00026384">
              <w:rPr>
                <w:lang w:val="nb-NO"/>
              </w:rPr>
              <w:t>19</w:t>
            </w:r>
          </w:p>
        </w:tc>
        <w:tc>
          <w:tcPr>
            <w:tcW w:w="1276" w:type="dxa"/>
            <w:noWrap/>
            <w:hideMark/>
          </w:tcPr>
          <w:p w14:paraId="53600657" w14:textId="77777777" w:rsidR="00026384" w:rsidRPr="00026384" w:rsidRDefault="00026384" w:rsidP="00026384">
            <w:pPr>
              <w:pStyle w:val="Brdtekst"/>
              <w:jc w:val="right"/>
              <w:rPr>
                <w:lang w:val="nb-NO"/>
              </w:rPr>
            </w:pPr>
            <w:r w:rsidRPr="00026384">
              <w:rPr>
                <w:lang w:val="nb-NO"/>
              </w:rPr>
              <w:t>53</w:t>
            </w:r>
          </w:p>
        </w:tc>
      </w:tr>
      <w:tr w:rsidR="00026384" w:rsidRPr="00026384" w14:paraId="11880EBC" w14:textId="77777777" w:rsidTr="005525F3">
        <w:trPr>
          <w:trHeight w:val="320"/>
        </w:trPr>
        <w:tc>
          <w:tcPr>
            <w:tcW w:w="2694" w:type="dxa"/>
            <w:noWrap/>
            <w:hideMark/>
          </w:tcPr>
          <w:p w14:paraId="23B329ED" w14:textId="77777777" w:rsidR="00026384" w:rsidRPr="00026384" w:rsidRDefault="00026384" w:rsidP="00026384">
            <w:pPr>
              <w:pStyle w:val="Brdtekst"/>
              <w:rPr>
                <w:lang w:val="nb-NO"/>
              </w:rPr>
            </w:pPr>
            <w:r w:rsidRPr="00026384">
              <w:rPr>
                <w:lang w:val="nb-NO"/>
              </w:rPr>
              <w:t>Total</w:t>
            </w:r>
          </w:p>
        </w:tc>
        <w:tc>
          <w:tcPr>
            <w:tcW w:w="2126" w:type="dxa"/>
            <w:noWrap/>
            <w:hideMark/>
          </w:tcPr>
          <w:p w14:paraId="2B5C41BD" w14:textId="77777777" w:rsidR="00026384" w:rsidRPr="00026384" w:rsidRDefault="00026384" w:rsidP="00026384">
            <w:pPr>
              <w:pStyle w:val="Brdtekst"/>
              <w:jc w:val="right"/>
              <w:rPr>
                <w:lang w:val="nb-NO"/>
              </w:rPr>
            </w:pPr>
            <w:r w:rsidRPr="00026384">
              <w:rPr>
                <w:lang w:val="nb-NO"/>
              </w:rPr>
              <w:t>218</w:t>
            </w:r>
          </w:p>
        </w:tc>
        <w:tc>
          <w:tcPr>
            <w:tcW w:w="1417" w:type="dxa"/>
            <w:noWrap/>
            <w:hideMark/>
          </w:tcPr>
          <w:p w14:paraId="0D52C4EF" w14:textId="77777777" w:rsidR="00026384" w:rsidRPr="00026384" w:rsidRDefault="00026384" w:rsidP="00026384">
            <w:pPr>
              <w:pStyle w:val="Brdtekst"/>
              <w:jc w:val="right"/>
              <w:rPr>
                <w:lang w:val="nb-NO"/>
              </w:rPr>
            </w:pPr>
            <w:r w:rsidRPr="00026384">
              <w:rPr>
                <w:lang w:val="nb-NO"/>
              </w:rPr>
              <w:t>208</w:t>
            </w:r>
          </w:p>
        </w:tc>
        <w:tc>
          <w:tcPr>
            <w:tcW w:w="1418" w:type="dxa"/>
            <w:noWrap/>
            <w:hideMark/>
          </w:tcPr>
          <w:p w14:paraId="3B59AD10" w14:textId="77777777" w:rsidR="00026384" w:rsidRPr="00026384" w:rsidRDefault="00026384" w:rsidP="00026384">
            <w:pPr>
              <w:pStyle w:val="Brdtekst"/>
              <w:jc w:val="right"/>
              <w:rPr>
                <w:lang w:val="nb-NO"/>
              </w:rPr>
            </w:pPr>
            <w:r w:rsidRPr="00026384">
              <w:rPr>
                <w:lang w:val="nb-NO"/>
              </w:rPr>
              <w:t>55</w:t>
            </w:r>
          </w:p>
        </w:tc>
        <w:tc>
          <w:tcPr>
            <w:tcW w:w="1276" w:type="dxa"/>
            <w:noWrap/>
            <w:hideMark/>
          </w:tcPr>
          <w:p w14:paraId="7A51070A" w14:textId="77777777" w:rsidR="00026384" w:rsidRPr="00026384" w:rsidRDefault="00026384" w:rsidP="00026384">
            <w:pPr>
              <w:pStyle w:val="Brdtekst"/>
              <w:jc w:val="right"/>
              <w:rPr>
                <w:lang w:val="nb-NO"/>
              </w:rPr>
            </w:pPr>
            <w:r w:rsidRPr="00026384">
              <w:rPr>
                <w:lang w:val="nb-NO"/>
              </w:rPr>
              <w:t>481</w:t>
            </w:r>
          </w:p>
        </w:tc>
      </w:tr>
    </w:tbl>
    <w:p w14:paraId="571FFFAA" w14:textId="49B4563C" w:rsidR="00026384" w:rsidRPr="00026384" w:rsidRDefault="00026384" w:rsidP="00026384">
      <w:pPr>
        <w:pStyle w:val="Bildetekst"/>
        <w:rPr>
          <w:lang w:val="en-US"/>
        </w:rPr>
      </w:pPr>
      <w:r w:rsidRPr="00026384">
        <w:rPr>
          <w:lang w:val="en-US"/>
        </w:rPr>
        <w:t xml:space="preserve">Table </w:t>
      </w:r>
      <w:r>
        <w:fldChar w:fldCharType="begin"/>
      </w:r>
      <w:r w:rsidRPr="00026384">
        <w:rPr>
          <w:lang w:val="en-US"/>
        </w:rPr>
        <w:instrText xml:space="preserve"> SEQ Table \* ARABIC </w:instrText>
      </w:r>
      <w:r>
        <w:fldChar w:fldCharType="separate"/>
      </w:r>
      <w:r w:rsidR="00862901">
        <w:rPr>
          <w:noProof/>
          <w:lang w:val="en-US"/>
        </w:rPr>
        <w:t>5</w:t>
      </w:r>
      <w:r>
        <w:fldChar w:fldCharType="end"/>
      </w:r>
      <w:r w:rsidRPr="00026384">
        <w:rPr>
          <w:lang w:val="en-US"/>
        </w:rPr>
        <w:t xml:space="preserve">: Constructional profiles for non-directional verbs: </w:t>
      </w:r>
      <w:r w:rsidR="00C66641">
        <w:rPr>
          <w:lang w:val="en-US"/>
        </w:rPr>
        <w:t>multi</w:t>
      </w:r>
      <w:r w:rsidRPr="00026384">
        <w:rPr>
          <w:lang w:val="en-US"/>
        </w:rPr>
        <w:t>directional, round trip and capacity constructions</w:t>
      </w:r>
    </w:p>
    <w:p w14:paraId="6D26E6CB" w14:textId="38B3C032" w:rsidR="00026384" w:rsidRDefault="00C66641" w:rsidP="00026384">
      <w:pPr>
        <w:pStyle w:val="Brdtekst"/>
      </w:pPr>
      <w:r>
        <w:rPr>
          <w:noProof/>
        </w:rPr>
        <w:drawing>
          <wp:inline distT="0" distB="0" distL="0" distR="0" wp14:anchorId="62E10B0A" wp14:editId="7B01C7A1">
            <wp:extent cx="4572000" cy="2743200"/>
            <wp:effectExtent l="0" t="0" r="12700" b="12700"/>
            <wp:docPr id="2" name="Diagram 2">
              <a:extLst xmlns:a="http://schemas.openxmlformats.org/drawingml/2006/main">
                <a:ext uri="{FF2B5EF4-FFF2-40B4-BE49-F238E27FC236}">
                  <a16:creationId xmlns:a16="http://schemas.microsoft.com/office/drawing/2014/main" id="{00000000-0008-0000-01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913D30" w14:textId="0C8D7969" w:rsidR="00026384" w:rsidRDefault="002A5FD5" w:rsidP="002A5FD5">
      <w:pPr>
        <w:pStyle w:val="Bildetekst"/>
        <w:rPr>
          <w:lang w:val="en-US"/>
        </w:rPr>
      </w:pPr>
      <w:r w:rsidRPr="002A5FD5">
        <w:rPr>
          <w:lang w:val="en-US"/>
        </w:rPr>
        <w:t xml:space="preserve">Figure </w:t>
      </w:r>
      <w:r>
        <w:fldChar w:fldCharType="begin"/>
      </w:r>
      <w:r w:rsidRPr="002A5FD5">
        <w:rPr>
          <w:lang w:val="en-US"/>
        </w:rPr>
        <w:instrText xml:space="preserve"> SEQ Figure \* ARABIC </w:instrText>
      </w:r>
      <w:r>
        <w:fldChar w:fldCharType="separate"/>
      </w:r>
      <w:r w:rsidR="00862901">
        <w:rPr>
          <w:noProof/>
          <w:lang w:val="en-US"/>
        </w:rPr>
        <w:t>5</w:t>
      </w:r>
      <w:r>
        <w:fldChar w:fldCharType="end"/>
      </w:r>
      <w:r w:rsidR="00026384" w:rsidRPr="00B9362D">
        <w:rPr>
          <w:lang w:val="en-US"/>
        </w:rPr>
        <w:t xml:space="preserve">: </w:t>
      </w:r>
      <w:r w:rsidR="00026384" w:rsidRPr="00026384">
        <w:rPr>
          <w:lang w:val="en-US"/>
        </w:rPr>
        <w:t xml:space="preserve">Constructional profiles for non-directional verbs: </w:t>
      </w:r>
      <w:r w:rsidR="005525F3">
        <w:rPr>
          <w:lang w:val="en-US"/>
        </w:rPr>
        <w:t>multidirectional</w:t>
      </w:r>
      <w:r w:rsidR="00026384" w:rsidRPr="00026384">
        <w:rPr>
          <w:lang w:val="en-US"/>
        </w:rPr>
        <w:t>, round trip and capacity constructions</w:t>
      </w:r>
    </w:p>
    <w:p w14:paraId="12F42DC2" w14:textId="4E079CF6" w:rsidR="00B9362D" w:rsidRDefault="00B9362D" w:rsidP="00B9362D">
      <w:pPr>
        <w:pStyle w:val="Brdtekst-frsteinnrykk"/>
      </w:pPr>
      <w:r>
        <w:t xml:space="preserve">Table 5 and Figure 5 indicate a relatively even distribution for non-directional constructions; </w:t>
      </w:r>
      <w:r w:rsidR="00C66641">
        <w:t>multi</w:t>
      </w:r>
      <w:r>
        <w:t xml:space="preserve">directional motion is </w:t>
      </w:r>
      <w:r w:rsidR="0070152D">
        <w:t xml:space="preserve">well </w:t>
      </w:r>
      <w:r>
        <w:t xml:space="preserve">attested for all the verbs under scrutiny, and they vary between 35% </w:t>
      </w:r>
      <w:r w:rsidR="0070152D">
        <w:t>(</w:t>
      </w:r>
      <w:proofErr w:type="spellStart"/>
      <w:r w:rsidR="0070152D" w:rsidRPr="0070152D">
        <w:rPr>
          <w:i/>
        </w:rPr>
        <w:t>vodit</w:t>
      </w:r>
      <w:proofErr w:type="spellEnd"/>
      <w:r w:rsidR="0070152D" w:rsidRPr="0070152D">
        <w:rPr>
          <w:i/>
        </w:rPr>
        <w:t>’</w:t>
      </w:r>
      <w:r w:rsidR="0070152D">
        <w:rPr>
          <w:i/>
        </w:rPr>
        <w:t xml:space="preserve"> </w:t>
      </w:r>
      <w:r w:rsidR="0070152D">
        <w:t xml:space="preserve">‘lead’) </w:t>
      </w:r>
      <w:r>
        <w:t xml:space="preserve">and </w:t>
      </w:r>
      <w:r w:rsidR="0070152D">
        <w:t>58% (</w:t>
      </w:r>
      <w:proofErr w:type="spellStart"/>
      <w:r w:rsidR="0070152D" w:rsidRPr="0070152D">
        <w:rPr>
          <w:i/>
        </w:rPr>
        <w:t>plavat</w:t>
      </w:r>
      <w:proofErr w:type="spellEnd"/>
      <w:r w:rsidR="0070152D" w:rsidRPr="0070152D">
        <w:rPr>
          <w:i/>
        </w:rPr>
        <w:t>’</w:t>
      </w:r>
      <w:r w:rsidR="0070152D">
        <w:t xml:space="preserve"> ‘swim/sail’). With regard to strategic </w:t>
      </w:r>
      <w:r w:rsidR="0070152D">
        <w:lastRenderedPageBreak/>
        <w:t>input, it would not make much difference which verbs were used to introduce this type of construction to L2 learners.</w:t>
      </w:r>
    </w:p>
    <w:p w14:paraId="1D173962" w14:textId="7F25F189" w:rsidR="0070152D" w:rsidRDefault="0070152D" w:rsidP="005455AE">
      <w:pPr>
        <w:pStyle w:val="Brdtekst-frsteinnrykk"/>
        <w:rPr>
          <w:color w:val="FF0000"/>
        </w:rPr>
      </w:pPr>
      <w:r>
        <w:t>The distribution of round trips and capacity, on the other hand, display differences.</w:t>
      </w:r>
      <w:r w:rsidR="004B379A">
        <w:t xml:space="preserve"> Capacity is</w:t>
      </w:r>
      <w:r w:rsidR="004B6E83">
        <w:t xml:space="preserve"> only attested for three verbs (</w:t>
      </w:r>
      <w:proofErr w:type="spellStart"/>
      <w:r w:rsidR="004B6E83" w:rsidRPr="004B6E83">
        <w:rPr>
          <w:i/>
        </w:rPr>
        <w:t>xodit</w:t>
      </w:r>
      <w:proofErr w:type="spellEnd"/>
      <w:r w:rsidR="004B6E83" w:rsidRPr="004B6E83">
        <w:rPr>
          <w:i/>
        </w:rPr>
        <w:t>’</w:t>
      </w:r>
      <w:r w:rsidR="004B6E83">
        <w:t xml:space="preserve"> ‘walk’, </w:t>
      </w:r>
      <w:proofErr w:type="spellStart"/>
      <w:r w:rsidR="004B6E83" w:rsidRPr="004B6E83">
        <w:rPr>
          <w:i/>
        </w:rPr>
        <w:t>letat</w:t>
      </w:r>
      <w:proofErr w:type="spellEnd"/>
      <w:r w:rsidR="004B6E83" w:rsidRPr="004B6E83">
        <w:rPr>
          <w:i/>
        </w:rPr>
        <w:t>’</w:t>
      </w:r>
      <w:r w:rsidR="004B6E83">
        <w:t xml:space="preserve"> ‘fly’, and </w:t>
      </w:r>
      <w:proofErr w:type="spellStart"/>
      <w:r w:rsidR="004B6E83" w:rsidRPr="004B6E83">
        <w:rPr>
          <w:i/>
        </w:rPr>
        <w:t>plavat</w:t>
      </w:r>
      <w:proofErr w:type="spellEnd"/>
      <w:r w:rsidR="004B6E83" w:rsidRPr="004B6E83">
        <w:rPr>
          <w:i/>
        </w:rPr>
        <w:t>’</w:t>
      </w:r>
      <w:r w:rsidR="004B6E83">
        <w:t xml:space="preserve"> ‘swim/sail’), and only for two of them (</w:t>
      </w:r>
      <w:proofErr w:type="spellStart"/>
      <w:r w:rsidR="004B6E83" w:rsidRPr="004B6E83">
        <w:rPr>
          <w:i/>
        </w:rPr>
        <w:t>letat</w:t>
      </w:r>
      <w:proofErr w:type="spellEnd"/>
      <w:r w:rsidR="004B6E83" w:rsidRPr="004B6E83">
        <w:rPr>
          <w:i/>
        </w:rPr>
        <w:t>’</w:t>
      </w:r>
      <w:r w:rsidR="004B6E83">
        <w:t xml:space="preserve"> and </w:t>
      </w:r>
      <w:proofErr w:type="spellStart"/>
      <w:r w:rsidR="004B6E83" w:rsidRPr="004B6E83">
        <w:rPr>
          <w:i/>
        </w:rPr>
        <w:t>plavat</w:t>
      </w:r>
      <w:proofErr w:type="spellEnd"/>
      <w:r w:rsidR="004B6E83" w:rsidRPr="004B6E83">
        <w:rPr>
          <w:i/>
        </w:rPr>
        <w:t>’</w:t>
      </w:r>
      <w:r w:rsidR="004B6E83">
        <w:t xml:space="preserve">) does capacity cover more than 30% of the examples. This is not surprising, since both flying and swimming are skills </w:t>
      </w:r>
      <w:r w:rsidR="005455AE" w:rsidRPr="005455AE">
        <w:rPr>
          <w:color w:val="FF0000"/>
        </w:rPr>
        <w:t xml:space="preserve">that humans do not acquire naturally (unlike motion on foot). Flying and swimming are therefore something remarkable from a human perspective, and therefore more relevant to mention than other motion capacities. </w:t>
      </w:r>
      <w:r w:rsidR="004B6E83">
        <w:t xml:space="preserve">In L2 instruction, it seems strategic to introduce capacity constructions through </w:t>
      </w:r>
      <w:proofErr w:type="spellStart"/>
      <w:r w:rsidR="004B6E83" w:rsidRPr="004B6E83">
        <w:rPr>
          <w:i/>
        </w:rPr>
        <w:t>letat</w:t>
      </w:r>
      <w:proofErr w:type="spellEnd"/>
      <w:r w:rsidR="004B6E83" w:rsidRPr="004B6E83">
        <w:rPr>
          <w:i/>
        </w:rPr>
        <w:t>’</w:t>
      </w:r>
      <w:r w:rsidR="004B6E83">
        <w:t xml:space="preserve"> and </w:t>
      </w:r>
      <w:proofErr w:type="spellStart"/>
      <w:r w:rsidR="004B6E83" w:rsidRPr="004B6E83">
        <w:rPr>
          <w:i/>
        </w:rPr>
        <w:t>plavat</w:t>
      </w:r>
      <w:proofErr w:type="spellEnd"/>
      <w:r w:rsidR="004B6E83" w:rsidRPr="004B6E83">
        <w:rPr>
          <w:i/>
        </w:rPr>
        <w:t>’</w:t>
      </w:r>
      <w:r w:rsidR="004B6E83">
        <w:t>, where this class of constructions is frequent.</w:t>
      </w:r>
      <w:r w:rsidR="000E3129" w:rsidRPr="000E3129">
        <w:t xml:space="preserve"> </w:t>
      </w:r>
      <w:r w:rsidR="000E3129" w:rsidRPr="000E3129">
        <w:rPr>
          <w:color w:val="FF0000"/>
        </w:rPr>
        <w:t xml:space="preserve">A </w:t>
      </w:r>
      <w:r w:rsidR="000E3129">
        <w:rPr>
          <w:color w:val="FF0000"/>
        </w:rPr>
        <w:t xml:space="preserve">typical capacity construction has the verb </w:t>
      </w:r>
      <w:proofErr w:type="spellStart"/>
      <w:r w:rsidR="000E3129">
        <w:rPr>
          <w:i/>
          <w:color w:val="FF0000"/>
        </w:rPr>
        <w:t>umet</w:t>
      </w:r>
      <w:proofErr w:type="spellEnd"/>
      <w:r w:rsidR="000E3129">
        <w:rPr>
          <w:i/>
          <w:color w:val="FF0000"/>
        </w:rPr>
        <w:t xml:space="preserve">’ </w:t>
      </w:r>
      <w:r w:rsidR="000E3129">
        <w:rPr>
          <w:color w:val="FF0000"/>
        </w:rPr>
        <w:t xml:space="preserve">‘be able to’ followed by a motion verb in the infinitive. We have seen an example with </w:t>
      </w:r>
      <w:proofErr w:type="spellStart"/>
      <w:r w:rsidR="009B2EA6" w:rsidRPr="009B2EA6">
        <w:rPr>
          <w:i/>
          <w:color w:val="FF0000"/>
        </w:rPr>
        <w:t>letat</w:t>
      </w:r>
      <w:proofErr w:type="spellEnd"/>
      <w:r w:rsidR="009B2EA6" w:rsidRPr="009B2EA6">
        <w:rPr>
          <w:i/>
          <w:color w:val="FF0000"/>
        </w:rPr>
        <w:t>’</w:t>
      </w:r>
      <w:r w:rsidR="009B2EA6">
        <w:rPr>
          <w:color w:val="FF0000"/>
        </w:rPr>
        <w:t xml:space="preserve"> ‘fly’ in (6) in section 4 above. Here is an example with </w:t>
      </w:r>
      <w:proofErr w:type="spellStart"/>
      <w:r w:rsidR="009B2EA6" w:rsidRPr="009B2EA6">
        <w:rPr>
          <w:i/>
          <w:color w:val="FF0000"/>
        </w:rPr>
        <w:t>plavat</w:t>
      </w:r>
      <w:proofErr w:type="spellEnd"/>
      <w:r w:rsidR="009B2EA6" w:rsidRPr="009B2EA6">
        <w:rPr>
          <w:i/>
          <w:color w:val="FF0000"/>
        </w:rPr>
        <w:t>’</w:t>
      </w:r>
      <w:r w:rsidR="009B2EA6">
        <w:rPr>
          <w:color w:val="FF0000"/>
        </w:rPr>
        <w:t xml:space="preserve"> ‘swim’:</w:t>
      </w:r>
    </w:p>
    <w:p w14:paraId="6DB00562" w14:textId="45A38F9D" w:rsidR="009B2EA6" w:rsidRPr="001454DA" w:rsidRDefault="009B2EA6" w:rsidP="009B2EA6">
      <w:pPr>
        <w:pStyle w:val="Example"/>
        <w:rPr>
          <w:color w:val="FF0000"/>
          <w:lang w:val="nb-NO"/>
        </w:rPr>
      </w:pPr>
      <w:proofErr w:type="spellStart"/>
      <w:r w:rsidRPr="001454DA">
        <w:rPr>
          <w:color w:val="FF0000"/>
          <w:lang w:val="nb-NO"/>
        </w:rPr>
        <w:t>Pečorin</w:t>
      </w:r>
      <w:proofErr w:type="spellEnd"/>
      <w:r w:rsidRPr="001454DA">
        <w:rPr>
          <w:color w:val="FF0000"/>
          <w:lang w:val="nb-NO"/>
        </w:rPr>
        <w:t xml:space="preserve"> ne </w:t>
      </w:r>
      <w:proofErr w:type="spellStart"/>
      <w:r w:rsidRPr="001454DA">
        <w:rPr>
          <w:color w:val="FF0000"/>
          <w:lang w:val="nb-NO"/>
        </w:rPr>
        <w:t>umeet</w:t>
      </w:r>
      <w:proofErr w:type="spellEnd"/>
      <w:r w:rsidRPr="001454DA">
        <w:rPr>
          <w:color w:val="FF0000"/>
          <w:lang w:val="nb-NO"/>
        </w:rPr>
        <w:t xml:space="preserve"> </w:t>
      </w:r>
      <w:proofErr w:type="spellStart"/>
      <w:r w:rsidRPr="001454DA">
        <w:rPr>
          <w:b/>
          <w:color w:val="FF0000"/>
          <w:lang w:val="nb-NO"/>
        </w:rPr>
        <w:t>plavat</w:t>
      </w:r>
      <w:proofErr w:type="spellEnd"/>
      <w:r w:rsidRPr="001454DA">
        <w:rPr>
          <w:b/>
          <w:color w:val="FF0000"/>
          <w:lang w:val="nb-NO"/>
        </w:rPr>
        <w:t>’</w:t>
      </w:r>
      <w:r w:rsidRPr="001454DA">
        <w:rPr>
          <w:color w:val="FF0000"/>
          <w:lang w:val="nb-NO"/>
        </w:rPr>
        <w:t xml:space="preserve"> (</w:t>
      </w:r>
      <w:proofErr w:type="spellStart"/>
      <w:r w:rsidRPr="001454DA">
        <w:rPr>
          <w:color w:val="FF0000"/>
          <w:lang w:val="nb-NO"/>
        </w:rPr>
        <w:t>Nabokov</w:t>
      </w:r>
      <w:proofErr w:type="spellEnd"/>
      <w:r w:rsidRPr="001454DA">
        <w:rPr>
          <w:color w:val="FF0000"/>
          <w:lang w:val="nb-NO"/>
        </w:rPr>
        <w:t xml:space="preserve"> 1958)</w:t>
      </w:r>
    </w:p>
    <w:p w14:paraId="6AA8EB32" w14:textId="077892E8" w:rsidR="009B2EA6" w:rsidRDefault="009B2EA6" w:rsidP="009B2EA6">
      <w:pPr>
        <w:pStyle w:val="Example"/>
        <w:numPr>
          <w:ilvl w:val="0"/>
          <w:numId w:val="0"/>
        </w:numPr>
        <w:ind w:left="567"/>
        <w:rPr>
          <w:color w:val="FF0000"/>
        </w:rPr>
      </w:pPr>
      <w:r w:rsidRPr="009B2EA6">
        <w:rPr>
          <w:color w:val="FF0000"/>
        </w:rPr>
        <w:t>‘</w:t>
      </w:r>
      <w:proofErr w:type="spellStart"/>
      <w:r w:rsidRPr="009B2EA6">
        <w:rPr>
          <w:color w:val="FF0000"/>
        </w:rPr>
        <w:t>Pečorin</w:t>
      </w:r>
      <w:proofErr w:type="spellEnd"/>
      <w:r w:rsidRPr="009B2EA6">
        <w:rPr>
          <w:color w:val="FF0000"/>
        </w:rPr>
        <w:t xml:space="preserve"> c</w:t>
      </w:r>
      <w:r>
        <w:rPr>
          <w:color w:val="FF0000"/>
        </w:rPr>
        <w:t>an</w:t>
      </w:r>
      <w:r w:rsidRPr="009B2EA6">
        <w:rPr>
          <w:color w:val="FF0000"/>
        </w:rPr>
        <w:t xml:space="preserve">not </w:t>
      </w:r>
      <w:r w:rsidRPr="00871A38">
        <w:rPr>
          <w:b/>
          <w:color w:val="FF0000"/>
        </w:rPr>
        <w:t>swim</w:t>
      </w:r>
      <w:r w:rsidRPr="009B2EA6">
        <w:rPr>
          <w:color w:val="FF0000"/>
        </w:rPr>
        <w:t>.’</w:t>
      </w:r>
    </w:p>
    <w:p w14:paraId="7B75B79F" w14:textId="7CE741F3" w:rsidR="009B2EA6" w:rsidRPr="00FD757E" w:rsidRDefault="001162E7" w:rsidP="009B2EA6">
      <w:pPr>
        <w:pStyle w:val="Brdtekst"/>
        <w:rPr>
          <w:color w:val="FF0000"/>
        </w:rPr>
      </w:pPr>
      <w:r w:rsidRPr="00FD757E">
        <w:rPr>
          <w:color w:val="FF0000"/>
        </w:rPr>
        <w:t xml:space="preserve">For L2 instruction, the pervasiveness of examples with </w:t>
      </w:r>
      <w:proofErr w:type="spellStart"/>
      <w:r w:rsidRPr="00FD757E">
        <w:rPr>
          <w:i/>
          <w:color w:val="FF0000"/>
        </w:rPr>
        <w:t>umet</w:t>
      </w:r>
      <w:proofErr w:type="spellEnd"/>
      <w:r w:rsidRPr="00FD757E">
        <w:rPr>
          <w:i/>
          <w:color w:val="FF0000"/>
        </w:rPr>
        <w:t>’</w:t>
      </w:r>
      <w:r w:rsidRPr="00FD757E">
        <w:rPr>
          <w:color w:val="FF0000"/>
        </w:rPr>
        <w:t xml:space="preserve"> in the capacity construction has two consequences. First, it is clear that </w:t>
      </w:r>
      <w:proofErr w:type="spellStart"/>
      <w:r w:rsidRPr="00FD757E">
        <w:rPr>
          <w:i/>
          <w:color w:val="FF0000"/>
        </w:rPr>
        <w:t>umet</w:t>
      </w:r>
      <w:proofErr w:type="spellEnd"/>
      <w:r w:rsidRPr="00FD757E">
        <w:rPr>
          <w:i/>
          <w:color w:val="FF0000"/>
        </w:rPr>
        <w:t>’</w:t>
      </w:r>
      <w:r w:rsidRPr="00FD757E">
        <w:rPr>
          <w:color w:val="FF0000"/>
        </w:rPr>
        <w:t xml:space="preserve"> cannot be introduced after the capacity construction, and second</w:t>
      </w:r>
      <w:r w:rsidR="00FD757E" w:rsidRPr="00FD757E">
        <w:rPr>
          <w:color w:val="FF0000"/>
        </w:rPr>
        <w:t>,</w:t>
      </w:r>
      <w:r w:rsidRPr="00FD757E">
        <w:rPr>
          <w:color w:val="FF0000"/>
        </w:rPr>
        <w:t xml:space="preserve"> </w:t>
      </w:r>
      <w:r w:rsidR="00FD757E" w:rsidRPr="00FD757E">
        <w:rPr>
          <w:color w:val="FF0000"/>
        </w:rPr>
        <w:t>examples with</w:t>
      </w:r>
      <w:r w:rsidRPr="00FD757E">
        <w:rPr>
          <w:color w:val="FF0000"/>
        </w:rPr>
        <w:t xml:space="preserve"> </w:t>
      </w:r>
      <w:proofErr w:type="spellStart"/>
      <w:r w:rsidRPr="00FD757E">
        <w:rPr>
          <w:i/>
          <w:color w:val="FF0000"/>
        </w:rPr>
        <w:t>umet</w:t>
      </w:r>
      <w:proofErr w:type="spellEnd"/>
      <w:r w:rsidRPr="00FD757E">
        <w:rPr>
          <w:i/>
          <w:color w:val="FF0000"/>
        </w:rPr>
        <w:t xml:space="preserve">’ </w:t>
      </w:r>
      <w:r w:rsidRPr="00FD757E">
        <w:rPr>
          <w:color w:val="FF0000"/>
        </w:rPr>
        <w:t xml:space="preserve">must figure prominently in the teaching of the </w:t>
      </w:r>
      <w:r w:rsidR="00FD757E" w:rsidRPr="00FD757E">
        <w:rPr>
          <w:color w:val="FF0000"/>
        </w:rPr>
        <w:t>capacity construction.</w:t>
      </w:r>
    </w:p>
    <w:p w14:paraId="1C3898A0" w14:textId="350EC489" w:rsidR="00FD757E" w:rsidRPr="00FD757E" w:rsidRDefault="00FD757E" w:rsidP="00B9362D">
      <w:pPr>
        <w:pStyle w:val="Brdtekst-frsteinnrykk"/>
        <w:rPr>
          <w:color w:val="FF0000"/>
        </w:rPr>
      </w:pPr>
      <w:r w:rsidRPr="00FD757E">
        <w:rPr>
          <w:color w:val="FF0000"/>
        </w:rPr>
        <w:t>Another subtype of the capacity construction involves an active participle of the motion verb:</w:t>
      </w:r>
    </w:p>
    <w:p w14:paraId="7B2BD1FC" w14:textId="02590E0A" w:rsidR="00FD757E" w:rsidRPr="00FD757E" w:rsidRDefault="00FD757E" w:rsidP="00FD757E">
      <w:pPr>
        <w:pStyle w:val="Example"/>
        <w:rPr>
          <w:rStyle w:val="b-wrd-expl"/>
          <w:color w:val="FF0000"/>
        </w:rPr>
      </w:pPr>
      <w:proofErr w:type="spellStart"/>
      <w:r w:rsidRPr="00871A38">
        <w:rPr>
          <w:rStyle w:val="b-wrd-expl"/>
          <w:i/>
          <w:color w:val="FF0000"/>
        </w:rPr>
        <w:t>Obožaemye</w:t>
      </w:r>
      <w:proofErr w:type="spellEnd"/>
      <w:r w:rsidRPr="00871A38">
        <w:rPr>
          <w:rStyle w:val="b-wrd-expl"/>
          <w:i/>
          <w:color w:val="FF0000"/>
        </w:rPr>
        <w:t xml:space="preserve"> </w:t>
      </w:r>
      <w:proofErr w:type="spellStart"/>
      <w:r w:rsidRPr="00871A38">
        <w:rPr>
          <w:rStyle w:val="b-wrd-expl"/>
          <w:i/>
          <w:color w:val="FF0000"/>
        </w:rPr>
        <w:t>čudovišča</w:t>
      </w:r>
      <w:proofErr w:type="spellEnd"/>
      <w:r w:rsidRPr="00871A38">
        <w:rPr>
          <w:rStyle w:val="b-wrd-expl"/>
          <w:i/>
          <w:color w:val="FF0000"/>
        </w:rPr>
        <w:t xml:space="preserve">, </w:t>
      </w:r>
      <w:proofErr w:type="spellStart"/>
      <w:r w:rsidRPr="00871A38">
        <w:rPr>
          <w:rStyle w:val="b-wrd-expl"/>
          <w:i/>
          <w:color w:val="FF0000"/>
        </w:rPr>
        <w:t>velikie</w:t>
      </w:r>
      <w:proofErr w:type="spellEnd"/>
      <w:r w:rsidRPr="00871A38">
        <w:rPr>
          <w:rStyle w:val="b-wrd-expl"/>
          <w:i/>
          <w:color w:val="FF0000"/>
        </w:rPr>
        <w:t xml:space="preserve"> </w:t>
      </w:r>
      <w:proofErr w:type="spellStart"/>
      <w:r w:rsidRPr="00871A38">
        <w:rPr>
          <w:rStyle w:val="b-wrd-expl"/>
          <w:b/>
          <w:i/>
          <w:color w:val="FF0000"/>
        </w:rPr>
        <w:t>letajuščie</w:t>
      </w:r>
      <w:r w:rsidR="00871A38" w:rsidRPr="00871A38">
        <w:rPr>
          <w:b/>
          <w:i/>
          <w:color w:val="FF0000"/>
          <w:vertAlign w:val="superscript"/>
        </w:rPr>
        <w:t>non</w:t>
      </w:r>
      <w:proofErr w:type="spellEnd"/>
      <w:r w:rsidRPr="00871A38">
        <w:rPr>
          <w:rStyle w:val="b-wrd-expl"/>
          <w:i/>
          <w:color w:val="FF0000"/>
        </w:rPr>
        <w:t xml:space="preserve"> </w:t>
      </w:r>
      <w:proofErr w:type="spellStart"/>
      <w:r w:rsidRPr="00871A38">
        <w:rPr>
          <w:rStyle w:val="b-wrd-expl"/>
          <w:i/>
          <w:color w:val="FF0000"/>
        </w:rPr>
        <w:t>mašiny</w:t>
      </w:r>
      <w:proofErr w:type="spellEnd"/>
      <w:r w:rsidRPr="00871A38">
        <w:rPr>
          <w:rStyle w:val="b-wrd-expl"/>
          <w:i/>
          <w:color w:val="FF0000"/>
        </w:rPr>
        <w:t xml:space="preserve">, </w:t>
      </w:r>
      <w:proofErr w:type="spellStart"/>
      <w:r w:rsidRPr="00871A38">
        <w:rPr>
          <w:rStyle w:val="b-wrd-expl"/>
          <w:i/>
          <w:color w:val="FF0000"/>
        </w:rPr>
        <w:t>oni</w:t>
      </w:r>
      <w:proofErr w:type="spellEnd"/>
      <w:r w:rsidRPr="00871A38">
        <w:rPr>
          <w:rStyle w:val="b-wrd-expl"/>
          <w:i/>
          <w:color w:val="FF0000"/>
        </w:rPr>
        <w:t xml:space="preserve"> </w:t>
      </w:r>
      <w:proofErr w:type="spellStart"/>
      <w:r w:rsidRPr="00871A38">
        <w:rPr>
          <w:rStyle w:val="b-wrd-expl"/>
          <w:i/>
          <w:color w:val="FF0000"/>
        </w:rPr>
        <w:t>ušli</w:t>
      </w:r>
      <w:proofErr w:type="spellEnd"/>
      <w:r w:rsidRPr="00FD757E">
        <w:rPr>
          <w:rStyle w:val="b-wrd-expl"/>
          <w:color w:val="FF0000"/>
        </w:rPr>
        <w:t>. (Nabokov 1945)</w:t>
      </w:r>
    </w:p>
    <w:p w14:paraId="652230C6" w14:textId="53B35389" w:rsidR="00FD757E" w:rsidRPr="00FD757E" w:rsidRDefault="00FD757E" w:rsidP="00FD757E">
      <w:pPr>
        <w:pStyle w:val="Example"/>
        <w:numPr>
          <w:ilvl w:val="0"/>
          <w:numId w:val="0"/>
        </w:numPr>
        <w:ind w:left="567"/>
        <w:rPr>
          <w:color w:val="FF0000"/>
        </w:rPr>
      </w:pPr>
      <w:r w:rsidRPr="00FD757E">
        <w:rPr>
          <w:rStyle w:val="b-wrd-expl"/>
          <w:color w:val="FF0000"/>
        </w:rPr>
        <w:t>‘</w:t>
      </w:r>
      <w:r w:rsidRPr="00FD757E">
        <w:rPr>
          <w:rStyle w:val="b-wrd-expl"/>
          <w:color w:val="FF0000"/>
        </w:rPr>
        <w:t>Admirable</w:t>
      </w:r>
      <w:r w:rsidRPr="00FD757E">
        <w:rPr>
          <w:color w:val="FF0000"/>
        </w:rPr>
        <w:t xml:space="preserve"> </w:t>
      </w:r>
      <w:r w:rsidRPr="00FD757E">
        <w:rPr>
          <w:rStyle w:val="b-wrd-expl"/>
          <w:color w:val="FF0000"/>
        </w:rPr>
        <w:t>monsters</w:t>
      </w:r>
      <w:r w:rsidRPr="00FD757E">
        <w:rPr>
          <w:color w:val="FF0000"/>
        </w:rPr>
        <w:t xml:space="preserve">, </w:t>
      </w:r>
      <w:r w:rsidRPr="00FD757E">
        <w:rPr>
          <w:rStyle w:val="b-wrd-expl"/>
          <w:color w:val="FF0000"/>
        </w:rPr>
        <w:t>great</w:t>
      </w:r>
      <w:r w:rsidRPr="00FD757E">
        <w:rPr>
          <w:color w:val="FF0000"/>
        </w:rPr>
        <w:t xml:space="preserve"> </w:t>
      </w:r>
      <w:r w:rsidRPr="00871A38">
        <w:rPr>
          <w:rStyle w:val="b-wrd-expl"/>
          <w:b/>
          <w:color w:val="FF0000"/>
        </w:rPr>
        <w:t>flying</w:t>
      </w:r>
      <w:r w:rsidRPr="00FD757E">
        <w:rPr>
          <w:color w:val="FF0000"/>
        </w:rPr>
        <w:t xml:space="preserve"> </w:t>
      </w:r>
      <w:r w:rsidRPr="00FD757E">
        <w:rPr>
          <w:rStyle w:val="b-wrd-expl"/>
          <w:color w:val="FF0000"/>
        </w:rPr>
        <w:t>machines</w:t>
      </w:r>
      <w:r w:rsidRPr="00FD757E">
        <w:rPr>
          <w:color w:val="FF0000"/>
        </w:rPr>
        <w:t xml:space="preserve">, </w:t>
      </w:r>
      <w:r w:rsidRPr="00FD757E">
        <w:rPr>
          <w:rStyle w:val="b-wrd-expl"/>
          <w:color w:val="FF0000"/>
        </w:rPr>
        <w:t>they</w:t>
      </w:r>
      <w:r w:rsidRPr="00FD757E">
        <w:rPr>
          <w:color w:val="FF0000"/>
        </w:rPr>
        <w:t xml:space="preserve"> </w:t>
      </w:r>
      <w:r w:rsidRPr="00FD757E">
        <w:rPr>
          <w:rStyle w:val="b-wrd-expl"/>
          <w:color w:val="FF0000"/>
        </w:rPr>
        <w:t>have</w:t>
      </w:r>
      <w:r w:rsidRPr="00FD757E">
        <w:rPr>
          <w:color w:val="FF0000"/>
        </w:rPr>
        <w:t xml:space="preserve"> </w:t>
      </w:r>
      <w:r w:rsidRPr="00FD757E">
        <w:rPr>
          <w:rStyle w:val="b-wrd-expl"/>
          <w:color w:val="FF0000"/>
        </w:rPr>
        <w:t>gone</w:t>
      </w:r>
      <w:r w:rsidRPr="00FD757E">
        <w:rPr>
          <w:rStyle w:val="b-wrd-expl"/>
          <w:color w:val="FF0000"/>
        </w:rPr>
        <w:t xml:space="preserve"> […].’</w:t>
      </w:r>
    </w:p>
    <w:p w14:paraId="030DDA44" w14:textId="16442215" w:rsidR="00FD757E" w:rsidRDefault="001454DA" w:rsidP="00FD757E">
      <w:pPr>
        <w:pStyle w:val="Brdtekst"/>
        <w:rPr>
          <w:color w:val="FF0000"/>
        </w:rPr>
      </w:pPr>
      <w:r w:rsidRPr="001454DA">
        <w:rPr>
          <w:color w:val="FF0000"/>
        </w:rPr>
        <w:t>Examples of this type present a simple, but nevertheless important problem for L2 instruction. Participles are generally introduced later than motion verbs, and it is therefore difficult to use examples with participles when teaching the capacity construction.</w:t>
      </w:r>
    </w:p>
    <w:p w14:paraId="4EDC4FE0" w14:textId="4AF60BDF" w:rsidR="001454DA" w:rsidRDefault="001454DA" w:rsidP="001454DA">
      <w:pPr>
        <w:pStyle w:val="Brdtekst-frsteinnrykk"/>
        <w:rPr>
          <w:color w:val="FF0000"/>
        </w:rPr>
      </w:pPr>
      <w:r>
        <w:rPr>
          <w:color w:val="FF0000"/>
        </w:rPr>
        <w:t xml:space="preserve">A third type involves the verb </w:t>
      </w:r>
      <w:proofErr w:type="spellStart"/>
      <w:r w:rsidRPr="001454DA">
        <w:rPr>
          <w:i/>
          <w:color w:val="FF0000"/>
        </w:rPr>
        <w:t>učit</w:t>
      </w:r>
      <w:proofErr w:type="spellEnd"/>
      <w:r w:rsidRPr="001454DA">
        <w:rPr>
          <w:i/>
          <w:color w:val="FF0000"/>
        </w:rPr>
        <w:t>’</w:t>
      </w:r>
      <w:r>
        <w:rPr>
          <w:color w:val="FF0000"/>
        </w:rPr>
        <w:t xml:space="preserve"> ‘teach’ and a variety of prefixations derived from this verb. The motion verb is in the infinitive:</w:t>
      </w:r>
    </w:p>
    <w:p w14:paraId="21E467D1" w14:textId="18040863" w:rsidR="001454DA" w:rsidRPr="00A80B1C" w:rsidRDefault="001454DA" w:rsidP="001454DA">
      <w:pPr>
        <w:pStyle w:val="Example"/>
        <w:rPr>
          <w:color w:val="FF0000"/>
        </w:rPr>
      </w:pPr>
      <w:r w:rsidRPr="00871A38">
        <w:rPr>
          <w:i/>
          <w:color w:val="FF0000"/>
        </w:rPr>
        <w:t xml:space="preserve">On </w:t>
      </w:r>
      <w:proofErr w:type="spellStart"/>
      <w:r w:rsidRPr="00871A38">
        <w:rPr>
          <w:i/>
          <w:color w:val="FF0000"/>
        </w:rPr>
        <w:t>naučil</w:t>
      </w:r>
      <w:proofErr w:type="spellEnd"/>
      <w:r w:rsidRPr="00871A38">
        <w:rPr>
          <w:i/>
          <w:color w:val="FF0000"/>
        </w:rPr>
        <w:t xml:space="preserve"> </w:t>
      </w:r>
      <w:proofErr w:type="spellStart"/>
      <w:r w:rsidRPr="00871A38">
        <w:rPr>
          <w:b/>
          <w:i/>
          <w:color w:val="FF0000"/>
        </w:rPr>
        <w:t>plavat’</w:t>
      </w:r>
      <w:r w:rsidR="00871A38" w:rsidRPr="00871A38">
        <w:rPr>
          <w:b/>
          <w:i/>
          <w:color w:val="FF0000"/>
          <w:vertAlign w:val="superscript"/>
        </w:rPr>
        <w:t>non</w:t>
      </w:r>
      <w:proofErr w:type="spellEnd"/>
      <w:r w:rsidRPr="00871A38">
        <w:rPr>
          <w:i/>
          <w:color w:val="FF0000"/>
        </w:rPr>
        <w:t xml:space="preserve"> </w:t>
      </w:r>
      <w:proofErr w:type="spellStart"/>
      <w:r w:rsidRPr="00871A38">
        <w:rPr>
          <w:i/>
          <w:color w:val="FF0000"/>
        </w:rPr>
        <w:t>menja</w:t>
      </w:r>
      <w:proofErr w:type="spellEnd"/>
      <w:r w:rsidRPr="00871A38">
        <w:rPr>
          <w:i/>
          <w:color w:val="FF0000"/>
        </w:rPr>
        <w:t xml:space="preserve">, </w:t>
      </w:r>
      <w:proofErr w:type="spellStart"/>
      <w:r w:rsidRPr="00871A38">
        <w:rPr>
          <w:i/>
          <w:color w:val="FF0000"/>
        </w:rPr>
        <w:t>i</w:t>
      </w:r>
      <w:proofErr w:type="spellEnd"/>
      <w:r w:rsidRPr="00871A38">
        <w:rPr>
          <w:i/>
          <w:color w:val="FF0000"/>
        </w:rPr>
        <w:t xml:space="preserve"> </w:t>
      </w:r>
      <w:proofErr w:type="spellStart"/>
      <w:r w:rsidRPr="00871A38">
        <w:rPr>
          <w:i/>
          <w:color w:val="FF0000"/>
        </w:rPr>
        <w:t>zaodno</w:t>
      </w:r>
      <w:proofErr w:type="spellEnd"/>
      <w:r w:rsidRPr="00871A38">
        <w:rPr>
          <w:i/>
          <w:color w:val="FF0000"/>
        </w:rPr>
        <w:t xml:space="preserve"> </w:t>
      </w:r>
      <w:proofErr w:type="spellStart"/>
      <w:r w:rsidRPr="00871A38">
        <w:rPr>
          <w:i/>
          <w:color w:val="FF0000"/>
        </w:rPr>
        <w:t>i</w:t>
      </w:r>
      <w:proofErr w:type="spellEnd"/>
      <w:r w:rsidRPr="00871A38">
        <w:rPr>
          <w:i/>
          <w:color w:val="FF0000"/>
        </w:rPr>
        <w:t xml:space="preserve"> </w:t>
      </w:r>
      <w:proofErr w:type="spellStart"/>
      <w:r w:rsidRPr="00871A38">
        <w:rPr>
          <w:i/>
          <w:color w:val="FF0000"/>
        </w:rPr>
        <w:t>svoego</w:t>
      </w:r>
      <w:proofErr w:type="spellEnd"/>
      <w:r w:rsidRPr="00871A38">
        <w:rPr>
          <w:i/>
          <w:color w:val="FF0000"/>
        </w:rPr>
        <w:t xml:space="preserve"> </w:t>
      </w:r>
      <w:proofErr w:type="spellStart"/>
      <w:r w:rsidRPr="00871A38">
        <w:rPr>
          <w:i/>
          <w:color w:val="FF0000"/>
        </w:rPr>
        <w:t>syna</w:t>
      </w:r>
      <w:proofErr w:type="spellEnd"/>
      <w:r w:rsidRPr="00871A38">
        <w:rPr>
          <w:i/>
          <w:color w:val="FF0000"/>
        </w:rPr>
        <w:t xml:space="preserve"> </w:t>
      </w:r>
      <w:proofErr w:type="spellStart"/>
      <w:r w:rsidRPr="00871A38">
        <w:rPr>
          <w:i/>
          <w:color w:val="FF0000"/>
        </w:rPr>
        <w:t>Vit’ku</w:t>
      </w:r>
      <w:proofErr w:type="spellEnd"/>
      <w:r w:rsidRPr="00A80B1C">
        <w:rPr>
          <w:color w:val="FF0000"/>
        </w:rPr>
        <w:t>. (</w:t>
      </w:r>
      <w:proofErr w:type="spellStart"/>
      <w:r w:rsidRPr="00A80B1C">
        <w:rPr>
          <w:color w:val="FF0000"/>
        </w:rPr>
        <w:t>Limonov</w:t>
      </w:r>
      <w:proofErr w:type="spellEnd"/>
      <w:r w:rsidRPr="00A80B1C">
        <w:rPr>
          <w:color w:val="FF0000"/>
        </w:rPr>
        <w:t xml:space="preserve"> 2002</w:t>
      </w:r>
      <w:r w:rsidR="00A80B1C" w:rsidRPr="00A80B1C">
        <w:rPr>
          <w:color w:val="FF0000"/>
        </w:rPr>
        <w:t xml:space="preserve">; Russian National Corpus, main </w:t>
      </w:r>
      <w:proofErr w:type="spellStart"/>
      <w:r w:rsidR="00A80B1C" w:rsidRPr="00A80B1C">
        <w:rPr>
          <w:color w:val="FF0000"/>
        </w:rPr>
        <w:t>subcorpus</w:t>
      </w:r>
      <w:proofErr w:type="spellEnd"/>
      <w:r w:rsidRPr="00A80B1C">
        <w:rPr>
          <w:color w:val="FF0000"/>
        </w:rPr>
        <w:t>)</w:t>
      </w:r>
    </w:p>
    <w:p w14:paraId="061EE1C7" w14:textId="7D318984" w:rsidR="001454DA" w:rsidRPr="001454DA" w:rsidRDefault="001454DA" w:rsidP="001454DA">
      <w:pPr>
        <w:pStyle w:val="Example"/>
        <w:numPr>
          <w:ilvl w:val="0"/>
          <w:numId w:val="0"/>
        </w:numPr>
        <w:ind w:left="567"/>
        <w:rPr>
          <w:color w:val="FF0000"/>
          <w:lang w:val="nb-NO"/>
        </w:rPr>
      </w:pPr>
      <w:r w:rsidRPr="001454DA">
        <w:rPr>
          <w:color w:val="FF0000"/>
        </w:rPr>
        <w:t>‘He taugh</w:t>
      </w:r>
      <w:r>
        <w:rPr>
          <w:color w:val="FF0000"/>
        </w:rPr>
        <w:t xml:space="preserve">t me </w:t>
      </w:r>
      <w:r w:rsidRPr="00871A38">
        <w:rPr>
          <w:b/>
          <w:color w:val="FF0000"/>
        </w:rPr>
        <w:t>to swim</w:t>
      </w:r>
      <w:r>
        <w:rPr>
          <w:color w:val="FF0000"/>
        </w:rPr>
        <w:t>, and at the same time his son Victor.’</w:t>
      </w:r>
    </w:p>
    <w:p w14:paraId="557EDB9B" w14:textId="0D15DED1" w:rsidR="00A82A9E" w:rsidRPr="00A82A9E" w:rsidRDefault="00A82A9E" w:rsidP="00A82A9E">
      <w:pPr>
        <w:pStyle w:val="Brdtekst"/>
        <w:rPr>
          <w:color w:val="FF0000"/>
        </w:rPr>
      </w:pPr>
      <w:r w:rsidRPr="00A82A9E">
        <w:rPr>
          <w:color w:val="FF0000"/>
        </w:rPr>
        <w:t>With regard to the challenges they present to L2 learners, examples like (11) occupy an intermediate position between those in (9) and (10). On the one hand, the fact that (11) involves a motion verb in the infinitive makes it easier than (10), but on the other hand, the teaching verbs (</w:t>
      </w:r>
      <w:proofErr w:type="spellStart"/>
      <w:r w:rsidRPr="00A82A9E">
        <w:rPr>
          <w:i/>
          <w:color w:val="FF0000"/>
        </w:rPr>
        <w:t>učit</w:t>
      </w:r>
      <w:proofErr w:type="spellEnd"/>
      <w:r w:rsidRPr="00A82A9E">
        <w:rPr>
          <w:i/>
          <w:color w:val="FF0000"/>
        </w:rPr>
        <w:t>’</w:t>
      </w:r>
      <w:r w:rsidRPr="00A82A9E">
        <w:rPr>
          <w:color w:val="FF0000"/>
        </w:rPr>
        <w:t xml:space="preserve"> and derivatives) involve a number of challenges concerning inflection and case government (</w:t>
      </w:r>
      <w:r>
        <w:rPr>
          <w:color w:val="FF0000"/>
        </w:rPr>
        <w:t>Nesset 2014: 73</w:t>
      </w:r>
      <w:r w:rsidRPr="00A82A9E">
        <w:rPr>
          <w:color w:val="FF0000"/>
        </w:rPr>
        <w:t>), and (11) is therefore harder than (9)</w:t>
      </w:r>
    </w:p>
    <w:p w14:paraId="140BEB43" w14:textId="00B30DA9" w:rsidR="00CF3FEA" w:rsidRDefault="00CF3FEA" w:rsidP="00B9362D">
      <w:pPr>
        <w:pStyle w:val="Brdtekst-frsteinnrykk"/>
        <w:rPr>
          <w:color w:val="FF0000"/>
        </w:rPr>
      </w:pPr>
      <w:r>
        <w:t xml:space="preserve">As shown in Figure 5, </w:t>
      </w:r>
      <w:ins w:id="115" w:author="Laura A Janda" w:date="2018-08-31T11:33:00Z">
        <w:r w:rsidR="00D1799F">
          <w:t xml:space="preserve">capacity </w:t>
        </w:r>
      </w:ins>
      <w:r>
        <w:t xml:space="preserve">and round trips are in nearly complementary distribution; the verbs where capacity is frequent have few or no examples with round trips, and vice versa. Hence, we argue </w:t>
      </w:r>
      <w:r w:rsidR="00F800A2">
        <w:t xml:space="preserve">strategic input for round trip constructions should focus on </w:t>
      </w:r>
      <w:proofErr w:type="spellStart"/>
      <w:r w:rsidR="00F800A2" w:rsidRPr="00F800A2">
        <w:rPr>
          <w:i/>
        </w:rPr>
        <w:t>vozit</w:t>
      </w:r>
      <w:proofErr w:type="spellEnd"/>
      <w:r w:rsidR="00F800A2" w:rsidRPr="00F800A2">
        <w:rPr>
          <w:i/>
        </w:rPr>
        <w:t>’</w:t>
      </w:r>
      <w:r w:rsidR="00F800A2">
        <w:t xml:space="preserve"> ‘transport’, </w:t>
      </w:r>
      <w:proofErr w:type="spellStart"/>
      <w:r w:rsidR="00F800A2" w:rsidRPr="00F800A2">
        <w:rPr>
          <w:i/>
        </w:rPr>
        <w:t>vodit</w:t>
      </w:r>
      <w:proofErr w:type="spellEnd"/>
      <w:r w:rsidR="00F800A2" w:rsidRPr="00F800A2">
        <w:rPr>
          <w:i/>
        </w:rPr>
        <w:t>’</w:t>
      </w:r>
      <w:r w:rsidR="00F800A2">
        <w:t xml:space="preserve"> ‘lead’, </w:t>
      </w:r>
      <w:proofErr w:type="spellStart"/>
      <w:r w:rsidR="00F800A2" w:rsidRPr="00F800A2">
        <w:rPr>
          <w:i/>
        </w:rPr>
        <w:t>ezdit</w:t>
      </w:r>
      <w:proofErr w:type="spellEnd"/>
      <w:r w:rsidR="00F800A2" w:rsidRPr="00F800A2">
        <w:rPr>
          <w:i/>
        </w:rPr>
        <w:t>’</w:t>
      </w:r>
      <w:r w:rsidR="00F800A2">
        <w:t xml:space="preserve"> ‘ride in a vehicle’, and </w:t>
      </w:r>
      <w:proofErr w:type="spellStart"/>
      <w:r w:rsidR="00F800A2" w:rsidRPr="00F800A2">
        <w:rPr>
          <w:i/>
        </w:rPr>
        <w:t>xodit</w:t>
      </w:r>
      <w:proofErr w:type="spellEnd"/>
      <w:r w:rsidR="00F800A2" w:rsidRPr="00F800A2">
        <w:rPr>
          <w:i/>
        </w:rPr>
        <w:t>’</w:t>
      </w:r>
      <w:r w:rsidR="00FE0131">
        <w:t xml:space="preserve"> ‘walk’, which are verbs that occur frequently in this type of construction.</w:t>
      </w:r>
      <w:r w:rsidR="00DC1606">
        <w:t xml:space="preserve"> </w:t>
      </w:r>
      <w:r w:rsidR="00DC1606" w:rsidRPr="00DC1606">
        <w:rPr>
          <w:color w:val="FF0000"/>
        </w:rPr>
        <w:t xml:space="preserve">For L2 learners, one of the challenges </w:t>
      </w:r>
      <w:r w:rsidR="00DC1606">
        <w:rPr>
          <w:color w:val="FF0000"/>
        </w:rPr>
        <w:t xml:space="preserve">with the </w:t>
      </w:r>
      <w:proofErr w:type="gramStart"/>
      <w:r w:rsidR="00DC1606">
        <w:rPr>
          <w:color w:val="FF0000"/>
        </w:rPr>
        <w:t>round trip</w:t>
      </w:r>
      <w:proofErr w:type="gramEnd"/>
      <w:r w:rsidR="00DC1606">
        <w:rPr>
          <w:color w:val="FF0000"/>
        </w:rPr>
        <w:t xml:space="preserve"> construction is that it frequently</w:t>
      </w:r>
      <w:r w:rsidR="00063C0E">
        <w:rPr>
          <w:color w:val="FF0000"/>
        </w:rPr>
        <w:t xml:space="preserve"> involves the combination of a non-directional motion verb and an adverbial describing a goal</w:t>
      </w:r>
      <w:r w:rsidR="00871A38">
        <w:rPr>
          <w:color w:val="FF0000"/>
        </w:rPr>
        <w:t xml:space="preserve">. Example (2) in section 1 illustrates this type for </w:t>
      </w:r>
      <w:proofErr w:type="spellStart"/>
      <w:r w:rsidR="00871A38">
        <w:rPr>
          <w:i/>
          <w:color w:val="FF0000"/>
        </w:rPr>
        <w:t>xodit</w:t>
      </w:r>
      <w:proofErr w:type="spellEnd"/>
      <w:r w:rsidR="00871A38">
        <w:rPr>
          <w:i/>
          <w:color w:val="FF0000"/>
        </w:rPr>
        <w:t>’</w:t>
      </w:r>
      <w:proofErr w:type="gramStart"/>
      <w:r w:rsidR="00871A38">
        <w:rPr>
          <w:i/>
          <w:color w:val="FF0000"/>
        </w:rPr>
        <w:t xml:space="preserve">. </w:t>
      </w:r>
      <w:proofErr w:type="gramEnd"/>
      <w:r w:rsidR="00871A38">
        <w:rPr>
          <w:color w:val="FF0000"/>
        </w:rPr>
        <w:t xml:space="preserve">Here is a similar example with </w:t>
      </w:r>
      <w:proofErr w:type="spellStart"/>
      <w:r w:rsidR="00871A38">
        <w:rPr>
          <w:i/>
          <w:color w:val="FF0000"/>
        </w:rPr>
        <w:t>ezdit</w:t>
      </w:r>
      <w:proofErr w:type="spellEnd"/>
      <w:r w:rsidR="00871A38">
        <w:rPr>
          <w:i/>
          <w:color w:val="FF0000"/>
        </w:rPr>
        <w:t>’</w:t>
      </w:r>
      <w:r w:rsidR="00063C0E">
        <w:rPr>
          <w:color w:val="FF0000"/>
        </w:rPr>
        <w:t>:</w:t>
      </w:r>
    </w:p>
    <w:p w14:paraId="7424E20A" w14:textId="6DC26AB2" w:rsidR="00063C0E" w:rsidRPr="00063C0E" w:rsidRDefault="00063C0E" w:rsidP="00063C0E">
      <w:pPr>
        <w:pStyle w:val="Example"/>
        <w:rPr>
          <w:rStyle w:val="b-wrd-expl"/>
          <w:color w:val="FF0000"/>
        </w:rPr>
      </w:pPr>
      <w:proofErr w:type="spellStart"/>
      <w:r w:rsidRPr="00871A38">
        <w:rPr>
          <w:rStyle w:val="b-wrd-expl"/>
          <w:i/>
          <w:color w:val="FF0000"/>
        </w:rPr>
        <w:t>Knjaz</w:t>
      </w:r>
      <w:proofErr w:type="spellEnd"/>
      <w:r w:rsidRPr="00871A38">
        <w:rPr>
          <w:rStyle w:val="b-wrd-expl"/>
          <w:i/>
          <w:color w:val="FF0000"/>
        </w:rPr>
        <w:t xml:space="preserve">’ </w:t>
      </w:r>
      <w:proofErr w:type="spellStart"/>
      <w:r w:rsidRPr="00871A38">
        <w:rPr>
          <w:rStyle w:val="b-wrd-expl"/>
          <w:i/>
          <w:color w:val="FF0000"/>
        </w:rPr>
        <w:t>Ščerbackij</w:t>
      </w:r>
      <w:proofErr w:type="spellEnd"/>
      <w:r w:rsidRPr="00871A38">
        <w:rPr>
          <w:rStyle w:val="b-wrd-expl"/>
          <w:i/>
          <w:color w:val="FF0000"/>
        </w:rPr>
        <w:t xml:space="preserve">, </w:t>
      </w:r>
      <w:proofErr w:type="spellStart"/>
      <w:r w:rsidRPr="00871A38">
        <w:rPr>
          <w:rStyle w:val="b-wrd-expl"/>
          <w:b/>
          <w:i/>
          <w:color w:val="FF0000"/>
        </w:rPr>
        <w:t>ezdivšij</w:t>
      </w:r>
      <w:r w:rsidR="00871A38" w:rsidRPr="00871A38">
        <w:rPr>
          <w:b/>
          <w:i/>
          <w:color w:val="FF0000"/>
          <w:vertAlign w:val="superscript"/>
        </w:rPr>
        <w:t>non</w:t>
      </w:r>
      <w:proofErr w:type="spellEnd"/>
      <w:r w:rsidRPr="00871A38">
        <w:rPr>
          <w:rStyle w:val="b-wrd-expl"/>
          <w:i/>
          <w:color w:val="FF0000"/>
        </w:rPr>
        <w:t xml:space="preserve"> </w:t>
      </w:r>
      <w:proofErr w:type="spellStart"/>
      <w:r w:rsidRPr="00871A38">
        <w:rPr>
          <w:rStyle w:val="b-wrd-expl"/>
          <w:i/>
          <w:color w:val="FF0000"/>
        </w:rPr>
        <w:t>posle</w:t>
      </w:r>
      <w:proofErr w:type="spellEnd"/>
      <w:r w:rsidRPr="00871A38">
        <w:rPr>
          <w:rStyle w:val="b-wrd-expl"/>
          <w:i/>
          <w:color w:val="FF0000"/>
        </w:rPr>
        <w:t xml:space="preserve"> </w:t>
      </w:r>
      <w:proofErr w:type="spellStart"/>
      <w:r w:rsidRPr="00871A38">
        <w:rPr>
          <w:rStyle w:val="b-wrd-expl"/>
          <w:i/>
          <w:color w:val="FF0000"/>
        </w:rPr>
        <w:t>Karlsbada</w:t>
      </w:r>
      <w:proofErr w:type="spellEnd"/>
      <w:r w:rsidRPr="00871A38">
        <w:rPr>
          <w:rStyle w:val="b-wrd-expl"/>
          <w:i/>
          <w:color w:val="FF0000"/>
        </w:rPr>
        <w:t xml:space="preserve"> v Baden </w:t>
      </w:r>
      <w:proofErr w:type="spellStart"/>
      <w:r w:rsidRPr="00871A38">
        <w:rPr>
          <w:rStyle w:val="b-wrd-expl"/>
          <w:i/>
          <w:color w:val="FF0000"/>
        </w:rPr>
        <w:t>i</w:t>
      </w:r>
      <w:proofErr w:type="spellEnd"/>
      <w:r w:rsidRPr="00871A38">
        <w:rPr>
          <w:rStyle w:val="b-wrd-expl"/>
          <w:i/>
          <w:color w:val="FF0000"/>
        </w:rPr>
        <w:t xml:space="preserve"> Kissingen k </w:t>
      </w:r>
      <w:proofErr w:type="spellStart"/>
      <w:r w:rsidRPr="00871A38">
        <w:rPr>
          <w:rStyle w:val="b-wrd-expl"/>
          <w:i/>
          <w:color w:val="FF0000"/>
        </w:rPr>
        <w:t>russkim</w:t>
      </w:r>
      <w:proofErr w:type="spellEnd"/>
      <w:r w:rsidRPr="00871A38">
        <w:rPr>
          <w:rStyle w:val="b-wrd-expl"/>
          <w:i/>
          <w:color w:val="FF0000"/>
        </w:rPr>
        <w:t xml:space="preserve"> </w:t>
      </w:r>
      <w:proofErr w:type="spellStart"/>
      <w:r w:rsidRPr="00871A38">
        <w:rPr>
          <w:rStyle w:val="b-wrd-expl"/>
          <w:i/>
          <w:color w:val="FF0000"/>
        </w:rPr>
        <w:t>znakomym</w:t>
      </w:r>
      <w:proofErr w:type="spellEnd"/>
      <w:r w:rsidR="00C52A9F" w:rsidRPr="00871A38">
        <w:rPr>
          <w:rStyle w:val="b-wrd-expl"/>
          <w:i/>
          <w:color w:val="FF0000"/>
        </w:rPr>
        <w:t xml:space="preserve"> […]</w:t>
      </w:r>
      <w:r>
        <w:rPr>
          <w:rStyle w:val="b-wrd-expl"/>
          <w:color w:val="FF0000"/>
        </w:rPr>
        <w:t>. (L. Tolstoy 1878)</w:t>
      </w:r>
    </w:p>
    <w:p w14:paraId="2F580C54" w14:textId="19EF096F" w:rsidR="00063C0E" w:rsidRPr="00063C0E" w:rsidRDefault="00063C0E" w:rsidP="00063C0E">
      <w:pPr>
        <w:pStyle w:val="Example"/>
        <w:numPr>
          <w:ilvl w:val="0"/>
          <w:numId w:val="0"/>
        </w:numPr>
        <w:ind w:left="567"/>
        <w:rPr>
          <w:color w:val="FF0000"/>
        </w:rPr>
      </w:pPr>
      <w:r>
        <w:rPr>
          <w:rStyle w:val="b-wrd-expl"/>
          <w:color w:val="FF0000"/>
        </w:rPr>
        <w:lastRenderedPageBreak/>
        <w:t>‘</w:t>
      </w:r>
      <w:r w:rsidRPr="00063C0E">
        <w:rPr>
          <w:rStyle w:val="b-wrd-expl"/>
          <w:color w:val="FF0000"/>
        </w:rPr>
        <w:t>Prince</w:t>
      </w:r>
      <w:r w:rsidRPr="00063C0E">
        <w:rPr>
          <w:color w:val="FF0000"/>
        </w:rPr>
        <w:t xml:space="preserve"> </w:t>
      </w:r>
      <w:proofErr w:type="spellStart"/>
      <w:r w:rsidRPr="00063C0E">
        <w:rPr>
          <w:rStyle w:val="b-wrd-expl"/>
          <w:color w:val="FF0000"/>
        </w:rPr>
        <w:t>Shtcherbatsky</w:t>
      </w:r>
      <w:proofErr w:type="spellEnd"/>
      <w:r w:rsidRPr="00063C0E">
        <w:rPr>
          <w:color w:val="FF0000"/>
        </w:rPr>
        <w:t xml:space="preserve">, </w:t>
      </w:r>
      <w:r w:rsidRPr="00063C0E">
        <w:rPr>
          <w:rStyle w:val="b-wrd-expl"/>
          <w:color w:val="FF0000"/>
        </w:rPr>
        <w:t>who</w:t>
      </w:r>
      <w:r w:rsidRPr="00063C0E">
        <w:rPr>
          <w:color w:val="FF0000"/>
        </w:rPr>
        <w:t xml:space="preserve"> </w:t>
      </w:r>
      <w:r w:rsidRPr="00871A38">
        <w:rPr>
          <w:rStyle w:val="b-wrd-expl"/>
          <w:b/>
          <w:color w:val="FF0000"/>
        </w:rPr>
        <w:t>had</w:t>
      </w:r>
      <w:r w:rsidRPr="00871A38">
        <w:rPr>
          <w:b/>
          <w:color w:val="FF0000"/>
        </w:rPr>
        <w:t xml:space="preserve"> </w:t>
      </w:r>
      <w:r w:rsidRPr="00871A38">
        <w:rPr>
          <w:rStyle w:val="b-wrd-expl"/>
          <w:b/>
          <w:color w:val="FF0000"/>
        </w:rPr>
        <w:t>gone</w:t>
      </w:r>
      <w:r w:rsidRPr="00063C0E">
        <w:rPr>
          <w:color w:val="FF0000"/>
        </w:rPr>
        <w:t xml:space="preserve"> </w:t>
      </w:r>
      <w:r w:rsidRPr="00063C0E">
        <w:rPr>
          <w:rStyle w:val="b-wrd-expl"/>
          <w:color w:val="FF0000"/>
        </w:rPr>
        <w:t>on</w:t>
      </w:r>
      <w:r w:rsidRPr="00063C0E">
        <w:rPr>
          <w:color w:val="FF0000"/>
        </w:rPr>
        <w:t xml:space="preserve"> </w:t>
      </w:r>
      <w:r w:rsidRPr="00063C0E">
        <w:rPr>
          <w:rStyle w:val="b-wrd-expl"/>
          <w:color w:val="FF0000"/>
        </w:rPr>
        <w:t>from</w:t>
      </w:r>
      <w:r w:rsidRPr="00063C0E">
        <w:rPr>
          <w:color w:val="FF0000"/>
        </w:rPr>
        <w:t xml:space="preserve"> </w:t>
      </w:r>
      <w:r w:rsidRPr="00063C0E">
        <w:rPr>
          <w:rStyle w:val="b-wrd-expl"/>
          <w:color w:val="FF0000"/>
        </w:rPr>
        <w:t>Carlsbad</w:t>
      </w:r>
      <w:r w:rsidRPr="00063C0E">
        <w:rPr>
          <w:color w:val="FF0000"/>
        </w:rPr>
        <w:t xml:space="preserve"> </w:t>
      </w:r>
      <w:r w:rsidRPr="00063C0E">
        <w:rPr>
          <w:rStyle w:val="b-wrd-expl"/>
          <w:color w:val="FF0000"/>
        </w:rPr>
        <w:t>to</w:t>
      </w:r>
      <w:r w:rsidRPr="00063C0E">
        <w:rPr>
          <w:color w:val="FF0000"/>
        </w:rPr>
        <w:t xml:space="preserve"> </w:t>
      </w:r>
      <w:r w:rsidRPr="00063C0E">
        <w:rPr>
          <w:rStyle w:val="b-wrd-expl"/>
          <w:color w:val="FF0000"/>
        </w:rPr>
        <w:t>Baden</w:t>
      </w:r>
      <w:r w:rsidRPr="00063C0E">
        <w:rPr>
          <w:color w:val="FF0000"/>
        </w:rPr>
        <w:t xml:space="preserve"> </w:t>
      </w:r>
      <w:r w:rsidRPr="00063C0E">
        <w:rPr>
          <w:rStyle w:val="b-wrd-expl"/>
          <w:color w:val="FF0000"/>
        </w:rPr>
        <w:t>and</w:t>
      </w:r>
      <w:r w:rsidRPr="00063C0E">
        <w:rPr>
          <w:color w:val="FF0000"/>
        </w:rPr>
        <w:t xml:space="preserve"> </w:t>
      </w:r>
      <w:r w:rsidRPr="00063C0E">
        <w:rPr>
          <w:rStyle w:val="b-wrd-expl"/>
          <w:color w:val="FF0000"/>
        </w:rPr>
        <w:t>Kissingen</w:t>
      </w:r>
      <w:r w:rsidRPr="00063C0E">
        <w:rPr>
          <w:color w:val="FF0000"/>
        </w:rPr>
        <w:t xml:space="preserve"> </w:t>
      </w:r>
      <w:r w:rsidRPr="00063C0E">
        <w:rPr>
          <w:rStyle w:val="b-wrd-expl"/>
          <w:color w:val="FF0000"/>
        </w:rPr>
        <w:t>to</w:t>
      </w:r>
      <w:r w:rsidRPr="00063C0E">
        <w:rPr>
          <w:color w:val="FF0000"/>
        </w:rPr>
        <w:t xml:space="preserve"> </w:t>
      </w:r>
      <w:r w:rsidRPr="00063C0E">
        <w:rPr>
          <w:rStyle w:val="b-wrd-expl"/>
          <w:color w:val="FF0000"/>
        </w:rPr>
        <w:t>Russian</w:t>
      </w:r>
      <w:r w:rsidRPr="00063C0E">
        <w:rPr>
          <w:color w:val="FF0000"/>
        </w:rPr>
        <w:t xml:space="preserve"> </w:t>
      </w:r>
      <w:r w:rsidRPr="00063C0E">
        <w:rPr>
          <w:rStyle w:val="b-wrd-expl"/>
          <w:color w:val="FF0000"/>
        </w:rPr>
        <w:t>friends</w:t>
      </w:r>
      <w:r w:rsidR="00C52A9F">
        <w:rPr>
          <w:rStyle w:val="b-wrd-expl"/>
          <w:color w:val="FF0000"/>
        </w:rPr>
        <w:t xml:space="preserve"> […]</w:t>
      </w:r>
      <w:r>
        <w:rPr>
          <w:rStyle w:val="b-wrd-expl"/>
          <w:color w:val="FF0000"/>
        </w:rPr>
        <w:t>.’</w:t>
      </w:r>
    </w:p>
    <w:p w14:paraId="680C388D" w14:textId="519D02D3" w:rsidR="00063C0E" w:rsidRPr="00C52A9F" w:rsidRDefault="00C52A9F" w:rsidP="00A80B1C">
      <w:pPr>
        <w:pStyle w:val="Brdtekst"/>
        <w:rPr>
          <w:color w:val="FF0000"/>
        </w:rPr>
      </w:pPr>
      <w:r>
        <w:rPr>
          <w:color w:val="FF0000"/>
        </w:rPr>
        <w:t xml:space="preserve">In our experience as L2 instructors, students frequently misunderstand such examples. They see that there are adverbials describing a goal (here: </w:t>
      </w:r>
      <w:r w:rsidRPr="00C52A9F">
        <w:rPr>
          <w:i/>
          <w:color w:val="FF0000"/>
        </w:rPr>
        <w:t xml:space="preserve">v </w:t>
      </w:r>
      <w:r>
        <w:rPr>
          <w:i/>
          <w:color w:val="FF0000"/>
        </w:rPr>
        <w:t xml:space="preserve">Baden </w:t>
      </w:r>
      <w:proofErr w:type="spellStart"/>
      <w:r>
        <w:rPr>
          <w:i/>
          <w:color w:val="FF0000"/>
        </w:rPr>
        <w:t>i</w:t>
      </w:r>
      <w:proofErr w:type="spellEnd"/>
      <w:r>
        <w:rPr>
          <w:i/>
          <w:color w:val="FF0000"/>
        </w:rPr>
        <w:t xml:space="preserve"> Kissingen k </w:t>
      </w:r>
      <w:proofErr w:type="spellStart"/>
      <w:r>
        <w:rPr>
          <w:i/>
          <w:color w:val="FF0000"/>
        </w:rPr>
        <w:t>russkim</w:t>
      </w:r>
      <w:proofErr w:type="spellEnd"/>
      <w:r>
        <w:rPr>
          <w:i/>
          <w:color w:val="FF0000"/>
        </w:rPr>
        <w:t xml:space="preserve"> </w:t>
      </w:r>
      <w:proofErr w:type="spellStart"/>
      <w:r>
        <w:rPr>
          <w:i/>
          <w:color w:val="FF0000"/>
        </w:rPr>
        <w:t>znakomym</w:t>
      </w:r>
      <w:proofErr w:type="spellEnd"/>
      <w:r>
        <w:rPr>
          <w:i/>
          <w:color w:val="FF0000"/>
        </w:rPr>
        <w:t xml:space="preserve"> </w:t>
      </w:r>
      <w:r>
        <w:rPr>
          <w:color w:val="FF0000"/>
        </w:rPr>
        <w:t>‘</w:t>
      </w:r>
      <w:r w:rsidRPr="00063C0E">
        <w:rPr>
          <w:rStyle w:val="b-wrd-expl"/>
          <w:color w:val="FF0000"/>
        </w:rPr>
        <w:t>to</w:t>
      </w:r>
      <w:r w:rsidRPr="00063C0E">
        <w:rPr>
          <w:color w:val="FF0000"/>
        </w:rPr>
        <w:t xml:space="preserve"> </w:t>
      </w:r>
      <w:r w:rsidRPr="00063C0E">
        <w:rPr>
          <w:rStyle w:val="b-wrd-expl"/>
          <w:color w:val="FF0000"/>
        </w:rPr>
        <w:t>Baden</w:t>
      </w:r>
      <w:r w:rsidRPr="00063C0E">
        <w:rPr>
          <w:color w:val="FF0000"/>
        </w:rPr>
        <w:t xml:space="preserve"> </w:t>
      </w:r>
      <w:r w:rsidRPr="00063C0E">
        <w:rPr>
          <w:rStyle w:val="b-wrd-expl"/>
          <w:color w:val="FF0000"/>
        </w:rPr>
        <w:t>and</w:t>
      </w:r>
      <w:r w:rsidRPr="00063C0E">
        <w:rPr>
          <w:color w:val="FF0000"/>
        </w:rPr>
        <w:t xml:space="preserve"> </w:t>
      </w:r>
      <w:r w:rsidRPr="00063C0E">
        <w:rPr>
          <w:rStyle w:val="b-wrd-expl"/>
          <w:color w:val="FF0000"/>
        </w:rPr>
        <w:t>Kissingen</w:t>
      </w:r>
      <w:r w:rsidRPr="00063C0E">
        <w:rPr>
          <w:color w:val="FF0000"/>
        </w:rPr>
        <w:t xml:space="preserve"> </w:t>
      </w:r>
      <w:r w:rsidRPr="00063C0E">
        <w:rPr>
          <w:rStyle w:val="b-wrd-expl"/>
          <w:color w:val="FF0000"/>
        </w:rPr>
        <w:t>to</w:t>
      </w:r>
      <w:r w:rsidRPr="00063C0E">
        <w:rPr>
          <w:color w:val="FF0000"/>
        </w:rPr>
        <w:t xml:space="preserve"> </w:t>
      </w:r>
      <w:r w:rsidRPr="00063C0E">
        <w:rPr>
          <w:rStyle w:val="b-wrd-expl"/>
          <w:color w:val="FF0000"/>
        </w:rPr>
        <w:t>Russian</w:t>
      </w:r>
      <w:r w:rsidRPr="00063C0E">
        <w:rPr>
          <w:color w:val="FF0000"/>
        </w:rPr>
        <w:t xml:space="preserve"> </w:t>
      </w:r>
      <w:r w:rsidRPr="00063C0E">
        <w:rPr>
          <w:rStyle w:val="b-wrd-expl"/>
          <w:color w:val="FF0000"/>
        </w:rPr>
        <w:t>friends</w:t>
      </w:r>
      <w:r>
        <w:rPr>
          <w:rStyle w:val="b-wrd-expl"/>
          <w:color w:val="FF0000"/>
        </w:rPr>
        <w:t>’), and from that jump to the conclusion that we are dealing with motion in one direction towards a goal. However, since the example involves a non-directional verb, a unidirectional reading is impossible. The rule that a non-directional motion verb plus a goal adverbial denote a round trip is something that the particular attention in L2 instruction.</w:t>
      </w:r>
    </w:p>
    <w:p w14:paraId="4E270175" w14:textId="0EEF56BD" w:rsidR="00030454" w:rsidRDefault="00384030" w:rsidP="00026CB7">
      <w:pPr>
        <w:pStyle w:val="Overskrift2"/>
      </w:pPr>
      <w:r>
        <w:t>7. Constructional and grammatical profiles</w:t>
      </w:r>
      <w:r w:rsidR="00FE0131">
        <w:t xml:space="preserve"> combined</w:t>
      </w:r>
    </w:p>
    <w:p w14:paraId="52BF460E" w14:textId="262F2736" w:rsidR="00FE0131" w:rsidRDefault="000779CE" w:rsidP="000779CE">
      <w:pPr>
        <w:pStyle w:val="Brdtekst"/>
      </w:pPr>
      <w:r>
        <w:t>In this section, we combine the constructional profiles discussed in the two previous sections</w:t>
      </w:r>
      <w:r w:rsidR="00EC0A25">
        <w:t xml:space="preserve"> with grammatical profiles. We suggest that this facilitates creating strategic input for L2 learners, since certain classes of construction</w:t>
      </w:r>
      <w:ins w:id="116" w:author="Laura A Janda" w:date="2018-08-31T11:42:00Z">
        <w:r w:rsidR="00486547">
          <w:t>s</w:t>
        </w:r>
      </w:ins>
      <w:r w:rsidR="00EC0A25">
        <w:t xml:space="preserve"> are used frequently in particular grammatical forms.</w:t>
      </w:r>
    </w:p>
    <w:p w14:paraId="16129AF3" w14:textId="39C04996" w:rsidR="00EC0A25" w:rsidRDefault="00EC0A25" w:rsidP="00053D60">
      <w:pPr>
        <w:pStyle w:val="Brdtekst-frsteinnrykk"/>
      </w:pPr>
      <w:r>
        <w:t>The situation is summarized in Table 6</w:t>
      </w:r>
      <w:r w:rsidR="002A5FD5">
        <w:t>. The rows distinguish between six groups of inflected forms: present tense, imperative, past tense, infinitive, participle and gerund. The columns represent six classes of constructions. The label “Directional” covers constructions where unidirectional verbs are used about physical movement.</w:t>
      </w:r>
      <w:r w:rsidR="00053D60">
        <w:t xml:space="preserve"> “</w:t>
      </w:r>
      <w:r w:rsidR="005525F3">
        <w:t>Multi</w:t>
      </w:r>
      <w:r w:rsidR="00053D60">
        <w:t>directional”, “round trip” and “capacity” refer to the constructions discussed</w:t>
      </w:r>
      <w:ins w:id="117" w:author="Laura A Janda" w:date="2018-08-31T11:43:00Z">
        <w:r w:rsidR="00486547">
          <w:t xml:space="preserve"> for non</w:t>
        </w:r>
      </w:ins>
      <w:ins w:id="118" w:author="Laura A Janda" w:date="2018-08-31T11:44:00Z">
        <w:r w:rsidR="00486547">
          <w:t>-</w:t>
        </w:r>
      </w:ins>
      <w:ins w:id="119" w:author="Laura A Janda" w:date="2018-08-31T11:43:00Z">
        <w:r w:rsidR="00486547">
          <w:t>directional verbs</w:t>
        </w:r>
      </w:ins>
      <w:r w:rsidR="00053D60">
        <w:t xml:space="preserve"> in section 6, while “generalized” and “metaphorical” describe the constructions explored in section 5.</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939"/>
        <w:gridCol w:w="1577"/>
        <w:gridCol w:w="1124"/>
        <w:gridCol w:w="899"/>
        <w:gridCol w:w="1056"/>
        <w:gridCol w:w="1265"/>
        <w:gridCol w:w="795"/>
      </w:tblGrid>
      <w:tr w:rsidR="00EC0A25" w:rsidRPr="00EC0A25" w14:paraId="4929EA2F" w14:textId="77777777" w:rsidTr="005525F3">
        <w:trPr>
          <w:trHeight w:val="320"/>
        </w:trPr>
        <w:tc>
          <w:tcPr>
            <w:tcW w:w="1418" w:type="dxa"/>
            <w:tcBorders>
              <w:bottom w:val="single" w:sz="4" w:space="0" w:color="auto"/>
            </w:tcBorders>
            <w:noWrap/>
            <w:hideMark/>
          </w:tcPr>
          <w:p w14:paraId="26ACB89A" w14:textId="77777777" w:rsidR="00EC0A25" w:rsidRPr="002A5FD5" w:rsidRDefault="00EC0A25" w:rsidP="005525F3">
            <w:pPr>
              <w:pStyle w:val="Brdtekst"/>
              <w:keepNext/>
              <w:spacing w:before="240"/>
            </w:pPr>
          </w:p>
        </w:tc>
        <w:tc>
          <w:tcPr>
            <w:tcW w:w="944" w:type="dxa"/>
            <w:tcBorders>
              <w:bottom w:val="single" w:sz="4" w:space="0" w:color="auto"/>
            </w:tcBorders>
            <w:noWrap/>
            <w:hideMark/>
          </w:tcPr>
          <w:p w14:paraId="4B32BD18" w14:textId="123957F0" w:rsidR="00EC0A25" w:rsidRPr="00EC0A25" w:rsidRDefault="00EC0A25" w:rsidP="00EC0A25">
            <w:pPr>
              <w:pStyle w:val="Brdtekst"/>
              <w:spacing w:before="240"/>
              <w:jc w:val="right"/>
              <w:rPr>
                <w:lang w:val="nb-NO"/>
              </w:rPr>
            </w:pPr>
            <w:r w:rsidRPr="00EC0A25">
              <w:rPr>
                <w:lang w:val="nb-NO"/>
              </w:rPr>
              <w:t>Direct</w:t>
            </w:r>
            <w:r>
              <w:rPr>
                <w:lang w:val="nb-NO"/>
              </w:rPr>
              <w:t>-</w:t>
            </w:r>
            <w:proofErr w:type="spellStart"/>
            <w:r w:rsidRPr="00EC0A25">
              <w:rPr>
                <w:lang w:val="nb-NO"/>
              </w:rPr>
              <w:t>ional</w:t>
            </w:r>
            <w:proofErr w:type="spellEnd"/>
          </w:p>
        </w:tc>
        <w:tc>
          <w:tcPr>
            <w:tcW w:w="1586" w:type="dxa"/>
            <w:tcBorders>
              <w:bottom w:val="single" w:sz="4" w:space="0" w:color="auto"/>
            </w:tcBorders>
            <w:noWrap/>
            <w:hideMark/>
          </w:tcPr>
          <w:p w14:paraId="748D10B1" w14:textId="3ECBD9FB" w:rsidR="00EC0A25" w:rsidRPr="00EC0A25" w:rsidRDefault="005525F3" w:rsidP="00EC0A25">
            <w:pPr>
              <w:pStyle w:val="Brdtekst"/>
              <w:spacing w:before="240"/>
              <w:jc w:val="right"/>
              <w:rPr>
                <w:lang w:val="nb-NO"/>
              </w:rPr>
            </w:pPr>
            <w:proofErr w:type="spellStart"/>
            <w:r>
              <w:rPr>
                <w:lang w:val="nb-NO"/>
              </w:rPr>
              <w:t>Multi</w:t>
            </w:r>
            <w:r w:rsidR="00EC0A25">
              <w:rPr>
                <w:lang w:val="nb-NO"/>
              </w:rPr>
              <w:t>-d</w:t>
            </w:r>
            <w:r w:rsidR="00EC0A25" w:rsidRPr="00EC0A25">
              <w:rPr>
                <w:lang w:val="nb-NO"/>
              </w:rPr>
              <w:t>irectional</w:t>
            </w:r>
            <w:proofErr w:type="spellEnd"/>
          </w:p>
        </w:tc>
        <w:tc>
          <w:tcPr>
            <w:tcW w:w="1130" w:type="dxa"/>
            <w:tcBorders>
              <w:bottom w:val="single" w:sz="4" w:space="0" w:color="auto"/>
            </w:tcBorders>
            <w:noWrap/>
            <w:hideMark/>
          </w:tcPr>
          <w:p w14:paraId="62C6415F" w14:textId="53784ADF" w:rsidR="00EC0A25" w:rsidRPr="00EC0A25" w:rsidRDefault="00EC0A25" w:rsidP="00EC0A25">
            <w:pPr>
              <w:pStyle w:val="Brdtekst"/>
              <w:spacing w:before="240"/>
              <w:jc w:val="right"/>
              <w:rPr>
                <w:lang w:val="nb-NO"/>
              </w:rPr>
            </w:pPr>
            <w:proofErr w:type="spellStart"/>
            <w:r w:rsidRPr="00EC0A25">
              <w:rPr>
                <w:lang w:val="nb-NO"/>
              </w:rPr>
              <w:t>Round</w:t>
            </w:r>
            <w:proofErr w:type="spellEnd"/>
            <w:r w:rsidR="00053D60">
              <w:rPr>
                <w:lang w:val="nb-NO"/>
              </w:rPr>
              <w:t xml:space="preserve"> </w:t>
            </w:r>
            <w:proofErr w:type="spellStart"/>
            <w:r>
              <w:rPr>
                <w:lang w:val="nb-NO"/>
              </w:rPr>
              <w:t>t</w:t>
            </w:r>
            <w:r w:rsidRPr="00EC0A25">
              <w:rPr>
                <w:lang w:val="nb-NO"/>
              </w:rPr>
              <w:t>rip</w:t>
            </w:r>
            <w:proofErr w:type="spellEnd"/>
          </w:p>
        </w:tc>
        <w:tc>
          <w:tcPr>
            <w:tcW w:w="903" w:type="dxa"/>
            <w:tcBorders>
              <w:bottom w:val="single" w:sz="4" w:space="0" w:color="auto"/>
            </w:tcBorders>
            <w:noWrap/>
            <w:hideMark/>
          </w:tcPr>
          <w:p w14:paraId="6AC6C914" w14:textId="055D781F" w:rsidR="00EC0A25" w:rsidRPr="00EC0A25" w:rsidRDefault="00EC0A25" w:rsidP="00EC0A25">
            <w:pPr>
              <w:pStyle w:val="Brdtekst"/>
              <w:spacing w:before="240"/>
              <w:jc w:val="right"/>
              <w:rPr>
                <w:lang w:val="nb-NO"/>
              </w:rPr>
            </w:pPr>
            <w:proofErr w:type="spellStart"/>
            <w:r w:rsidRPr="00EC0A25">
              <w:rPr>
                <w:lang w:val="nb-NO"/>
              </w:rPr>
              <w:t>Capac</w:t>
            </w:r>
            <w:r>
              <w:rPr>
                <w:lang w:val="nb-NO"/>
              </w:rPr>
              <w:t>-</w:t>
            </w:r>
            <w:r w:rsidRPr="00EC0A25">
              <w:rPr>
                <w:lang w:val="nb-NO"/>
              </w:rPr>
              <w:t>ity</w:t>
            </w:r>
            <w:proofErr w:type="spellEnd"/>
          </w:p>
        </w:tc>
        <w:tc>
          <w:tcPr>
            <w:tcW w:w="1061" w:type="dxa"/>
            <w:tcBorders>
              <w:bottom w:val="single" w:sz="4" w:space="0" w:color="auto"/>
            </w:tcBorders>
            <w:noWrap/>
            <w:hideMark/>
          </w:tcPr>
          <w:p w14:paraId="671CEFDC" w14:textId="6DD5E5CC" w:rsidR="00EC0A25" w:rsidRPr="00EC0A25" w:rsidRDefault="00EC0A25" w:rsidP="00EC0A25">
            <w:pPr>
              <w:pStyle w:val="Brdtekst"/>
              <w:spacing w:before="240"/>
              <w:jc w:val="right"/>
              <w:rPr>
                <w:lang w:val="nb-NO"/>
              </w:rPr>
            </w:pPr>
            <w:r w:rsidRPr="00EC0A25">
              <w:rPr>
                <w:lang w:val="nb-NO"/>
              </w:rPr>
              <w:t>General</w:t>
            </w:r>
            <w:r>
              <w:rPr>
                <w:lang w:val="nb-NO"/>
              </w:rPr>
              <w:t>-</w:t>
            </w:r>
            <w:proofErr w:type="spellStart"/>
            <w:r w:rsidRPr="00EC0A25">
              <w:rPr>
                <w:lang w:val="nb-NO"/>
              </w:rPr>
              <w:t>ized</w:t>
            </w:r>
            <w:proofErr w:type="spellEnd"/>
          </w:p>
        </w:tc>
        <w:tc>
          <w:tcPr>
            <w:tcW w:w="1225" w:type="dxa"/>
            <w:tcBorders>
              <w:bottom w:val="single" w:sz="4" w:space="0" w:color="auto"/>
            </w:tcBorders>
            <w:noWrap/>
            <w:hideMark/>
          </w:tcPr>
          <w:p w14:paraId="5C2AC4D4" w14:textId="41DDA737" w:rsidR="00EC0A25" w:rsidRPr="00EC0A25" w:rsidRDefault="00EC0A25" w:rsidP="00EC0A25">
            <w:pPr>
              <w:pStyle w:val="Brdtekst"/>
              <w:spacing w:before="240"/>
              <w:jc w:val="right"/>
              <w:rPr>
                <w:lang w:val="nb-NO"/>
              </w:rPr>
            </w:pPr>
            <w:proofErr w:type="spellStart"/>
            <w:r w:rsidRPr="00EC0A25">
              <w:rPr>
                <w:lang w:val="nb-NO"/>
              </w:rPr>
              <w:t>Metaphor</w:t>
            </w:r>
            <w:r>
              <w:rPr>
                <w:lang w:val="nb-NO"/>
              </w:rPr>
              <w:t>-</w:t>
            </w:r>
            <w:r w:rsidRPr="00EC0A25">
              <w:rPr>
                <w:lang w:val="nb-NO"/>
              </w:rPr>
              <w:t>ical</w:t>
            </w:r>
            <w:proofErr w:type="spellEnd"/>
          </w:p>
        </w:tc>
        <w:tc>
          <w:tcPr>
            <w:tcW w:w="799" w:type="dxa"/>
            <w:tcBorders>
              <w:bottom w:val="single" w:sz="4" w:space="0" w:color="auto"/>
            </w:tcBorders>
            <w:noWrap/>
            <w:hideMark/>
          </w:tcPr>
          <w:p w14:paraId="6FCDE728" w14:textId="77777777" w:rsidR="00EC0A25" w:rsidRPr="00EC0A25" w:rsidRDefault="00EC0A25" w:rsidP="00EC0A25">
            <w:pPr>
              <w:pStyle w:val="Brdtekst"/>
              <w:spacing w:before="240"/>
              <w:jc w:val="right"/>
              <w:rPr>
                <w:lang w:val="nb-NO"/>
              </w:rPr>
            </w:pPr>
            <w:r w:rsidRPr="00EC0A25">
              <w:rPr>
                <w:lang w:val="nb-NO"/>
              </w:rPr>
              <w:t>Total</w:t>
            </w:r>
          </w:p>
        </w:tc>
      </w:tr>
      <w:tr w:rsidR="00EC0A25" w:rsidRPr="00EC0A25" w14:paraId="7B3674DC" w14:textId="77777777" w:rsidTr="005525F3">
        <w:trPr>
          <w:trHeight w:val="320"/>
        </w:trPr>
        <w:tc>
          <w:tcPr>
            <w:tcW w:w="1418" w:type="dxa"/>
            <w:tcBorders>
              <w:top w:val="single" w:sz="4" w:space="0" w:color="auto"/>
            </w:tcBorders>
            <w:noWrap/>
            <w:hideMark/>
          </w:tcPr>
          <w:p w14:paraId="6809E244" w14:textId="77777777" w:rsidR="00EC0A25" w:rsidRPr="00EC0A25" w:rsidRDefault="00EC0A25" w:rsidP="005525F3">
            <w:pPr>
              <w:pStyle w:val="Brdtekst"/>
              <w:keepNext/>
              <w:rPr>
                <w:lang w:val="nb-NO"/>
              </w:rPr>
            </w:pPr>
            <w:r w:rsidRPr="00EC0A25">
              <w:rPr>
                <w:lang w:val="nb-NO"/>
              </w:rPr>
              <w:t>Present</w:t>
            </w:r>
          </w:p>
        </w:tc>
        <w:tc>
          <w:tcPr>
            <w:tcW w:w="944" w:type="dxa"/>
            <w:tcBorders>
              <w:top w:val="single" w:sz="4" w:space="0" w:color="auto"/>
            </w:tcBorders>
            <w:noWrap/>
            <w:hideMark/>
          </w:tcPr>
          <w:p w14:paraId="5E3A38B2" w14:textId="77777777" w:rsidR="00EC0A25" w:rsidRPr="00EC0A25" w:rsidRDefault="00EC0A25" w:rsidP="00EC0A25">
            <w:pPr>
              <w:pStyle w:val="Brdtekst"/>
              <w:jc w:val="right"/>
              <w:rPr>
                <w:lang w:val="nb-NO"/>
              </w:rPr>
            </w:pPr>
            <w:r w:rsidRPr="00EC0A25">
              <w:rPr>
                <w:lang w:val="nb-NO"/>
              </w:rPr>
              <w:t>114</w:t>
            </w:r>
          </w:p>
        </w:tc>
        <w:tc>
          <w:tcPr>
            <w:tcW w:w="1586" w:type="dxa"/>
            <w:tcBorders>
              <w:top w:val="single" w:sz="4" w:space="0" w:color="auto"/>
            </w:tcBorders>
            <w:noWrap/>
            <w:hideMark/>
          </w:tcPr>
          <w:p w14:paraId="7A9DF760" w14:textId="77777777" w:rsidR="00EC0A25" w:rsidRPr="00EC0A25" w:rsidRDefault="00EC0A25" w:rsidP="00EC0A25">
            <w:pPr>
              <w:pStyle w:val="Brdtekst"/>
              <w:jc w:val="right"/>
              <w:rPr>
                <w:lang w:val="nb-NO"/>
              </w:rPr>
            </w:pPr>
            <w:r w:rsidRPr="00EC0A25">
              <w:rPr>
                <w:lang w:val="nb-NO"/>
              </w:rPr>
              <w:t>66</w:t>
            </w:r>
          </w:p>
        </w:tc>
        <w:tc>
          <w:tcPr>
            <w:tcW w:w="1130" w:type="dxa"/>
            <w:tcBorders>
              <w:top w:val="single" w:sz="4" w:space="0" w:color="auto"/>
            </w:tcBorders>
            <w:noWrap/>
            <w:hideMark/>
          </w:tcPr>
          <w:p w14:paraId="1928219A" w14:textId="77777777" w:rsidR="00EC0A25" w:rsidRPr="00EC0A25" w:rsidRDefault="00EC0A25" w:rsidP="00EC0A25">
            <w:pPr>
              <w:pStyle w:val="Brdtekst"/>
              <w:jc w:val="right"/>
              <w:rPr>
                <w:lang w:val="nb-NO"/>
              </w:rPr>
            </w:pPr>
            <w:r w:rsidRPr="00EC0A25">
              <w:rPr>
                <w:lang w:val="nb-NO"/>
              </w:rPr>
              <w:t>49</w:t>
            </w:r>
          </w:p>
        </w:tc>
        <w:tc>
          <w:tcPr>
            <w:tcW w:w="903" w:type="dxa"/>
            <w:tcBorders>
              <w:top w:val="single" w:sz="4" w:space="0" w:color="auto"/>
            </w:tcBorders>
            <w:noWrap/>
            <w:hideMark/>
          </w:tcPr>
          <w:p w14:paraId="339DD103" w14:textId="77777777" w:rsidR="00EC0A25" w:rsidRPr="00EC0A25" w:rsidRDefault="00EC0A25" w:rsidP="00EC0A25">
            <w:pPr>
              <w:pStyle w:val="Brdtekst"/>
              <w:jc w:val="right"/>
              <w:rPr>
                <w:lang w:val="nb-NO"/>
              </w:rPr>
            </w:pPr>
            <w:r w:rsidRPr="00EC0A25">
              <w:rPr>
                <w:lang w:val="nb-NO"/>
              </w:rPr>
              <w:t>7</w:t>
            </w:r>
          </w:p>
        </w:tc>
        <w:tc>
          <w:tcPr>
            <w:tcW w:w="1061" w:type="dxa"/>
            <w:tcBorders>
              <w:top w:val="single" w:sz="4" w:space="0" w:color="auto"/>
            </w:tcBorders>
            <w:noWrap/>
            <w:hideMark/>
          </w:tcPr>
          <w:p w14:paraId="48681F2E" w14:textId="77777777" w:rsidR="00EC0A25" w:rsidRPr="00EC0A25" w:rsidRDefault="00EC0A25" w:rsidP="00EC0A25">
            <w:pPr>
              <w:pStyle w:val="Brdtekst"/>
              <w:jc w:val="right"/>
              <w:rPr>
                <w:lang w:val="nb-NO"/>
              </w:rPr>
            </w:pPr>
            <w:r w:rsidRPr="00EC0A25">
              <w:rPr>
                <w:lang w:val="nb-NO"/>
              </w:rPr>
              <w:t>68</w:t>
            </w:r>
          </w:p>
        </w:tc>
        <w:tc>
          <w:tcPr>
            <w:tcW w:w="1225" w:type="dxa"/>
            <w:tcBorders>
              <w:top w:val="single" w:sz="4" w:space="0" w:color="auto"/>
            </w:tcBorders>
            <w:noWrap/>
            <w:hideMark/>
          </w:tcPr>
          <w:p w14:paraId="5D80FF4D" w14:textId="77777777" w:rsidR="00EC0A25" w:rsidRPr="00EC0A25" w:rsidRDefault="00EC0A25" w:rsidP="00EC0A25">
            <w:pPr>
              <w:pStyle w:val="Brdtekst"/>
              <w:jc w:val="right"/>
              <w:rPr>
                <w:lang w:val="nb-NO"/>
              </w:rPr>
            </w:pPr>
            <w:r w:rsidRPr="00EC0A25">
              <w:rPr>
                <w:lang w:val="nb-NO"/>
              </w:rPr>
              <w:t>163</w:t>
            </w:r>
          </w:p>
        </w:tc>
        <w:tc>
          <w:tcPr>
            <w:tcW w:w="799" w:type="dxa"/>
            <w:tcBorders>
              <w:top w:val="single" w:sz="4" w:space="0" w:color="auto"/>
            </w:tcBorders>
            <w:noWrap/>
            <w:hideMark/>
          </w:tcPr>
          <w:p w14:paraId="38CF13C6" w14:textId="77777777" w:rsidR="00EC0A25" w:rsidRPr="00EC0A25" w:rsidRDefault="00EC0A25" w:rsidP="00EC0A25">
            <w:pPr>
              <w:pStyle w:val="Brdtekst"/>
              <w:jc w:val="right"/>
              <w:rPr>
                <w:lang w:val="nb-NO"/>
              </w:rPr>
            </w:pPr>
            <w:r w:rsidRPr="00EC0A25">
              <w:rPr>
                <w:lang w:val="nb-NO"/>
              </w:rPr>
              <w:t>467</w:t>
            </w:r>
          </w:p>
        </w:tc>
      </w:tr>
      <w:tr w:rsidR="00EC0A25" w:rsidRPr="00EC0A25" w14:paraId="776BC65C" w14:textId="77777777" w:rsidTr="005525F3">
        <w:trPr>
          <w:trHeight w:val="320"/>
        </w:trPr>
        <w:tc>
          <w:tcPr>
            <w:tcW w:w="1418" w:type="dxa"/>
            <w:noWrap/>
            <w:hideMark/>
          </w:tcPr>
          <w:p w14:paraId="732E0545" w14:textId="5C384673" w:rsidR="00EC0A25" w:rsidRPr="00EC0A25" w:rsidRDefault="00EC0A25" w:rsidP="005525F3">
            <w:pPr>
              <w:pStyle w:val="Brdtekst"/>
              <w:keepNext/>
              <w:rPr>
                <w:lang w:val="nb-NO"/>
              </w:rPr>
            </w:pPr>
            <w:r w:rsidRPr="00EC0A25">
              <w:rPr>
                <w:lang w:val="nb-NO"/>
              </w:rPr>
              <w:t>Imp</w:t>
            </w:r>
            <w:r w:rsidR="002A5FD5">
              <w:rPr>
                <w:lang w:val="nb-NO"/>
              </w:rPr>
              <w:t>erative</w:t>
            </w:r>
          </w:p>
        </w:tc>
        <w:tc>
          <w:tcPr>
            <w:tcW w:w="944" w:type="dxa"/>
            <w:noWrap/>
            <w:hideMark/>
          </w:tcPr>
          <w:p w14:paraId="478D10E4" w14:textId="77777777" w:rsidR="00EC0A25" w:rsidRPr="00EC0A25" w:rsidRDefault="00EC0A25" w:rsidP="00EC0A25">
            <w:pPr>
              <w:pStyle w:val="Brdtekst"/>
              <w:jc w:val="right"/>
              <w:rPr>
                <w:lang w:val="nb-NO"/>
              </w:rPr>
            </w:pPr>
            <w:r w:rsidRPr="00EC0A25">
              <w:rPr>
                <w:lang w:val="nb-NO"/>
              </w:rPr>
              <w:t>16</w:t>
            </w:r>
          </w:p>
        </w:tc>
        <w:tc>
          <w:tcPr>
            <w:tcW w:w="1586" w:type="dxa"/>
            <w:noWrap/>
            <w:hideMark/>
          </w:tcPr>
          <w:p w14:paraId="09CDD92B" w14:textId="77777777" w:rsidR="00EC0A25" w:rsidRPr="00EC0A25" w:rsidRDefault="00EC0A25" w:rsidP="00EC0A25">
            <w:pPr>
              <w:pStyle w:val="Brdtekst"/>
              <w:jc w:val="right"/>
              <w:rPr>
                <w:lang w:val="nb-NO"/>
              </w:rPr>
            </w:pPr>
            <w:r w:rsidRPr="00EC0A25">
              <w:rPr>
                <w:lang w:val="nb-NO"/>
              </w:rPr>
              <w:t>1</w:t>
            </w:r>
          </w:p>
        </w:tc>
        <w:tc>
          <w:tcPr>
            <w:tcW w:w="1130" w:type="dxa"/>
            <w:noWrap/>
            <w:hideMark/>
          </w:tcPr>
          <w:p w14:paraId="3910EE09" w14:textId="77777777" w:rsidR="00EC0A25" w:rsidRPr="00EC0A25" w:rsidRDefault="00EC0A25" w:rsidP="00EC0A25">
            <w:pPr>
              <w:pStyle w:val="Brdtekst"/>
              <w:jc w:val="right"/>
              <w:rPr>
                <w:lang w:val="nb-NO"/>
              </w:rPr>
            </w:pPr>
            <w:r w:rsidRPr="00EC0A25">
              <w:rPr>
                <w:lang w:val="nb-NO"/>
              </w:rPr>
              <w:t>4</w:t>
            </w:r>
          </w:p>
        </w:tc>
        <w:tc>
          <w:tcPr>
            <w:tcW w:w="903" w:type="dxa"/>
            <w:noWrap/>
            <w:hideMark/>
          </w:tcPr>
          <w:p w14:paraId="59889793" w14:textId="77777777" w:rsidR="00EC0A25" w:rsidRPr="00EC0A25" w:rsidRDefault="00EC0A25" w:rsidP="00EC0A25">
            <w:pPr>
              <w:pStyle w:val="Brdtekst"/>
              <w:jc w:val="right"/>
              <w:rPr>
                <w:lang w:val="nb-NO"/>
              </w:rPr>
            </w:pPr>
            <w:r w:rsidRPr="00EC0A25">
              <w:rPr>
                <w:lang w:val="nb-NO"/>
              </w:rPr>
              <w:t>0</w:t>
            </w:r>
          </w:p>
        </w:tc>
        <w:tc>
          <w:tcPr>
            <w:tcW w:w="1061" w:type="dxa"/>
            <w:noWrap/>
            <w:hideMark/>
          </w:tcPr>
          <w:p w14:paraId="682BC71B" w14:textId="77777777" w:rsidR="00EC0A25" w:rsidRPr="00EC0A25" w:rsidRDefault="00EC0A25" w:rsidP="00EC0A25">
            <w:pPr>
              <w:pStyle w:val="Brdtekst"/>
              <w:jc w:val="right"/>
              <w:rPr>
                <w:lang w:val="nb-NO"/>
              </w:rPr>
            </w:pPr>
            <w:r w:rsidRPr="00EC0A25">
              <w:rPr>
                <w:lang w:val="nb-NO"/>
              </w:rPr>
              <w:t>3</w:t>
            </w:r>
          </w:p>
        </w:tc>
        <w:tc>
          <w:tcPr>
            <w:tcW w:w="1225" w:type="dxa"/>
            <w:noWrap/>
            <w:hideMark/>
          </w:tcPr>
          <w:p w14:paraId="72823571" w14:textId="77777777" w:rsidR="00EC0A25" w:rsidRPr="00EC0A25" w:rsidRDefault="00EC0A25" w:rsidP="00EC0A25">
            <w:pPr>
              <w:pStyle w:val="Brdtekst"/>
              <w:jc w:val="right"/>
              <w:rPr>
                <w:lang w:val="nb-NO"/>
              </w:rPr>
            </w:pPr>
            <w:r w:rsidRPr="00EC0A25">
              <w:rPr>
                <w:lang w:val="nb-NO"/>
              </w:rPr>
              <w:t>3</w:t>
            </w:r>
          </w:p>
        </w:tc>
        <w:tc>
          <w:tcPr>
            <w:tcW w:w="799" w:type="dxa"/>
            <w:noWrap/>
            <w:hideMark/>
          </w:tcPr>
          <w:p w14:paraId="084919B4" w14:textId="77777777" w:rsidR="00EC0A25" w:rsidRPr="00EC0A25" w:rsidRDefault="00EC0A25" w:rsidP="00EC0A25">
            <w:pPr>
              <w:pStyle w:val="Brdtekst"/>
              <w:jc w:val="right"/>
              <w:rPr>
                <w:lang w:val="nb-NO"/>
              </w:rPr>
            </w:pPr>
            <w:r w:rsidRPr="00EC0A25">
              <w:rPr>
                <w:lang w:val="nb-NO"/>
              </w:rPr>
              <w:t>27</w:t>
            </w:r>
          </w:p>
        </w:tc>
      </w:tr>
      <w:tr w:rsidR="00EC0A25" w:rsidRPr="00EC0A25" w14:paraId="63001781" w14:textId="77777777" w:rsidTr="005525F3">
        <w:trPr>
          <w:trHeight w:val="320"/>
        </w:trPr>
        <w:tc>
          <w:tcPr>
            <w:tcW w:w="1418" w:type="dxa"/>
            <w:noWrap/>
            <w:hideMark/>
          </w:tcPr>
          <w:p w14:paraId="7CA5AB8F" w14:textId="77777777" w:rsidR="00EC0A25" w:rsidRPr="00EC0A25" w:rsidRDefault="00EC0A25" w:rsidP="005525F3">
            <w:pPr>
              <w:pStyle w:val="Brdtekst"/>
              <w:keepNext/>
              <w:rPr>
                <w:lang w:val="nb-NO"/>
              </w:rPr>
            </w:pPr>
            <w:proofErr w:type="spellStart"/>
            <w:r w:rsidRPr="00EC0A25">
              <w:rPr>
                <w:lang w:val="nb-NO"/>
              </w:rPr>
              <w:t>Past</w:t>
            </w:r>
            <w:proofErr w:type="spellEnd"/>
          </w:p>
        </w:tc>
        <w:tc>
          <w:tcPr>
            <w:tcW w:w="944" w:type="dxa"/>
            <w:noWrap/>
            <w:hideMark/>
          </w:tcPr>
          <w:p w14:paraId="7AB37BC4" w14:textId="77777777" w:rsidR="00EC0A25" w:rsidRPr="00EC0A25" w:rsidRDefault="00EC0A25" w:rsidP="00EC0A25">
            <w:pPr>
              <w:pStyle w:val="Brdtekst"/>
              <w:jc w:val="right"/>
              <w:rPr>
                <w:lang w:val="nb-NO"/>
              </w:rPr>
            </w:pPr>
            <w:r w:rsidRPr="00EC0A25">
              <w:rPr>
                <w:lang w:val="nb-NO"/>
              </w:rPr>
              <w:t>118</w:t>
            </w:r>
          </w:p>
        </w:tc>
        <w:tc>
          <w:tcPr>
            <w:tcW w:w="1586" w:type="dxa"/>
            <w:noWrap/>
            <w:hideMark/>
          </w:tcPr>
          <w:p w14:paraId="52A000EB" w14:textId="77777777" w:rsidR="00EC0A25" w:rsidRPr="00EC0A25" w:rsidRDefault="00EC0A25" w:rsidP="00EC0A25">
            <w:pPr>
              <w:pStyle w:val="Brdtekst"/>
              <w:jc w:val="right"/>
              <w:rPr>
                <w:lang w:val="nb-NO"/>
              </w:rPr>
            </w:pPr>
            <w:r w:rsidRPr="00EC0A25">
              <w:rPr>
                <w:lang w:val="nb-NO"/>
              </w:rPr>
              <w:t>74</w:t>
            </w:r>
          </w:p>
        </w:tc>
        <w:tc>
          <w:tcPr>
            <w:tcW w:w="1130" w:type="dxa"/>
            <w:noWrap/>
            <w:hideMark/>
          </w:tcPr>
          <w:p w14:paraId="5F5014CE" w14:textId="77777777" w:rsidR="00EC0A25" w:rsidRPr="00EC0A25" w:rsidRDefault="00EC0A25" w:rsidP="00EC0A25">
            <w:pPr>
              <w:pStyle w:val="Brdtekst"/>
              <w:jc w:val="right"/>
              <w:rPr>
                <w:lang w:val="nb-NO"/>
              </w:rPr>
            </w:pPr>
            <w:r w:rsidRPr="00EC0A25">
              <w:rPr>
                <w:lang w:val="nb-NO"/>
              </w:rPr>
              <w:t>104</w:t>
            </w:r>
          </w:p>
        </w:tc>
        <w:tc>
          <w:tcPr>
            <w:tcW w:w="903" w:type="dxa"/>
            <w:noWrap/>
            <w:hideMark/>
          </w:tcPr>
          <w:p w14:paraId="1E3B1015" w14:textId="77777777" w:rsidR="00EC0A25" w:rsidRPr="00EC0A25" w:rsidRDefault="00EC0A25" w:rsidP="00EC0A25">
            <w:pPr>
              <w:pStyle w:val="Brdtekst"/>
              <w:jc w:val="right"/>
              <w:rPr>
                <w:lang w:val="nb-NO"/>
              </w:rPr>
            </w:pPr>
            <w:r w:rsidRPr="00EC0A25">
              <w:rPr>
                <w:lang w:val="nb-NO"/>
              </w:rPr>
              <w:t>7</w:t>
            </w:r>
          </w:p>
        </w:tc>
        <w:tc>
          <w:tcPr>
            <w:tcW w:w="1061" w:type="dxa"/>
            <w:noWrap/>
            <w:hideMark/>
          </w:tcPr>
          <w:p w14:paraId="5AE4C906" w14:textId="77777777" w:rsidR="00EC0A25" w:rsidRPr="00EC0A25" w:rsidRDefault="00EC0A25" w:rsidP="00EC0A25">
            <w:pPr>
              <w:pStyle w:val="Brdtekst"/>
              <w:jc w:val="right"/>
              <w:rPr>
                <w:lang w:val="nb-NO"/>
              </w:rPr>
            </w:pPr>
            <w:r w:rsidRPr="00EC0A25">
              <w:rPr>
                <w:lang w:val="nb-NO"/>
              </w:rPr>
              <w:t>48</w:t>
            </w:r>
          </w:p>
        </w:tc>
        <w:tc>
          <w:tcPr>
            <w:tcW w:w="1225" w:type="dxa"/>
            <w:noWrap/>
            <w:hideMark/>
          </w:tcPr>
          <w:p w14:paraId="1600CB64" w14:textId="77777777" w:rsidR="00EC0A25" w:rsidRPr="00EC0A25" w:rsidRDefault="00EC0A25" w:rsidP="00EC0A25">
            <w:pPr>
              <w:pStyle w:val="Brdtekst"/>
              <w:jc w:val="right"/>
              <w:rPr>
                <w:lang w:val="nb-NO"/>
              </w:rPr>
            </w:pPr>
            <w:r w:rsidRPr="00EC0A25">
              <w:rPr>
                <w:lang w:val="nb-NO"/>
              </w:rPr>
              <w:t>114</w:t>
            </w:r>
          </w:p>
        </w:tc>
        <w:tc>
          <w:tcPr>
            <w:tcW w:w="799" w:type="dxa"/>
            <w:noWrap/>
            <w:hideMark/>
          </w:tcPr>
          <w:p w14:paraId="3787777F" w14:textId="77777777" w:rsidR="00EC0A25" w:rsidRPr="00EC0A25" w:rsidRDefault="00EC0A25" w:rsidP="00EC0A25">
            <w:pPr>
              <w:pStyle w:val="Brdtekst"/>
              <w:jc w:val="right"/>
              <w:rPr>
                <w:lang w:val="nb-NO"/>
              </w:rPr>
            </w:pPr>
            <w:r w:rsidRPr="00EC0A25">
              <w:rPr>
                <w:lang w:val="nb-NO"/>
              </w:rPr>
              <w:t>465</w:t>
            </w:r>
          </w:p>
        </w:tc>
      </w:tr>
      <w:tr w:rsidR="00EC0A25" w:rsidRPr="00EC0A25" w14:paraId="00F19C0C" w14:textId="77777777" w:rsidTr="005525F3">
        <w:trPr>
          <w:trHeight w:val="320"/>
        </w:trPr>
        <w:tc>
          <w:tcPr>
            <w:tcW w:w="1418" w:type="dxa"/>
            <w:noWrap/>
            <w:hideMark/>
          </w:tcPr>
          <w:p w14:paraId="15929DF0" w14:textId="77777777" w:rsidR="00EC0A25" w:rsidRPr="00EC0A25" w:rsidRDefault="00EC0A25" w:rsidP="005525F3">
            <w:pPr>
              <w:pStyle w:val="Brdtekst"/>
              <w:keepNext/>
              <w:rPr>
                <w:lang w:val="nb-NO"/>
              </w:rPr>
            </w:pPr>
            <w:proofErr w:type="spellStart"/>
            <w:r w:rsidRPr="00EC0A25">
              <w:rPr>
                <w:lang w:val="nb-NO"/>
              </w:rPr>
              <w:t>Infinitive</w:t>
            </w:r>
            <w:proofErr w:type="spellEnd"/>
          </w:p>
        </w:tc>
        <w:tc>
          <w:tcPr>
            <w:tcW w:w="944" w:type="dxa"/>
            <w:noWrap/>
            <w:hideMark/>
          </w:tcPr>
          <w:p w14:paraId="34C1AD25" w14:textId="77777777" w:rsidR="00EC0A25" w:rsidRPr="00EC0A25" w:rsidRDefault="00EC0A25" w:rsidP="00EC0A25">
            <w:pPr>
              <w:pStyle w:val="Brdtekst"/>
              <w:jc w:val="right"/>
              <w:rPr>
                <w:lang w:val="nb-NO"/>
              </w:rPr>
            </w:pPr>
            <w:r w:rsidRPr="00EC0A25">
              <w:rPr>
                <w:lang w:val="nb-NO"/>
              </w:rPr>
              <w:t>75</w:t>
            </w:r>
          </w:p>
        </w:tc>
        <w:tc>
          <w:tcPr>
            <w:tcW w:w="1586" w:type="dxa"/>
            <w:noWrap/>
            <w:hideMark/>
          </w:tcPr>
          <w:p w14:paraId="051C3DAF" w14:textId="77777777" w:rsidR="00EC0A25" w:rsidRPr="00EC0A25" w:rsidRDefault="00EC0A25" w:rsidP="00EC0A25">
            <w:pPr>
              <w:pStyle w:val="Brdtekst"/>
              <w:jc w:val="right"/>
              <w:rPr>
                <w:lang w:val="nb-NO"/>
              </w:rPr>
            </w:pPr>
            <w:r w:rsidRPr="00EC0A25">
              <w:rPr>
                <w:lang w:val="nb-NO"/>
              </w:rPr>
              <w:t>68</w:t>
            </w:r>
          </w:p>
        </w:tc>
        <w:tc>
          <w:tcPr>
            <w:tcW w:w="1130" w:type="dxa"/>
            <w:noWrap/>
            <w:hideMark/>
          </w:tcPr>
          <w:p w14:paraId="277722DD" w14:textId="77777777" w:rsidR="00EC0A25" w:rsidRPr="00EC0A25" w:rsidRDefault="00EC0A25" w:rsidP="00EC0A25">
            <w:pPr>
              <w:pStyle w:val="Brdtekst"/>
              <w:jc w:val="right"/>
              <w:rPr>
                <w:lang w:val="nb-NO"/>
              </w:rPr>
            </w:pPr>
            <w:r w:rsidRPr="00EC0A25">
              <w:rPr>
                <w:lang w:val="nb-NO"/>
              </w:rPr>
              <w:t>47</w:t>
            </w:r>
          </w:p>
        </w:tc>
        <w:tc>
          <w:tcPr>
            <w:tcW w:w="903" w:type="dxa"/>
            <w:noWrap/>
            <w:hideMark/>
          </w:tcPr>
          <w:p w14:paraId="20814C48" w14:textId="77777777" w:rsidR="00EC0A25" w:rsidRPr="00EC0A25" w:rsidRDefault="00EC0A25" w:rsidP="00EC0A25">
            <w:pPr>
              <w:pStyle w:val="Brdtekst"/>
              <w:jc w:val="right"/>
              <w:rPr>
                <w:lang w:val="nb-NO"/>
              </w:rPr>
            </w:pPr>
            <w:r w:rsidRPr="00EC0A25">
              <w:rPr>
                <w:lang w:val="nb-NO"/>
              </w:rPr>
              <w:t>25</w:t>
            </w:r>
          </w:p>
        </w:tc>
        <w:tc>
          <w:tcPr>
            <w:tcW w:w="1061" w:type="dxa"/>
            <w:noWrap/>
            <w:hideMark/>
          </w:tcPr>
          <w:p w14:paraId="1B583163" w14:textId="77777777" w:rsidR="00EC0A25" w:rsidRPr="00EC0A25" w:rsidRDefault="00EC0A25" w:rsidP="00EC0A25">
            <w:pPr>
              <w:pStyle w:val="Brdtekst"/>
              <w:jc w:val="right"/>
              <w:rPr>
                <w:lang w:val="nb-NO"/>
              </w:rPr>
            </w:pPr>
            <w:r w:rsidRPr="00EC0A25">
              <w:rPr>
                <w:lang w:val="nb-NO"/>
              </w:rPr>
              <w:t>34</w:t>
            </w:r>
          </w:p>
        </w:tc>
        <w:tc>
          <w:tcPr>
            <w:tcW w:w="1225" w:type="dxa"/>
            <w:noWrap/>
            <w:hideMark/>
          </w:tcPr>
          <w:p w14:paraId="216B6487" w14:textId="77777777" w:rsidR="00EC0A25" w:rsidRPr="00EC0A25" w:rsidRDefault="00EC0A25" w:rsidP="00EC0A25">
            <w:pPr>
              <w:pStyle w:val="Brdtekst"/>
              <w:jc w:val="right"/>
              <w:rPr>
                <w:lang w:val="nb-NO"/>
              </w:rPr>
            </w:pPr>
            <w:r w:rsidRPr="00EC0A25">
              <w:rPr>
                <w:lang w:val="nb-NO"/>
              </w:rPr>
              <w:t>35</w:t>
            </w:r>
          </w:p>
        </w:tc>
        <w:tc>
          <w:tcPr>
            <w:tcW w:w="799" w:type="dxa"/>
            <w:noWrap/>
            <w:hideMark/>
          </w:tcPr>
          <w:p w14:paraId="2FFC6669" w14:textId="77777777" w:rsidR="00EC0A25" w:rsidRPr="00EC0A25" w:rsidRDefault="00EC0A25" w:rsidP="00EC0A25">
            <w:pPr>
              <w:pStyle w:val="Brdtekst"/>
              <w:jc w:val="right"/>
              <w:rPr>
                <w:lang w:val="nb-NO"/>
              </w:rPr>
            </w:pPr>
            <w:r w:rsidRPr="00EC0A25">
              <w:rPr>
                <w:lang w:val="nb-NO"/>
              </w:rPr>
              <w:t>284</w:t>
            </w:r>
          </w:p>
        </w:tc>
      </w:tr>
      <w:tr w:rsidR="00EC0A25" w:rsidRPr="00EC0A25" w14:paraId="7BFD8429" w14:textId="77777777" w:rsidTr="005525F3">
        <w:trPr>
          <w:trHeight w:val="320"/>
        </w:trPr>
        <w:tc>
          <w:tcPr>
            <w:tcW w:w="1418" w:type="dxa"/>
            <w:noWrap/>
            <w:hideMark/>
          </w:tcPr>
          <w:p w14:paraId="4FFC19ED" w14:textId="77777777" w:rsidR="00EC0A25" w:rsidRPr="00EC0A25" w:rsidRDefault="00EC0A25" w:rsidP="005525F3">
            <w:pPr>
              <w:pStyle w:val="Brdtekst"/>
              <w:keepNext/>
              <w:rPr>
                <w:lang w:val="nb-NO"/>
              </w:rPr>
            </w:pPr>
            <w:proofErr w:type="spellStart"/>
            <w:r w:rsidRPr="00EC0A25">
              <w:rPr>
                <w:lang w:val="nb-NO"/>
              </w:rPr>
              <w:t>Participle</w:t>
            </w:r>
            <w:proofErr w:type="spellEnd"/>
          </w:p>
        </w:tc>
        <w:tc>
          <w:tcPr>
            <w:tcW w:w="944" w:type="dxa"/>
            <w:noWrap/>
            <w:hideMark/>
          </w:tcPr>
          <w:p w14:paraId="157B8154" w14:textId="77777777" w:rsidR="00EC0A25" w:rsidRPr="00EC0A25" w:rsidRDefault="00EC0A25" w:rsidP="00EC0A25">
            <w:pPr>
              <w:pStyle w:val="Brdtekst"/>
              <w:jc w:val="right"/>
              <w:rPr>
                <w:lang w:val="nb-NO"/>
              </w:rPr>
            </w:pPr>
            <w:r w:rsidRPr="00EC0A25">
              <w:rPr>
                <w:lang w:val="nb-NO"/>
              </w:rPr>
              <w:t>29</w:t>
            </w:r>
          </w:p>
        </w:tc>
        <w:tc>
          <w:tcPr>
            <w:tcW w:w="1586" w:type="dxa"/>
            <w:noWrap/>
            <w:hideMark/>
          </w:tcPr>
          <w:p w14:paraId="3E1D257E" w14:textId="77777777" w:rsidR="00EC0A25" w:rsidRPr="00EC0A25" w:rsidRDefault="00EC0A25" w:rsidP="00EC0A25">
            <w:pPr>
              <w:pStyle w:val="Brdtekst"/>
              <w:jc w:val="right"/>
              <w:rPr>
                <w:lang w:val="nb-NO"/>
              </w:rPr>
            </w:pPr>
            <w:r w:rsidRPr="00EC0A25">
              <w:rPr>
                <w:lang w:val="nb-NO"/>
              </w:rPr>
              <w:t>14</w:t>
            </w:r>
          </w:p>
        </w:tc>
        <w:tc>
          <w:tcPr>
            <w:tcW w:w="1130" w:type="dxa"/>
            <w:noWrap/>
            <w:hideMark/>
          </w:tcPr>
          <w:p w14:paraId="7F343287" w14:textId="77777777" w:rsidR="00EC0A25" w:rsidRPr="00EC0A25" w:rsidRDefault="00EC0A25" w:rsidP="00EC0A25">
            <w:pPr>
              <w:pStyle w:val="Brdtekst"/>
              <w:jc w:val="right"/>
              <w:rPr>
                <w:lang w:val="nb-NO"/>
              </w:rPr>
            </w:pPr>
            <w:r w:rsidRPr="00EC0A25">
              <w:rPr>
                <w:lang w:val="nb-NO"/>
              </w:rPr>
              <w:t>6</w:t>
            </w:r>
          </w:p>
        </w:tc>
        <w:tc>
          <w:tcPr>
            <w:tcW w:w="903" w:type="dxa"/>
            <w:noWrap/>
            <w:hideMark/>
          </w:tcPr>
          <w:p w14:paraId="10836A7E" w14:textId="77777777" w:rsidR="00EC0A25" w:rsidRPr="00EC0A25" w:rsidRDefault="00EC0A25" w:rsidP="00EC0A25">
            <w:pPr>
              <w:pStyle w:val="Brdtekst"/>
              <w:jc w:val="right"/>
              <w:rPr>
                <w:lang w:val="nb-NO"/>
              </w:rPr>
            </w:pPr>
            <w:r w:rsidRPr="00EC0A25">
              <w:rPr>
                <w:lang w:val="nb-NO"/>
              </w:rPr>
              <w:t>16</w:t>
            </w:r>
          </w:p>
        </w:tc>
        <w:tc>
          <w:tcPr>
            <w:tcW w:w="1061" w:type="dxa"/>
            <w:noWrap/>
            <w:hideMark/>
          </w:tcPr>
          <w:p w14:paraId="1C992A95" w14:textId="77777777" w:rsidR="00EC0A25" w:rsidRPr="00EC0A25" w:rsidRDefault="00EC0A25" w:rsidP="00EC0A25">
            <w:pPr>
              <w:pStyle w:val="Brdtekst"/>
              <w:jc w:val="right"/>
              <w:rPr>
                <w:lang w:val="nb-NO"/>
              </w:rPr>
            </w:pPr>
            <w:r w:rsidRPr="00EC0A25">
              <w:rPr>
                <w:lang w:val="nb-NO"/>
              </w:rPr>
              <w:t>20</w:t>
            </w:r>
          </w:p>
        </w:tc>
        <w:tc>
          <w:tcPr>
            <w:tcW w:w="1225" w:type="dxa"/>
            <w:noWrap/>
            <w:hideMark/>
          </w:tcPr>
          <w:p w14:paraId="3B03628E" w14:textId="77777777" w:rsidR="00EC0A25" w:rsidRPr="00EC0A25" w:rsidRDefault="00EC0A25" w:rsidP="00EC0A25">
            <w:pPr>
              <w:pStyle w:val="Brdtekst"/>
              <w:jc w:val="right"/>
              <w:rPr>
                <w:lang w:val="nb-NO"/>
              </w:rPr>
            </w:pPr>
            <w:r w:rsidRPr="00EC0A25">
              <w:rPr>
                <w:lang w:val="nb-NO"/>
              </w:rPr>
              <w:t>57</w:t>
            </w:r>
          </w:p>
        </w:tc>
        <w:tc>
          <w:tcPr>
            <w:tcW w:w="799" w:type="dxa"/>
            <w:noWrap/>
            <w:hideMark/>
          </w:tcPr>
          <w:p w14:paraId="0BE8C5EB" w14:textId="77777777" w:rsidR="00EC0A25" w:rsidRPr="00EC0A25" w:rsidRDefault="00EC0A25" w:rsidP="00EC0A25">
            <w:pPr>
              <w:pStyle w:val="Brdtekst"/>
              <w:jc w:val="right"/>
              <w:rPr>
                <w:lang w:val="nb-NO"/>
              </w:rPr>
            </w:pPr>
            <w:r w:rsidRPr="00EC0A25">
              <w:rPr>
                <w:lang w:val="nb-NO"/>
              </w:rPr>
              <w:t>142</w:t>
            </w:r>
          </w:p>
        </w:tc>
      </w:tr>
      <w:tr w:rsidR="00EC0A25" w:rsidRPr="00EC0A25" w14:paraId="7B0AA679" w14:textId="77777777" w:rsidTr="005525F3">
        <w:trPr>
          <w:trHeight w:val="320"/>
        </w:trPr>
        <w:tc>
          <w:tcPr>
            <w:tcW w:w="1418" w:type="dxa"/>
            <w:noWrap/>
            <w:hideMark/>
          </w:tcPr>
          <w:p w14:paraId="47C41726" w14:textId="77777777" w:rsidR="00EC0A25" w:rsidRPr="00EC0A25" w:rsidRDefault="00EC0A25" w:rsidP="005525F3">
            <w:pPr>
              <w:pStyle w:val="Brdtekst"/>
              <w:keepNext/>
              <w:rPr>
                <w:lang w:val="nb-NO"/>
              </w:rPr>
            </w:pPr>
            <w:proofErr w:type="spellStart"/>
            <w:r w:rsidRPr="00EC0A25">
              <w:rPr>
                <w:lang w:val="nb-NO"/>
              </w:rPr>
              <w:t>Gerund</w:t>
            </w:r>
            <w:proofErr w:type="spellEnd"/>
          </w:p>
        </w:tc>
        <w:tc>
          <w:tcPr>
            <w:tcW w:w="944" w:type="dxa"/>
            <w:noWrap/>
            <w:hideMark/>
          </w:tcPr>
          <w:p w14:paraId="48B8E931" w14:textId="77777777" w:rsidR="00EC0A25" w:rsidRPr="00EC0A25" w:rsidRDefault="00EC0A25" w:rsidP="00EC0A25">
            <w:pPr>
              <w:pStyle w:val="Brdtekst"/>
              <w:jc w:val="right"/>
              <w:rPr>
                <w:lang w:val="nb-NO"/>
              </w:rPr>
            </w:pPr>
            <w:r w:rsidRPr="00EC0A25">
              <w:rPr>
                <w:lang w:val="nb-NO"/>
              </w:rPr>
              <w:t>6</w:t>
            </w:r>
          </w:p>
        </w:tc>
        <w:tc>
          <w:tcPr>
            <w:tcW w:w="1586" w:type="dxa"/>
            <w:noWrap/>
            <w:hideMark/>
          </w:tcPr>
          <w:p w14:paraId="78D6D537" w14:textId="77777777" w:rsidR="00EC0A25" w:rsidRPr="00EC0A25" w:rsidRDefault="00EC0A25" w:rsidP="00EC0A25">
            <w:pPr>
              <w:pStyle w:val="Brdtekst"/>
              <w:jc w:val="right"/>
              <w:rPr>
                <w:lang w:val="nb-NO"/>
              </w:rPr>
            </w:pPr>
            <w:r w:rsidRPr="00EC0A25">
              <w:rPr>
                <w:lang w:val="nb-NO"/>
              </w:rPr>
              <w:t>1</w:t>
            </w:r>
          </w:p>
        </w:tc>
        <w:tc>
          <w:tcPr>
            <w:tcW w:w="1130" w:type="dxa"/>
            <w:noWrap/>
            <w:hideMark/>
          </w:tcPr>
          <w:p w14:paraId="64BE85B5" w14:textId="77777777" w:rsidR="00EC0A25" w:rsidRPr="00EC0A25" w:rsidRDefault="00EC0A25" w:rsidP="00EC0A25">
            <w:pPr>
              <w:pStyle w:val="Brdtekst"/>
              <w:jc w:val="right"/>
              <w:rPr>
                <w:lang w:val="nb-NO"/>
              </w:rPr>
            </w:pPr>
            <w:r w:rsidRPr="00EC0A25">
              <w:rPr>
                <w:lang w:val="nb-NO"/>
              </w:rPr>
              <w:t>1</w:t>
            </w:r>
          </w:p>
        </w:tc>
        <w:tc>
          <w:tcPr>
            <w:tcW w:w="903" w:type="dxa"/>
            <w:noWrap/>
            <w:hideMark/>
          </w:tcPr>
          <w:p w14:paraId="7C1C4BCA" w14:textId="77777777" w:rsidR="00EC0A25" w:rsidRPr="00EC0A25" w:rsidRDefault="00EC0A25" w:rsidP="00EC0A25">
            <w:pPr>
              <w:pStyle w:val="Brdtekst"/>
              <w:jc w:val="right"/>
              <w:rPr>
                <w:lang w:val="nb-NO"/>
              </w:rPr>
            </w:pPr>
            <w:r w:rsidRPr="00EC0A25">
              <w:rPr>
                <w:lang w:val="nb-NO"/>
              </w:rPr>
              <w:t>0</w:t>
            </w:r>
          </w:p>
        </w:tc>
        <w:tc>
          <w:tcPr>
            <w:tcW w:w="1061" w:type="dxa"/>
            <w:noWrap/>
            <w:hideMark/>
          </w:tcPr>
          <w:p w14:paraId="649478D2" w14:textId="77777777" w:rsidR="00EC0A25" w:rsidRPr="00EC0A25" w:rsidRDefault="00EC0A25" w:rsidP="00EC0A25">
            <w:pPr>
              <w:pStyle w:val="Brdtekst"/>
              <w:jc w:val="right"/>
              <w:rPr>
                <w:lang w:val="nb-NO"/>
              </w:rPr>
            </w:pPr>
            <w:r w:rsidRPr="00EC0A25">
              <w:rPr>
                <w:lang w:val="nb-NO"/>
              </w:rPr>
              <w:t>4</w:t>
            </w:r>
          </w:p>
        </w:tc>
        <w:tc>
          <w:tcPr>
            <w:tcW w:w="1225" w:type="dxa"/>
            <w:noWrap/>
            <w:hideMark/>
          </w:tcPr>
          <w:p w14:paraId="2EEBF49F" w14:textId="77777777" w:rsidR="00EC0A25" w:rsidRPr="00EC0A25" w:rsidRDefault="00EC0A25" w:rsidP="00EC0A25">
            <w:pPr>
              <w:pStyle w:val="Brdtekst"/>
              <w:jc w:val="right"/>
              <w:rPr>
                <w:lang w:val="nb-NO"/>
              </w:rPr>
            </w:pPr>
            <w:r w:rsidRPr="00EC0A25">
              <w:rPr>
                <w:lang w:val="nb-NO"/>
              </w:rPr>
              <w:t>3</w:t>
            </w:r>
          </w:p>
        </w:tc>
        <w:tc>
          <w:tcPr>
            <w:tcW w:w="799" w:type="dxa"/>
            <w:noWrap/>
            <w:hideMark/>
          </w:tcPr>
          <w:p w14:paraId="2D14338E" w14:textId="77777777" w:rsidR="00EC0A25" w:rsidRPr="00EC0A25" w:rsidRDefault="00EC0A25" w:rsidP="00EC0A25">
            <w:pPr>
              <w:pStyle w:val="Brdtekst"/>
              <w:jc w:val="right"/>
              <w:rPr>
                <w:lang w:val="nb-NO"/>
              </w:rPr>
            </w:pPr>
            <w:r w:rsidRPr="00EC0A25">
              <w:rPr>
                <w:lang w:val="nb-NO"/>
              </w:rPr>
              <w:t>15</w:t>
            </w:r>
          </w:p>
        </w:tc>
      </w:tr>
      <w:tr w:rsidR="00EC0A25" w:rsidRPr="00EC0A25" w14:paraId="456F858A" w14:textId="77777777" w:rsidTr="005525F3">
        <w:trPr>
          <w:trHeight w:val="320"/>
        </w:trPr>
        <w:tc>
          <w:tcPr>
            <w:tcW w:w="1418" w:type="dxa"/>
            <w:noWrap/>
            <w:hideMark/>
          </w:tcPr>
          <w:p w14:paraId="62A172A1" w14:textId="77777777" w:rsidR="00EC0A25" w:rsidRPr="00EC0A25" w:rsidRDefault="00EC0A25" w:rsidP="005525F3">
            <w:pPr>
              <w:pStyle w:val="Brdtekst"/>
              <w:keepNext/>
              <w:rPr>
                <w:lang w:val="nb-NO"/>
              </w:rPr>
            </w:pPr>
            <w:r w:rsidRPr="00EC0A25">
              <w:rPr>
                <w:lang w:val="nb-NO"/>
              </w:rPr>
              <w:t>Total</w:t>
            </w:r>
          </w:p>
        </w:tc>
        <w:tc>
          <w:tcPr>
            <w:tcW w:w="944" w:type="dxa"/>
            <w:noWrap/>
            <w:hideMark/>
          </w:tcPr>
          <w:p w14:paraId="66B7824C" w14:textId="77777777" w:rsidR="00EC0A25" w:rsidRPr="00EC0A25" w:rsidRDefault="00EC0A25" w:rsidP="00EC0A25">
            <w:pPr>
              <w:pStyle w:val="Brdtekst"/>
              <w:jc w:val="right"/>
              <w:rPr>
                <w:lang w:val="nb-NO"/>
              </w:rPr>
            </w:pPr>
            <w:r w:rsidRPr="00EC0A25">
              <w:rPr>
                <w:lang w:val="nb-NO"/>
              </w:rPr>
              <w:t>358</w:t>
            </w:r>
          </w:p>
        </w:tc>
        <w:tc>
          <w:tcPr>
            <w:tcW w:w="1586" w:type="dxa"/>
            <w:noWrap/>
            <w:hideMark/>
          </w:tcPr>
          <w:p w14:paraId="290E8875" w14:textId="77777777" w:rsidR="00EC0A25" w:rsidRPr="00EC0A25" w:rsidRDefault="00EC0A25" w:rsidP="00EC0A25">
            <w:pPr>
              <w:pStyle w:val="Brdtekst"/>
              <w:jc w:val="right"/>
              <w:rPr>
                <w:lang w:val="nb-NO"/>
              </w:rPr>
            </w:pPr>
            <w:r w:rsidRPr="00EC0A25">
              <w:rPr>
                <w:lang w:val="nb-NO"/>
              </w:rPr>
              <w:t>224</w:t>
            </w:r>
          </w:p>
        </w:tc>
        <w:tc>
          <w:tcPr>
            <w:tcW w:w="1130" w:type="dxa"/>
            <w:noWrap/>
            <w:hideMark/>
          </w:tcPr>
          <w:p w14:paraId="2D95CB18" w14:textId="77777777" w:rsidR="00EC0A25" w:rsidRPr="00EC0A25" w:rsidRDefault="00EC0A25" w:rsidP="00EC0A25">
            <w:pPr>
              <w:pStyle w:val="Brdtekst"/>
              <w:jc w:val="right"/>
              <w:rPr>
                <w:lang w:val="nb-NO"/>
              </w:rPr>
            </w:pPr>
            <w:r w:rsidRPr="00EC0A25">
              <w:rPr>
                <w:lang w:val="nb-NO"/>
              </w:rPr>
              <w:t>211</w:t>
            </w:r>
          </w:p>
        </w:tc>
        <w:tc>
          <w:tcPr>
            <w:tcW w:w="903" w:type="dxa"/>
            <w:noWrap/>
            <w:hideMark/>
          </w:tcPr>
          <w:p w14:paraId="669D2258" w14:textId="77777777" w:rsidR="00EC0A25" w:rsidRPr="00EC0A25" w:rsidRDefault="00EC0A25" w:rsidP="00EC0A25">
            <w:pPr>
              <w:pStyle w:val="Brdtekst"/>
              <w:jc w:val="right"/>
              <w:rPr>
                <w:lang w:val="nb-NO"/>
              </w:rPr>
            </w:pPr>
            <w:r w:rsidRPr="00EC0A25">
              <w:rPr>
                <w:lang w:val="nb-NO"/>
              </w:rPr>
              <w:t>55</w:t>
            </w:r>
          </w:p>
        </w:tc>
        <w:tc>
          <w:tcPr>
            <w:tcW w:w="1061" w:type="dxa"/>
            <w:noWrap/>
            <w:hideMark/>
          </w:tcPr>
          <w:p w14:paraId="353B86E0" w14:textId="77777777" w:rsidR="00EC0A25" w:rsidRPr="00EC0A25" w:rsidRDefault="00EC0A25" w:rsidP="00EC0A25">
            <w:pPr>
              <w:pStyle w:val="Brdtekst"/>
              <w:jc w:val="right"/>
              <w:rPr>
                <w:lang w:val="nb-NO"/>
              </w:rPr>
            </w:pPr>
            <w:r w:rsidRPr="00EC0A25">
              <w:rPr>
                <w:lang w:val="nb-NO"/>
              </w:rPr>
              <w:t>177</w:t>
            </w:r>
          </w:p>
        </w:tc>
        <w:tc>
          <w:tcPr>
            <w:tcW w:w="1225" w:type="dxa"/>
            <w:noWrap/>
            <w:hideMark/>
          </w:tcPr>
          <w:p w14:paraId="47B21159" w14:textId="77777777" w:rsidR="00EC0A25" w:rsidRPr="00EC0A25" w:rsidRDefault="00EC0A25" w:rsidP="00EC0A25">
            <w:pPr>
              <w:pStyle w:val="Brdtekst"/>
              <w:jc w:val="right"/>
              <w:rPr>
                <w:lang w:val="nb-NO"/>
              </w:rPr>
            </w:pPr>
            <w:r w:rsidRPr="00EC0A25">
              <w:rPr>
                <w:lang w:val="nb-NO"/>
              </w:rPr>
              <w:t>375</w:t>
            </w:r>
          </w:p>
        </w:tc>
        <w:tc>
          <w:tcPr>
            <w:tcW w:w="799" w:type="dxa"/>
            <w:noWrap/>
            <w:hideMark/>
          </w:tcPr>
          <w:p w14:paraId="1550523C" w14:textId="77777777" w:rsidR="00EC0A25" w:rsidRPr="00EC0A25" w:rsidRDefault="00EC0A25" w:rsidP="00EC0A25">
            <w:pPr>
              <w:pStyle w:val="Brdtekst"/>
              <w:jc w:val="right"/>
              <w:rPr>
                <w:lang w:val="nb-NO"/>
              </w:rPr>
            </w:pPr>
            <w:r w:rsidRPr="00EC0A25">
              <w:rPr>
                <w:lang w:val="nb-NO"/>
              </w:rPr>
              <w:t>1400</w:t>
            </w:r>
          </w:p>
        </w:tc>
      </w:tr>
    </w:tbl>
    <w:p w14:paraId="62CF269B" w14:textId="15F6761A" w:rsidR="00EC0A25" w:rsidRDefault="002A5FD5" w:rsidP="002A5FD5">
      <w:pPr>
        <w:pStyle w:val="Bildetekst"/>
        <w:rPr>
          <w:lang w:val="en-US"/>
        </w:rPr>
      </w:pPr>
      <w:r w:rsidRPr="002A5FD5">
        <w:rPr>
          <w:lang w:val="en-US"/>
        </w:rPr>
        <w:t xml:space="preserve">Table </w:t>
      </w:r>
      <w:r>
        <w:fldChar w:fldCharType="begin"/>
      </w:r>
      <w:r w:rsidRPr="002A5FD5">
        <w:rPr>
          <w:lang w:val="en-US"/>
        </w:rPr>
        <w:instrText xml:space="preserve"> SEQ Table \* ARABIC </w:instrText>
      </w:r>
      <w:r>
        <w:fldChar w:fldCharType="separate"/>
      </w:r>
      <w:r w:rsidR="00862901">
        <w:rPr>
          <w:noProof/>
          <w:lang w:val="en-US"/>
        </w:rPr>
        <w:t>6</w:t>
      </w:r>
      <w:r>
        <w:fldChar w:fldCharType="end"/>
      </w:r>
      <w:r w:rsidRPr="002A5FD5">
        <w:rPr>
          <w:lang w:val="en-US"/>
        </w:rPr>
        <w:t>: Constructional and grammatical profiles combined</w:t>
      </w:r>
    </w:p>
    <w:p w14:paraId="32A49AB9" w14:textId="4E5AF4B2" w:rsidR="00053D60" w:rsidRDefault="00053D60" w:rsidP="00053D60">
      <w:pPr>
        <w:rPr>
          <w:lang w:val="en-US" w:eastAsia="en-US"/>
        </w:rPr>
      </w:pPr>
      <w:r>
        <w:rPr>
          <w:noProof/>
        </w:rPr>
        <w:lastRenderedPageBreak/>
        <w:drawing>
          <wp:inline distT="0" distB="0" distL="0" distR="0" wp14:anchorId="775E0EE6" wp14:editId="1181F264">
            <wp:extent cx="5759450" cy="2984500"/>
            <wp:effectExtent l="0" t="0" r="6350" b="12700"/>
            <wp:docPr id="10" name="Diagram 10">
              <a:extLst xmlns:a="http://schemas.openxmlformats.org/drawingml/2006/main">
                <a:ext uri="{FF2B5EF4-FFF2-40B4-BE49-F238E27FC236}">
                  <a16:creationId xmlns:a16="http://schemas.microsoft.com/office/drawing/2014/main" id="{00000000-0008-0000-01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6A2B68" w14:textId="33630CFE" w:rsidR="00053D60" w:rsidRDefault="00053D60" w:rsidP="00053D60">
      <w:pPr>
        <w:pStyle w:val="Bildetekst"/>
        <w:rPr>
          <w:lang w:val="en-US"/>
        </w:rPr>
      </w:pPr>
      <w:r w:rsidRPr="00053D60">
        <w:rPr>
          <w:lang w:val="en-US"/>
        </w:rPr>
        <w:t xml:space="preserve">Figure </w:t>
      </w:r>
      <w:r>
        <w:fldChar w:fldCharType="begin"/>
      </w:r>
      <w:r w:rsidRPr="00053D60">
        <w:rPr>
          <w:lang w:val="en-US"/>
        </w:rPr>
        <w:instrText xml:space="preserve"> SEQ Figure \* ARABIC </w:instrText>
      </w:r>
      <w:r>
        <w:fldChar w:fldCharType="separate"/>
      </w:r>
      <w:r w:rsidR="00862901">
        <w:rPr>
          <w:noProof/>
          <w:lang w:val="en-US"/>
        </w:rPr>
        <w:t>6</w:t>
      </w:r>
      <w:r>
        <w:fldChar w:fldCharType="end"/>
      </w:r>
      <w:r w:rsidRPr="00053D60">
        <w:rPr>
          <w:lang w:val="en-US"/>
        </w:rPr>
        <w:t xml:space="preserve">: </w:t>
      </w:r>
      <w:r w:rsidRPr="002A5FD5">
        <w:rPr>
          <w:lang w:val="en-US"/>
        </w:rPr>
        <w:t>Constructional and grammatical profiles combined</w:t>
      </w:r>
    </w:p>
    <w:p w14:paraId="318237A1" w14:textId="77777777" w:rsidR="00F629D0" w:rsidRDefault="009D696B" w:rsidP="00F629D0">
      <w:pPr>
        <w:pStyle w:val="Brdtekst-frsteinnrykk"/>
        <w:rPr>
          <w:color w:val="FF0000"/>
        </w:rPr>
      </w:pPr>
      <w:r>
        <w:t xml:space="preserve">Table 6 and Figure 6 show that there are correlations between grammatical and constructional profiles. In particular, two observations can be made. First, we see that capacity constructions are very frequently used </w:t>
      </w:r>
      <w:ins w:id="120" w:author="Laura A Janda" w:date="2018-08-31T11:45:00Z">
        <w:r w:rsidR="00486547">
          <w:t xml:space="preserve">with </w:t>
        </w:r>
      </w:ins>
      <w:r>
        <w:t xml:space="preserve">the infinitive. </w:t>
      </w:r>
      <w:r w:rsidR="00F629D0" w:rsidRPr="00F629D0">
        <w:rPr>
          <w:color w:val="FF0000"/>
        </w:rPr>
        <w:t xml:space="preserve">At this point, this comes as no surprise, since capacity constructions typically involve verbs such as </w:t>
      </w:r>
      <w:proofErr w:type="spellStart"/>
      <w:r w:rsidR="00F629D0" w:rsidRPr="00F629D0">
        <w:rPr>
          <w:i/>
          <w:color w:val="FF0000"/>
        </w:rPr>
        <w:t>umet</w:t>
      </w:r>
      <w:proofErr w:type="spellEnd"/>
      <w:r w:rsidR="00F629D0" w:rsidRPr="00F629D0">
        <w:rPr>
          <w:i/>
          <w:color w:val="FF0000"/>
        </w:rPr>
        <w:t>’</w:t>
      </w:r>
      <w:r w:rsidR="00F629D0" w:rsidRPr="00F629D0">
        <w:rPr>
          <w:color w:val="FF0000"/>
        </w:rPr>
        <w:t xml:space="preserve"> ‘be able to’ and </w:t>
      </w:r>
      <w:proofErr w:type="spellStart"/>
      <w:r w:rsidR="00F629D0" w:rsidRPr="00F629D0">
        <w:rPr>
          <w:i/>
          <w:color w:val="FF0000"/>
        </w:rPr>
        <w:t>učit</w:t>
      </w:r>
      <w:proofErr w:type="spellEnd"/>
      <w:r w:rsidR="00F629D0" w:rsidRPr="00F629D0">
        <w:rPr>
          <w:i/>
          <w:color w:val="FF0000"/>
        </w:rPr>
        <w:t>’</w:t>
      </w:r>
      <w:r w:rsidR="00F629D0" w:rsidRPr="00F629D0">
        <w:rPr>
          <w:color w:val="FF0000"/>
        </w:rPr>
        <w:t xml:space="preserve"> (and derivatives from this verb), as illustrated in (9) and (11) in section 6.</w:t>
      </w:r>
    </w:p>
    <w:p w14:paraId="0AEAB3A4" w14:textId="51CB4805" w:rsidR="009D696B" w:rsidRPr="009D696B" w:rsidRDefault="009D696B" w:rsidP="00871A38">
      <w:pPr>
        <w:pStyle w:val="Brdtekst-frsteinnrykk"/>
      </w:pPr>
      <w:r>
        <w:t xml:space="preserve">Second, round trip constructions show a strong affinity to the past tense. </w:t>
      </w:r>
      <w:r w:rsidR="00F629D0" w:rsidRPr="00871A38">
        <w:rPr>
          <w:color w:val="FF0000"/>
        </w:rPr>
        <w:t>This is due to examples with a combination of a non-directional motion verb and an adverbial describing a goal</w:t>
      </w:r>
      <w:r w:rsidR="00871A38">
        <w:rPr>
          <w:color w:val="FF0000"/>
        </w:rPr>
        <w:t>, such as (2) in section 1 and (12) in section 6.</w:t>
      </w:r>
      <w:r w:rsidR="00871A38" w:rsidRPr="00871A38">
        <w:rPr>
          <w:color w:val="FF0000"/>
        </w:rPr>
        <w:t xml:space="preserve"> </w:t>
      </w:r>
      <w:r>
        <w:t>With regard to the input to L2 learners, we argue that it would be strategic to focus on the infinitive for capacity constructions and the past tense for round trip constructions.</w:t>
      </w:r>
    </w:p>
    <w:p w14:paraId="496FC9FC" w14:textId="77777777" w:rsidR="00384030" w:rsidRDefault="00384030" w:rsidP="00026CB7">
      <w:pPr>
        <w:pStyle w:val="Overskrift2"/>
      </w:pPr>
      <w:r>
        <w:t xml:space="preserve">8. Case study: </w:t>
      </w:r>
      <w:proofErr w:type="spellStart"/>
      <w:r>
        <w:rPr>
          <w:i/>
        </w:rPr>
        <w:t>nosit</w:t>
      </w:r>
      <w:proofErr w:type="spellEnd"/>
      <w:r>
        <w:rPr>
          <w:i/>
        </w:rPr>
        <w:t xml:space="preserve">’ </w:t>
      </w:r>
      <w:r>
        <w:t>‘carry’</w:t>
      </w:r>
    </w:p>
    <w:p w14:paraId="72165E63" w14:textId="5C5B1F7A" w:rsidR="0054474C" w:rsidRDefault="00317348" w:rsidP="0054474C">
      <w:pPr>
        <w:pStyle w:val="Brdtekst"/>
      </w:pPr>
      <w:r>
        <w:t>In this section, we report on a small case study</w:t>
      </w:r>
      <w:r w:rsidR="00A60983">
        <w:t xml:space="preserve"> concerning the non-directional verb </w:t>
      </w:r>
      <w:proofErr w:type="spellStart"/>
      <w:r w:rsidR="00A60983" w:rsidRPr="00A60983">
        <w:rPr>
          <w:i/>
        </w:rPr>
        <w:t>nosit</w:t>
      </w:r>
      <w:proofErr w:type="spellEnd"/>
      <w:r w:rsidR="00A60983" w:rsidRPr="00A60983">
        <w:rPr>
          <w:i/>
        </w:rPr>
        <w:t>’</w:t>
      </w:r>
      <w:r w:rsidR="00A60983">
        <w:t xml:space="preserve"> ‘carry’, which as demonstrated in section 5, strongly prefer</w:t>
      </w:r>
      <w:ins w:id="121" w:author="Laura A Janda" w:date="2018-08-31T11:46:00Z">
        <w:r w:rsidR="00486547">
          <w:t>s</w:t>
        </w:r>
      </w:ins>
      <w:r w:rsidR="00A60983">
        <w:t xml:space="preserve"> generalized and metaphorical constructions. We show that three generalized/metaphorical constructions are particularly important. First, we have examples where </w:t>
      </w:r>
      <w:proofErr w:type="spellStart"/>
      <w:r w:rsidR="00A60983" w:rsidRPr="00A60983">
        <w:rPr>
          <w:i/>
        </w:rPr>
        <w:t>nosit</w:t>
      </w:r>
      <w:proofErr w:type="spellEnd"/>
      <w:r w:rsidR="00A60983" w:rsidRPr="00A60983">
        <w:rPr>
          <w:i/>
        </w:rPr>
        <w:t>’</w:t>
      </w:r>
      <w:r w:rsidR="00A60983">
        <w:t xml:space="preserve"> combines with the noun </w:t>
      </w:r>
      <w:proofErr w:type="spellStart"/>
      <w:r w:rsidR="00A60983" w:rsidRPr="00A60983">
        <w:rPr>
          <w:i/>
        </w:rPr>
        <w:t>xarakter</w:t>
      </w:r>
      <w:proofErr w:type="spellEnd"/>
      <w:r w:rsidR="00A60983">
        <w:t xml:space="preserve"> ‘character’:</w:t>
      </w:r>
    </w:p>
    <w:p w14:paraId="41D93D99" w14:textId="17F284AF" w:rsidR="00345453" w:rsidRPr="005525F3" w:rsidRDefault="00E66C9C" w:rsidP="005525F3">
      <w:pPr>
        <w:pStyle w:val="Example"/>
        <w:rPr>
          <w:rStyle w:val="b-wrd-expl"/>
        </w:rPr>
      </w:pPr>
      <w:proofErr w:type="spellStart"/>
      <w:r w:rsidRPr="005525F3">
        <w:rPr>
          <w:rStyle w:val="b-wrd-expl"/>
          <w:i/>
        </w:rPr>
        <w:t>Vsja</w:t>
      </w:r>
      <w:proofErr w:type="spellEnd"/>
      <w:r w:rsidRPr="005525F3">
        <w:rPr>
          <w:rStyle w:val="b-wrd-expl"/>
          <w:i/>
        </w:rPr>
        <w:t xml:space="preserve"> </w:t>
      </w:r>
      <w:proofErr w:type="spellStart"/>
      <w:r w:rsidRPr="005525F3">
        <w:rPr>
          <w:rStyle w:val="b-wrd-expl"/>
          <w:i/>
        </w:rPr>
        <w:t>scena</w:t>
      </w:r>
      <w:proofErr w:type="spellEnd"/>
      <w:r w:rsidRPr="005525F3">
        <w:rPr>
          <w:rStyle w:val="b-wrd-expl"/>
          <w:i/>
        </w:rPr>
        <w:t xml:space="preserve"> </w:t>
      </w:r>
      <w:proofErr w:type="spellStart"/>
      <w:r w:rsidRPr="005525F3">
        <w:rPr>
          <w:rStyle w:val="b-wrd-expl"/>
          <w:b/>
          <w:i/>
        </w:rPr>
        <w:t>nosila</w:t>
      </w:r>
      <w:r w:rsidR="00407098" w:rsidRPr="005525F3">
        <w:rPr>
          <w:b/>
          <w:i/>
          <w:vertAlign w:val="superscript"/>
        </w:rPr>
        <w:t>non</w:t>
      </w:r>
      <w:proofErr w:type="spellEnd"/>
      <w:r w:rsidRPr="005525F3">
        <w:rPr>
          <w:rStyle w:val="b-wrd-expl"/>
          <w:b/>
          <w:i/>
        </w:rPr>
        <w:t xml:space="preserve"> </w:t>
      </w:r>
      <w:proofErr w:type="spellStart"/>
      <w:r w:rsidRPr="005525F3">
        <w:rPr>
          <w:rStyle w:val="b-wrd-expl"/>
          <w:b/>
          <w:i/>
        </w:rPr>
        <w:t>xarakter</w:t>
      </w:r>
      <w:proofErr w:type="spellEnd"/>
      <w:r w:rsidRPr="005525F3">
        <w:rPr>
          <w:rStyle w:val="b-wrd-expl"/>
          <w:i/>
        </w:rPr>
        <w:t xml:space="preserve"> </w:t>
      </w:r>
      <w:proofErr w:type="spellStart"/>
      <w:r w:rsidRPr="005525F3">
        <w:rPr>
          <w:rStyle w:val="b-wrd-expl"/>
          <w:i/>
        </w:rPr>
        <w:t>privyčnoj</w:t>
      </w:r>
      <w:proofErr w:type="spellEnd"/>
      <w:r w:rsidRPr="005525F3">
        <w:rPr>
          <w:rStyle w:val="b-wrd-expl"/>
          <w:i/>
        </w:rPr>
        <w:t xml:space="preserve"> </w:t>
      </w:r>
      <w:proofErr w:type="spellStart"/>
      <w:r w:rsidRPr="005525F3">
        <w:rPr>
          <w:rStyle w:val="b-wrd-expl"/>
          <w:i/>
        </w:rPr>
        <w:t>intimnosti</w:t>
      </w:r>
      <w:proofErr w:type="spellEnd"/>
      <w:r w:rsidRPr="005525F3">
        <w:rPr>
          <w:rStyle w:val="b-wrd-expl"/>
          <w:i/>
        </w:rPr>
        <w:t>.</w:t>
      </w:r>
      <w:r w:rsidR="005525F3" w:rsidRPr="005525F3">
        <w:rPr>
          <w:rStyle w:val="b-wrd-expl"/>
          <w:i/>
        </w:rPr>
        <w:t xml:space="preserve"> </w:t>
      </w:r>
      <w:r w:rsidR="005525F3" w:rsidRPr="005525F3">
        <w:rPr>
          <w:rStyle w:val="b-wrd-expl"/>
        </w:rPr>
        <w:t>(</w:t>
      </w:r>
      <w:r w:rsidR="005525F3">
        <w:t xml:space="preserve">F. Scott Fitzgerald </w:t>
      </w:r>
      <w:r w:rsidR="005525F3" w:rsidRPr="005525F3">
        <w:t>1925)</w:t>
      </w:r>
    </w:p>
    <w:p w14:paraId="3CE46F1B" w14:textId="668394B8" w:rsidR="00345453" w:rsidRDefault="00345453" w:rsidP="00345453">
      <w:pPr>
        <w:pStyle w:val="Example"/>
        <w:numPr>
          <w:ilvl w:val="0"/>
          <w:numId w:val="0"/>
        </w:numPr>
        <w:ind w:left="567"/>
      </w:pPr>
      <w:r w:rsidRPr="00345453">
        <w:rPr>
          <w:rStyle w:val="b-wrd-expl"/>
        </w:rPr>
        <w:t>‘</w:t>
      </w:r>
      <w:r>
        <w:rPr>
          <w:rStyle w:val="b-wrd-expl"/>
        </w:rPr>
        <w:t>There</w:t>
      </w:r>
      <w:r>
        <w:t xml:space="preserve"> </w:t>
      </w:r>
      <w:r w:rsidRPr="00E66C9C">
        <w:rPr>
          <w:rStyle w:val="b-wrd-expl"/>
          <w:b/>
        </w:rPr>
        <w:t>was</w:t>
      </w:r>
      <w:r w:rsidRPr="00E66C9C">
        <w:rPr>
          <w:b/>
        </w:rPr>
        <w:t xml:space="preserve"> </w:t>
      </w:r>
      <w:r w:rsidRPr="00E66C9C">
        <w:rPr>
          <w:rStyle w:val="b-wrd-expl"/>
          <w:b/>
        </w:rPr>
        <w:t>an</w:t>
      </w:r>
      <w:r>
        <w:t xml:space="preserve"> </w:t>
      </w:r>
      <w:r>
        <w:rPr>
          <w:rStyle w:val="b-wrd-expl"/>
        </w:rPr>
        <w:t>unmistakable</w:t>
      </w:r>
      <w:r>
        <w:t xml:space="preserve"> </w:t>
      </w:r>
      <w:r w:rsidRPr="00E66C9C">
        <w:rPr>
          <w:rStyle w:val="b-wrd-expl"/>
          <w:b/>
        </w:rPr>
        <w:t>air</w:t>
      </w:r>
      <w:r w:rsidRPr="00E66C9C">
        <w:rPr>
          <w:b/>
        </w:rPr>
        <w:t xml:space="preserve"> </w:t>
      </w:r>
      <w:r w:rsidRPr="00E66C9C">
        <w:rPr>
          <w:rStyle w:val="b-wrd-expl"/>
          <w:b/>
        </w:rPr>
        <w:t>of</w:t>
      </w:r>
      <w:r>
        <w:t xml:space="preserve"> </w:t>
      </w:r>
      <w:r>
        <w:rPr>
          <w:rStyle w:val="b-wrd-expl"/>
        </w:rPr>
        <w:t>natural</w:t>
      </w:r>
      <w:r>
        <w:t xml:space="preserve"> </w:t>
      </w:r>
      <w:r>
        <w:rPr>
          <w:rStyle w:val="b-wrd-expl"/>
        </w:rPr>
        <w:t>intimacy</w:t>
      </w:r>
      <w:r>
        <w:t xml:space="preserve"> </w:t>
      </w:r>
      <w:r>
        <w:rPr>
          <w:rStyle w:val="b-wrd-expl"/>
        </w:rPr>
        <w:t>about</w:t>
      </w:r>
      <w:r>
        <w:t xml:space="preserve"> </w:t>
      </w:r>
      <w:r>
        <w:rPr>
          <w:rStyle w:val="b-wrd-expl"/>
        </w:rPr>
        <w:t>the</w:t>
      </w:r>
      <w:r>
        <w:t xml:space="preserve"> </w:t>
      </w:r>
      <w:r>
        <w:rPr>
          <w:rStyle w:val="b-wrd-expl"/>
        </w:rPr>
        <w:t>picture</w:t>
      </w:r>
      <w:r>
        <w:t>.’</w:t>
      </w:r>
    </w:p>
    <w:p w14:paraId="71ABB4C2" w14:textId="5E43D36C" w:rsidR="00A60983" w:rsidRDefault="00A60983" w:rsidP="00A60983">
      <w:pPr>
        <w:pStyle w:val="Brdtekst"/>
      </w:pPr>
      <w:r>
        <w:t xml:space="preserve">Second, we have examples of the following type, where </w:t>
      </w:r>
      <w:proofErr w:type="spellStart"/>
      <w:r w:rsidRPr="00A60983">
        <w:rPr>
          <w:i/>
        </w:rPr>
        <w:t>nosit</w:t>
      </w:r>
      <w:proofErr w:type="spellEnd"/>
      <w:r w:rsidRPr="00A60983">
        <w:rPr>
          <w:i/>
        </w:rPr>
        <w:t>’</w:t>
      </w:r>
      <w:r>
        <w:t xml:space="preserve"> takes a word for ‘name’ as its grammatical object:</w:t>
      </w:r>
    </w:p>
    <w:p w14:paraId="1534BCE6" w14:textId="5253ED7C" w:rsidR="00E66C9C" w:rsidRPr="005525F3" w:rsidRDefault="00E66C9C" w:rsidP="00E66C9C">
      <w:pPr>
        <w:pStyle w:val="Example"/>
        <w:rPr>
          <w:rStyle w:val="b-wrd-expl"/>
          <w:i/>
          <w:lang w:val="nb-NO"/>
        </w:rPr>
      </w:pPr>
      <w:proofErr w:type="spellStart"/>
      <w:r w:rsidRPr="005525F3">
        <w:rPr>
          <w:rStyle w:val="b-wrd-expl"/>
          <w:i/>
          <w:lang w:val="nb-NO"/>
        </w:rPr>
        <w:t>Krome</w:t>
      </w:r>
      <w:proofErr w:type="spellEnd"/>
      <w:r w:rsidRPr="005525F3">
        <w:rPr>
          <w:rStyle w:val="b-wrd-expl"/>
          <w:i/>
          <w:lang w:val="nb-NO"/>
        </w:rPr>
        <w:t xml:space="preserve"> </w:t>
      </w:r>
      <w:proofErr w:type="spellStart"/>
      <w:r w:rsidRPr="005525F3">
        <w:rPr>
          <w:rStyle w:val="b-wrd-expl"/>
          <w:i/>
          <w:lang w:val="nb-NO"/>
        </w:rPr>
        <w:t>togo</w:t>
      </w:r>
      <w:proofErr w:type="spellEnd"/>
      <w:r w:rsidRPr="005525F3">
        <w:rPr>
          <w:rStyle w:val="b-wrd-expl"/>
          <w:i/>
          <w:lang w:val="nb-NO"/>
        </w:rPr>
        <w:t xml:space="preserve">, </w:t>
      </w:r>
      <w:proofErr w:type="spellStart"/>
      <w:r w:rsidRPr="005525F3">
        <w:rPr>
          <w:rStyle w:val="b-wrd-expl"/>
          <w:i/>
          <w:lang w:val="nb-NO"/>
        </w:rPr>
        <w:t>každyj</w:t>
      </w:r>
      <w:proofErr w:type="spellEnd"/>
      <w:r w:rsidRPr="005525F3">
        <w:rPr>
          <w:rStyle w:val="b-wrd-expl"/>
          <w:i/>
          <w:lang w:val="nb-NO"/>
        </w:rPr>
        <w:t xml:space="preserve"> </w:t>
      </w:r>
      <w:proofErr w:type="spellStart"/>
      <w:r w:rsidRPr="005525F3">
        <w:rPr>
          <w:rStyle w:val="b-wrd-expl"/>
          <w:i/>
          <w:lang w:val="nb-NO"/>
        </w:rPr>
        <w:t>iz</w:t>
      </w:r>
      <w:proofErr w:type="spellEnd"/>
      <w:r w:rsidRPr="005525F3">
        <w:rPr>
          <w:rStyle w:val="b-wrd-expl"/>
          <w:i/>
          <w:lang w:val="nb-NO"/>
        </w:rPr>
        <w:t xml:space="preserve"> </w:t>
      </w:r>
      <w:proofErr w:type="spellStart"/>
      <w:r w:rsidRPr="005525F3">
        <w:rPr>
          <w:rStyle w:val="b-wrd-expl"/>
          <w:i/>
          <w:lang w:val="nb-NO"/>
        </w:rPr>
        <w:t>nix</w:t>
      </w:r>
      <w:proofErr w:type="spellEnd"/>
      <w:r w:rsidRPr="005525F3">
        <w:rPr>
          <w:rStyle w:val="b-wrd-expl"/>
          <w:i/>
          <w:lang w:val="nb-NO"/>
        </w:rPr>
        <w:t xml:space="preserve"> </w:t>
      </w:r>
      <w:proofErr w:type="spellStart"/>
      <w:r w:rsidRPr="005525F3">
        <w:rPr>
          <w:rStyle w:val="b-wrd-expl"/>
          <w:b/>
          <w:i/>
          <w:lang w:val="nb-NO"/>
        </w:rPr>
        <w:t>nosit</w:t>
      </w:r>
      <w:r w:rsidR="00407098" w:rsidRPr="005525F3">
        <w:rPr>
          <w:b/>
          <w:i/>
          <w:vertAlign w:val="superscript"/>
          <w:lang w:val="nb-NO"/>
        </w:rPr>
        <w:t>non</w:t>
      </w:r>
      <w:proofErr w:type="spellEnd"/>
      <w:r w:rsidRPr="005525F3">
        <w:rPr>
          <w:rStyle w:val="b-wrd-expl"/>
          <w:b/>
          <w:i/>
          <w:lang w:val="nb-NO"/>
        </w:rPr>
        <w:t xml:space="preserve"> </w:t>
      </w:r>
      <w:proofErr w:type="spellStart"/>
      <w:r w:rsidRPr="005525F3">
        <w:rPr>
          <w:rStyle w:val="b-wrd-expl"/>
          <w:b/>
          <w:i/>
          <w:lang w:val="nb-NO"/>
        </w:rPr>
        <w:t>imja</w:t>
      </w:r>
      <w:proofErr w:type="spellEnd"/>
      <w:r w:rsidRPr="005525F3">
        <w:rPr>
          <w:rStyle w:val="b-wrd-expl"/>
          <w:i/>
          <w:lang w:val="nb-NO"/>
        </w:rPr>
        <w:t xml:space="preserve">, </w:t>
      </w:r>
      <w:proofErr w:type="spellStart"/>
      <w:r w:rsidRPr="005525F3">
        <w:rPr>
          <w:rStyle w:val="b-wrd-expl"/>
          <w:i/>
          <w:lang w:val="nb-NO"/>
        </w:rPr>
        <w:t>kotoroe</w:t>
      </w:r>
      <w:proofErr w:type="spellEnd"/>
      <w:r w:rsidRPr="005525F3">
        <w:rPr>
          <w:rStyle w:val="b-wrd-expl"/>
          <w:i/>
          <w:lang w:val="nb-NO"/>
        </w:rPr>
        <w:t xml:space="preserve"> ja terpet’ ne </w:t>
      </w:r>
      <w:proofErr w:type="spellStart"/>
      <w:r w:rsidRPr="005525F3">
        <w:rPr>
          <w:rStyle w:val="b-wrd-expl"/>
          <w:i/>
          <w:lang w:val="nb-NO"/>
        </w:rPr>
        <w:t>mogu</w:t>
      </w:r>
      <w:proofErr w:type="spellEnd"/>
      <w:r w:rsidRPr="005525F3">
        <w:rPr>
          <w:rStyle w:val="b-wrd-expl"/>
          <w:i/>
          <w:lang w:val="nb-NO"/>
        </w:rPr>
        <w:t>.</w:t>
      </w:r>
      <w:r w:rsidR="005525F3" w:rsidRPr="005525F3">
        <w:rPr>
          <w:rStyle w:val="doc"/>
          <w:lang w:val="nb-NO"/>
        </w:rPr>
        <w:t xml:space="preserve"> </w:t>
      </w:r>
      <w:ins w:id="122" w:author="Laura A Janda" w:date="2018-08-31T11:48:00Z">
        <w:r w:rsidR="005525F3">
          <w:rPr>
            <w:rStyle w:val="doc"/>
          </w:rPr>
          <w:t>(</w:t>
        </w:r>
      </w:ins>
      <w:r w:rsidR="005525F3">
        <w:rPr>
          <w:rStyle w:val="doc"/>
        </w:rPr>
        <w:t>Fowles 1963)</w:t>
      </w:r>
    </w:p>
    <w:p w14:paraId="12904484" w14:textId="0EEA9B66" w:rsidR="00E66C9C" w:rsidRDefault="00E66C9C" w:rsidP="00E66C9C">
      <w:pPr>
        <w:pStyle w:val="Example"/>
        <w:numPr>
          <w:ilvl w:val="0"/>
          <w:numId w:val="0"/>
        </w:numPr>
        <w:ind w:left="567"/>
      </w:pPr>
      <w:r w:rsidRPr="00E66C9C">
        <w:rPr>
          <w:rStyle w:val="b-wrd-expl"/>
        </w:rPr>
        <w:t>‘</w:t>
      </w:r>
      <w:r>
        <w:rPr>
          <w:rStyle w:val="b-wrd-expl"/>
        </w:rPr>
        <w:t>And</w:t>
      </w:r>
      <w:r>
        <w:t xml:space="preserve"> </w:t>
      </w:r>
      <w:r>
        <w:rPr>
          <w:rStyle w:val="b-wrd-expl"/>
        </w:rPr>
        <w:t>they</w:t>
      </w:r>
      <w:r>
        <w:t xml:space="preserve"> </w:t>
      </w:r>
      <w:r>
        <w:rPr>
          <w:rStyle w:val="b-wrd-expl"/>
        </w:rPr>
        <w:t>both</w:t>
      </w:r>
      <w:r>
        <w:t xml:space="preserve"> </w:t>
      </w:r>
      <w:r w:rsidRPr="00E66C9C">
        <w:rPr>
          <w:rStyle w:val="b-wrd-expl"/>
          <w:b/>
        </w:rPr>
        <w:t>have</w:t>
      </w:r>
      <w:r>
        <w:t xml:space="preserve"> </w:t>
      </w:r>
      <w:r>
        <w:rPr>
          <w:rStyle w:val="b-wrd-expl"/>
        </w:rPr>
        <w:t>the</w:t>
      </w:r>
      <w:r>
        <w:t xml:space="preserve"> </w:t>
      </w:r>
      <w:r>
        <w:rPr>
          <w:rStyle w:val="b-wrd-expl"/>
        </w:rPr>
        <w:t>one</w:t>
      </w:r>
      <w:r>
        <w:t xml:space="preserve"> </w:t>
      </w:r>
      <w:r>
        <w:rPr>
          <w:rStyle w:val="b-wrd-expl"/>
        </w:rPr>
        <w:t>man's</w:t>
      </w:r>
      <w:r>
        <w:t xml:space="preserve"> </w:t>
      </w:r>
      <w:r w:rsidRPr="00E66C9C">
        <w:rPr>
          <w:rStyle w:val="b-wrd-expl"/>
          <w:b/>
        </w:rPr>
        <w:t>name</w:t>
      </w:r>
      <w:r>
        <w:t xml:space="preserve"> </w:t>
      </w:r>
      <w:r>
        <w:rPr>
          <w:rStyle w:val="b-wrd-expl"/>
        </w:rPr>
        <w:t>I</w:t>
      </w:r>
      <w:r>
        <w:t xml:space="preserve"> </w:t>
      </w:r>
      <w:r>
        <w:rPr>
          <w:rStyle w:val="b-wrd-expl"/>
        </w:rPr>
        <w:t>really</w:t>
      </w:r>
      <w:r>
        <w:t xml:space="preserve"> </w:t>
      </w:r>
      <w:r>
        <w:rPr>
          <w:rStyle w:val="b-wrd-expl"/>
        </w:rPr>
        <w:t>can't</w:t>
      </w:r>
      <w:r>
        <w:t xml:space="preserve"> </w:t>
      </w:r>
      <w:r>
        <w:rPr>
          <w:rStyle w:val="b-wrd-expl"/>
        </w:rPr>
        <w:t>stand</w:t>
      </w:r>
      <w:r>
        <w:t>.</w:t>
      </w:r>
      <w:ins w:id="123" w:author="Laura A Janda" w:date="2018-08-31T11:48:00Z">
        <w:r w:rsidR="00606167">
          <w:rPr>
            <w:rStyle w:val="doc"/>
          </w:rPr>
          <w:t xml:space="preserve"> </w:t>
        </w:r>
      </w:ins>
    </w:p>
    <w:p w14:paraId="6B12C19B" w14:textId="025D6CEA" w:rsidR="00A60983" w:rsidRDefault="00A60983" w:rsidP="00A60983">
      <w:pPr>
        <w:pStyle w:val="Brdtekst"/>
      </w:pPr>
      <w:r>
        <w:t xml:space="preserve">Third, we consider examples where the object of </w:t>
      </w:r>
      <w:proofErr w:type="spellStart"/>
      <w:r w:rsidRPr="00A60983">
        <w:rPr>
          <w:i/>
        </w:rPr>
        <w:t>nosit</w:t>
      </w:r>
      <w:proofErr w:type="spellEnd"/>
      <w:r w:rsidRPr="00A60983">
        <w:rPr>
          <w:i/>
        </w:rPr>
        <w:t>’</w:t>
      </w:r>
      <w:r>
        <w:t xml:space="preserve"> is a noun referring to a garment</w:t>
      </w:r>
      <w:r w:rsidR="00E66C9C">
        <w:t xml:space="preserve"> or another clothing item such as glasses</w:t>
      </w:r>
      <w:r>
        <w:t>:</w:t>
      </w:r>
    </w:p>
    <w:p w14:paraId="2289139A" w14:textId="54A456A7" w:rsidR="00E66C9C" w:rsidRDefault="00E66C9C" w:rsidP="00E66C9C">
      <w:pPr>
        <w:pStyle w:val="Example"/>
        <w:rPr>
          <w:rStyle w:val="b-wrd-expl"/>
        </w:rPr>
      </w:pPr>
      <w:r w:rsidRPr="005525F3">
        <w:rPr>
          <w:rStyle w:val="b-wrd-expl"/>
          <w:i/>
        </w:rPr>
        <w:t xml:space="preserve">On </w:t>
      </w:r>
      <w:proofErr w:type="spellStart"/>
      <w:r w:rsidRPr="005525F3">
        <w:rPr>
          <w:rStyle w:val="b-wrd-expl"/>
          <w:b/>
          <w:i/>
        </w:rPr>
        <w:t>nosil</w:t>
      </w:r>
      <w:r w:rsidR="00407098" w:rsidRPr="005525F3">
        <w:rPr>
          <w:b/>
          <w:i/>
          <w:vertAlign w:val="superscript"/>
        </w:rPr>
        <w:t>non</w:t>
      </w:r>
      <w:proofErr w:type="spellEnd"/>
      <w:r w:rsidRPr="005525F3">
        <w:rPr>
          <w:rStyle w:val="b-wrd-expl"/>
          <w:b/>
          <w:i/>
        </w:rPr>
        <w:t xml:space="preserve"> </w:t>
      </w:r>
      <w:proofErr w:type="spellStart"/>
      <w:r w:rsidRPr="005525F3">
        <w:rPr>
          <w:rStyle w:val="b-wrd-expl"/>
          <w:b/>
          <w:i/>
        </w:rPr>
        <w:t>očki</w:t>
      </w:r>
      <w:proofErr w:type="spellEnd"/>
      <w:r w:rsidRPr="005525F3">
        <w:rPr>
          <w:rStyle w:val="b-wrd-expl"/>
          <w:i/>
        </w:rPr>
        <w:t xml:space="preserve">, </w:t>
      </w:r>
      <w:proofErr w:type="spellStart"/>
      <w:r w:rsidRPr="005525F3">
        <w:rPr>
          <w:rStyle w:val="b-wrd-expl"/>
          <w:i/>
        </w:rPr>
        <w:t>i</w:t>
      </w:r>
      <w:proofErr w:type="spellEnd"/>
      <w:r w:rsidRPr="005525F3">
        <w:rPr>
          <w:rStyle w:val="b-wrd-expl"/>
          <w:i/>
        </w:rPr>
        <w:t xml:space="preserve"> </w:t>
      </w:r>
      <w:proofErr w:type="spellStart"/>
      <w:r w:rsidRPr="005525F3">
        <w:rPr>
          <w:rStyle w:val="b-wrd-expl"/>
          <w:i/>
        </w:rPr>
        <w:t>volosy</w:t>
      </w:r>
      <w:proofErr w:type="spellEnd"/>
      <w:r w:rsidRPr="005525F3">
        <w:rPr>
          <w:rStyle w:val="b-wrd-expl"/>
          <w:i/>
        </w:rPr>
        <w:t xml:space="preserve"> u </w:t>
      </w:r>
      <w:proofErr w:type="spellStart"/>
      <w:r w:rsidRPr="005525F3">
        <w:rPr>
          <w:rStyle w:val="b-wrd-expl"/>
          <w:i/>
        </w:rPr>
        <w:t>nego</w:t>
      </w:r>
      <w:proofErr w:type="spellEnd"/>
      <w:r w:rsidRPr="005525F3">
        <w:rPr>
          <w:rStyle w:val="b-wrd-expl"/>
          <w:i/>
        </w:rPr>
        <w:t xml:space="preserve"> </w:t>
      </w:r>
      <w:proofErr w:type="spellStart"/>
      <w:r w:rsidRPr="005525F3">
        <w:rPr>
          <w:rStyle w:val="b-wrd-expl"/>
          <w:i/>
        </w:rPr>
        <w:t>byli</w:t>
      </w:r>
      <w:proofErr w:type="spellEnd"/>
      <w:r w:rsidRPr="005525F3">
        <w:rPr>
          <w:rStyle w:val="b-wrd-expl"/>
          <w:i/>
        </w:rPr>
        <w:t xml:space="preserve"> </w:t>
      </w:r>
      <w:proofErr w:type="spellStart"/>
      <w:r w:rsidRPr="005525F3">
        <w:rPr>
          <w:rStyle w:val="b-wrd-expl"/>
          <w:i/>
        </w:rPr>
        <w:t>sil</w:t>
      </w:r>
      <w:ins w:id="124" w:author="Laura A Janda" w:date="2018-08-31T11:49:00Z">
        <w:r w:rsidR="00606167" w:rsidRPr="005525F3">
          <w:rPr>
            <w:i/>
          </w:rPr>
          <w:t>’</w:t>
        </w:r>
      </w:ins>
      <w:r w:rsidRPr="005525F3">
        <w:rPr>
          <w:rStyle w:val="b-wrd-expl"/>
          <w:i/>
        </w:rPr>
        <w:t>no</w:t>
      </w:r>
      <w:proofErr w:type="spellEnd"/>
      <w:r w:rsidRPr="005525F3">
        <w:rPr>
          <w:rStyle w:val="b-wrd-expl"/>
          <w:i/>
        </w:rPr>
        <w:t xml:space="preserve"> </w:t>
      </w:r>
      <w:proofErr w:type="spellStart"/>
      <w:r w:rsidRPr="005525F3">
        <w:rPr>
          <w:rStyle w:val="b-wrd-expl"/>
          <w:i/>
        </w:rPr>
        <w:t>rastrepany</w:t>
      </w:r>
      <w:proofErr w:type="spellEnd"/>
      <w:r w:rsidRPr="005525F3">
        <w:rPr>
          <w:rStyle w:val="b-wrd-expl"/>
          <w:i/>
        </w:rPr>
        <w:t>.</w:t>
      </w:r>
      <w:r w:rsidRPr="00E66C9C">
        <w:rPr>
          <w:rStyle w:val="b-wrd-expl"/>
        </w:rPr>
        <w:t xml:space="preserve"> </w:t>
      </w:r>
      <w:r>
        <w:rPr>
          <w:rStyle w:val="b-wrd-expl"/>
        </w:rPr>
        <w:t>(J. K. Rowling 1997)</w:t>
      </w:r>
    </w:p>
    <w:p w14:paraId="2E683833" w14:textId="79069978" w:rsidR="00E66C9C" w:rsidRDefault="00E66C9C" w:rsidP="00E66C9C">
      <w:pPr>
        <w:pStyle w:val="Example"/>
        <w:numPr>
          <w:ilvl w:val="0"/>
          <w:numId w:val="0"/>
        </w:numPr>
        <w:ind w:left="567"/>
      </w:pPr>
      <w:r w:rsidRPr="00E66C9C">
        <w:rPr>
          <w:rStyle w:val="b-wrd-expl"/>
        </w:rPr>
        <w:t>‘</w:t>
      </w:r>
      <w:r>
        <w:rPr>
          <w:rStyle w:val="b-wrd-expl"/>
        </w:rPr>
        <w:t>He</w:t>
      </w:r>
      <w:r>
        <w:t xml:space="preserve"> </w:t>
      </w:r>
      <w:r w:rsidRPr="00E66C9C">
        <w:rPr>
          <w:rStyle w:val="b-wrd-expl"/>
          <w:b/>
        </w:rPr>
        <w:t>wore</w:t>
      </w:r>
      <w:r w:rsidRPr="00E66C9C">
        <w:rPr>
          <w:b/>
        </w:rPr>
        <w:t xml:space="preserve"> </w:t>
      </w:r>
      <w:r w:rsidRPr="00E66C9C">
        <w:rPr>
          <w:rStyle w:val="b-wrd-expl"/>
          <w:b/>
        </w:rPr>
        <w:t>glasses</w:t>
      </w:r>
      <w:r>
        <w:t xml:space="preserve">, </w:t>
      </w:r>
      <w:r>
        <w:rPr>
          <w:rStyle w:val="b-wrd-expl"/>
        </w:rPr>
        <w:t>and</w:t>
      </w:r>
      <w:r>
        <w:t xml:space="preserve"> </w:t>
      </w:r>
      <w:r>
        <w:rPr>
          <w:rStyle w:val="b-wrd-expl"/>
        </w:rPr>
        <w:t>his</w:t>
      </w:r>
      <w:r>
        <w:t xml:space="preserve"> </w:t>
      </w:r>
      <w:r>
        <w:rPr>
          <w:rStyle w:val="b-wrd-expl"/>
        </w:rPr>
        <w:t>hair</w:t>
      </w:r>
      <w:r>
        <w:t xml:space="preserve"> </w:t>
      </w:r>
      <w:r>
        <w:rPr>
          <w:rStyle w:val="b-wrd-expl"/>
        </w:rPr>
        <w:t>was</w:t>
      </w:r>
      <w:r>
        <w:t xml:space="preserve"> </w:t>
      </w:r>
      <w:r>
        <w:rPr>
          <w:rStyle w:val="b-wrd-expl"/>
        </w:rPr>
        <w:t>very</w:t>
      </w:r>
      <w:r>
        <w:t xml:space="preserve"> </w:t>
      </w:r>
      <w:r>
        <w:rPr>
          <w:rStyle w:val="b-wrd-expl"/>
        </w:rPr>
        <w:t>untidy</w:t>
      </w:r>
      <w:r>
        <w:t>.’</w:t>
      </w:r>
    </w:p>
    <w:p w14:paraId="72528F8D" w14:textId="7289E736" w:rsidR="00A60983" w:rsidRDefault="001C3034" w:rsidP="001C3034">
      <w:pPr>
        <w:pStyle w:val="Brdtekst-frsteinnrykk"/>
      </w:pPr>
      <w:r>
        <w:t>The distribution of the “character”, “name” and “garment</w:t>
      </w:r>
      <w:ins w:id="125" w:author="Laura A Janda" w:date="2018-08-31T11:49:00Z">
        <w:r w:rsidR="00606167">
          <w:t xml:space="preserve">” </w:t>
        </w:r>
      </w:ins>
      <w:r>
        <w:t>constructions</w:t>
      </w:r>
      <w:r w:rsidR="003E23A0">
        <w:t xml:space="preserve"> is shown in Table 7, which is organized in the same way as Table 6 in the previous section. However, we have </w:t>
      </w:r>
      <w:r w:rsidR="003E23A0">
        <w:lastRenderedPageBreak/>
        <w:t xml:space="preserve">conflated the categories imperative, participle and gerund to “other” in Table 7, since in our database these grammatical forms are not attested frequently for </w:t>
      </w:r>
      <w:proofErr w:type="spellStart"/>
      <w:r w:rsidR="003E23A0" w:rsidRPr="003E23A0">
        <w:rPr>
          <w:i/>
        </w:rPr>
        <w:t>nosit</w:t>
      </w:r>
      <w:proofErr w:type="spellEnd"/>
      <w:r w:rsidR="003E23A0" w:rsidRPr="003E23A0">
        <w:rPr>
          <w:i/>
        </w:rPr>
        <w:t>’</w:t>
      </w:r>
      <w:r w:rsidR="003E23A0">
        <w:t>.</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
        <w:gridCol w:w="1169"/>
        <w:gridCol w:w="798"/>
        <w:gridCol w:w="1084"/>
      </w:tblGrid>
      <w:tr w:rsidR="003E23A0" w:rsidRPr="003E23A0" w14:paraId="3E3281CF" w14:textId="77777777" w:rsidTr="003E23A0">
        <w:trPr>
          <w:trHeight w:val="320"/>
        </w:trPr>
        <w:tc>
          <w:tcPr>
            <w:tcW w:w="900" w:type="dxa"/>
            <w:tcBorders>
              <w:bottom w:val="single" w:sz="4" w:space="0" w:color="auto"/>
            </w:tcBorders>
            <w:noWrap/>
            <w:hideMark/>
          </w:tcPr>
          <w:p w14:paraId="36489C47" w14:textId="77777777" w:rsidR="003E23A0" w:rsidRPr="003E23A0" w:rsidRDefault="003E23A0" w:rsidP="003E23A0">
            <w:pPr>
              <w:pStyle w:val="Brdtekst"/>
              <w:spacing w:before="240"/>
            </w:pPr>
          </w:p>
        </w:tc>
        <w:tc>
          <w:tcPr>
            <w:tcW w:w="983" w:type="dxa"/>
            <w:tcBorders>
              <w:bottom w:val="single" w:sz="4" w:space="0" w:color="auto"/>
            </w:tcBorders>
            <w:noWrap/>
            <w:hideMark/>
          </w:tcPr>
          <w:p w14:paraId="1AA0200B" w14:textId="77777777" w:rsidR="003E23A0" w:rsidRPr="003E23A0" w:rsidRDefault="003E23A0" w:rsidP="003E23A0">
            <w:pPr>
              <w:pStyle w:val="Brdtekst"/>
              <w:spacing w:before="240"/>
              <w:jc w:val="right"/>
              <w:rPr>
                <w:lang w:val="nb-NO"/>
              </w:rPr>
            </w:pPr>
            <w:proofErr w:type="spellStart"/>
            <w:r w:rsidRPr="003E23A0">
              <w:rPr>
                <w:lang w:val="nb-NO"/>
              </w:rPr>
              <w:t>Character</w:t>
            </w:r>
            <w:proofErr w:type="spellEnd"/>
          </w:p>
        </w:tc>
        <w:tc>
          <w:tcPr>
            <w:tcW w:w="760" w:type="dxa"/>
            <w:tcBorders>
              <w:bottom w:val="single" w:sz="4" w:space="0" w:color="auto"/>
            </w:tcBorders>
            <w:noWrap/>
            <w:hideMark/>
          </w:tcPr>
          <w:p w14:paraId="0BFA0E15" w14:textId="77777777" w:rsidR="003E23A0" w:rsidRPr="003E23A0" w:rsidRDefault="003E23A0" w:rsidP="003E23A0">
            <w:pPr>
              <w:pStyle w:val="Brdtekst"/>
              <w:spacing w:before="240"/>
              <w:jc w:val="right"/>
              <w:rPr>
                <w:lang w:val="nb-NO"/>
              </w:rPr>
            </w:pPr>
            <w:proofErr w:type="spellStart"/>
            <w:r w:rsidRPr="003E23A0">
              <w:rPr>
                <w:lang w:val="nb-NO"/>
              </w:rPr>
              <w:t>Name</w:t>
            </w:r>
            <w:proofErr w:type="spellEnd"/>
          </w:p>
        </w:tc>
        <w:tc>
          <w:tcPr>
            <w:tcW w:w="898" w:type="dxa"/>
            <w:tcBorders>
              <w:bottom w:val="single" w:sz="4" w:space="0" w:color="auto"/>
            </w:tcBorders>
            <w:noWrap/>
            <w:hideMark/>
          </w:tcPr>
          <w:p w14:paraId="12FAE511" w14:textId="77777777" w:rsidR="003E23A0" w:rsidRPr="003E23A0" w:rsidRDefault="003E23A0" w:rsidP="003E23A0">
            <w:pPr>
              <w:pStyle w:val="Brdtekst"/>
              <w:spacing w:before="240"/>
              <w:jc w:val="right"/>
              <w:rPr>
                <w:lang w:val="nb-NO"/>
              </w:rPr>
            </w:pPr>
            <w:proofErr w:type="spellStart"/>
            <w:r w:rsidRPr="003E23A0">
              <w:rPr>
                <w:lang w:val="nb-NO"/>
              </w:rPr>
              <w:t>Garment</w:t>
            </w:r>
            <w:proofErr w:type="spellEnd"/>
          </w:p>
        </w:tc>
      </w:tr>
      <w:tr w:rsidR="003E23A0" w:rsidRPr="003E23A0" w14:paraId="38C4BD30" w14:textId="77777777" w:rsidTr="003E23A0">
        <w:trPr>
          <w:trHeight w:val="320"/>
        </w:trPr>
        <w:tc>
          <w:tcPr>
            <w:tcW w:w="900" w:type="dxa"/>
            <w:tcBorders>
              <w:top w:val="single" w:sz="4" w:space="0" w:color="auto"/>
            </w:tcBorders>
            <w:noWrap/>
            <w:hideMark/>
          </w:tcPr>
          <w:p w14:paraId="32AACABA" w14:textId="77777777" w:rsidR="003E23A0" w:rsidRPr="003E23A0" w:rsidRDefault="003E23A0" w:rsidP="003E23A0">
            <w:pPr>
              <w:pStyle w:val="Brdtekst"/>
              <w:rPr>
                <w:lang w:val="nb-NO"/>
              </w:rPr>
            </w:pPr>
            <w:r w:rsidRPr="003E23A0">
              <w:rPr>
                <w:lang w:val="nb-NO"/>
              </w:rPr>
              <w:t>Present</w:t>
            </w:r>
          </w:p>
        </w:tc>
        <w:tc>
          <w:tcPr>
            <w:tcW w:w="983" w:type="dxa"/>
            <w:tcBorders>
              <w:top w:val="single" w:sz="4" w:space="0" w:color="auto"/>
            </w:tcBorders>
            <w:noWrap/>
            <w:hideMark/>
          </w:tcPr>
          <w:p w14:paraId="5D3003F5" w14:textId="77777777" w:rsidR="003E23A0" w:rsidRPr="003E23A0" w:rsidRDefault="003E23A0" w:rsidP="003E23A0">
            <w:pPr>
              <w:pStyle w:val="Brdtekst"/>
              <w:jc w:val="right"/>
              <w:rPr>
                <w:lang w:val="nb-NO"/>
              </w:rPr>
            </w:pPr>
            <w:r w:rsidRPr="003E23A0">
              <w:rPr>
                <w:lang w:val="nb-NO"/>
              </w:rPr>
              <w:t>12</w:t>
            </w:r>
          </w:p>
        </w:tc>
        <w:tc>
          <w:tcPr>
            <w:tcW w:w="760" w:type="dxa"/>
            <w:tcBorders>
              <w:top w:val="single" w:sz="4" w:space="0" w:color="auto"/>
            </w:tcBorders>
            <w:noWrap/>
            <w:hideMark/>
          </w:tcPr>
          <w:p w14:paraId="1614A54C" w14:textId="77777777" w:rsidR="003E23A0" w:rsidRPr="003E23A0" w:rsidRDefault="003E23A0" w:rsidP="003E23A0">
            <w:pPr>
              <w:pStyle w:val="Brdtekst"/>
              <w:jc w:val="right"/>
              <w:rPr>
                <w:lang w:val="nb-NO"/>
              </w:rPr>
            </w:pPr>
            <w:r w:rsidRPr="003E23A0">
              <w:rPr>
                <w:lang w:val="nb-NO"/>
              </w:rPr>
              <w:t>7</w:t>
            </w:r>
          </w:p>
        </w:tc>
        <w:tc>
          <w:tcPr>
            <w:tcW w:w="898" w:type="dxa"/>
            <w:tcBorders>
              <w:top w:val="single" w:sz="4" w:space="0" w:color="auto"/>
            </w:tcBorders>
            <w:noWrap/>
            <w:hideMark/>
          </w:tcPr>
          <w:p w14:paraId="31161F8A" w14:textId="77777777" w:rsidR="003E23A0" w:rsidRPr="003E23A0" w:rsidRDefault="003E23A0" w:rsidP="003E23A0">
            <w:pPr>
              <w:pStyle w:val="Brdtekst"/>
              <w:jc w:val="right"/>
              <w:rPr>
                <w:lang w:val="nb-NO"/>
              </w:rPr>
            </w:pPr>
            <w:r w:rsidRPr="003E23A0">
              <w:rPr>
                <w:lang w:val="nb-NO"/>
              </w:rPr>
              <w:t>17</w:t>
            </w:r>
          </w:p>
        </w:tc>
      </w:tr>
      <w:tr w:rsidR="003E23A0" w:rsidRPr="003E23A0" w14:paraId="039F0CA2" w14:textId="77777777" w:rsidTr="003E23A0">
        <w:trPr>
          <w:trHeight w:val="320"/>
        </w:trPr>
        <w:tc>
          <w:tcPr>
            <w:tcW w:w="900" w:type="dxa"/>
            <w:noWrap/>
            <w:hideMark/>
          </w:tcPr>
          <w:p w14:paraId="6E9A9BEC" w14:textId="77777777" w:rsidR="003E23A0" w:rsidRPr="003E23A0" w:rsidRDefault="003E23A0" w:rsidP="003E23A0">
            <w:pPr>
              <w:pStyle w:val="Brdtekst"/>
              <w:rPr>
                <w:lang w:val="nb-NO"/>
              </w:rPr>
            </w:pPr>
            <w:proofErr w:type="spellStart"/>
            <w:r w:rsidRPr="003E23A0">
              <w:rPr>
                <w:lang w:val="nb-NO"/>
              </w:rPr>
              <w:t>Past</w:t>
            </w:r>
            <w:proofErr w:type="spellEnd"/>
          </w:p>
        </w:tc>
        <w:tc>
          <w:tcPr>
            <w:tcW w:w="983" w:type="dxa"/>
            <w:noWrap/>
            <w:hideMark/>
          </w:tcPr>
          <w:p w14:paraId="3C5CA37F" w14:textId="77777777" w:rsidR="003E23A0" w:rsidRPr="003E23A0" w:rsidRDefault="003E23A0" w:rsidP="003E23A0">
            <w:pPr>
              <w:pStyle w:val="Brdtekst"/>
              <w:jc w:val="right"/>
              <w:rPr>
                <w:lang w:val="nb-NO"/>
              </w:rPr>
            </w:pPr>
            <w:r w:rsidRPr="003E23A0">
              <w:rPr>
                <w:lang w:val="nb-NO"/>
              </w:rPr>
              <w:t>9</w:t>
            </w:r>
          </w:p>
        </w:tc>
        <w:tc>
          <w:tcPr>
            <w:tcW w:w="760" w:type="dxa"/>
            <w:noWrap/>
            <w:hideMark/>
          </w:tcPr>
          <w:p w14:paraId="48F9153B" w14:textId="77777777" w:rsidR="003E23A0" w:rsidRPr="003E23A0" w:rsidRDefault="003E23A0" w:rsidP="003E23A0">
            <w:pPr>
              <w:pStyle w:val="Brdtekst"/>
              <w:jc w:val="right"/>
              <w:rPr>
                <w:lang w:val="nb-NO"/>
              </w:rPr>
            </w:pPr>
            <w:r w:rsidRPr="003E23A0">
              <w:rPr>
                <w:lang w:val="nb-NO"/>
              </w:rPr>
              <w:t>2</w:t>
            </w:r>
          </w:p>
        </w:tc>
        <w:tc>
          <w:tcPr>
            <w:tcW w:w="898" w:type="dxa"/>
            <w:noWrap/>
            <w:hideMark/>
          </w:tcPr>
          <w:p w14:paraId="16B046F6" w14:textId="77777777" w:rsidR="003E23A0" w:rsidRPr="003E23A0" w:rsidRDefault="003E23A0" w:rsidP="003E23A0">
            <w:pPr>
              <w:pStyle w:val="Brdtekst"/>
              <w:jc w:val="right"/>
              <w:rPr>
                <w:lang w:val="nb-NO"/>
              </w:rPr>
            </w:pPr>
            <w:r w:rsidRPr="003E23A0">
              <w:rPr>
                <w:lang w:val="nb-NO"/>
              </w:rPr>
              <w:t>15</w:t>
            </w:r>
          </w:p>
        </w:tc>
      </w:tr>
      <w:tr w:rsidR="003E23A0" w:rsidRPr="003E23A0" w14:paraId="130499C3" w14:textId="77777777" w:rsidTr="003E23A0">
        <w:trPr>
          <w:trHeight w:val="320"/>
        </w:trPr>
        <w:tc>
          <w:tcPr>
            <w:tcW w:w="900" w:type="dxa"/>
            <w:noWrap/>
            <w:hideMark/>
          </w:tcPr>
          <w:p w14:paraId="07B45E59" w14:textId="77777777" w:rsidR="003E23A0" w:rsidRPr="003E23A0" w:rsidRDefault="003E23A0" w:rsidP="003E23A0">
            <w:pPr>
              <w:pStyle w:val="Brdtekst"/>
              <w:rPr>
                <w:lang w:val="nb-NO"/>
              </w:rPr>
            </w:pPr>
            <w:proofErr w:type="spellStart"/>
            <w:r w:rsidRPr="003E23A0">
              <w:rPr>
                <w:lang w:val="nb-NO"/>
              </w:rPr>
              <w:t>Infinitive</w:t>
            </w:r>
            <w:proofErr w:type="spellEnd"/>
          </w:p>
        </w:tc>
        <w:tc>
          <w:tcPr>
            <w:tcW w:w="983" w:type="dxa"/>
            <w:noWrap/>
            <w:hideMark/>
          </w:tcPr>
          <w:p w14:paraId="2D94385A" w14:textId="77777777" w:rsidR="003E23A0" w:rsidRPr="003E23A0" w:rsidRDefault="003E23A0" w:rsidP="003E23A0">
            <w:pPr>
              <w:pStyle w:val="Brdtekst"/>
              <w:jc w:val="right"/>
              <w:rPr>
                <w:lang w:val="nb-NO"/>
              </w:rPr>
            </w:pPr>
            <w:r w:rsidRPr="003E23A0">
              <w:rPr>
                <w:lang w:val="nb-NO"/>
              </w:rPr>
              <w:t>2</w:t>
            </w:r>
          </w:p>
        </w:tc>
        <w:tc>
          <w:tcPr>
            <w:tcW w:w="760" w:type="dxa"/>
            <w:noWrap/>
            <w:hideMark/>
          </w:tcPr>
          <w:p w14:paraId="2A429B21" w14:textId="77777777" w:rsidR="003E23A0" w:rsidRPr="003E23A0" w:rsidRDefault="003E23A0" w:rsidP="003E23A0">
            <w:pPr>
              <w:pStyle w:val="Brdtekst"/>
              <w:jc w:val="right"/>
              <w:rPr>
                <w:lang w:val="nb-NO"/>
              </w:rPr>
            </w:pPr>
            <w:r w:rsidRPr="003E23A0">
              <w:rPr>
                <w:lang w:val="nb-NO"/>
              </w:rPr>
              <w:t>1</w:t>
            </w:r>
          </w:p>
        </w:tc>
        <w:tc>
          <w:tcPr>
            <w:tcW w:w="898" w:type="dxa"/>
            <w:noWrap/>
            <w:hideMark/>
          </w:tcPr>
          <w:p w14:paraId="584610F0" w14:textId="77777777" w:rsidR="003E23A0" w:rsidRPr="003E23A0" w:rsidRDefault="003E23A0" w:rsidP="003E23A0">
            <w:pPr>
              <w:pStyle w:val="Brdtekst"/>
              <w:jc w:val="right"/>
              <w:rPr>
                <w:lang w:val="nb-NO"/>
              </w:rPr>
            </w:pPr>
            <w:r w:rsidRPr="003E23A0">
              <w:rPr>
                <w:lang w:val="nb-NO"/>
              </w:rPr>
              <w:t>13</w:t>
            </w:r>
          </w:p>
        </w:tc>
      </w:tr>
      <w:tr w:rsidR="003E23A0" w:rsidRPr="003E23A0" w14:paraId="29E8D290" w14:textId="77777777" w:rsidTr="003E23A0">
        <w:trPr>
          <w:trHeight w:val="320"/>
        </w:trPr>
        <w:tc>
          <w:tcPr>
            <w:tcW w:w="900" w:type="dxa"/>
            <w:noWrap/>
            <w:hideMark/>
          </w:tcPr>
          <w:p w14:paraId="328B87C3" w14:textId="77777777" w:rsidR="003E23A0" w:rsidRPr="003E23A0" w:rsidRDefault="003E23A0" w:rsidP="003E23A0">
            <w:pPr>
              <w:pStyle w:val="Brdtekst"/>
              <w:rPr>
                <w:lang w:val="nb-NO"/>
              </w:rPr>
            </w:pPr>
            <w:proofErr w:type="spellStart"/>
            <w:r w:rsidRPr="003E23A0">
              <w:rPr>
                <w:lang w:val="nb-NO"/>
              </w:rPr>
              <w:t>Other</w:t>
            </w:r>
            <w:proofErr w:type="spellEnd"/>
          </w:p>
        </w:tc>
        <w:tc>
          <w:tcPr>
            <w:tcW w:w="983" w:type="dxa"/>
            <w:noWrap/>
            <w:hideMark/>
          </w:tcPr>
          <w:p w14:paraId="2DE406FA" w14:textId="77777777" w:rsidR="003E23A0" w:rsidRPr="003E23A0" w:rsidRDefault="003E23A0" w:rsidP="003E23A0">
            <w:pPr>
              <w:pStyle w:val="Brdtekst"/>
              <w:jc w:val="right"/>
              <w:rPr>
                <w:lang w:val="nb-NO"/>
              </w:rPr>
            </w:pPr>
            <w:r w:rsidRPr="003E23A0">
              <w:rPr>
                <w:lang w:val="nb-NO"/>
              </w:rPr>
              <w:t>1</w:t>
            </w:r>
          </w:p>
        </w:tc>
        <w:tc>
          <w:tcPr>
            <w:tcW w:w="760" w:type="dxa"/>
            <w:noWrap/>
            <w:hideMark/>
          </w:tcPr>
          <w:p w14:paraId="1FEC7512" w14:textId="77777777" w:rsidR="003E23A0" w:rsidRPr="003E23A0" w:rsidRDefault="003E23A0" w:rsidP="003E23A0">
            <w:pPr>
              <w:pStyle w:val="Brdtekst"/>
              <w:jc w:val="right"/>
              <w:rPr>
                <w:lang w:val="nb-NO"/>
              </w:rPr>
            </w:pPr>
            <w:r w:rsidRPr="003E23A0">
              <w:rPr>
                <w:lang w:val="nb-NO"/>
              </w:rPr>
              <w:t>2</w:t>
            </w:r>
          </w:p>
        </w:tc>
        <w:tc>
          <w:tcPr>
            <w:tcW w:w="898" w:type="dxa"/>
            <w:noWrap/>
            <w:hideMark/>
          </w:tcPr>
          <w:p w14:paraId="4D53FB9F" w14:textId="77777777" w:rsidR="003E23A0" w:rsidRPr="003E23A0" w:rsidRDefault="003E23A0" w:rsidP="003E23A0">
            <w:pPr>
              <w:pStyle w:val="Brdtekst"/>
              <w:jc w:val="right"/>
              <w:rPr>
                <w:lang w:val="nb-NO"/>
              </w:rPr>
            </w:pPr>
            <w:r w:rsidRPr="003E23A0">
              <w:rPr>
                <w:lang w:val="nb-NO"/>
              </w:rPr>
              <w:t>3</w:t>
            </w:r>
          </w:p>
        </w:tc>
      </w:tr>
      <w:tr w:rsidR="003E23A0" w:rsidRPr="003E23A0" w14:paraId="5116421C" w14:textId="77777777" w:rsidTr="003E23A0">
        <w:trPr>
          <w:trHeight w:val="320"/>
        </w:trPr>
        <w:tc>
          <w:tcPr>
            <w:tcW w:w="900" w:type="dxa"/>
            <w:noWrap/>
            <w:hideMark/>
          </w:tcPr>
          <w:p w14:paraId="63E2A2F2" w14:textId="77777777" w:rsidR="003E23A0" w:rsidRPr="003E23A0" w:rsidRDefault="003E23A0" w:rsidP="003E23A0">
            <w:pPr>
              <w:pStyle w:val="Brdtekst"/>
              <w:rPr>
                <w:lang w:val="nb-NO"/>
              </w:rPr>
            </w:pPr>
            <w:r w:rsidRPr="003E23A0">
              <w:rPr>
                <w:lang w:val="nb-NO"/>
              </w:rPr>
              <w:t>Total</w:t>
            </w:r>
          </w:p>
        </w:tc>
        <w:tc>
          <w:tcPr>
            <w:tcW w:w="983" w:type="dxa"/>
            <w:noWrap/>
            <w:hideMark/>
          </w:tcPr>
          <w:p w14:paraId="08920671" w14:textId="77777777" w:rsidR="003E23A0" w:rsidRPr="003E23A0" w:rsidRDefault="003E23A0" w:rsidP="003E23A0">
            <w:pPr>
              <w:pStyle w:val="Brdtekst"/>
              <w:jc w:val="right"/>
              <w:rPr>
                <w:lang w:val="nb-NO"/>
              </w:rPr>
            </w:pPr>
            <w:r w:rsidRPr="003E23A0">
              <w:rPr>
                <w:lang w:val="nb-NO"/>
              </w:rPr>
              <w:t>24</w:t>
            </w:r>
          </w:p>
        </w:tc>
        <w:tc>
          <w:tcPr>
            <w:tcW w:w="760" w:type="dxa"/>
            <w:noWrap/>
            <w:hideMark/>
          </w:tcPr>
          <w:p w14:paraId="650DDF6F" w14:textId="77777777" w:rsidR="003E23A0" w:rsidRPr="003E23A0" w:rsidRDefault="003E23A0" w:rsidP="003E23A0">
            <w:pPr>
              <w:pStyle w:val="Brdtekst"/>
              <w:jc w:val="right"/>
              <w:rPr>
                <w:lang w:val="nb-NO"/>
              </w:rPr>
            </w:pPr>
            <w:r w:rsidRPr="003E23A0">
              <w:rPr>
                <w:lang w:val="nb-NO"/>
              </w:rPr>
              <w:t>12</w:t>
            </w:r>
          </w:p>
        </w:tc>
        <w:tc>
          <w:tcPr>
            <w:tcW w:w="898" w:type="dxa"/>
            <w:noWrap/>
            <w:hideMark/>
          </w:tcPr>
          <w:p w14:paraId="6041A2FA" w14:textId="77777777" w:rsidR="003E23A0" w:rsidRPr="003E23A0" w:rsidRDefault="003E23A0" w:rsidP="003E23A0">
            <w:pPr>
              <w:pStyle w:val="Brdtekst"/>
              <w:jc w:val="right"/>
              <w:rPr>
                <w:lang w:val="nb-NO"/>
              </w:rPr>
            </w:pPr>
            <w:r w:rsidRPr="003E23A0">
              <w:rPr>
                <w:lang w:val="nb-NO"/>
              </w:rPr>
              <w:t>48</w:t>
            </w:r>
          </w:p>
        </w:tc>
      </w:tr>
    </w:tbl>
    <w:p w14:paraId="73C9142D" w14:textId="7AAFB54C" w:rsidR="003E23A0" w:rsidRPr="00980BFA" w:rsidRDefault="003E23A0" w:rsidP="003E23A0">
      <w:pPr>
        <w:pStyle w:val="Bildetekst"/>
        <w:rPr>
          <w:lang w:val="en-US"/>
        </w:rPr>
      </w:pPr>
      <w:r w:rsidRPr="00980BFA">
        <w:rPr>
          <w:lang w:val="en-US"/>
        </w:rPr>
        <w:t xml:space="preserve">Table </w:t>
      </w:r>
      <w:r>
        <w:fldChar w:fldCharType="begin"/>
      </w:r>
      <w:r w:rsidRPr="00980BFA">
        <w:rPr>
          <w:lang w:val="en-US"/>
        </w:rPr>
        <w:instrText xml:space="preserve"> SEQ Table \* ARABIC </w:instrText>
      </w:r>
      <w:r>
        <w:fldChar w:fldCharType="separate"/>
      </w:r>
      <w:r w:rsidR="00862901">
        <w:rPr>
          <w:noProof/>
          <w:lang w:val="en-US"/>
        </w:rPr>
        <w:t>7</w:t>
      </w:r>
      <w:r>
        <w:fldChar w:fldCharType="end"/>
      </w:r>
      <w:r w:rsidR="00980BFA" w:rsidRPr="00980BFA">
        <w:rPr>
          <w:lang w:val="en-US"/>
        </w:rPr>
        <w:t xml:space="preserve">: Constructional and grammatical profiles for </w:t>
      </w:r>
      <w:proofErr w:type="spellStart"/>
      <w:r w:rsidR="00980BFA" w:rsidRPr="00980BFA">
        <w:rPr>
          <w:i w:val="0"/>
          <w:lang w:val="en-US"/>
        </w:rPr>
        <w:t>nosit</w:t>
      </w:r>
      <w:proofErr w:type="spellEnd"/>
      <w:r w:rsidR="00980BFA" w:rsidRPr="00980BFA">
        <w:rPr>
          <w:i w:val="0"/>
          <w:lang w:val="en-US"/>
        </w:rPr>
        <w:t>’</w:t>
      </w:r>
      <w:r w:rsidR="00980BFA" w:rsidRPr="00980BFA">
        <w:rPr>
          <w:lang w:val="en-US"/>
        </w:rPr>
        <w:t xml:space="preserve"> ‘carry’</w:t>
      </w:r>
    </w:p>
    <w:p w14:paraId="1D0668F3" w14:textId="77777777" w:rsidR="00980BFA" w:rsidRDefault="00980BFA" w:rsidP="00980BFA">
      <w:pPr>
        <w:pStyle w:val="Bildetekst"/>
        <w:spacing w:after="0"/>
      </w:pPr>
      <w:r>
        <w:rPr>
          <w:noProof/>
        </w:rPr>
        <w:drawing>
          <wp:inline distT="0" distB="0" distL="0" distR="0" wp14:anchorId="29BEF738" wp14:editId="1E1EE448">
            <wp:extent cx="4572000" cy="2743200"/>
            <wp:effectExtent l="0" t="0" r="12700" b="12700"/>
            <wp:docPr id="11" name="Diagram 1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471E59" w14:textId="01360AB6" w:rsidR="003E23A0" w:rsidRDefault="003E23A0" w:rsidP="003E23A0">
      <w:pPr>
        <w:pStyle w:val="Bildetekst"/>
        <w:rPr>
          <w:lang w:val="en-US"/>
        </w:rPr>
      </w:pPr>
      <w:r w:rsidRPr="00980BFA">
        <w:rPr>
          <w:lang w:val="en-US"/>
        </w:rPr>
        <w:t xml:space="preserve">Figure </w:t>
      </w:r>
      <w:r>
        <w:fldChar w:fldCharType="begin"/>
      </w:r>
      <w:r w:rsidRPr="00980BFA">
        <w:rPr>
          <w:lang w:val="en-US"/>
        </w:rPr>
        <w:instrText xml:space="preserve"> SEQ Figure \* ARABIC </w:instrText>
      </w:r>
      <w:r>
        <w:fldChar w:fldCharType="separate"/>
      </w:r>
      <w:r w:rsidR="00862901">
        <w:rPr>
          <w:noProof/>
          <w:lang w:val="en-US"/>
        </w:rPr>
        <w:t>7</w:t>
      </w:r>
      <w:r>
        <w:fldChar w:fldCharType="end"/>
      </w:r>
      <w:r w:rsidR="00980BFA" w:rsidRPr="00980BFA">
        <w:rPr>
          <w:lang w:val="en-US"/>
        </w:rPr>
        <w:t xml:space="preserve">: Constructional and grammatical profiles for </w:t>
      </w:r>
      <w:proofErr w:type="spellStart"/>
      <w:r w:rsidR="00980BFA" w:rsidRPr="00980BFA">
        <w:rPr>
          <w:i w:val="0"/>
          <w:lang w:val="en-US"/>
        </w:rPr>
        <w:t>nosit</w:t>
      </w:r>
      <w:proofErr w:type="spellEnd"/>
      <w:r w:rsidR="00980BFA" w:rsidRPr="00980BFA">
        <w:rPr>
          <w:i w:val="0"/>
          <w:lang w:val="en-US"/>
        </w:rPr>
        <w:t>’</w:t>
      </w:r>
      <w:r w:rsidR="00980BFA" w:rsidRPr="00980BFA">
        <w:rPr>
          <w:lang w:val="en-US"/>
        </w:rPr>
        <w:t xml:space="preserve"> ‘carry’</w:t>
      </w:r>
    </w:p>
    <w:p w14:paraId="24CDD170" w14:textId="7D099733" w:rsidR="00871A38" w:rsidRDefault="00980BFA" w:rsidP="00980BFA">
      <w:pPr>
        <w:pStyle w:val="Brdtekst-frsteinnrykk"/>
      </w:pPr>
      <w:r>
        <w:t>Although we are dealing with a small</w:t>
      </w:r>
      <w:r w:rsidR="00B44797">
        <w:t xml:space="preserve"> dataset, it seems clear that the three constructions have somewhat different grammatical profiles. In particular, the infinitive is only frequent for the garment construction. </w:t>
      </w:r>
      <w:r w:rsidR="00871A38" w:rsidRPr="00645AA4">
        <w:rPr>
          <w:color w:val="FF0000"/>
        </w:rPr>
        <w:t>Here is an illustration:</w:t>
      </w:r>
    </w:p>
    <w:p w14:paraId="73FA87D2" w14:textId="0F27A1C3" w:rsidR="00645AA4" w:rsidRPr="00645AA4" w:rsidRDefault="00645AA4" w:rsidP="00645AA4">
      <w:pPr>
        <w:pStyle w:val="Example"/>
        <w:rPr>
          <w:color w:val="FF0000"/>
        </w:rPr>
      </w:pPr>
      <w:r w:rsidRPr="00645AA4">
        <w:rPr>
          <w:i/>
          <w:color w:val="FF0000"/>
        </w:rPr>
        <w:t xml:space="preserve">My-to, </w:t>
      </w:r>
      <w:proofErr w:type="spellStart"/>
      <w:r w:rsidRPr="00645AA4">
        <w:rPr>
          <w:i/>
          <w:color w:val="FF0000"/>
        </w:rPr>
        <w:t>možet</w:t>
      </w:r>
      <w:proofErr w:type="spellEnd"/>
      <w:r w:rsidRPr="00645AA4">
        <w:rPr>
          <w:i/>
          <w:color w:val="FF0000"/>
        </w:rPr>
        <w:t xml:space="preserve"> </w:t>
      </w:r>
      <w:proofErr w:type="spellStart"/>
      <w:r w:rsidRPr="00645AA4">
        <w:rPr>
          <w:i/>
          <w:color w:val="FF0000"/>
        </w:rPr>
        <w:t>byt</w:t>
      </w:r>
      <w:proofErr w:type="spellEnd"/>
      <w:r w:rsidRPr="00645AA4">
        <w:rPr>
          <w:i/>
          <w:color w:val="FF0000"/>
        </w:rPr>
        <w:t xml:space="preserve">’, </w:t>
      </w:r>
      <w:proofErr w:type="spellStart"/>
      <w:r w:rsidRPr="00645AA4">
        <w:rPr>
          <w:i/>
          <w:color w:val="FF0000"/>
        </w:rPr>
        <w:t>izlovčimsja</w:t>
      </w:r>
      <w:proofErr w:type="spellEnd"/>
      <w:r w:rsidRPr="00645AA4">
        <w:rPr>
          <w:i/>
          <w:color w:val="FF0000"/>
        </w:rPr>
        <w:t xml:space="preserve"> </w:t>
      </w:r>
      <w:proofErr w:type="spellStart"/>
      <w:r w:rsidRPr="00645AA4">
        <w:rPr>
          <w:i/>
          <w:color w:val="FF0000"/>
        </w:rPr>
        <w:t>večno</w:t>
      </w:r>
      <w:proofErr w:type="spellEnd"/>
      <w:r w:rsidRPr="00645AA4">
        <w:rPr>
          <w:i/>
          <w:color w:val="FF0000"/>
        </w:rPr>
        <w:t xml:space="preserve"> </w:t>
      </w:r>
      <w:proofErr w:type="spellStart"/>
      <w:r w:rsidRPr="00645AA4">
        <w:rPr>
          <w:b/>
          <w:i/>
          <w:color w:val="FF0000"/>
        </w:rPr>
        <w:t>nosit’</w:t>
      </w:r>
      <w:r w:rsidRPr="00645AA4">
        <w:rPr>
          <w:b/>
          <w:i/>
          <w:color w:val="FF0000"/>
          <w:vertAlign w:val="superscript"/>
        </w:rPr>
        <w:t>non</w:t>
      </w:r>
      <w:proofErr w:type="spellEnd"/>
      <w:r w:rsidRPr="00645AA4">
        <w:rPr>
          <w:i/>
          <w:color w:val="FF0000"/>
        </w:rPr>
        <w:t xml:space="preserve"> </w:t>
      </w:r>
      <w:proofErr w:type="spellStart"/>
      <w:r w:rsidRPr="00645AA4">
        <w:rPr>
          <w:i/>
          <w:color w:val="FF0000"/>
        </w:rPr>
        <w:t>naši</w:t>
      </w:r>
      <w:proofErr w:type="spellEnd"/>
      <w:r w:rsidRPr="00645AA4">
        <w:rPr>
          <w:i/>
          <w:color w:val="FF0000"/>
        </w:rPr>
        <w:t xml:space="preserve"> </w:t>
      </w:r>
      <w:proofErr w:type="spellStart"/>
      <w:r w:rsidRPr="00645AA4">
        <w:rPr>
          <w:i/>
          <w:color w:val="FF0000"/>
        </w:rPr>
        <w:t>maski</w:t>
      </w:r>
      <w:proofErr w:type="spellEnd"/>
      <w:r w:rsidRPr="00645AA4">
        <w:rPr>
          <w:color w:val="FF0000"/>
        </w:rPr>
        <w:t>. (Nabokov 1968)</w:t>
      </w:r>
    </w:p>
    <w:p w14:paraId="7E756D22" w14:textId="20779517" w:rsidR="00645AA4" w:rsidRPr="00645AA4" w:rsidRDefault="00645AA4" w:rsidP="00645AA4">
      <w:pPr>
        <w:pStyle w:val="Example"/>
        <w:numPr>
          <w:ilvl w:val="0"/>
          <w:numId w:val="0"/>
        </w:numPr>
        <w:ind w:left="567"/>
        <w:rPr>
          <w:color w:val="FF0000"/>
        </w:rPr>
      </w:pPr>
      <w:r w:rsidRPr="00645AA4">
        <w:rPr>
          <w:color w:val="FF0000"/>
        </w:rPr>
        <w:t xml:space="preserve">‘We'll manage, perhaps, to </w:t>
      </w:r>
      <w:r w:rsidRPr="00645AA4">
        <w:rPr>
          <w:b/>
          <w:color w:val="FF0000"/>
        </w:rPr>
        <w:t>wear</w:t>
      </w:r>
      <w:r w:rsidRPr="00645AA4">
        <w:rPr>
          <w:color w:val="FF0000"/>
        </w:rPr>
        <w:t xml:space="preserve"> our masks always.’</w:t>
      </w:r>
    </w:p>
    <w:p w14:paraId="64F8A2D6" w14:textId="5684195C" w:rsidR="00980BFA" w:rsidRPr="00980BFA" w:rsidRDefault="00B44797" w:rsidP="00980BFA">
      <w:pPr>
        <w:pStyle w:val="Brdtekst-frsteinnrykk"/>
      </w:pPr>
      <w:r>
        <w:t>With regard to input for L2 learners, it seems strategic to include the infinitive for the garment construction, but not for the character and name constructions. More generally, the c</w:t>
      </w:r>
      <w:r w:rsidR="00FA5C6E">
        <w:t xml:space="preserve">ase study with </w:t>
      </w:r>
      <w:proofErr w:type="spellStart"/>
      <w:r w:rsidR="00FA5C6E" w:rsidRPr="00FA5C6E">
        <w:rPr>
          <w:i/>
        </w:rPr>
        <w:t>nosit</w:t>
      </w:r>
      <w:proofErr w:type="spellEnd"/>
      <w:r w:rsidR="00FA5C6E" w:rsidRPr="00FA5C6E">
        <w:rPr>
          <w:i/>
        </w:rPr>
        <w:t>’</w:t>
      </w:r>
      <w:r w:rsidR="00FA5C6E">
        <w:t xml:space="preserve"> shows that it is necessary to consider each verb individually, since both grammatical and constructional profiles for each verb may involve idiosyncrasies that have consequences for the creation of strategic input for L2 learners.</w:t>
      </w:r>
    </w:p>
    <w:p w14:paraId="4789E9C2" w14:textId="49137690" w:rsidR="00645AA4" w:rsidRDefault="00384030" w:rsidP="00026CB7">
      <w:pPr>
        <w:pStyle w:val="Overskrift2"/>
      </w:pPr>
      <w:r>
        <w:t xml:space="preserve">9. </w:t>
      </w:r>
      <w:r w:rsidR="00645AA4">
        <w:t>Teaching Russian verbs of motion – some questions to consider</w:t>
      </w:r>
    </w:p>
    <w:p w14:paraId="0AB85CA4" w14:textId="48352C23" w:rsidR="00645AA4" w:rsidRDefault="00645AA4" w:rsidP="00645AA4">
      <w:pPr>
        <w:pStyle w:val="Brdtekst"/>
        <w:rPr>
          <w:color w:val="FF0000"/>
        </w:rPr>
      </w:pPr>
      <w:r w:rsidRPr="00645AA4">
        <w:rPr>
          <w:color w:val="FF0000"/>
        </w:rPr>
        <w:t xml:space="preserve">While the </w:t>
      </w:r>
      <w:r>
        <w:rPr>
          <w:color w:val="FF0000"/>
        </w:rPr>
        <w:t xml:space="preserve">purpose of the present study is to </w:t>
      </w:r>
      <w:r w:rsidR="00861602">
        <w:rPr>
          <w:color w:val="FF0000"/>
        </w:rPr>
        <w:t>investigate the role of constructional and grammatical profiles in securing strategic input for L2 learners, all our examples concern Russian verbs of motion, and it therefore seems appropriate to include a discussion of some specific questions pertaining to the teaching of Russian motion verbs. Let us start by summarizing some of our findings:</w:t>
      </w:r>
    </w:p>
    <w:p w14:paraId="3AEB2663" w14:textId="3F4C8A17" w:rsidR="00861602" w:rsidRDefault="00C16C60" w:rsidP="00C16C60">
      <w:pPr>
        <w:pStyle w:val="Example"/>
        <w:tabs>
          <w:tab w:val="left" w:pos="851"/>
        </w:tabs>
        <w:rPr>
          <w:color w:val="FF0000"/>
        </w:rPr>
      </w:pPr>
      <w:r>
        <w:rPr>
          <w:color w:val="FF0000"/>
        </w:rPr>
        <w:t>a.</w:t>
      </w:r>
      <w:r>
        <w:rPr>
          <w:color w:val="FF0000"/>
        </w:rPr>
        <w:tab/>
        <w:t>Unidirectional verbs are more frequent than non-directional verbs.</w:t>
      </w:r>
    </w:p>
    <w:p w14:paraId="765A614E" w14:textId="36A92490" w:rsidR="00C16C60" w:rsidRDefault="00C16C60" w:rsidP="00C16C60">
      <w:pPr>
        <w:pStyle w:val="Example"/>
        <w:numPr>
          <w:ilvl w:val="0"/>
          <w:numId w:val="0"/>
        </w:numPr>
        <w:tabs>
          <w:tab w:val="left" w:pos="851"/>
        </w:tabs>
        <w:ind w:left="851" w:hanging="284"/>
        <w:rPr>
          <w:color w:val="FF0000"/>
        </w:rPr>
      </w:pPr>
      <w:r>
        <w:rPr>
          <w:color w:val="FF0000"/>
        </w:rPr>
        <w:t>b.</w:t>
      </w:r>
      <w:r>
        <w:rPr>
          <w:color w:val="FF0000"/>
        </w:rPr>
        <w:tab/>
        <w:t>Prefixed verbs are more frequent than simplex verbs.</w:t>
      </w:r>
    </w:p>
    <w:p w14:paraId="11EC677B" w14:textId="3C271964" w:rsidR="00C16C60" w:rsidRDefault="00C16C60" w:rsidP="00C16C60">
      <w:pPr>
        <w:pStyle w:val="Example"/>
        <w:numPr>
          <w:ilvl w:val="0"/>
          <w:numId w:val="0"/>
        </w:numPr>
        <w:tabs>
          <w:tab w:val="left" w:pos="851"/>
        </w:tabs>
        <w:ind w:left="851" w:hanging="284"/>
        <w:rPr>
          <w:color w:val="FF0000"/>
        </w:rPr>
      </w:pPr>
      <w:r>
        <w:rPr>
          <w:color w:val="FF0000"/>
        </w:rPr>
        <w:t>c.</w:t>
      </w:r>
      <w:r>
        <w:rPr>
          <w:color w:val="FF0000"/>
        </w:rPr>
        <w:tab/>
        <w:t xml:space="preserve">The most frequent prefixes are </w:t>
      </w:r>
      <w:r>
        <w:rPr>
          <w:i/>
          <w:color w:val="FF0000"/>
        </w:rPr>
        <w:t xml:space="preserve">v- </w:t>
      </w:r>
      <w:r>
        <w:rPr>
          <w:color w:val="FF0000"/>
        </w:rPr>
        <w:t>‘into’</w:t>
      </w:r>
      <w:r>
        <w:rPr>
          <w:i/>
          <w:color w:val="FF0000"/>
        </w:rPr>
        <w:t xml:space="preserve">, </w:t>
      </w:r>
      <w:proofErr w:type="spellStart"/>
      <w:r>
        <w:rPr>
          <w:i/>
          <w:color w:val="FF0000"/>
        </w:rPr>
        <w:t>vy</w:t>
      </w:r>
      <w:proofErr w:type="spellEnd"/>
      <w:r>
        <w:rPr>
          <w:i/>
          <w:color w:val="FF0000"/>
        </w:rPr>
        <w:t xml:space="preserve">- </w:t>
      </w:r>
      <w:r>
        <w:rPr>
          <w:color w:val="FF0000"/>
        </w:rPr>
        <w:t>‘out of’</w:t>
      </w:r>
      <w:r>
        <w:rPr>
          <w:i/>
          <w:color w:val="FF0000"/>
        </w:rPr>
        <w:t xml:space="preserve">, </w:t>
      </w:r>
      <w:proofErr w:type="spellStart"/>
      <w:r>
        <w:rPr>
          <w:i/>
          <w:color w:val="FF0000"/>
        </w:rPr>
        <w:t>pri</w:t>
      </w:r>
      <w:proofErr w:type="spellEnd"/>
      <w:r>
        <w:rPr>
          <w:i/>
          <w:color w:val="FF0000"/>
        </w:rPr>
        <w:t xml:space="preserve">- </w:t>
      </w:r>
      <w:r>
        <w:rPr>
          <w:color w:val="FF0000"/>
        </w:rPr>
        <w:t xml:space="preserve">‘to’ </w:t>
      </w:r>
      <w:r>
        <w:rPr>
          <w:i/>
          <w:color w:val="FF0000"/>
        </w:rPr>
        <w:t xml:space="preserve">and u- </w:t>
      </w:r>
      <w:r>
        <w:rPr>
          <w:color w:val="FF0000"/>
        </w:rPr>
        <w:t>‘away from’</w:t>
      </w:r>
      <w:r>
        <w:rPr>
          <w:i/>
          <w:color w:val="FF0000"/>
        </w:rPr>
        <w:t>.</w:t>
      </w:r>
    </w:p>
    <w:p w14:paraId="4305D284" w14:textId="3F1F2A60" w:rsidR="00C16C60" w:rsidRDefault="00C16C60" w:rsidP="00C16C60">
      <w:pPr>
        <w:pStyle w:val="Example"/>
        <w:numPr>
          <w:ilvl w:val="0"/>
          <w:numId w:val="0"/>
        </w:numPr>
        <w:tabs>
          <w:tab w:val="left" w:pos="851"/>
        </w:tabs>
        <w:ind w:left="851" w:hanging="284"/>
        <w:rPr>
          <w:color w:val="FF0000"/>
        </w:rPr>
      </w:pPr>
      <w:r>
        <w:rPr>
          <w:color w:val="FF0000"/>
        </w:rPr>
        <w:lastRenderedPageBreak/>
        <w:t>d. With regard to the distribution of specific, general and metaphorical uses, there are considerable differences among the Russian motion verbs.</w:t>
      </w:r>
    </w:p>
    <w:p w14:paraId="3EDDE201" w14:textId="082E8A86" w:rsidR="00C16C60" w:rsidRDefault="00C16C60" w:rsidP="00C16C60">
      <w:pPr>
        <w:pStyle w:val="Example"/>
        <w:numPr>
          <w:ilvl w:val="0"/>
          <w:numId w:val="0"/>
        </w:numPr>
        <w:tabs>
          <w:tab w:val="left" w:pos="851"/>
        </w:tabs>
        <w:ind w:left="851" w:hanging="284"/>
        <w:rPr>
          <w:color w:val="FF0000"/>
        </w:rPr>
      </w:pPr>
      <w:r>
        <w:rPr>
          <w:color w:val="FF0000"/>
        </w:rPr>
        <w:t>e.</w:t>
      </w:r>
      <w:r>
        <w:rPr>
          <w:color w:val="FF0000"/>
        </w:rPr>
        <w:tab/>
        <w:t xml:space="preserve">For non-directional verbs, the capacity construction is characteristic of verbs meaning ‘walk’, ‘fly’ and ‘swim/sail’, while the </w:t>
      </w:r>
      <w:proofErr w:type="gramStart"/>
      <w:r>
        <w:rPr>
          <w:color w:val="FF0000"/>
        </w:rPr>
        <w:t>round trip</w:t>
      </w:r>
      <w:proofErr w:type="gramEnd"/>
      <w:r>
        <w:rPr>
          <w:color w:val="FF0000"/>
        </w:rPr>
        <w:t xml:space="preserve"> construction is typically attested for verbs for </w:t>
      </w:r>
      <w:r w:rsidRPr="00C16C60">
        <w:rPr>
          <w:color w:val="FF0000"/>
        </w:rPr>
        <w:t xml:space="preserve">‘transport’, ‘lead’, </w:t>
      </w:r>
      <w:proofErr w:type="spellStart"/>
      <w:r w:rsidRPr="00C16C60">
        <w:rPr>
          <w:color w:val="FF0000"/>
        </w:rPr>
        <w:t>‘ride</w:t>
      </w:r>
      <w:proofErr w:type="spellEnd"/>
      <w:r w:rsidRPr="00C16C60">
        <w:rPr>
          <w:color w:val="FF0000"/>
        </w:rPr>
        <w:t xml:space="preserve"> in a vehicle’, and ‘walk’</w:t>
      </w:r>
      <w:r>
        <w:rPr>
          <w:color w:val="FF0000"/>
        </w:rPr>
        <w:t>.</w:t>
      </w:r>
    </w:p>
    <w:p w14:paraId="2B195A99" w14:textId="782201A4" w:rsidR="00C16C60" w:rsidRDefault="00C16C60" w:rsidP="00C16C60">
      <w:pPr>
        <w:pStyle w:val="Example"/>
        <w:numPr>
          <w:ilvl w:val="0"/>
          <w:numId w:val="0"/>
        </w:numPr>
        <w:tabs>
          <w:tab w:val="left" w:pos="851"/>
        </w:tabs>
        <w:ind w:left="851" w:hanging="284"/>
        <w:rPr>
          <w:color w:val="FF0000"/>
        </w:rPr>
      </w:pPr>
      <w:r>
        <w:rPr>
          <w:color w:val="FF0000"/>
        </w:rPr>
        <w:t>f.</w:t>
      </w:r>
      <w:r>
        <w:rPr>
          <w:color w:val="FF0000"/>
        </w:rPr>
        <w:tab/>
        <w:t xml:space="preserve">Among the constructions for non-directional verbs, capacity is frequently attested with motion verbs in the infinitive, while the </w:t>
      </w:r>
      <w:proofErr w:type="gramStart"/>
      <w:r>
        <w:rPr>
          <w:color w:val="FF0000"/>
        </w:rPr>
        <w:t>round trip</w:t>
      </w:r>
      <w:proofErr w:type="gramEnd"/>
      <w:r>
        <w:rPr>
          <w:color w:val="FF0000"/>
        </w:rPr>
        <w:t xml:space="preserve"> constructions display an affinity to the past tense.</w:t>
      </w:r>
    </w:p>
    <w:p w14:paraId="4BA5DFB2" w14:textId="2C8E5056" w:rsidR="00C16C60" w:rsidRDefault="00C16C60" w:rsidP="00C16C60">
      <w:pPr>
        <w:pStyle w:val="Example"/>
        <w:numPr>
          <w:ilvl w:val="0"/>
          <w:numId w:val="0"/>
        </w:numPr>
        <w:tabs>
          <w:tab w:val="left" w:pos="851"/>
        </w:tabs>
        <w:ind w:left="851" w:hanging="284"/>
        <w:rPr>
          <w:color w:val="FF0000"/>
        </w:rPr>
      </w:pPr>
      <w:r>
        <w:rPr>
          <w:color w:val="FF0000"/>
        </w:rPr>
        <w:t>g.</w:t>
      </w:r>
      <w:r>
        <w:rPr>
          <w:color w:val="FF0000"/>
        </w:rPr>
        <w:tab/>
        <w:t xml:space="preserve">The verb </w:t>
      </w:r>
      <w:proofErr w:type="spellStart"/>
      <w:r w:rsidRPr="00C16C60">
        <w:rPr>
          <w:i/>
          <w:color w:val="FF0000"/>
        </w:rPr>
        <w:t>nosit</w:t>
      </w:r>
      <w:proofErr w:type="spellEnd"/>
      <w:r w:rsidRPr="00C16C60">
        <w:rPr>
          <w:i/>
          <w:color w:val="FF0000"/>
        </w:rPr>
        <w:t>’</w:t>
      </w:r>
      <w:r>
        <w:rPr>
          <w:color w:val="FF0000"/>
        </w:rPr>
        <w:t xml:space="preserve"> ‘carry’ is mostly not used in </w:t>
      </w:r>
      <w:r w:rsidR="00E11B45">
        <w:rPr>
          <w:color w:val="FF0000"/>
        </w:rPr>
        <w:t xml:space="preserve">examples involving carrying objects, but rather prefer constructions involving names, garments and the noun </w:t>
      </w:r>
      <w:proofErr w:type="spellStart"/>
      <w:r w:rsidR="00E11B45">
        <w:rPr>
          <w:i/>
          <w:color w:val="FF0000"/>
        </w:rPr>
        <w:t>xarakter</w:t>
      </w:r>
      <w:proofErr w:type="spellEnd"/>
      <w:r w:rsidR="00E11B45">
        <w:rPr>
          <w:i/>
          <w:color w:val="FF0000"/>
        </w:rPr>
        <w:t xml:space="preserve"> </w:t>
      </w:r>
      <w:r w:rsidR="00E11B45">
        <w:rPr>
          <w:color w:val="FF0000"/>
        </w:rPr>
        <w:t>‘character’.</w:t>
      </w:r>
    </w:p>
    <w:p w14:paraId="6AACB327" w14:textId="6252AD81" w:rsidR="00E11B45" w:rsidRDefault="00E11B45" w:rsidP="00E11B45">
      <w:pPr>
        <w:pStyle w:val="Brdtekst-frsteinnrykk"/>
        <w:rPr>
          <w:color w:val="FF0000"/>
        </w:rPr>
      </w:pPr>
      <w:r>
        <w:rPr>
          <w:color w:val="FF0000"/>
        </w:rPr>
        <w:t xml:space="preserve">What are the implications of these points for teaching Russian verbs of motion? We argue that our findings may encourage L2 instructors to rethink the order in which various parts of the system is presented. In view of (17a), it would seem reasonable to start with one unidirectional verb, among which </w:t>
      </w:r>
      <w:proofErr w:type="spellStart"/>
      <w:r>
        <w:rPr>
          <w:i/>
          <w:color w:val="FF0000"/>
        </w:rPr>
        <w:t>idti</w:t>
      </w:r>
      <w:proofErr w:type="spellEnd"/>
      <w:r>
        <w:rPr>
          <w:i/>
          <w:color w:val="FF0000"/>
        </w:rPr>
        <w:t xml:space="preserve"> </w:t>
      </w:r>
      <w:r w:rsidR="00D65153">
        <w:rPr>
          <w:color w:val="FF0000"/>
        </w:rPr>
        <w:t>‘walk’ i</w:t>
      </w:r>
      <w:r>
        <w:rPr>
          <w:color w:val="FF0000"/>
        </w:rPr>
        <w:t xml:space="preserve">s the most obvious candidate, since it is by far the most frequent unidirectional verb, as shown in Table 2 in section 3. </w:t>
      </w:r>
      <w:r w:rsidR="00D65153">
        <w:rPr>
          <w:color w:val="FF0000"/>
        </w:rPr>
        <w:t xml:space="preserve">With </w:t>
      </w:r>
      <w:proofErr w:type="spellStart"/>
      <w:r w:rsidR="00D65153">
        <w:rPr>
          <w:i/>
          <w:color w:val="FF0000"/>
        </w:rPr>
        <w:t>idti</w:t>
      </w:r>
      <w:proofErr w:type="spellEnd"/>
      <w:r w:rsidR="00D65153">
        <w:rPr>
          <w:i/>
          <w:color w:val="FF0000"/>
        </w:rPr>
        <w:t xml:space="preserve"> </w:t>
      </w:r>
      <w:r w:rsidR="00D65153">
        <w:rPr>
          <w:color w:val="FF0000"/>
        </w:rPr>
        <w:t xml:space="preserve">in place, it might be tempting to introduce </w:t>
      </w:r>
      <w:r w:rsidR="00451A56">
        <w:rPr>
          <w:color w:val="FF0000"/>
        </w:rPr>
        <w:t xml:space="preserve">a number of other unidirectional verbs, and then use these verbs as the basis for the presentation of the unidirectional-non-directional contrast. However, our findings would rather suggest to introduce the most frequent prefixes, and demonstrate how they combine with </w:t>
      </w:r>
      <w:proofErr w:type="spellStart"/>
      <w:r w:rsidR="00451A56">
        <w:rPr>
          <w:i/>
          <w:color w:val="FF0000"/>
        </w:rPr>
        <w:t>idti</w:t>
      </w:r>
      <w:proofErr w:type="spellEnd"/>
      <w:r w:rsidR="00451A56">
        <w:rPr>
          <w:i/>
          <w:color w:val="FF0000"/>
        </w:rPr>
        <w:t>.</w:t>
      </w:r>
      <w:r w:rsidR="00451A56">
        <w:rPr>
          <w:color w:val="FF0000"/>
        </w:rPr>
        <w:t xml:space="preserve"> Only with this in place, we suggest proceeding to other verbs and to the introduction of the contrast between unidirectional and non-directional verbs. In short, we suggest present the basics in the following order:</w:t>
      </w:r>
    </w:p>
    <w:p w14:paraId="18D7084E" w14:textId="1BD9C39F" w:rsidR="00451A56" w:rsidRDefault="00451A56" w:rsidP="00451A56">
      <w:pPr>
        <w:pStyle w:val="Example"/>
        <w:tabs>
          <w:tab w:val="left" w:pos="851"/>
        </w:tabs>
        <w:rPr>
          <w:color w:val="FF0000"/>
        </w:rPr>
      </w:pPr>
      <w:r>
        <w:rPr>
          <w:color w:val="FF0000"/>
        </w:rPr>
        <w:t>a.</w:t>
      </w:r>
      <w:r>
        <w:rPr>
          <w:color w:val="FF0000"/>
        </w:rPr>
        <w:tab/>
      </w:r>
      <w:proofErr w:type="spellStart"/>
      <w:r>
        <w:rPr>
          <w:i/>
          <w:color w:val="FF0000"/>
        </w:rPr>
        <w:t>I</w:t>
      </w:r>
      <w:r w:rsidRPr="00451A56">
        <w:rPr>
          <w:i/>
          <w:color w:val="FF0000"/>
        </w:rPr>
        <w:t>dti</w:t>
      </w:r>
      <w:proofErr w:type="spellEnd"/>
      <w:r>
        <w:rPr>
          <w:color w:val="FF0000"/>
        </w:rPr>
        <w:t xml:space="preserve"> ‘walk (unidirectional)’</w:t>
      </w:r>
    </w:p>
    <w:p w14:paraId="5F306E89" w14:textId="0C326848" w:rsidR="00451A56" w:rsidRDefault="00451A56" w:rsidP="00451A56">
      <w:pPr>
        <w:pStyle w:val="Example"/>
        <w:numPr>
          <w:ilvl w:val="0"/>
          <w:numId w:val="0"/>
        </w:numPr>
        <w:tabs>
          <w:tab w:val="left" w:pos="851"/>
        </w:tabs>
        <w:ind w:left="851" w:hanging="284"/>
        <w:rPr>
          <w:color w:val="FF0000"/>
        </w:rPr>
      </w:pPr>
      <w:r>
        <w:rPr>
          <w:color w:val="FF0000"/>
        </w:rPr>
        <w:t>b.</w:t>
      </w:r>
      <w:r>
        <w:rPr>
          <w:color w:val="FF0000"/>
        </w:rPr>
        <w:tab/>
        <w:t xml:space="preserve">Morphological constructions with </w:t>
      </w:r>
      <w:proofErr w:type="spellStart"/>
      <w:r w:rsidRPr="00451A56">
        <w:rPr>
          <w:i/>
          <w:color w:val="FF0000"/>
        </w:rPr>
        <w:t>idti</w:t>
      </w:r>
      <w:proofErr w:type="spellEnd"/>
      <w:r>
        <w:rPr>
          <w:color w:val="FF0000"/>
        </w:rPr>
        <w:t xml:space="preserve"> and the prefixes </w:t>
      </w:r>
      <w:r>
        <w:rPr>
          <w:i/>
          <w:color w:val="FF0000"/>
        </w:rPr>
        <w:t xml:space="preserve">v- </w:t>
      </w:r>
      <w:r>
        <w:rPr>
          <w:color w:val="FF0000"/>
        </w:rPr>
        <w:t>‘into’</w:t>
      </w:r>
      <w:r>
        <w:rPr>
          <w:i/>
          <w:color w:val="FF0000"/>
        </w:rPr>
        <w:t xml:space="preserve">, </w:t>
      </w:r>
      <w:proofErr w:type="spellStart"/>
      <w:r>
        <w:rPr>
          <w:i/>
          <w:color w:val="FF0000"/>
        </w:rPr>
        <w:t>vy</w:t>
      </w:r>
      <w:proofErr w:type="spellEnd"/>
      <w:r>
        <w:rPr>
          <w:i/>
          <w:color w:val="FF0000"/>
        </w:rPr>
        <w:t xml:space="preserve">- </w:t>
      </w:r>
      <w:r>
        <w:rPr>
          <w:color w:val="FF0000"/>
        </w:rPr>
        <w:t>‘out of’</w:t>
      </w:r>
      <w:r>
        <w:rPr>
          <w:i/>
          <w:color w:val="FF0000"/>
        </w:rPr>
        <w:t xml:space="preserve">, </w:t>
      </w:r>
      <w:proofErr w:type="spellStart"/>
      <w:r>
        <w:rPr>
          <w:i/>
          <w:color w:val="FF0000"/>
        </w:rPr>
        <w:t>pri</w:t>
      </w:r>
      <w:proofErr w:type="spellEnd"/>
      <w:r>
        <w:rPr>
          <w:i/>
          <w:color w:val="FF0000"/>
        </w:rPr>
        <w:t xml:space="preserve">- </w:t>
      </w:r>
      <w:r>
        <w:rPr>
          <w:color w:val="FF0000"/>
        </w:rPr>
        <w:t xml:space="preserve">‘to’ </w:t>
      </w:r>
      <w:r>
        <w:rPr>
          <w:i/>
          <w:color w:val="FF0000"/>
        </w:rPr>
        <w:t xml:space="preserve">and u- </w:t>
      </w:r>
      <w:r>
        <w:rPr>
          <w:color w:val="FF0000"/>
        </w:rPr>
        <w:t>‘away from’</w:t>
      </w:r>
    </w:p>
    <w:p w14:paraId="04D74A82" w14:textId="1FC781B4" w:rsidR="00451A56" w:rsidRDefault="00451A56" w:rsidP="00451A56">
      <w:pPr>
        <w:pStyle w:val="Example"/>
        <w:numPr>
          <w:ilvl w:val="0"/>
          <w:numId w:val="0"/>
        </w:numPr>
        <w:tabs>
          <w:tab w:val="left" w:pos="851"/>
        </w:tabs>
        <w:ind w:left="851" w:hanging="284"/>
        <w:rPr>
          <w:color w:val="FF0000"/>
        </w:rPr>
      </w:pPr>
      <w:r>
        <w:rPr>
          <w:color w:val="FF0000"/>
        </w:rPr>
        <w:t>c.</w:t>
      </w:r>
      <w:r>
        <w:rPr>
          <w:color w:val="FF0000"/>
        </w:rPr>
        <w:tab/>
        <w:t>Other frequent unidirectional verbs</w:t>
      </w:r>
    </w:p>
    <w:p w14:paraId="43C78931" w14:textId="0F34FEAE" w:rsidR="00451A56" w:rsidRDefault="00451A56" w:rsidP="00451A56">
      <w:pPr>
        <w:pStyle w:val="Example"/>
        <w:numPr>
          <w:ilvl w:val="0"/>
          <w:numId w:val="0"/>
        </w:numPr>
        <w:tabs>
          <w:tab w:val="left" w:pos="851"/>
        </w:tabs>
        <w:ind w:left="851" w:hanging="284"/>
        <w:rPr>
          <w:color w:val="FF0000"/>
        </w:rPr>
      </w:pPr>
      <w:r>
        <w:rPr>
          <w:color w:val="FF0000"/>
        </w:rPr>
        <w:t>d.</w:t>
      </w:r>
      <w:r>
        <w:rPr>
          <w:color w:val="FF0000"/>
        </w:rPr>
        <w:tab/>
        <w:t>Corresponding non-directional verbs</w:t>
      </w:r>
    </w:p>
    <w:p w14:paraId="6EA0CC0A" w14:textId="6D01A7D0" w:rsidR="002040EB" w:rsidRDefault="002040EB" w:rsidP="00451A56">
      <w:pPr>
        <w:pStyle w:val="Brdtekst-frsteinnrykk"/>
        <w:rPr>
          <w:color w:val="FF0000"/>
        </w:rPr>
      </w:pPr>
      <w:r>
        <w:rPr>
          <w:color w:val="FF0000"/>
        </w:rPr>
        <w:t xml:space="preserve">With regard to non-directional verbs, our data do not point to a particular order of presentation for the multidirectional, round trip and capacity constructions, although it seems useful to restrict the capacity construction to verbs denoting walking, swimming and flying. In addition, the capacity construction should preferably be introduced in the infinitive, while the L2 learners should first encounter the </w:t>
      </w:r>
      <w:proofErr w:type="gramStart"/>
      <w:r>
        <w:rPr>
          <w:color w:val="FF0000"/>
        </w:rPr>
        <w:t>round trip</w:t>
      </w:r>
      <w:proofErr w:type="gramEnd"/>
      <w:r>
        <w:rPr>
          <w:color w:val="FF0000"/>
        </w:rPr>
        <w:t xml:space="preserve"> construction in the past tense. </w:t>
      </w:r>
    </w:p>
    <w:p w14:paraId="66462C0E" w14:textId="7F767D8F" w:rsidR="002040EB" w:rsidRPr="00C34A82" w:rsidRDefault="002040EB" w:rsidP="00451A56">
      <w:pPr>
        <w:pStyle w:val="Brdtekst-frsteinnrykk"/>
        <w:rPr>
          <w:color w:val="FF0000"/>
        </w:rPr>
      </w:pPr>
      <w:r w:rsidRPr="002040EB">
        <w:rPr>
          <w:color w:val="FF0000"/>
        </w:rPr>
        <w:t>The steps in (18)</w:t>
      </w:r>
      <w:r>
        <w:rPr>
          <w:color w:val="FF0000"/>
        </w:rPr>
        <w:t xml:space="preserve"> focus on specific uses, where verbs of walking are used about literal motion on foot, and verbs of carrying are used about transporting physical objects on foot. However, our findings have shown that generalized and metaphorical uses are quite important, despite the considerable variation a</w:t>
      </w:r>
      <w:r w:rsidR="00C34A82">
        <w:rPr>
          <w:color w:val="FF0000"/>
        </w:rPr>
        <w:t xml:space="preserve">ttested in the system. We would like to point out that it may be useful to make students aware of the fact that motion verbs are frequently used in generalized and metaphorical constructions. As an early illustration, we suggest using </w:t>
      </w:r>
      <w:r w:rsidR="00C34A82" w:rsidRPr="00C34A82">
        <w:rPr>
          <w:color w:val="FF0000"/>
        </w:rPr>
        <w:t>the “weather construction</w:t>
      </w:r>
      <w:r w:rsidR="00C34A82" w:rsidRPr="00C34A82">
        <w:rPr>
          <w:color w:val="FF0000"/>
        </w:rPr>
        <w:t xml:space="preserve">” with </w:t>
      </w:r>
      <w:proofErr w:type="spellStart"/>
      <w:r w:rsidR="00C34A82" w:rsidRPr="00C34A82">
        <w:rPr>
          <w:i/>
          <w:color w:val="FF0000"/>
        </w:rPr>
        <w:t>idti</w:t>
      </w:r>
      <w:proofErr w:type="spellEnd"/>
      <w:r w:rsidR="00C34A82" w:rsidRPr="00C34A82">
        <w:rPr>
          <w:color w:val="FF0000"/>
        </w:rPr>
        <w:t xml:space="preserve"> ‘walk’ plus a noun</w:t>
      </w:r>
      <w:r w:rsidR="00C34A82" w:rsidRPr="00C34A82">
        <w:rPr>
          <w:color w:val="FF0000"/>
        </w:rPr>
        <w:t xml:space="preserve"> in examples such as</w:t>
      </w:r>
      <w:r w:rsidR="00C34A82" w:rsidRPr="00C34A82">
        <w:rPr>
          <w:color w:val="FF0000"/>
        </w:rPr>
        <w:t xml:space="preserve"> </w:t>
      </w:r>
      <w:proofErr w:type="spellStart"/>
      <w:r w:rsidR="00C34A82" w:rsidRPr="00C34A82">
        <w:rPr>
          <w:i/>
          <w:color w:val="FF0000"/>
        </w:rPr>
        <w:t>i</w:t>
      </w:r>
      <w:r w:rsidR="00C34A82" w:rsidRPr="00C34A82">
        <w:rPr>
          <w:i/>
          <w:color w:val="FF0000"/>
        </w:rPr>
        <w:t>det</w:t>
      </w:r>
      <w:proofErr w:type="spellEnd"/>
      <w:r w:rsidR="00C34A82" w:rsidRPr="00C34A82">
        <w:rPr>
          <w:i/>
          <w:color w:val="FF0000"/>
        </w:rPr>
        <w:t xml:space="preserve"> </w:t>
      </w:r>
      <w:proofErr w:type="spellStart"/>
      <w:r w:rsidR="00C34A82" w:rsidRPr="00C34A82">
        <w:rPr>
          <w:i/>
          <w:color w:val="FF0000"/>
        </w:rPr>
        <w:t>dožd</w:t>
      </w:r>
      <w:proofErr w:type="spellEnd"/>
      <w:r w:rsidR="00C34A82" w:rsidRPr="00C34A82">
        <w:rPr>
          <w:i/>
          <w:color w:val="FF0000"/>
        </w:rPr>
        <w:t xml:space="preserve">’ </w:t>
      </w:r>
      <w:r w:rsidR="00C34A82" w:rsidRPr="00C34A82">
        <w:rPr>
          <w:color w:val="FF0000"/>
        </w:rPr>
        <w:t>‘(lit.) walks rain’</w:t>
      </w:r>
      <w:r w:rsidR="00C34A82" w:rsidRPr="00C34A82">
        <w:rPr>
          <w:color w:val="FF0000"/>
        </w:rPr>
        <w:t>, which corresponds to</w:t>
      </w:r>
      <w:r w:rsidR="00C34A82" w:rsidRPr="00C34A82">
        <w:rPr>
          <w:color w:val="FF0000"/>
        </w:rPr>
        <w:t xml:space="preserve"> </w:t>
      </w:r>
      <w:r w:rsidR="00C34A82" w:rsidRPr="00C34A82">
        <w:rPr>
          <w:i/>
          <w:color w:val="FF0000"/>
        </w:rPr>
        <w:t>it rains</w:t>
      </w:r>
      <w:r w:rsidR="00C34A82" w:rsidRPr="00C34A82">
        <w:rPr>
          <w:color w:val="FF0000"/>
        </w:rPr>
        <w:t xml:space="preserve"> </w:t>
      </w:r>
      <w:r w:rsidR="00C34A82" w:rsidRPr="00C34A82">
        <w:rPr>
          <w:color w:val="FF0000"/>
        </w:rPr>
        <w:t xml:space="preserve">in </w:t>
      </w:r>
      <w:r w:rsidR="00C34A82" w:rsidRPr="00C34A82">
        <w:rPr>
          <w:color w:val="FF0000"/>
        </w:rPr>
        <w:t>English.</w:t>
      </w:r>
      <w:r w:rsidR="00C34A82">
        <w:rPr>
          <w:color w:val="FF0000"/>
        </w:rPr>
        <w:t xml:space="preserve"> Somewhat later, the constructions with </w:t>
      </w:r>
      <w:proofErr w:type="spellStart"/>
      <w:r w:rsidR="00C34A82" w:rsidRPr="00C34A82">
        <w:rPr>
          <w:i/>
          <w:color w:val="FF0000"/>
        </w:rPr>
        <w:t>nosit</w:t>
      </w:r>
      <w:proofErr w:type="spellEnd"/>
      <w:r w:rsidR="00C34A82" w:rsidRPr="00C34A82">
        <w:rPr>
          <w:i/>
          <w:color w:val="FF0000"/>
        </w:rPr>
        <w:t>’</w:t>
      </w:r>
      <w:r w:rsidR="00C34A82">
        <w:rPr>
          <w:color w:val="FF0000"/>
        </w:rPr>
        <w:t xml:space="preserve"> ‘carry’ explored in section 8 provide good illustrations of generalized uses of motion verbs.</w:t>
      </w:r>
    </w:p>
    <w:p w14:paraId="60A4A947" w14:textId="24999143" w:rsidR="00384030" w:rsidRDefault="00645AA4" w:rsidP="00026CB7">
      <w:pPr>
        <w:pStyle w:val="Overskrift2"/>
      </w:pPr>
      <w:r>
        <w:t xml:space="preserve">10. </w:t>
      </w:r>
      <w:r w:rsidR="00384030">
        <w:t>Concluding remarks</w:t>
      </w:r>
    </w:p>
    <w:p w14:paraId="73C9C40E" w14:textId="078ADD07" w:rsidR="005357BF" w:rsidRDefault="0026270E" w:rsidP="0026270E">
      <w:pPr>
        <w:pStyle w:val="Brdtekst"/>
      </w:pPr>
      <w:r>
        <w:t>In conclusion, we would like to make t</w:t>
      </w:r>
      <w:ins w:id="126" w:author="Laura A Janda" w:date="2018-08-31T11:50:00Z">
        <w:r w:rsidR="00606167">
          <w:t>w</w:t>
        </w:r>
      </w:ins>
      <w:r>
        <w:t>o remarks. First, on a general level we have explored the question of how to create strategic input for L2 learners. How to provide learners with input that reflects frequent patterns and therefore facilitate</w:t>
      </w:r>
      <w:ins w:id="127" w:author="Laura A Janda" w:date="2018-08-31T11:51:00Z">
        <w:r w:rsidR="00606167">
          <w:t>s</w:t>
        </w:r>
      </w:ins>
      <w:r>
        <w:t xml:space="preserve"> their learning? We have </w:t>
      </w:r>
      <w:r>
        <w:lastRenderedPageBreak/>
        <w:t>proposed a general methodology involving the combination of constructional and grammatical profiles. This methodology, we have argued, enables us to pinpoint patterns that are of particular relevance for L2 learners.</w:t>
      </w:r>
    </w:p>
    <w:p w14:paraId="2391FFFD" w14:textId="29112F9F" w:rsidR="0026270E" w:rsidRPr="005357BF" w:rsidRDefault="0026270E" w:rsidP="0026270E">
      <w:pPr>
        <w:pStyle w:val="Brdtekst-frsteinnrykk"/>
      </w:pPr>
      <w:r>
        <w:t xml:space="preserve">Our second concluding remark concerns verbs of motion in Russian. </w:t>
      </w:r>
      <w:r w:rsidR="0030482B">
        <w:t>Since</w:t>
      </w:r>
      <w:r>
        <w:t xml:space="preserve"> these verbs represent a major obstacle for L2 learners of Russian, </w:t>
      </w:r>
      <w:r w:rsidR="0030482B">
        <w:t>providing L2 learners with strategic input is particularly important. We have shown that creating constructional profiles for the syntactic environments of each verb and combining these profiles with grammatical profiles that show which grammatical forms</w:t>
      </w:r>
      <w:ins w:id="128" w:author="Laura A Janda" w:date="2018-08-31T11:51:00Z">
        <w:r w:rsidR="002C5002">
          <w:t xml:space="preserve"> appear in</w:t>
        </w:r>
      </w:ins>
      <w:r w:rsidR="0030482B">
        <w:t xml:space="preserve"> each construction has the potential to transform the way we teach Russian.</w:t>
      </w:r>
    </w:p>
    <w:p w14:paraId="27FEF5BE" w14:textId="77777777" w:rsidR="00384030" w:rsidRDefault="00384030" w:rsidP="00026CB7">
      <w:pPr>
        <w:pStyle w:val="Overskrift2"/>
      </w:pPr>
      <w:r>
        <w:t>References</w:t>
      </w:r>
    </w:p>
    <w:p w14:paraId="3B0A9E03" w14:textId="215CA42C" w:rsidR="001D01F5" w:rsidRDefault="001D01F5" w:rsidP="008867B9">
      <w:pPr>
        <w:pStyle w:val="Bibliografi"/>
        <w:rPr>
          <w:rFonts w:eastAsiaTheme="minorEastAsia"/>
          <w:lang w:val="en-US"/>
        </w:rPr>
      </w:pPr>
      <w:proofErr w:type="spellStart"/>
      <w:r>
        <w:rPr>
          <w:rFonts w:eastAsiaTheme="minorEastAsia"/>
          <w:lang w:val="en-US"/>
        </w:rPr>
        <w:t>Booij</w:t>
      </w:r>
      <w:proofErr w:type="spellEnd"/>
      <w:r>
        <w:rPr>
          <w:rFonts w:eastAsiaTheme="minorEastAsia"/>
          <w:lang w:val="en-US"/>
        </w:rPr>
        <w:t xml:space="preserve">, G. (2010): </w:t>
      </w:r>
      <w:r w:rsidRPr="001D01F5">
        <w:rPr>
          <w:rFonts w:eastAsiaTheme="minorEastAsia"/>
          <w:i/>
          <w:lang w:val="en-US"/>
        </w:rPr>
        <w:t>Construction morphology</w:t>
      </w:r>
      <w:r>
        <w:rPr>
          <w:rFonts w:eastAsiaTheme="minorEastAsia"/>
          <w:lang w:val="en-US"/>
        </w:rPr>
        <w:t>. Oxford: Oxford University Press.</w:t>
      </w:r>
    </w:p>
    <w:p w14:paraId="399F99C5" w14:textId="777561D9" w:rsidR="008867B9" w:rsidRPr="008867B9" w:rsidRDefault="008867B9" w:rsidP="008867B9">
      <w:pPr>
        <w:pStyle w:val="Bibliografi"/>
        <w:rPr>
          <w:rFonts w:eastAsiaTheme="minorEastAsia"/>
          <w:lang w:val="en-US"/>
        </w:rPr>
      </w:pPr>
      <w:proofErr w:type="spellStart"/>
      <w:r>
        <w:rPr>
          <w:rFonts w:eastAsiaTheme="minorEastAsia"/>
          <w:lang w:val="en-US"/>
        </w:rPr>
        <w:t>Divjak</w:t>
      </w:r>
      <w:proofErr w:type="spellEnd"/>
      <w:r>
        <w:rPr>
          <w:rFonts w:eastAsiaTheme="minorEastAsia"/>
          <w:lang w:val="en-US"/>
        </w:rPr>
        <w:t>, D.</w:t>
      </w:r>
      <w:r w:rsidRPr="008867B9">
        <w:rPr>
          <w:rFonts w:eastAsiaTheme="minorEastAsia"/>
          <w:lang w:val="en-US"/>
        </w:rPr>
        <w:t xml:space="preserve"> </w:t>
      </w:r>
      <w:r>
        <w:rPr>
          <w:rFonts w:eastAsiaTheme="minorEastAsia"/>
          <w:lang w:val="en-US"/>
        </w:rPr>
        <w:t xml:space="preserve">and S. Th. </w:t>
      </w:r>
      <w:proofErr w:type="spellStart"/>
      <w:r>
        <w:rPr>
          <w:rFonts w:eastAsiaTheme="minorEastAsia"/>
          <w:lang w:val="en-US"/>
        </w:rPr>
        <w:t>Gries</w:t>
      </w:r>
      <w:proofErr w:type="spellEnd"/>
      <w:r w:rsidRPr="008867B9">
        <w:rPr>
          <w:rFonts w:eastAsiaTheme="minorEastAsia"/>
          <w:lang w:val="en-US"/>
        </w:rPr>
        <w:t xml:space="preserve"> (2006)</w:t>
      </w:r>
      <w:r>
        <w:rPr>
          <w:rFonts w:eastAsiaTheme="minorEastAsia"/>
          <w:lang w:val="en-US"/>
        </w:rPr>
        <w:t>:</w:t>
      </w:r>
      <w:r w:rsidRPr="008867B9">
        <w:rPr>
          <w:rFonts w:eastAsiaTheme="minorEastAsia"/>
          <w:lang w:val="en-US"/>
        </w:rPr>
        <w:t xml:space="preserve"> Ways of trying in Russian: clustering behavioral profiles. </w:t>
      </w:r>
      <w:r w:rsidRPr="008867B9">
        <w:rPr>
          <w:rFonts w:eastAsiaTheme="minorEastAsia"/>
          <w:i/>
          <w:lang w:val="en-US"/>
        </w:rPr>
        <w:t>Corpus Linguistics and Linguistic Theory</w:t>
      </w:r>
      <w:r w:rsidRPr="008867B9">
        <w:rPr>
          <w:rFonts w:eastAsiaTheme="minorEastAsia"/>
          <w:lang w:val="en-US"/>
        </w:rPr>
        <w:t xml:space="preserve"> 2: 23–60.</w:t>
      </w:r>
    </w:p>
    <w:p w14:paraId="4418BA9A" w14:textId="482CDD87" w:rsidR="00E83A94" w:rsidRPr="006861F8" w:rsidRDefault="00E83A94" w:rsidP="006861F8">
      <w:pPr>
        <w:pStyle w:val="Bibliografi"/>
        <w:rPr>
          <w:lang w:val="en-US"/>
        </w:rPr>
      </w:pPr>
      <w:r w:rsidRPr="00711B34">
        <w:rPr>
          <w:rFonts w:eastAsiaTheme="minorEastAsia"/>
          <w:lang w:val="en-US"/>
        </w:rPr>
        <w:t>Ellis, N</w:t>
      </w:r>
      <w:r w:rsidRPr="00711B34">
        <w:rPr>
          <w:lang w:val="en-US"/>
        </w:rPr>
        <w:t>.</w:t>
      </w:r>
      <w:r w:rsidRPr="00711B34">
        <w:rPr>
          <w:rFonts w:eastAsiaTheme="minorEastAsia"/>
          <w:lang w:val="en-US"/>
        </w:rPr>
        <w:t xml:space="preserve"> </w:t>
      </w:r>
      <w:r w:rsidR="008867B9">
        <w:rPr>
          <w:rFonts w:eastAsiaTheme="minorEastAsia"/>
          <w:lang w:val="en-US"/>
        </w:rPr>
        <w:t>and</w:t>
      </w:r>
      <w:r w:rsidRPr="00711B34">
        <w:rPr>
          <w:rFonts w:eastAsiaTheme="minorEastAsia"/>
          <w:lang w:val="en-US"/>
        </w:rPr>
        <w:t xml:space="preserve"> S</w:t>
      </w:r>
      <w:r w:rsidRPr="00711B34">
        <w:rPr>
          <w:lang w:val="en-US"/>
        </w:rPr>
        <w:t>. Wulff (</w:t>
      </w:r>
      <w:r w:rsidRPr="00711B34">
        <w:rPr>
          <w:rFonts w:eastAsiaTheme="minorEastAsia"/>
          <w:lang w:val="en-US"/>
        </w:rPr>
        <w:t>2015</w:t>
      </w:r>
      <w:r w:rsidRPr="00711B34">
        <w:rPr>
          <w:lang w:val="en-US"/>
        </w:rPr>
        <w:t>):</w:t>
      </w:r>
      <w:r w:rsidRPr="00711B34">
        <w:rPr>
          <w:rFonts w:eastAsiaTheme="minorEastAsia"/>
          <w:lang w:val="en-US"/>
        </w:rPr>
        <w:t xml:space="preserve"> Second Language Acquisition. In: E</w:t>
      </w:r>
      <w:r w:rsidR="00007002">
        <w:rPr>
          <w:rFonts w:eastAsiaTheme="minorEastAsia"/>
          <w:lang w:val="en-US"/>
        </w:rPr>
        <w:t>.</w:t>
      </w:r>
      <w:r w:rsidRPr="00711B34">
        <w:rPr>
          <w:rFonts w:eastAsiaTheme="minorEastAsia"/>
          <w:lang w:val="en-US"/>
        </w:rPr>
        <w:t xml:space="preserve"> </w:t>
      </w:r>
      <w:proofErr w:type="spellStart"/>
      <w:r w:rsidRPr="00711B34">
        <w:rPr>
          <w:rFonts w:eastAsiaTheme="minorEastAsia"/>
          <w:lang w:val="en-US"/>
        </w:rPr>
        <w:t>Dabrowska</w:t>
      </w:r>
      <w:proofErr w:type="spellEnd"/>
      <w:r w:rsidRPr="00711B34">
        <w:rPr>
          <w:rFonts w:eastAsiaTheme="minorEastAsia"/>
          <w:lang w:val="en-US"/>
        </w:rPr>
        <w:t xml:space="preserve"> </w:t>
      </w:r>
      <w:r w:rsidR="00007002">
        <w:rPr>
          <w:rFonts w:eastAsiaTheme="minorEastAsia"/>
          <w:lang w:val="en-US"/>
        </w:rPr>
        <w:t>and</w:t>
      </w:r>
      <w:r w:rsidRPr="00711B34">
        <w:rPr>
          <w:rFonts w:eastAsiaTheme="minorEastAsia"/>
          <w:lang w:val="en-US"/>
        </w:rPr>
        <w:t xml:space="preserve"> D</w:t>
      </w:r>
      <w:r w:rsidR="00007002">
        <w:rPr>
          <w:rFonts w:eastAsiaTheme="minorEastAsia"/>
          <w:lang w:val="en-US"/>
        </w:rPr>
        <w:t>.</w:t>
      </w:r>
      <w:r w:rsidRPr="00711B34">
        <w:rPr>
          <w:rFonts w:eastAsiaTheme="minorEastAsia"/>
          <w:lang w:val="en-US"/>
        </w:rPr>
        <w:t xml:space="preserve"> </w:t>
      </w:r>
      <w:proofErr w:type="spellStart"/>
      <w:r w:rsidRPr="00711B34">
        <w:rPr>
          <w:rFonts w:eastAsiaTheme="minorEastAsia"/>
          <w:lang w:val="en-US"/>
        </w:rPr>
        <w:t>Divjak</w:t>
      </w:r>
      <w:proofErr w:type="spellEnd"/>
      <w:r w:rsidRPr="00711B34">
        <w:rPr>
          <w:rFonts w:eastAsiaTheme="minorEastAsia"/>
          <w:lang w:val="en-US"/>
        </w:rPr>
        <w:t xml:space="preserve"> (eds.) </w:t>
      </w:r>
      <w:r w:rsidRPr="008867B9">
        <w:rPr>
          <w:rFonts w:eastAsiaTheme="minorEastAsia"/>
          <w:i/>
          <w:lang w:val="en-US"/>
        </w:rPr>
        <w:t>Handbook of Cognitive Linguistics</w:t>
      </w:r>
      <w:r w:rsidR="008867B9">
        <w:rPr>
          <w:rFonts w:eastAsiaTheme="minorEastAsia"/>
          <w:lang w:val="en-US"/>
        </w:rPr>
        <w:t>.</w:t>
      </w:r>
      <w:r w:rsidRPr="006861F8">
        <w:rPr>
          <w:rFonts w:eastAsiaTheme="minorEastAsia"/>
          <w:lang w:val="en-US"/>
        </w:rPr>
        <w:t xml:space="preserve"> Berlin: Mouton de Gruyter, 409-432.</w:t>
      </w:r>
    </w:p>
    <w:p w14:paraId="33127FFF" w14:textId="54DDC03D" w:rsidR="00BE2A9F" w:rsidRDefault="00BE2A9F" w:rsidP="008867B9">
      <w:pPr>
        <w:pStyle w:val="Bibliografi"/>
        <w:rPr>
          <w:lang w:val="en-US"/>
        </w:rPr>
      </w:pPr>
      <w:r w:rsidRPr="00BE2A9F">
        <w:rPr>
          <w:rFonts w:eastAsiaTheme="minorEastAsia"/>
          <w:lang w:val="en-US"/>
        </w:rPr>
        <w:t>Ellis, N</w:t>
      </w:r>
      <w:r w:rsidRPr="00BE2A9F">
        <w:rPr>
          <w:lang w:val="en-US"/>
        </w:rPr>
        <w:t xml:space="preserve">., U. </w:t>
      </w:r>
      <w:proofErr w:type="spellStart"/>
      <w:r w:rsidRPr="00BE2A9F">
        <w:rPr>
          <w:lang w:val="en-US"/>
        </w:rPr>
        <w:t>Römer</w:t>
      </w:r>
      <w:proofErr w:type="spellEnd"/>
      <w:r w:rsidRPr="00BE2A9F">
        <w:rPr>
          <w:lang w:val="en-US"/>
        </w:rPr>
        <w:t xml:space="preserve"> and M. O'Donnell (2016</w:t>
      </w:r>
      <w:r>
        <w:rPr>
          <w:lang w:val="en-US"/>
        </w:rPr>
        <w:t>):</w:t>
      </w:r>
      <w:r w:rsidRPr="00BE2A9F">
        <w:rPr>
          <w:lang w:val="en-US"/>
        </w:rPr>
        <w:t xml:space="preserve"> </w:t>
      </w:r>
      <w:r w:rsidRPr="00BE2A9F">
        <w:rPr>
          <w:i/>
          <w:lang w:val="en-US"/>
        </w:rPr>
        <w:t>Usage-based Approaches to Language Acquisition and Processing: Cognitive and Corpus Investigations of Construction Grammar</w:t>
      </w:r>
      <w:r w:rsidRPr="00BE2A9F">
        <w:rPr>
          <w:lang w:val="en-US"/>
        </w:rPr>
        <w:t>. Malden, MA: Wiley.</w:t>
      </w:r>
    </w:p>
    <w:p w14:paraId="41DC33C6" w14:textId="0584BAC3" w:rsidR="008867B9" w:rsidRPr="008867B9" w:rsidRDefault="008867B9" w:rsidP="008867B9">
      <w:pPr>
        <w:pStyle w:val="Bibliografi"/>
        <w:rPr>
          <w:lang w:val="en-US"/>
        </w:rPr>
      </w:pPr>
      <w:proofErr w:type="spellStart"/>
      <w:r w:rsidRPr="008867B9">
        <w:rPr>
          <w:lang w:val="en-US"/>
        </w:rPr>
        <w:t>Gor</w:t>
      </w:r>
      <w:proofErr w:type="spellEnd"/>
      <w:r>
        <w:rPr>
          <w:lang w:val="en-US"/>
        </w:rPr>
        <w:t>,</w:t>
      </w:r>
      <w:r w:rsidRPr="008867B9">
        <w:rPr>
          <w:lang w:val="en-US"/>
        </w:rPr>
        <w:t xml:space="preserve"> </w:t>
      </w:r>
      <w:r>
        <w:rPr>
          <w:lang w:val="en-US"/>
        </w:rPr>
        <w:t>K.</w:t>
      </w:r>
      <w:r w:rsidRPr="008867B9">
        <w:rPr>
          <w:lang w:val="en-US"/>
        </w:rPr>
        <w:t>, S</w:t>
      </w:r>
      <w:r>
        <w:rPr>
          <w:lang w:val="en-US"/>
        </w:rPr>
        <w:t>.</w:t>
      </w:r>
      <w:r w:rsidR="00664FBC">
        <w:rPr>
          <w:lang w:val="en-US"/>
        </w:rPr>
        <w:t xml:space="preserve"> </w:t>
      </w:r>
      <w:r w:rsidRPr="008867B9">
        <w:rPr>
          <w:lang w:val="en-US"/>
        </w:rPr>
        <w:t>V. Cook, V</w:t>
      </w:r>
      <w:r>
        <w:rPr>
          <w:lang w:val="en-US"/>
        </w:rPr>
        <w:t>.</w:t>
      </w:r>
      <w:r w:rsidRPr="008867B9">
        <w:rPr>
          <w:lang w:val="en-US"/>
        </w:rPr>
        <w:t xml:space="preserve"> </w:t>
      </w:r>
      <w:proofErr w:type="spellStart"/>
      <w:r w:rsidRPr="008867B9">
        <w:rPr>
          <w:lang w:val="en-US"/>
        </w:rPr>
        <w:t>Malyushenkova</w:t>
      </w:r>
      <w:proofErr w:type="spellEnd"/>
      <w:r w:rsidRPr="008867B9">
        <w:rPr>
          <w:lang w:val="en-US"/>
        </w:rPr>
        <w:t xml:space="preserve"> and T</w:t>
      </w:r>
      <w:r>
        <w:rPr>
          <w:lang w:val="en-US"/>
        </w:rPr>
        <w:t>.</w:t>
      </w:r>
      <w:r w:rsidRPr="008867B9">
        <w:rPr>
          <w:lang w:val="en-US"/>
        </w:rPr>
        <w:t xml:space="preserve"> </w:t>
      </w:r>
      <w:proofErr w:type="spellStart"/>
      <w:r w:rsidRPr="008867B9">
        <w:rPr>
          <w:lang w:val="en-US"/>
        </w:rPr>
        <w:t>Vdovina</w:t>
      </w:r>
      <w:proofErr w:type="spellEnd"/>
      <w:r w:rsidRPr="008867B9">
        <w:rPr>
          <w:lang w:val="en-US"/>
        </w:rPr>
        <w:t xml:space="preserve"> </w:t>
      </w:r>
      <w:r>
        <w:rPr>
          <w:lang w:val="en-US"/>
        </w:rPr>
        <w:t xml:space="preserve">(2010): </w:t>
      </w:r>
      <w:r w:rsidRPr="008867B9">
        <w:rPr>
          <w:lang w:val="en-US"/>
        </w:rPr>
        <w:t>Russian verbs of motion: Second language acquisition and cognitive linguistics perspectives</w:t>
      </w:r>
      <w:r>
        <w:rPr>
          <w:lang w:val="en-US"/>
        </w:rPr>
        <w:t>. In V.</w:t>
      </w:r>
      <w:r w:rsidRPr="008867B9">
        <w:rPr>
          <w:lang w:val="en-US"/>
        </w:rPr>
        <w:t xml:space="preserve"> </w:t>
      </w:r>
      <w:proofErr w:type="spellStart"/>
      <w:r w:rsidRPr="008867B9">
        <w:rPr>
          <w:lang w:val="en-US"/>
        </w:rPr>
        <w:t>Hasko</w:t>
      </w:r>
      <w:proofErr w:type="spellEnd"/>
      <w:r>
        <w:rPr>
          <w:lang w:val="en-US"/>
        </w:rPr>
        <w:t xml:space="preserve"> and </w:t>
      </w:r>
      <w:r w:rsidRPr="008867B9">
        <w:rPr>
          <w:lang w:val="en-US"/>
        </w:rPr>
        <w:t>R</w:t>
      </w:r>
      <w:r>
        <w:rPr>
          <w:lang w:val="en-US"/>
        </w:rPr>
        <w:t>.</w:t>
      </w:r>
      <w:r w:rsidRPr="008867B9">
        <w:rPr>
          <w:lang w:val="en-US"/>
        </w:rPr>
        <w:t xml:space="preserve"> </w:t>
      </w:r>
      <w:proofErr w:type="spellStart"/>
      <w:r w:rsidRPr="008867B9">
        <w:rPr>
          <w:lang w:val="en-US"/>
        </w:rPr>
        <w:t>Perelmutter</w:t>
      </w:r>
      <w:proofErr w:type="spellEnd"/>
      <w:r w:rsidRPr="008867B9">
        <w:rPr>
          <w:lang w:val="en-US"/>
        </w:rPr>
        <w:t xml:space="preserve"> </w:t>
      </w:r>
      <w:r>
        <w:rPr>
          <w:lang w:val="en-US"/>
        </w:rPr>
        <w:t xml:space="preserve">(eds.): </w:t>
      </w:r>
      <w:r w:rsidRPr="008867B9">
        <w:rPr>
          <w:i/>
          <w:lang w:val="en-US"/>
        </w:rPr>
        <w:t>New Approaches to Slavic Verbs of Motion</w:t>
      </w:r>
      <w:r>
        <w:rPr>
          <w:lang w:val="en-US"/>
        </w:rPr>
        <w:t xml:space="preserve">. Amsterdam/Philadelphia: John Benjamins, </w:t>
      </w:r>
      <w:r w:rsidRPr="008867B9">
        <w:rPr>
          <w:lang w:val="en-US"/>
        </w:rPr>
        <w:t>361–381</w:t>
      </w:r>
      <w:r w:rsidR="00AC0B75">
        <w:rPr>
          <w:lang w:val="en-US"/>
        </w:rPr>
        <w:t>.</w:t>
      </w:r>
    </w:p>
    <w:p w14:paraId="73F3C987" w14:textId="7DE31A99" w:rsidR="00AC0B75" w:rsidRDefault="00AC0B75" w:rsidP="008867B9">
      <w:pPr>
        <w:ind w:left="284" w:hanging="284"/>
        <w:rPr>
          <w:rFonts w:asciiTheme="minorHAnsi" w:hAnsiTheme="minorHAnsi" w:cstheme="minorHAnsi"/>
          <w:lang w:val="en-US"/>
        </w:rPr>
      </w:pPr>
      <w:proofErr w:type="spellStart"/>
      <w:r w:rsidRPr="008867B9">
        <w:rPr>
          <w:rFonts w:asciiTheme="minorHAnsi" w:hAnsiTheme="minorHAnsi" w:cstheme="minorHAnsi"/>
          <w:lang w:val="en-US"/>
        </w:rPr>
        <w:t>Janda</w:t>
      </w:r>
      <w:proofErr w:type="spellEnd"/>
      <w:r>
        <w:rPr>
          <w:rFonts w:asciiTheme="minorHAnsi" w:hAnsiTheme="minorHAnsi" w:cstheme="minorHAnsi"/>
          <w:lang w:val="en-US"/>
        </w:rPr>
        <w:t>, L. A.</w:t>
      </w:r>
      <w:r w:rsidRPr="008867B9">
        <w:rPr>
          <w:rFonts w:asciiTheme="minorHAnsi" w:hAnsiTheme="minorHAnsi" w:cstheme="minorHAnsi"/>
          <w:lang w:val="en-US"/>
        </w:rPr>
        <w:t xml:space="preserve"> and </w:t>
      </w:r>
      <w:r>
        <w:rPr>
          <w:rFonts w:asciiTheme="minorHAnsi" w:hAnsiTheme="minorHAnsi" w:cstheme="minorHAnsi"/>
          <w:lang w:val="en-US"/>
        </w:rPr>
        <w:t xml:space="preserve">O. N. </w:t>
      </w:r>
      <w:proofErr w:type="spellStart"/>
      <w:r>
        <w:rPr>
          <w:rFonts w:asciiTheme="minorHAnsi" w:hAnsiTheme="minorHAnsi" w:cstheme="minorHAnsi"/>
          <w:lang w:val="en-US"/>
        </w:rPr>
        <w:t>Lyashevskaya</w:t>
      </w:r>
      <w:proofErr w:type="spellEnd"/>
      <w:r>
        <w:rPr>
          <w:rFonts w:asciiTheme="minorHAnsi" w:hAnsiTheme="minorHAnsi" w:cstheme="minorHAnsi"/>
          <w:lang w:val="en-US"/>
        </w:rPr>
        <w:t xml:space="preserve"> (2011): </w:t>
      </w:r>
      <w:r w:rsidRPr="00AC0B75">
        <w:rPr>
          <w:rFonts w:asciiTheme="minorHAnsi" w:hAnsiTheme="minorHAnsi" w:cstheme="minorHAnsi"/>
          <w:lang w:val="en-US"/>
        </w:rPr>
        <w:t xml:space="preserve">Grammatical profiles and the interaction of the lexicon with aspect, tense and mood in Russian. </w:t>
      </w:r>
      <w:r w:rsidRPr="00AC0B75">
        <w:rPr>
          <w:rFonts w:asciiTheme="minorHAnsi" w:hAnsiTheme="minorHAnsi" w:cstheme="minorHAnsi"/>
          <w:i/>
          <w:lang w:val="en-US"/>
        </w:rPr>
        <w:t>Cognitive Linguistics</w:t>
      </w:r>
      <w:r w:rsidRPr="00AC0B75">
        <w:rPr>
          <w:rFonts w:asciiTheme="minorHAnsi" w:hAnsiTheme="minorHAnsi" w:cstheme="minorHAnsi"/>
          <w:lang w:val="en-US"/>
        </w:rPr>
        <w:t xml:space="preserve"> 22</w:t>
      </w:r>
      <w:r>
        <w:rPr>
          <w:rFonts w:asciiTheme="minorHAnsi" w:hAnsiTheme="minorHAnsi" w:cstheme="minorHAnsi"/>
          <w:lang w:val="en-US"/>
        </w:rPr>
        <w:t xml:space="preserve">.4: </w:t>
      </w:r>
      <w:r w:rsidRPr="00AC0B75">
        <w:rPr>
          <w:rFonts w:asciiTheme="minorHAnsi" w:hAnsiTheme="minorHAnsi" w:cstheme="minorHAnsi"/>
          <w:lang w:val="en-US"/>
        </w:rPr>
        <w:t>719-763.</w:t>
      </w:r>
    </w:p>
    <w:p w14:paraId="1A0BFD83" w14:textId="0C0E2EB7" w:rsidR="006861F8" w:rsidRPr="008867B9" w:rsidRDefault="006861F8" w:rsidP="008867B9">
      <w:pPr>
        <w:ind w:left="284" w:hanging="284"/>
        <w:rPr>
          <w:rFonts w:asciiTheme="minorHAnsi" w:hAnsiTheme="minorHAnsi" w:cstheme="minorHAnsi"/>
          <w:lang w:val="en-US"/>
        </w:rPr>
      </w:pPr>
      <w:proofErr w:type="spellStart"/>
      <w:r w:rsidRPr="008867B9">
        <w:rPr>
          <w:rFonts w:asciiTheme="minorHAnsi" w:hAnsiTheme="minorHAnsi" w:cstheme="minorHAnsi"/>
          <w:lang w:val="en-US"/>
        </w:rPr>
        <w:t>Janda</w:t>
      </w:r>
      <w:proofErr w:type="spellEnd"/>
      <w:r w:rsidR="00AC0B75">
        <w:rPr>
          <w:rFonts w:asciiTheme="minorHAnsi" w:hAnsiTheme="minorHAnsi" w:cstheme="minorHAnsi"/>
          <w:lang w:val="en-US"/>
        </w:rPr>
        <w:t>, L. A.</w:t>
      </w:r>
      <w:r w:rsidRPr="008867B9">
        <w:rPr>
          <w:rFonts w:asciiTheme="minorHAnsi" w:hAnsiTheme="minorHAnsi" w:cstheme="minorHAnsi"/>
          <w:lang w:val="en-US"/>
        </w:rPr>
        <w:t xml:space="preserve"> and </w:t>
      </w:r>
      <w:r w:rsidR="00AC0B75">
        <w:rPr>
          <w:rFonts w:asciiTheme="minorHAnsi" w:hAnsiTheme="minorHAnsi" w:cstheme="minorHAnsi"/>
          <w:lang w:val="en-US"/>
        </w:rPr>
        <w:t xml:space="preserve">V. </w:t>
      </w:r>
      <w:proofErr w:type="spellStart"/>
      <w:r w:rsidRPr="008867B9">
        <w:rPr>
          <w:rFonts w:asciiTheme="minorHAnsi" w:hAnsiTheme="minorHAnsi" w:cstheme="minorHAnsi"/>
          <w:lang w:val="en-US"/>
        </w:rPr>
        <w:t>Solov</w:t>
      </w:r>
      <w:r w:rsidR="00AC0B75">
        <w:rPr>
          <w:rFonts w:asciiTheme="minorHAnsi" w:hAnsiTheme="minorHAnsi" w:cstheme="minorHAnsi"/>
          <w:lang w:val="en-US"/>
        </w:rPr>
        <w:t>y</w:t>
      </w:r>
      <w:r w:rsidRPr="008867B9">
        <w:rPr>
          <w:rFonts w:asciiTheme="minorHAnsi" w:hAnsiTheme="minorHAnsi" w:cstheme="minorHAnsi"/>
          <w:lang w:val="en-US"/>
        </w:rPr>
        <w:t>ev</w:t>
      </w:r>
      <w:proofErr w:type="spellEnd"/>
      <w:r w:rsidR="00AC0B75">
        <w:rPr>
          <w:rFonts w:asciiTheme="minorHAnsi" w:hAnsiTheme="minorHAnsi" w:cstheme="minorHAnsi"/>
          <w:lang w:val="en-US"/>
        </w:rPr>
        <w:t xml:space="preserve"> (2009): </w:t>
      </w:r>
      <w:r w:rsidR="00AC0B75" w:rsidRPr="00AC0B75">
        <w:rPr>
          <w:rFonts w:asciiTheme="minorHAnsi" w:hAnsiTheme="minorHAnsi" w:cstheme="minorHAnsi"/>
          <w:lang w:val="en-US"/>
        </w:rPr>
        <w:t xml:space="preserve">What Constructional Profiles Reveal About Synonymy: A Case Study of Russian </w:t>
      </w:r>
      <w:r w:rsidR="00AC0B75">
        <w:rPr>
          <w:rFonts w:asciiTheme="minorHAnsi" w:hAnsiTheme="minorHAnsi" w:cstheme="minorHAnsi"/>
          <w:lang w:val="en-US"/>
        </w:rPr>
        <w:t>Words for SADNESS and HAPPINESS</w:t>
      </w:r>
      <w:r w:rsidR="00AC0B75" w:rsidRPr="00AC0B75">
        <w:rPr>
          <w:rFonts w:asciiTheme="minorHAnsi" w:hAnsiTheme="minorHAnsi" w:cstheme="minorHAnsi"/>
          <w:lang w:val="en-US"/>
        </w:rPr>
        <w:t xml:space="preserve">. </w:t>
      </w:r>
      <w:r w:rsidR="00AC0B75" w:rsidRPr="00AC0B75">
        <w:rPr>
          <w:rFonts w:asciiTheme="minorHAnsi" w:hAnsiTheme="minorHAnsi" w:cstheme="minorHAnsi"/>
          <w:i/>
          <w:lang w:val="en-US"/>
        </w:rPr>
        <w:t>Cognitive Linguistics</w:t>
      </w:r>
      <w:r w:rsidR="00AC0B75">
        <w:rPr>
          <w:rFonts w:asciiTheme="minorHAnsi" w:hAnsiTheme="minorHAnsi" w:cstheme="minorHAnsi"/>
          <w:lang w:val="en-US"/>
        </w:rPr>
        <w:t xml:space="preserve"> 20.2: 367-393.</w:t>
      </w:r>
    </w:p>
    <w:p w14:paraId="2DEB7119" w14:textId="408EE1AD" w:rsidR="00EE35D3" w:rsidRPr="00EE35D3" w:rsidRDefault="00EE35D3" w:rsidP="00EE35D3">
      <w:pPr>
        <w:ind w:left="284" w:hanging="284"/>
        <w:rPr>
          <w:rFonts w:asciiTheme="minorHAnsi" w:hAnsiTheme="minorHAnsi" w:cstheme="minorHAnsi"/>
          <w:color w:val="FF0000"/>
          <w:lang w:val="en-US"/>
        </w:rPr>
      </w:pPr>
      <w:proofErr w:type="spellStart"/>
      <w:r w:rsidRPr="00EE35D3">
        <w:rPr>
          <w:rFonts w:asciiTheme="minorHAnsi" w:hAnsiTheme="minorHAnsi" w:cstheme="minorHAnsi"/>
          <w:bCs/>
          <w:color w:val="FF0000"/>
          <w:lang w:val="en-US"/>
        </w:rPr>
        <w:t>Janda</w:t>
      </w:r>
      <w:proofErr w:type="spellEnd"/>
      <w:r w:rsidRPr="00EE35D3">
        <w:rPr>
          <w:rFonts w:asciiTheme="minorHAnsi" w:hAnsiTheme="minorHAnsi" w:cstheme="minorHAnsi"/>
          <w:bCs/>
          <w:color w:val="FF0000"/>
          <w:lang w:val="en-US"/>
        </w:rPr>
        <w:t>, L</w:t>
      </w:r>
      <w:r w:rsidR="00A82A9E">
        <w:rPr>
          <w:rFonts w:asciiTheme="minorHAnsi" w:hAnsiTheme="minorHAnsi" w:cstheme="minorHAnsi"/>
          <w:bCs/>
          <w:color w:val="FF0000"/>
          <w:lang w:val="en-US"/>
        </w:rPr>
        <w:t>.</w:t>
      </w:r>
      <w:r w:rsidRPr="00EE35D3">
        <w:rPr>
          <w:rFonts w:asciiTheme="minorHAnsi" w:hAnsiTheme="minorHAnsi" w:cstheme="minorHAnsi"/>
          <w:bCs/>
          <w:color w:val="FF0000"/>
          <w:lang w:val="en-US"/>
        </w:rPr>
        <w:t xml:space="preserve"> A</w:t>
      </w:r>
      <w:r w:rsidR="00A82A9E">
        <w:rPr>
          <w:rFonts w:asciiTheme="minorHAnsi" w:hAnsiTheme="minorHAnsi" w:cstheme="minorHAnsi"/>
          <w:bCs/>
          <w:color w:val="FF0000"/>
          <w:lang w:val="en-US"/>
        </w:rPr>
        <w:t>.</w:t>
      </w:r>
      <w:r w:rsidRPr="00EE35D3">
        <w:rPr>
          <w:rFonts w:asciiTheme="minorHAnsi" w:hAnsiTheme="minorHAnsi" w:cstheme="minorHAnsi"/>
          <w:bCs/>
          <w:color w:val="FF0000"/>
          <w:lang w:val="en-US"/>
        </w:rPr>
        <w:t xml:space="preserve">, </w:t>
      </w:r>
      <w:r w:rsidRPr="00EE35D3">
        <w:rPr>
          <w:rFonts w:asciiTheme="minorHAnsi" w:hAnsiTheme="minorHAnsi" w:cstheme="minorHAnsi"/>
          <w:bCs/>
          <w:color w:val="FF0000"/>
          <w:lang w:val="en-US"/>
        </w:rPr>
        <w:t>A</w:t>
      </w:r>
      <w:r w:rsidR="00A82A9E">
        <w:rPr>
          <w:rFonts w:asciiTheme="minorHAnsi" w:hAnsiTheme="minorHAnsi" w:cstheme="minorHAnsi"/>
          <w:bCs/>
          <w:color w:val="FF0000"/>
          <w:lang w:val="en-US"/>
        </w:rPr>
        <w:t>.</w:t>
      </w:r>
      <w:r w:rsidRPr="00EE35D3">
        <w:rPr>
          <w:rFonts w:asciiTheme="minorHAnsi" w:hAnsiTheme="minorHAnsi" w:cstheme="minorHAnsi"/>
          <w:bCs/>
          <w:color w:val="FF0000"/>
          <w:lang w:val="en-US"/>
        </w:rPr>
        <w:t xml:space="preserve"> </w:t>
      </w:r>
      <w:proofErr w:type="spellStart"/>
      <w:r w:rsidRPr="00EE35D3">
        <w:rPr>
          <w:rFonts w:asciiTheme="minorHAnsi" w:hAnsiTheme="minorHAnsi" w:cstheme="minorHAnsi"/>
          <w:bCs/>
          <w:color w:val="FF0000"/>
          <w:lang w:val="en-US"/>
        </w:rPr>
        <w:t>Endresen</w:t>
      </w:r>
      <w:proofErr w:type="spellEnd"/>
      <w:r w:rsidRPr="00EE35D3">
        <w:rPr>
          <w:rFonts w:asciiTheme="minorHAnsi" w:hAnsiTheme="minorHAnsi" w:cstheme="minorHAnsi"/>
          <w:bCs/>
          <w:color w:val="FF0000"/>
          <w:lang w:val="en-US"/>
        </w:rPr>
        <w:t xml:space="preserve">, </w:t>
      </w:r>
      <w:r w:rsidRPr="00EE35D3">
        <w:rPr>
          <w:rFonts w:asciiTheme="minorHAnsi" w:hAnsiTheme="minorHAnsi" w:cstheme="minorHAnsi"/>
          <w:bCs/>
          <w:color w:val="FF0000"/>
          <w:lang w:val="en-US"/>
        </w:rPr>
        <w:t>J</w:t>
      </w:r>
      <w:r w:rsidR="00A82A9E">
        <w:rPr>
          <w:rFonts w:asciiTheme="minorHAnsi" w:hAnsiTheme="minorHAnsi" w:cstheme="minorHAnsi"/>
          <w:bCs/>
          <w:color w:val="FF0000"/>
          <w:lang w:val="en-US"/>
        </w:rPr>
        <w:t>.</w:t>
      </w:r>
      <w:r w:rsidRPr="00EE35D3">
        <w:rPr>
          <w:rFonts w:asciiTheme="minorHAnsi" w:hAnsiTheme="minorHAnsi" w:cstheme="minorHAnsi"/>
          <w:bCs/>
          <w:color w:val="FF0000"/>
          <w:lang w:val="en-US"/>
        </w:rPr>
        <w:t xml:space="preserve"> Kuznetsova, </w:t>
      </w:r>
      <w:r w:rsidRPr="00EE35D3">
        <w:rPr>
          <w:rFonts w:asciiTheme="minorHAnsi" w:hAnsiTheme="minorHAnsi" w:cstheme="minorHAnsi"/>
          <w:bCs/>
          <w:color w:val="FF0000"/>
          <w:lang w:val="en-US"/>
        </w:rPr>
        <w:t>O</w:t>
      </w:r>
      <w:r w:rsidR="00A82A9E">
        <w:rPr>
          <w:rFonts w:asciiTheme="minorHAnsi" w:hAnsiTheme="minorHAnsi" w:cstheme="minorHAnsi"/>
          <w:bCs/>
          <w:color w:val="FF0000"/>
          <w:lang w:val="en-US"/>
        </w:rPr>
        <w:t>.</w:t>
      </w:r>
      <w:r w:rsidRPr="00EE35D3">
        <w:rPr>
          <w:rFonts w:asciiTheme="minorHAnsi" w:hAnsiTheme="minorHAnsi" w:cstheme="minorHAnsi"/>
          <w:bCs/>
          <w:color w:val="FF0000"/>
          <w:lang w:val="en-US"/>
        </w:rPr>
        <w:t xml:space="preserve"> </w:t>
      </w:r>
      <w:proofErr w:type="spellStart"/>
      <w:r w:rsidRPr="00EE35D3">
        <w:rPr>
          <w:rFonts w:asciiTheme="minorHAnsi" w:hAnsiTheme="minorHAnsi" w:cstheme="minorHAnsi"/>
          <w:bCs/>
          <w:color w:val="FF0000"/>
          <w:lang w:val="en-US"/>
        </w:rPr>
        <w:t>Lyashevskaya</w:t>
      </w:r>
      <w:proofErr w:type="spellEnd"/>
      <w:r w:rsidRPr="00EE35D3">
        <w:rPr>
          <w:rFonts w:asciiTheme="minorHAnsi" w:hAnsiTheme="minorHAnsi" w:cstheme="minorHAnsi"/>
          <w:bCs/>
          <w:color w:val="FF0000"/>
          <w:lang w:val="en-US"/>
        </w:rPr>
        <w:t xml:space="preserve">, </w:t>
      </w:r>
      <w:r w:rsidRPr="00EE35D3">
        <w:rPr>
          <w:rFonts w:asciiTheme="minorHAnsi" w:hAnsiTheme="minorHAnsi" w:cstheme="minorHAnsi"/>
          <w:bCs/>
          <w:color w:val="FF0000"/>
          <w:lang w:val="en-US"/>
        </w:rPr>
        <w:t>A</w:t>
      </w:r>
      <w:r w:rsidR="00A82A9E">
        <w:rPr>
          <w:rFonts w:asciiTheme="minorHAnsi" w:hAnsiTheme="minorHAnsi" w:cstheme="minorHAnsi"/>
          <w:bCs/>
          <w:color w:val="FF0000"/>
          <w:lang w:val="en-US"/>
        </w:rPr>
        <w:t>.</w:t>
      </w:r>
      <w:r w:rsidRPr="00EE35D3">
        <w:rPr>
          <w:rFonts w:asciiTheme="minorHAnsi" w:hAnsiTheme="minorHAnsi" w:cstheme="minorHAnsi"/>
          <w:bCs/>
          <w:color w:val="FF0000"/>
          <w:lang w:val="en-US"/>
        </w:rPr>
        <w:t xml:space="preserve"> Makarova, </w:t>
      </w:r>
      <w:r w:rsidRPr="00EE35D3">
        <w:rPr>
          <w:rFonts w:asciiTheme="minorHAnsi" w:hAnsiTheme="minorHAnsi" w:cstheme="minorHAnsi"/>
          <w:bCs/>
          <w:color w:val="FF0000"/>
          <w:lang w:val="en-US"/>
        </w:rPr>
        <w:t>T</w:t>
      </w:r>
      <w:r w:rsidR="00A82A9E">
        <w:rPr>
          <w:rFonts w:asciiTheme="minorHAnsi" w:hAnsiTheme="minorHAnsi" w:cstheme="minorHAnsi"/>
          <w:bCs/>
          <w:color w:val="FF0000"/>
          <w:lang w:val="en-US"/>
        </w:rPr>
        <w:t>.</w:t>
      </w:r>
      <w:r w:rsidRPr="00EE35D3">
        <w:rPr>
          <w:rFonts w:asciiTheme="minorHAnsi" w:hAnsiTheme="minorHAnsi" w:cstheme="minorHAnsi"/>
          <w:bCs/>
          <w:color w:val="FF0000"/>
          <w:lang w:val="en-US"/>
        </w:rPr>
        <w:t xml:space="preserve"> Nesset and </w:t>
      </w:r>
      <w:r w:rsidRPr="00EE35D3">
        <w:rPr>
          <w:rFonts w:asciiTheme="minorHAnsi" w:hAnsiTheme="minorHAnsi" w:cstheme="minorHAnsi"/>
          <w:bCs/>
          <w:color w:val="FF0000"/>
          <w:lang w:val="en-US"/>
        </w:rPr>
        <w:t>S</w:t>
      </w:r>
      <w:r w:rsidR="00A82A9E">
        <w:rPr>
          <w:rFonts w:asciiTheme="minorHAnsi" w:hAnsiTheme="minorHAnsi" w:cstheme="minorHAnsi"/>
          <w:bCs/>
          <w:color w:val="FF0000"/>
          <w:lang w:val="en-US"/>
        </w:rPr>
        <w:t>.</w:t>
      </w:r>
      <w:r w:rsidRPr="00EE35D3">
        <w:rPr>
          <w:rFonts w:asciiTheme="minorHAnsi" w:hAnsiTheme="minorHAnsi" w:cstheme="minorHAnsi"/>
          <w:bCs/>
          <w:color w:val="FF0000"/>
          <w:lang w:val="en-US"/>
        </w:rPr>
        <w:t xml:space="preserve"> </w:t>
      </w:r>
      <w:proofErr w:type="spellStart"/>
      <w:r w:rsidRPr="00EE35D3">
        <w:rPr>
          <w:rFonts w:asciiTheme="minorHAnsi" w:hAnsiTheme="minorHAnsi" w:cstheme="minorHAnsi"/>
          <w:bCs/>
          <w:color w:val="FF0000"/>
          <w:lang w:val="en-US"/>
        </w:rPr>
        <w:t>Sokolova</w:t>
      </w:r>
      <w:proofErr w:type="spellEnd"/>
      <w:r w:rsidRPr="00EE35D3">
        <w:rPr>
          <w:rFonts w:asciiTheme="minorHAnsi" w:hAnsiTheme="minorHAnsi" w:cstheme="minorHAnsi"/>
          <w:bCs/>
          <w:color w:val="FF0000"/>
          <w:lang w:val="en-US"/>
        </w:rPr>
        <w:t xml:space="preserve"> (2013):</w:t>
      </w:r>
      <w:r w:rsidRPr="00EE35D3">
        <w:rPr>
          <w:rFonts w:asciiTheme="minorHAnsi" w:hAnsiTheme="minorHAnsi" w:cstheme="minorHAnsi"/>
          <w:color w:val="FF0000"/>
          <w:lang w:val="en-US"/>
        </w:rPr>
        <w:t xml:space="preserve"> </w:t>
      </w:r>
      <w:r w:rsidRPr="00EE35D3">
        <w:rPr>
          <w:rFonts w:asciiTheme="minorHAnsi" w:hAnsiTheme="minorHAnsi" w:cstheme="minorHAnsi"/>
          <w:i/>
          <w:color w:val="FF0000"/>
          <w:lang w:val="en-US"/>
        </w:rPr>
        <w:t>Why Russian aspectual prefixes aren’t empty: prefixes as verb classifiers</w:t>
      </w:r>
      <w:r w:rsidRPr="00EE35D3">
        <w:rPr>
          <w:rFonts w:asciiTheme="minorHAnsi" w:hAnsiTheme="minorHAnsi" w:cstheme="minorHAnsi"/>
          <w:color w:val="FF0000"/>
          <w:lang w:val="en-US"/>
        </w:rPr>
        <w:t xml:space="preserve">. Bloomington: </w:t>
      </w:r>
      <w:proofErr w:type="spellStart"/>
      <w:r w:rsidRPr="00EE35D3">
        <w:rPr>
          <w:rFonts w:asciiTheme="minorHAnsi" w:hAnsiTheme="minorHAnsi" w:cstheme="minorHAnsi"/>
          <w:color w:val="FF0000"/>
          <w:lang w:val="en-US"/>
        </w:rPr>
        <w:t>Slavica</w:t>
      </w:r>
      <w:proofErr w:type="spellEnd"/>
      <w:r w:rsidRPr="00EE35D3">
        <w:rPr>
          <w:rFonts w:asciiTheme="minorHAnsi" w:hAnsiTheme="minorHAnsi" w:cstheme="minorHAnsi"/>
          <w:color w:val="FF0000"/>
          <w:lang w:val="en-US"/>
        </w:rPr>
        <w:t xml:space="preserve"> Publishers</w:t>
      </w:r>
    </w:p>
    <w:p w14:paraId="5C1EBC2E" w14:textId="41AC39A6" w:rsidR="00711B34" w:rsidRPr="008867B9" w:rsidRDefault="006861F8" w:rsidP="008867B9">
      <w:pPr>
        <w:ind w:left="284" w:hanging="284"/>
        <w:rPr>
          <w:rFonts w:asciiTheme="minorHAnsi" w:hAnsiTheme="minorHAnsi" w:cstheme="minorHAnsi"/>
          <w:lang w:val="en-US"/>
        </w:rPr>
      </w:pPr>
      <w:r w:rsidRPr="008867B9">
        <w:rPr>
          <w:rFonts w:asciiTheme="minorHAnsi" w:hAnsiTheme="minorHAnsi" w:cstheme="minorHAnsi"/>
          <w:lang w:val="en-US"/>
        </w:rPr>
        <w:t>Kuznetsova</w:t>
      </w:r>
      <w:r w:rsidR="00711B34" w:rsidRPr="008867B9">
        <w:rPr>
          <w:rFonts w:asciiTheme="minorHAnsi" w:hAnsiTheme="minorHAnsi" w:cstheme="minorHAnsi"/>
          <w:lang w:val="en-US"/>
        </w:rPr>
        <w:t>, J</w:t>
      </w:r>
      <w:r w:rsidR="00AC0B75">
        <w:rPr>
          <w:rFonts w:asciiTheme="minorHAnsi" w:hAnsiTheme="minorHAnsi" w:cstheme="minorHAnsi"/>
          <w:lang w:val="en-US"/>
        </w:rPr>
        <w:t>.</w:t>
      </w:r>
      <w:r w:rsidR="00711B34" w:rsidRPr="008867B9">
        <w:rPr>
          <w:rFonts w:asciiTheme="minorHAnsi" w:hAnsiTheme="minorHAnsi" w:cstheme="minorHAnsi"/>
          <w:lang w:val="en-US"/>
        </w:rPr>
        <w:t xml:space="preserve"> (2015): </w:t>
      </w:r>
      <w:r w:rsidR="00711B34" w:rsidRPr="00AC0B75">
        <w:rPr>
          <w:rFonts w:asciiTheme="minorHAnsi" w:hAnsiTheme="minorHAnsi" w:cstheme="minorHAnsi"/>
          <w:i/>
          <w:lang w:val="en-US"/>
        </w:rPr>
        <w:t>Linguistic profiles: going from form to meaning via statistics</w:t>
      </w:r>
      <w:r w:rsidR="00711B34" w:rsidRPr="008867B9">
        <w:rPr>
          <w:rFonts w:asciiTheme="minorHAnsi" w:hAnsiTheme="minorHAnsi" w:cstheme="minorHAnsi"/>
          <w:lang w:val="en-US"/>
        </w:rPr>
        <w:t>. Berlin: De Gruyter</w:t>
      </w:r>
      <w:r w:rsidR="008867B9" w:rsidRPr="008867B9">
        <w:rPr>
          <w:rFonts w:asciiTheme="minorHAnsi" w:hAnsiTheme="minorHAnsi" w:cstheme="minorHAnsi"/>
          <w:lang w:val="en-US"/>
        </w:rPr>
        <w:t xml:space="preserve"> Mouton.</w:t>
      </w:r>
    </w:p>
    <w:p w14:paraId="4F5EDD3D" w14:textId="737F5B60" w:rsidR="003621CD" w:rsidRDefault="003621CD" w:rsidP="00AC0B75">
      <w:pPr>
        <w:ind w:left="284" w:hanging="284"/>
        <w:rPr>
          <w:rFonts w:asciiTheme="minorHAnsi" w:hAnsiTheme="minorHAnsi" w:cstheme="minorHAnsi"/>
          <w:lang w:val="en-US"/>
        </w:rPr>
      </w:pPr>
      <w:proofErr w:type="spellStart"/>
      <w:r>
        <w:rPr>
          <w:rFonts w:asciiTheme="minorHAnsi" w:hAnsiTheme="minorHAnsi" w:cstheme="minorHAnsi"/>
          <w:lang w:val="en-US"/>
        </w:rPr>
        <w:t>Mahota</w:t>
      </w:r>
      <w:proofErr w:type="spellEnd"/>
      <w:r>
        <w:rPr>
          <w:rFonts w:asciiTheme="minorHAnsi" w:hAnsiTheme="minorHAnsi" w:cstheme="minorHAnsi"/>
          <w:lang w:val="en-US"/>
        </w:rPr>
        <w:t xml:space="preserve">, W. (1996): </w:t>
      </w:r>
      <w:r w:rsidRPr="003621CD">
        <w:rPr>
          <w:rFonts w:asciiTheme="minorHAnsi" w:hAnsiTheme="minorHAnsi" w:cstheme="minorHAnsi"/>
          <w:i/>
          <w:lang w:val="en-US"/>
        </w:rPr>
        <w:t>Russian motion verbs for intermediate students</w:t>
      </w:r>
      <w:r>
        <w:rPr>
          <w:rFonts w:asciiTheme="minorHAnsi" w:hAnsiTheme="minorHAnsi" w:cstheme="minorHAnsi"/>
          <w:lang w:val="en-US"/>
        </w:rPr>
        <w:t>. New Haven and London: Yale University Press.</w:t>
      </w:r>
    </w:p>
    <w:p w14:paraId="77E16EC7" w14:textId="1ED0A8F4" w:rsidR="003621CD" w:rsidRDefault="003621CD" w:rsidP="00AC0B75">
      <w:pPr>
        <w:ind w:left="284" w:hanging="284"/>
        <w:rPr>
          <w:rFonts w:asciiTheme="minorHAnsi" w:hAnsiTheme="minorHAnsi" w:cstheme="minorHAnsi"/>
          <w:lang w:val="en-US"/>
        </w:rPr>
      </w:pPr>
      <w:proofErr w:type="spellStart"/>
      <w:r>
        <w:rPr>
          <w:rFonts w:asciiTheme="minorHAnsi" w:hAnsiTheme="minorHAnsi" w:cstheme="minorHAnsi"/>
          <w:lang w:val="en-US"/>
        </w:rPr>
        <w:t>Muravyova</w:t>
      </w:r>
      <w:proofErr w:type="spellEnd"/>
      <w:r>
        <w:rPr>
          <w:rFonts w:asciiTheme="minorHAnsi" w:hAnsiTheme="minorHAnsi" w:cstheme="minorHAnsi"/>
          <w:lang w:val="en-US"/>
        </w:rPr>
        <w:t xml:space="preserve">, L. (1995): </w:t>
      </w:r>
      <w:r w:rsidRPr="003621CD">
        <w:rPr>
          <w:rFonts w:asciiTheme="minorHAnsi" w:hAnsiTheme="minorHAnsi" w:cstheme="minorHAnsi"/>
          <w:i/>
          <w:lang w:val="en-US"/>
        </w:rPr>
        <w:t>Verbs of motion in Russian</w:t>
      </w:r>
      <w:r>
        <w:rPr>
          <w:rFonts w:asciiTheme="minorHAnsi" w:hAnsiTheme="minorHAnsi" w:cstheme="minorHAnsi"/>
          <w:lang w:val="en-US"/>
        </w:rPr>
        <w:t xml:space="preserve">. Moscow: </w:t>
      </w:r>
      <w:proofErr w:type="spellStart"/>
      <w:r>
        <w:rPr>
          <w:rFonts w:asciiTheme="minorHAnsi" w:hAnsiTheme="minorHAnsi" w:cstheme="minorHAnsi"/>
          <w:lang w:val="en-US"/>
        </w:rPr>
        <w:t>Russkij</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jazyk</w:t>
      </w:r>
      <w:proofErr w:type="spellEnd"/>
      <w:r>
        <w:rPr>
          <w:rFonts w:asciiTheme="minorHAnsi" w:hAnsiTheme="minorHAnsi" w:cstheme="minorHAnsi"/>
          <w:lang w:val="en-US"/>
        </w:rPr>
        <w:t>.</w:t>
      </w:r>
    </w:p>
    <w:p w14:paraId="3A001A47" w14:textId="70608267" w:rsidR="0097344A" w:rsidRDefault="0097344A" w:rsidP="00AC0B75">
      <w:pPr>
        <w:ind w:left="284" w:hanging="284"/>
        <w:rPr>
          <w:rFonts w:asciiTheme="minorHAnsi" w:hAnsiTheme="minorHAnsi" w:cstheme="minorHAnsi"/>
          <w:lang w:val="en-US"/>
        </w:rPr>
      </w:pPr>
      <w:r>
        <w:rPr>
          <w:rFonts w:asciiTheme="minorHAnsi" w:hAnsiTheme="minorHAnsi" w:cstheme="minorHAnsi"/>
          <w:lang w:val="en-US"/>
        </w:rPr>
        <w:t xml:space="preserve">Nesset, T. (2000): Iconicity and prototypes: A new perspective on Russian verbs of motion. </w:t>
      </w:r>
      <w:proofErr w:type="spellStart"/>
      <w:r w:rsidRPr="0097344A">
        <w:rPr>
          <w:rFonts w:asciiTheme="minorHAnsi" w:hAnsiTheme="minorHAnsi" w:cstheme="minorHAnsi"/>
          <w:i/>
          <w:lang w:val="en-US"/>
        </w:rPr>
        <w:t>Scando-Slavica</w:t>
      </w:r>
      <w:proofErr w:type="spellEnd"/>
      <w:r>
        <w:rPr>
          <w:rFonts w:asciiTheme="minorHAnsi" w:hAnsiTheme="minorHAnsi" w:cstheme="minorHAnsi"/>
          <w:lang w:val="en-US"/>
        </w:rPr>
        <w:t xml:space="preserve"> 46: 105-119.</w:t>
      </w:r>
    </w:p>
    <w:p w14:paraId="22C5006D" w14:textId="3BB4DAE1" w:rsidR="00AC0B75" w:rsidRPr="00AC0B75" w:rsidRDefault="00AC0B75" w:rsidP="00AC0B75">
      <w:pPr>
        <w:ind w:left="284" w:hanging="284"/>
        <w:rPr>
          <w:rFonts w:asciiTheme="minorHAnsi" w:hAnsiTheme="minorHAnsi" w:cstheme="minorHAnsi"/>
          <w:lang w:val="en-US"/>
        </w:rPr>
      </w:pPr>
      <w:r w:rsidRPr="00AC0B75">
        <w:rPr>
          <w:rFonts w:asciiTheme="minorHAnsi" w:hAnsiTheme="minorHAnsi" w:cstheme="minorHAnsi"/>
          <w:lang w:val="en-US"/>
        </w:rPr>
        <w:t xml:space="preserve">Nesset, T. (2008): PATH and MANNER: An Image-Schematic Approach to Russian Verbs of Motion. </w:t>
      </w:r>
      <w:proofErr w:type="spellStart"/>
      <w:r w:rsidRPr="00AC0B75">
        <w:rPr>
          <w:rFonts w:asciiTheme="minorHAnsi" w:hAnsiTheme="minorHAnsi" w:cstheme="minorHAnsi"/>
          <w:i/>
          <w:lang w:val="en-US"/>
        </w:rPr>
        <w:t>Scando-Slavica</w:t>
      </w:r>
      <w:proofErr w:type="spellEnd"/>
      <w:r w:rsidRPr="00AC0B75">
        <w:rPr>
          <w:rFonts w:asciiTheme="minorHAnsi" w:hAnsiTheme="minorHAnsi" w:cstheme="minorHAnsi"/>
          <w:lang w:val="en-US"/>
        </w:rPr>
        <w:t xml:space="preserve"> 54: 135-197.</w:t>
      </w:r>
    </w:p>
    <w:p w14:paraId="07ED4046" w14:textId="77D7831B" w:rsidR="003E7407" w:rsidRPr="00AC0B75" w:rsidRDefault="00AC0B75" w:rsidP="008867B9">
      <w:pPr>
        <w:ind w:left="284" w:hanging="284"/>
        <w:rPr>
          <w:rFonts w:asciiTheme="minorHAnsi" w:hAnsiTheme="minorHAnsi" w:cstheme="minorHAnsi"/>
          <w:lang w:val="en-US"/>
        </w:rPr>
      </w:pPr>
      <w:r w:rsidRPr="00AC0B75">
        <w:rPr>
          <w:rFonts w:asciiTheme="minorHAnsi" w:hAnsiTheme="minorHAnsi" w:cstheme="minorHAnsi"/>
          <w:lang w:val="en-US"/>
        </w:rPr>
        <w:t>Nesset, T. (</w:t>
      </w:r>
      <w:r w:rsidR="003E7407" w:rsidRPr="00AC0B75">
        <w:rPr>
          <w:rFonts w:asciiTheme="minorHAnsi" w:hAnsiTheme="minorHAnsi" w:cstheme="minorHAnsi"/>
          <w:lang w:val="en-US"/>
        </w:rPr>
        <w:t>2010</w:t>
      </w:r>
      <w:r>
        <w:rPr>
          <w:rFonts w:asciiTheme="minorHAnsi" w:hAnsiTheme="minorHAnsi" w:cstheme="minorHAnsi"/>
          <w:lang w:val="en-US"/>
        </w:rPr>
        <w:t>):</w:t>
      </w:r>
      <w:r w:rsidRPr="00AC0B75">
        <w:rPr>
          <w:rFonts w:asciiTheme="minorHAnsi" w:hAnsiTheme="minorHAnsi" w:cstheme="minorHAnsi"/>
          <w:lang w:val="en-US"/>
        </w:rPr>
        <w:t xml:space="preserve"> Metaphorical walking: Russian </w:t>
      </w:r>
      <w:proofErr w:type="spellStart"/>
      <w:r w:rsidRPr="00AC0B75">
        <w:rPr>
          <w:rFonts w:asciiTheme="minorHAnsi" w:hAnsiTheme="minorHAnsi" w:cstheme="minorHAnsi"/>
          <w:i/>
          <w:lang w:val="en-US"/>
        </w:rPr>
        <w:t>idti</w:t>
      </w:r>
      <w:proofErr w:type="spellEnd"/>
      <w:r w:rsidRPr="00AC0B75">
        <w:rPr>
          <w:rFonts w:asciiTheme="minorHAnsi" w:hAnsiTheme="minorHAnsi" w:cstheme="minorHAnsi"/>
          <w:lang w:val="en-US"/>
        </w:rPr>
        <w:t xml:space="preserve"> as a generalized motion verb</w:t>
      </w:r>
      <w:r w:rsidRPr="00AC0B75">
        <w:rPr>
          <w:lang w:val="en-US"/>
        </w:rPr>
        <w:t xml:space="preserve"> </w:t>
      </w:r>
      <w:r w:rsidRPr="00AC0B75">
        <w:rPr>
          <w:rFonts w:asciiTheme="minorHAnsi" w:hAnsiTheme="minorHAnsi" w:cstheme="minorHAnsi"/>
          <w:lang w:val="en-US"/>
        </w:rPr>
        <w:t xml:space="preserve">In V. </w:t>
      </w:r>
      <w:proofErr w:type="spellStart"/>
      <w:r w:rsidRPr="00AC0B75">
        <w:rPr>
          <w:rFonts w:asciiTheme="minorHAnsi" w:hAnsiTheme="minorHAnsi" w:cstheme="minorHAnsi"/>
          <w:lang w:val="en-US"/>
        </w:rPr>
        <w:t>Hasko</w:t>
      </w:r>
      <w:proofErr w:type="spellEnd"/>
      <w:r w:rsidRPr="00AC0B75">
        <w:rPr>
          <w:rFonts w:asciiTheme="minorHAnsi" w:hAnsiTheme="minorHAnsi" w:cstheme="minorHAnsi"/>
          <w:lang w:val="en-US"/>
        </w:rPr>
        <w:t xml:space="preserve"> and R. </w:t>
      </w:r>
      <w:proofErr w:type="spellStart"/>
      <w:r w:rsidRPr="00AC0B75">
        <w:rPr>
          <w:rFonts w:asciiTheme="minorHAnsi" w:hAnsiTheme="minorHAnsi" w:cstheme="minorHAnsi"/>
          <w:lang w:val="en-US"/>
        </w:rPr>
        <w:t>Perelmutter</w:t>
      </w:r>
      <w:proofErr w:type="spellEnd"/>
      <w:r w:rsidRPr="00AC0B75">
        <w:rPr>
          <w:rFonts w:asciiTheme="minorHAnsi" w:hAnsiTheme="minorHAnsi" w:cstheme="minorHAnsi"/>
          <w:lang w:val="en-US"/>
        </w:rPr>
        <w:t xml:space="preserve"> (eds.): </w:t>
      </w:r>
      <w:r w:rsidRPr="00AC0B75">
        <w:rPr>
          <w:rFonts w:asciiTheme="minorHAnsi" w:hAnsiTheme="minorHAnsi" w:cstheme="minorHAnsi"/>
          <w:i/>
          <w:lang w:val="en-US"/>
        </w:rPr>
        <w:t>New Approaches to Slavic Verbs of Motion</w:t>
      </w:r>
      <w:r w:rsidRPr="00AC0B75">
        <w:rPr>
          <w:rFonts w:asciiTheme="minorHAnsi" w:hAnsiTheme="minorHAnsi" w:cstheme="minorHAnsi"/>
          <w:lang w:val="en-US"/>
        </w:rPr>
        <w:t xml:space="preserve">. Amsterdam/Philadelphia: John Benjamins, </w:t>
      </w:r>
      <w:r>
        <w:rPr>
          <w:rFonts w:asciiTheme="minorHAnsi" w:hAnsiTheme="minorHAnsi" w:cstheme="minorHAnsi"/>
          <w:lang w:val="en-US"/>
        </w:rPr>
        <w:t>343-</w:t>
      </w:r>
      <w:r w:rsidRPr="00AC0B75">
        <w:rPr>
          <w:rFonts w:asciiTheme="minorHAnsi" w:hAnsiTheme="minorHAnsi" w:cstheme="minorHAnsi"/>
          <w:lang w:val="en-US"/>
        </w:rPr>
        <w:t>360.</w:t>
      </w:r>
    </w:p>
    <w:p w14:paraId="45AD5FF2" w14:textId="3481D478" w:rsidR="00A82A9E" w:rsidRPr="00DC1606" w:rsidRDefault="00A82A9E" w:rsidP="008867B9">
      <w:pPr>
        <w:ind w:left="284" w:hanging="284"/>
        <w:rPr>
          <w:rFonts w:asciiTheme="minorHAnsi" w:hAnsiTheme="minorHAnsi" w:cstheme="minorHAnsi"/>
          <w:color w:val="FF0000"/>
          <w:lang w:val="en-US"/>
        </w:rPr>
      </w:pPr>
      <w:r w:rsidRPr="00DC1606">
        <w:rPr>
          <w:rFonts w:asciiTheme="minorHAnsi" w:hAnsiTheme="minorHAnsi" w:cstheme="minorHAnsi"/>
          <w:color w:val="FF0000"/>
        </w:rPr>
        <w:t>Nesset, T. (201</w:t>
      </w:r>
      <w:r w:rsidRPr="00DC1606">
        <w:rPr>
          <w:rFonts w:asciiTheme="minorHAnsi" w:hAnsiTheme="minorHAnsi" w:cstheme="minorHAnsi"/>
          <w:color w:val="FF0000"/>
        </w:rPr>
        <w:t>4</w:t>
      </w:r>
      <w:r w:rsidRPr="00DC1606">
        <w:rPr>
          <w:rFonts w:asciiTheme="minorHAnsi" w:hAnsiTheme="minorHAnsi" w:cstheme="minorHAnsi"/>
          <w:color w:val="FF0000"/>
        </w:rPr>
        <w:t>):</w:t>
      </w:r>
      <w:r w:rsidRPr="00DC1606">
        <w:rPr>
          <w:rFonts w:asciiTheme="minorHAnsi" w:hAnsiTheme="minorHAnsi" w:cstheme="minorHAnsi"/>
          <w:color w:val="FF0000"/>
        </w:rPr>
        <w:t xml:space="preserve"> </w:t>
      </w:r>
      <w:r w:rsidRPr="00DC1606">
        <w:rPr>
          <w:rFonts w:asciiTheme="minorHAnsi" w:hAnsiTheme="minorHAnsi" w:cstheme="minorHAnsi"/>
          <w:i/>
          <w:color w:val="FF0000"/>
        </w:rPr>
        <w:t xml:space="preserve">Russiskstudentens beste venn. </w:t>
      </w:r>
      <w:r w:rsidRPr="00DC1606">
        <w:rPr>
          <w:rFonts w:asciiTheme="minorHAnsi" w:hAnsiTheme="minorHAnsi" w:cstheme="minorHAnsi"/>
          <w:color w:val="FF0000"/>
          <w:lang w:val="en-US"/>
        </w:rPr>
        <w:t>Oslo: Novus.</w:t>
      </w:r>
    </w:p>
    <w:p w14:paraId="5B882395" w14:textId="447488B5" w:rsidR="003E7407" w:rsidRDefault="00664FBC" w:rsidP="008867B9">
      <w:pPr>
        <w:ind w:left="284" w:hanging="284"/>
        <w:rPr>
          <w:rFonts w:asciiTheme="minorHAnsi" w:hAnsiTheme="minorHAnsi" w:cstheme="minorHAnsi"/>
          <w:lang w:val="en-US"/>
        </w:rPr>
      </w:pPr>
      <w:proofErr w:type="spellStart"/>
      <w:r>
        <w:rPr>
          <w:rFonts w:asciiTheme="minorHAnsi" w:hAnsiTheme="minorHAnsi" w:cstheme="minorHAnsi"/>
          <w:lang w:val="en-US"/>
        </w:rPr>
        <w:t>Rakhilina</w:t>
      </w:r>
      <w:proofErr w:type="spellEnd"/>
      <w:r>
        <w:rPr>
          <w:rFonts w:asciiTheme="minorHAnsi" w:hAnsiTheme="minorHAnsi" w:cstheme="minorHAnsi"/>
          <w:lang w:val="en-US"/>
        </w:rPr>
        <w:t xml:space="preserve">, E. V. (2004): </w:t>
      </w:r>
      <w:r w:rsidRPr="00664FBC">
        <w:rPr>
          <w:rFonts w:asciiTheme="minorHAnsi" w:hAnsiTheme="minorHAnsi" w:cstheme="minorHAnsi"/>
          <w:lang w:val="en-US"/>
        </w:rPr>
        <w:t>There and back: the case of Russian ‘go’</w:t>
      </w:r>
      <w:r>
        <w:rPr>
          <w:rFonts w:asciiTheme="minorHAnsi" w:hAnsiTheme="minorHAnsi" w:cstheme="minorHAnsi"/>
          <w:lang w:val="en-US"/>
        </w:rPr>
        <w:t xml:space="preserve">. </w:t>
      </w:r>
      <w:proofErr w:type="spellStart"/>
      <w:r w:rsidRPr="00664FBC">
        <w:rPr>
          <w:rFonts w:asciiTheme="minorHAnsi" w:hAnsiTheme="minorHAnsi" w:cstheme="minorHAnsi"/>
          <w:i/>
          <w:lang w:val="en-US"/>
        </w:rPr>
        <w:t>Glossos</w:t>
      </w:r>
      <w:proofErr w:type="spellEnd"/>
      <w:r>
        <w:rPr>
          <w:rFonts w:asciiTheme="minorHAnsi" w:hAnsiTheme="minorHAnsi" w:cstheme="minorHAnsi"/>
          <w:lang w:val="en-US"/>
        </w:rPr>
        <w:t xml:space="preserve"> 5: 1-34.</w:t>
      </w:r>
    </w:p>
    <w:p w14:paraId="20551073" w14:textId="1366CAE8" w:rsidR="00886757" w:rsidRDefault="00886757" w:rsidP="00B32E15">
      <w:pPr>
        <w:ind w:left="284" w:hanging="284"/>
        <w:rPr>
          <w:rFonts w:asciiTheme="minorHAnsi" w:hAnsiTheme="minorHAnsi" w:cstheme="minorHAnsi"/>
          <w:lang w:val="en-US"/>
        </w:rPr>
      </w:pPr>
      <w:proofErr w:type="spellStart"/>
      <w:r>
        <w:rPr>
          <w:rFonts w:asciiTheme="minorHAnsi" w:hAnsiTheme="minorHAnsi" w:cstheme="minorHAnsi"/>
          <w:lang w:val="en-US"/>
        </w:rPr>
        <w:t>Römer</w:t>
      </w:r>
      <w:proofErr w:type="spellEnd"/>
      <w:r>
        <w:rPr>
          <w:rFonts w:asciiTheme="minorHAnsi" w:hAnsiTheme="minorHAnsi" w:cstheme="minorHAnsi"/>
          <w:lang w:val="en-US"/>
        </w:rPr>
        <w:t>, U</w:t>
      </w:r>
      <w:r w:rsidRPr="00886757">
        <w:rPr>
          <w:rFonts w:asciiTheme="minorHAnsi" w:hAnsiTheme="minorHAnsi" w:cstheme="minorHAnsi"/>
          <w:lang w:val="en-US"/>
        </w:rPr>
        <w:t xml:space="preserve">. </w:t>
      </w:r>
      <w:r>
        <w:rPr>
          <w:rFonts w:asciiTheme="minorHAnsi" w:hAnsiTheme="minorHAnsi" w:cstheme="minorHAnsi"/>
          <w:lang w:val="en-US"/>
        </w:rPr>
        <w:t>(2004):</w:t>
      </w:r>
      <w:r w:rsidRPr="00886757">
        <w:rPr>
          <w:rFonts w:asciiTheme="minorHAnsi" w:hAnsiTheme="minorHAnsi" w:cstheme="minorHAnsi"/>
          <w:lang w:val="en-US"/>
        </w:rPr>
        <w:t xml:space="preserve"> Comparing real and ideal language learner input: The use of an </w:t>
      </w:r>
      <w:proofErr w:type="spellStart"/>
      <w:r w:rsidRPr="00886757">
        <w:rPr>
          <w:rFonts w:asciiTheme="minorHAnsi" w:hAnsiTheme="minorHAnsi" w:cstheme="minorHAnsi"/>
          <w:lang w:val="en-US"/>
        </w:rPr>
        <w:t>EFL</w:t>
      </w:r>
      <w:proofErr w:type="spellEnd"/>
      <w:r w:rsidRPr="00886757">
        <w:rPr>
          <w:rFonts w:asciiTheme="minorHAnsi" w:hAnsiTheme="minorHAnsi" w:cstheme="minorHAnsi"/>
          <w:lang w:val="en-US"/>
        </w:rPr>
        <w:t xml:space="preserve"> textbook corpus in corpus linguistics and language teaching. In: </w:t>
      </w:r>
      <w:r>
        <w:rPr>
          <w:rFonts w:asciiTheme="minorHAnsi" w:hAnsiTheme="minorHAnsi" w:cstheme="minorHAnsi"/>
          <w:lang w:val="en-US"/>
        </w:rPr>
        <w:t xml:space="preserve">G. </w:t>
      </w:r>
      <w:r w:rsidRPr="00886757">
        <w:rPr>
          <w:rFonts w:asciiTheme="minorHAnsi" w:hAnsiTheme="minorHAnsi" w:cstheme="minorHAnsi"/>
          <w:lang w:val="en-US"/>
        </w:rPr>
        <w:t xml:space="preserve">Aston, </w:t>
      </w:r>
      <w:r>
        <w:rPr>
          <w:rFonts w:asciiTheme="minorHAnsi" w:hAnsiTheme="minorHAnsi" w:cstheme="minorHAnsi"/>
          <w:lang w:val="en-US"/>
        </w:rPr>
        <w:t xml:space="preserve">S. </w:t>
      </w:r>
      <w:proofErr w:type="spellStart"/>
      <w:r>
        <w:rPr>
          <w:rFonts w:asciiTheme="minorHAnsi" w:hAnsiTheme="minorHAnsi" w:cstheme="minorHAnsi"/>
          <w:lang w:val="en-US"/>
        </w:rPr>
        <w:t>Bernardini</w:t>
      </w:r>
      <w:proofErr w:type="spellEnd"/>
      <w:r>
        <w:rPr>
          <w:rFonts w:asciiTheme="minorHAnsi" w:hAnsiTheme="minorHAnsi" w:cstheme="minorHAnsi"/>
          <w:lang w:val="en-US"/>
        </w:rPr>
        <w:t xml:space="preserve"> </w:t>
      </w:r>
      <w:r>
        <w:rPr>
          <w:rFonts w:asciiTheme="minorHAnsi" w:hAnsiTheme="minorHAnsi" w:cstheme="minorHAnsi"/>
          <w:lang w:val="en-US"/>
        </w:rPr>
        <w:lastRenderedPageBreak/>
        <w:t>and D. Stewart (eds.):</w:t>
      </w:r>
      <w:r w:rsidRPr="00886757">
        <w:rPr>
          <w:rFonts w:asciiTheme="minorHAnsi" w:hAnsiTheme="minorHAnsi" w:cstheme="minorHAnsi"/>
          <w:lang w:val="en-US"/>
        </w:rPr>
        <w:t xml:space="preserve"> </w:t>
      </w:r>
      <w:r w:rsidRPr="00886757">
        <w:rPr>
          <w:rFonts w:asciiTheme="minorHAnsi" w:hAnsiTheme="minorHAnsi" w:cstheme="minorHAnsi"/>
          <w:i/>
          <w:lang w:val="en-US"/>
        </w:rPr>
        <w:t>Corpora and Language Learners</w:t>
      </w:r>
      <w:r w:rsidRPr="00886757">
        <w:rPr>
          <w:rFonts w:asciiTheme="minorHAnsi" w:hAnsiTheme="minorHAnsi" w:cstheme="minorHAnsi"/>
          <w:lang w:val="en-US"/>
        </w:rPr>
        <w:t>. Amsterdam: John B</w:t>
      </w:r>
      <w:r>
        <w:rPr>
          <w:rFonts w:asciiTheme="minorHAnsi" w:hAnsiTheme="minorHAnsi" w:cstheme="minorHAnsi"/>
          <w:lang w:val="en-US"/>
        </w:rPr>
        <w:t>enjamins,</w:t>
      </w:r>
      <w:r w:rsidRPr="00886757">
        <w:rPr>
          <w:rFonts w:asciiTheme="minorHAnsi" w:hAnsiTheme="minorHAnsi" w:cstheme="minorHAnsi"/>
          <w:lang w:val="en-US"/>
        </w:rPr>
        <w:t xml:space="preserve"> 151-168.</w:t>
      </w:r>
    </w:p>
    <w:p w14:paraId="2449D77F" w14:textId="3907B89D" w:rsidR="00B32E15" w:rsidRPr="008867B9" w:rsidRDefault="00B32E15" w:rsidP="00B32E15">
      <w:pPr>
        <w:ind w:left="284" w:hanging="284"/>
        <w:rPr>
          <w:rFonts w:asciiTheme="minorHAnsi" w:hAnsiTheme="minorHAnsi" w:cstheme="minorHAnsi"/>
          <w:lang w:val="en-US"/>
        </w:rPr>
      </w:pPr>
      <w:proofErr w:type="spellStart"/>
      <w:r>
        <w:rPr>
          <w:rFonts w:asciiTheme="minorHAnsi" w:hAnsiTheme="minorHAnsi" w:cstheme="minorHAnsi"/>
          <w:lang w:val="en-US"/>
        </w:rPr>
        <w:t>Talmy</w:t>
      </w:r>
      <w:proofErr w:type="spellEnd"/>
      <w:r>
        <w:rPr>
          <w:rFonts w:asciiTheme="minorHAnsi" w:hAnsiTheme="minorHAnsi" w:cstheme="minorHAnsi"/>
          <w:lang w:val="en-US"/>
        </w:rPr>
        <w:t>, L</w:t>
      </w:r>
      <w:r w:rsidRPr="00B32E15">
        <w:rPr>
          <w:rFonts w:asciiTheme="minorHAnsi" w:hAnsiTheme="minorHAnsi" w:cstheme="minorHAnsi"/>
          <w:lang w:val="en-US"/>
        </w:rPr>
        <w:t xml:space="preserve">. </w:t>
      </w:r>
      <w:r>
        <w:rPr>
          <w:rFonts w:asciiTheme="minorHAnsi" w:hAnsiTheme="minorHAnsi" w:cstheme="minorHAnsi"/>
          <w:lang w:val="en-US"/>
        </w:rPr>
        <w:t>(</w:t>
      </w:r>
      <w:r w:rsidRPr="00B32E15">
        <w:rPr>
          <w:rFonts w:asciiTheme="minorHAnsi" w:hAnsiTheme="minorHAnsi" w:cstheme="minorHAnsi"/>
          <w:lang w:val="en-US"/>
        </w:rPr>
        <w:t>2000</w:t>
      </w:r>
      <w:r>
        <w:rPr>
          <w:rFonts w:asciiTheme="minorHAnsi" w:hAnsiTheme="minorHAnsi" w:cstheme="minorHAnsi"/>
          <w:lang w:val="en-US"/>
        </w:rPr>
        <w:t>):</w:t>
      </w:r>
      <w:r w:rsidRPr="00B32E15">
        <w:rPr>
          <w:rFonts w:asciiTheme="minorHAnsi" w:hAnsiTheme="minorHAnsi" w:cstheme="minorHAnsi"/>
          <w:lang w:val="en-US"/>
        </w:rPr>
        <w:t xml:space="preserve"> </w:t>
      </w:r>
      <w:r w:rsidRPr="00B32E15">
        <w:rPr>
          <w:rFonts w:asciiTheme="minorHAnsi" w:hAnsiTheme="minorHAnsi" w:cstheme="minorHAnsi"/>
          <w:i/>
          <w:lang w:val="en-US"/>
        </w:rPr>
        <w:t>Toward a Cognitive Semantics</w:t>
      </w:r>
      <w:r w:rsidRPr="00B32E15">
        <w:rPr>
          <w:rFonts w:asciiTheme="minorHAnsi" w:hAnsiTheme="minorHAnsi" w:cstheme="minorHAnsi"/>
          <w:lang w:val="en-US"/>
        </w:rPr>
        <w:t>. Volume 2. Cambridge, Massachusetts and London, England: The MIT Press.</w:t>
      </w:r>
    </w:p>
    <w:sectPr w:rsidR="00B32E15" w:rsidRPr="008867B9" w:rsidSect="003D5458">
      <w:footerReference w:type="even" r:id="rId14"/>
      <w:footerReference w:type="default" r:id="rId15"/>
      <w:pgSz w:w="11900" w:h="16840"/>
      <w:pgMar w:top="130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E0F9D" w14:textId="77777777" w:rsidR="00AB03B8" w:rsidRDefault="00AB03B8" w:rsidP="00505912">
      <w:r>
        <w:separator/>
      </w:r>
    </w:p>
  </w:endnote>
  <w:endnote w:type="continuationSeparator" w:id="0">
    <w:p w14:paraId="3A60AFDE" w14:textId="77777777" w:rsidR="00AB03B8" w:rsidRDefault="00AB03B8" w:rsidP="0050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2018575900"/>
      <w:docPartObj>
        <w:docPartGallery w:val="Page Numbers (Bottom of Page)"/>
        <w:docPartUnique/>
      </w:docPartObj>
    </w:sdtPr>
    <w:sdtContent>
      <w:p w14:paraId="430FD394" w14:textId="77777777" w:rsidR="00A374C3" w:rsidRDefault="00A374C3" w:rsidP="00026384">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5134A10B" w14:textId="77777777" w:rsidR="00A374C3" w:rsidRDefault="00A374C3">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454322704"/>
      <w:docPartObj>
        <w:docPartGallery w:val="Page Numbers (Bottom of Page)"/>
        <w:docPartUnique/>
      </w:docPartObj>
    </w:sdtPr>
    <w:sdtContent>
      <w:p w14:paraId="51F6355D" w14:textId="77777777" w:rsidR="00A374C3" w:rsidRDefault="00A374C3" w:rsidP="00026384">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6D6A07ED" w14:textId="77777777" w:rsidR="00A374C3" w:rsidRDefault="00A374C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CDEFD" w14:textId="77777777" w:rsidR="00AB03B8" w:rsidRDefault="00AB03B8" w:rsidP="00505912">
      <w:r>
        <w:separator/>
      </w:r>
    </w:p>
  </w:footnote>
  <w:footnote w:type="continuationSeparator" w:id="0">
    <w:p w14:paraId="0CCDD024" w14:textId="77777777" w:rsidR="00AB03B8" w:rsidRDefault="00AB03B8" w:rsidP="00505912">
      <w:r>
        <w:continuationSeparator/>
      </w:r>
    </w:p>
  </w:footnote>
  <w:footnote w:id="1">
    <w:p w14:paraId="5FBA047C" w14:textId="2F8CEE88" w:rsidR="00A374C3" w:rsidRPr="00862901" w:rsidRDefault="00A374C3">
      <w:pPr>
        <w:pStyle w:val="Fotnotetekst"/>
        <w:rPr>
          <w:color w:val="FF0000"/>
          <w:lang w:val="en-US"/>
        </w:rPr>
      </w:pPr>
      <w:r>
        <w:rPr>
          <w:rStyle w:val="Fotnotereferanse"/>
        </w:rPr>
        <w:footnoteRef/>
      </w:r>
      <w:r w:rsidRPr="00862901">
        <w:rPr>
          <w:lang w:val="en-US"/>
        </w:rPr>
        <w:t xml:space="preserve"> </w:t>
      </w:r>
      <w:r>
        <w:rPr>
          <w:color w:val="FF0000"/>
          <w:lang w:val="en-US"/>
        </w:rPr>
        <w:t xml:space="preserve">As suggested by an anonymous reviewer, “inflectional profile” would be a more precise term, since the relevant profile concerns the frequency distribution of inflected forms. However, since “grammatical profile” has been used in a number of earlier publications (e.g., </w:t>
      </w:r>
      <w:proofErr w:type="spellStart"/>
      <w:r>
        <w:rPr>
          <w:color w:val="FF0000"/>
          <w:lang w:val="en-US"/>
        </w:rPr>
        <w:t>Janda</w:t>
      </w:r>
      <w:proofErr w:type="spellEnd"/>
      <w:r>
        <w:rPr>
          <w:color w:val="FF0000"/>
          <w:lang w:val="en-US"/>
        </w:rPr>
        <w:t xml:space="preserve"> and </w:t>
      </w:r>
      <w:proofErr w:type="spellStart"/>
      <w:r>
        <w:rPr>
          <w:color w:val="FF0000"/>
          <w:lang w:val="en-US"/>
        </w:rPr>
        <w:t>Lyashevskaya</w:t>
      </w:r>
      <w:proofErr w:type="spellEnd"/>
      <w:r>
        <w:rPr>
          <w:color w:val="FF0000"/>
          <w:lang w:val="en-US"/>
        </w:rPr>
        <w:t xml:space="preserve"> 2011), we will continue using this term.</w:t>
      </w:r>
    </w:p>
  </w:footnote>
  <w:footnote w:id="2">
    <w:p w14:paraId="60B614CA" w14:textId="3A0D6535" w:rsidR="00A374C3" w:rsidRPr="0063256B" w:rsidRDefault="00A374C3">
      <w:pPr>
        <w:pStyle w:val="Fotnotetekst"/>
        <w:rPr>
          <w:lang w:val="en-US"/>
        </w:rPr>
      </w:pPr>
      <w:ins w:id="22" w:author="Tore Nesset" w:date="2018-08-21T11:04:00Z">
        <w:r>
          <w:rPr>
            <w:rStyle w:val="Fotnotereferanse"/>
          </w:rPr>
          <w:footnoteRef/>
        </w:r>
        <w:r w:rsidRPr="006F4F88">
          <w:rPr>
            <w:lang w:val="en-US"/>
          </w:rPr>
          <w:t xml:space="preserve"> </w:t>
        </w:r>
      </w:ins>
      <w:r w:rsidR="00D8547B" w:rsidRPr="00D8547B">
        <w:rPr>
          <w:color w:val="FF0000"/>
          <w:lang w:val="en-US"/>
        </w:rPr>
        <w:t>With the exception of example (11), a</w:t>
      </w:r>
      <w:ins w:id="23" w:author="Tore Nesset" w:date="2018-08-21T11:04:00Z">
        <w:r w:rsidRPr="00D8547B">
          <w:rPr>
            <w:color w:val="FF0000"/>
            <w:lang w:val="en-US"/>
          </w:rPr>
          <w:t xml:space="preserve">ll numbered examples are from the </w:t>
        </w:r>
      </w:ins>
      <w:r w:rsidR="00D8547B" w:rsidRPr="00D8547B">
        <w:rPr>
          <w:color w:val="FF0000"/>
          <w:lang w:val="en-US"/>
        </w:rPr>
        <w:t xml:space="preserve">parallel </w:t>
      </w:r>
      <w:proofErr w:type="spellStart"/>
      <w:r w:rsidR="00D8547B" w:rsidRPr="00D8547B">
        <w:rPr>
          <w:color w:val="FF0000"/>
          <w:lang w:val="en-US"/>
        </w:rPr>
        <w:t>subcorpus</w:t>
      </w:r>
      <w:proofErr w:type="spellEnd"/>
      <w:r w:rsidR="00D8547B" w:rsidRPr="00D8547B">
        <w:rPr>
          <w:color w:val="FF0000"/>
          <w:lang w:val="en-US"/>
        </w:rPr>
        <w:t xml:space="preserve"> of the </w:t>
      </w:r>
      <w:ins w:id="24" w:author="Tore Nesset" w:date="2018-08-21T11:04:00Z">
        <w:r w:rsidRPr="00D8547B">
          <w:rPr>
            <w:color w:val="FF0000"/>
            <w:lang w:val="en-US"/>
          </w:rPr>
          <w:t xml:space="preserve">Russian National Corpus. </w:t>
        </w:r>
      </w:ins>
      <w:r w:rsidRPr="00D8547B">
        <w:rPr>
          <w:color w:val="FF0000"/>
          <w:lang w:val="en-US"/>
        </w:rPr>
        <w:t xml:space="preserve">We </w:t>
      </w:r>
      <w:r w:rsidRPr="000A67BA">
        <w:rPr>
          <w:color w:val="FF0000"/>
          <w:lang w:val="en-US"/>
        </w:rPr>
        <w:t xml:space="preserve">have chosen to cite examples from the parallel corpus in the text since this enables us to address some relevant issues in Russian-English contrastive grammar. Notice, however, that the examples in our database, on which all conclusions are based, are from the monolingual (“main”) part of the Russian National Corpus. </w:t>
      </w:r>
      <w:r>
        <w:rPr>
          <w:color w:val="000000" w:themeColor="text1"/>
          <w:lang w:val="en-US"/>
        </w:rPr>
        <w:t xml:space="preserve">The Russian National Corpus is freely available at </w:t>
      </w:r>
      <w:hyperlink r:id="rId1" w:history="1">
        <w:r w:rsidRPr="00987DF3">
          <w:rPr>
            <w:rStyle w:val="Hyperkobling"/>
            <w:lang w:val="en-US"/>
          </w:rPr>
          <w:t>www.ruscorpora.ru</w:t>
        </w:r>
      </w:hyperlink>
      <w:r>
        <w:rPr>
          <w:color w:val="000000" w:themeColor="text1"/>
          <w:lang w:val="en-US"/>
        </w:rPr>
        <w:t xml:space="preserve">. </w:t>
      </w:r>
      <w:ins w:id="25" w:author="Tore Nesset" w:date="2018-08-21T11:04:00Z">
        <w:r>
          <w:rPr>
            <w:lang w:val="en-US"/>
          </w:rPr>
          <w:t xml:space="preserve">Notice that we cite the </w:t>
        </w:r>
      </w:ins>
      <w:r>
        <w:rPr>
          <w:lang w:val="en-US"/>
        </w:rPr>
        <w:t>Russian</w:t>
      </w:r>
      <w:ins w:id="26" w:author="Tore Nesset" w:date="2018-08-21T11:04:00Z">
        <w:r>
          <w:rPr>
            <w:lang w:val="en-US"/>
          </w:rPr>
          <w:t xml:space="preserve"> example first, regardless of whether the text in question is a translation from English to Russian or the other way around. </w:t>
        </w:r>
      </w:ins>
      <w:r>
        <w:rPr>
          <w:lang w:val="en-US"/>
        </w:rPr>
        <w:t>The Russian examples are given in transliterated orthography. For the convenience of the reader, the relevant verbs or verb phrases are boldfaced, and unidirectional verbs are provided with the superscript “</w:t>
      </w:r>
      <w:proofErr w:type="spellStart"/>
      <w:r>
        <w:rPr>
          <w:lang w:val="en-US"/>
        </w:rPr>
        <w:t>uni</w:t>
      </w:r>
      <w:proofErr w:type="spellEnd"/>
      <w:r>
        <w:rPr>
          <w:lang w:val="en-US"/>
        </w:rPr>
        <w:t>”, while the tag “non” is used for non-directional verbs.</w:t>
      </w:r>
    </w:p>
  </w:footnote>
  <w:footnote w:id="3">
    <w:p w14:paraId="3F3214F2" w14:textId="3B2FF594" w:rsidR="00A374C3" w:rsidRPr="0097344A" w:rsidRDefault="00A374C3">
      <w:pPr>
        <w:pStyle w:val="Fotnotetekst"/>
        <w:rPr>
          <w:lang w:val="en-US"/>
        </w:rPr>
      </w:pPr>
      <w:r>
        <w:rPr>
          <w:rStyle w:val="Fotnotereferanse"/>
        </w:rPr>
        <w:footnoteRef/>
      </w:r>
      <w:r w:rsidRPr="0097344A">
        <w:rPr>
          <w:lang w:val="en-US"/>
        </w:rPr>
        <w:t xml:space="preserve"> </w:t>
      </w:r>
      <w:r>
        <w:rPr>
          <w:lang w:val="en-US"/>
        </w:rPr>
        <w:t>Notice that the terminology shows some variation. Alternative</w:t>
      </w:r>
      <w:ins w:id="29" w:author="Laura A Janda" w:date="2018-08-31T10:52:00Z">
        <w:r>
          <w:rPr>
            <w:lang w:val="en-US"/>
          </w:rPr>
          <w:t>s</w:t>
        </w:r>
      </w:ins>
      <w:r>
        <w:rPr>
          <w:lang w:val="en-US"/>
        </w:rPr>
        <w:t xml:space="preserve"> to “non-directional” are</w:t>
      </w:r>
      <w:r w:rsidRPr="007770FE">
        <w:rPr>
          <w:lang w:val="en-US"/>
        </w:rPr>
        <w:t xml:space="preserve"> “multidirectional”</w:t>
      </w:r>
      <w:r>
        <w:rPr>
          <w:lang w:val="en-US"/>
        </w:rPr>
        <w:t xml:space="preserve"> or </w:t>
      </w:r>
      <w:ins w:id="30" w:author="Laura A Janda" w:date="2018-08-31T10:52:00Z">
        <w:r>
          <w:rPr>
            <w:lang w:val="en-US"/>
          </w:rPr>
          <w:t>“</w:t>
        </w:r>
      </w:ins>
      <w:r>
        <w:rPr>
          <w:lang w:val="en-US"/>
        </w:rPr>
        <w:t>indeterminate</w:t>
      </w:r>
      <w:ins w:id="31" w:author="Laura A Janda" w:date="2018-08-31T10:52:00Z">
        <w:r>
          <w:rPr>
            <w:lang w:val="en-US"/>
          </w:rPr>
          <w:t>”</w:t>
        </w:r>
      </w:ins>
      <w:r>
        <w:rPr>
          <w:lang w:val="en-US"/>
        </w:rPr>
        <w:t>, while “determinate” is frequently used instead of “unidirectional”. See Nesset 2000: 106-107 for discussion and references.</w:t>
      </w:r>
    </w:p>
  </w:footnote>
  <w:footnote w:id="4">
    <w:p w14:paraId="39CCA9CB" w14:textId="39ED1545" w:rsidR="00A374C3" w:rsidRPr="0097344A" w:rsidRDefault="00A374C3">
      <w:pPr>
        <w:pStyle w:val="Fotnotetekst"/>
        <w:rPr>
          <w:lang w:val="en-US"/>
        </w:rPr>
      </w:pPr>
      <w:r>
        <w:rPr>
          <w:rStyle w:val="Fotnotereferanse"/>
        </w:rPr>
        <w:footnoteRef/>
      </w:r>
      <w:r w:rsidRPr="0097344A">
        <w:rPr>
          <w:lang w:val="en-US"/>
        </w:rPr>
        <w:t xml:space="preserve"> For discussion of other </w:t>
      </w:r>
      <w:ins w:id="35" w:author="Laura A Janda" w:date="2018-08-31T10:54:00Z">
        <w:r>
          <w:rPr>
            <w:lang w:val="en-US"/>
          </w:rPr>
          <w:t xml:space="preserve">motion </w:t>
        </w:r>
      </w:ins>
      <w:r w:rsidRPr="0097344A">
        <w:rPr>
          <w:lang w:val="en-US"/>
        </w:rPr>
        <w:t>verbs, see Nes</w:t>
      </w:r>
      <w:r>
        <w:rPr>
          <w:lang w:val="en-US"/>
        </w:rPr>
        <w:t>set 2000: 106</w:t>
      </w:r>
      <w:r w:rsidRPr="0097344A">
        <w:rPr>
          <w:lang w:val="en-US"/>
        </w:rPr>
        <w:t xml:space="preserve"> and references therein.</w:t>
      </w:r>
    </w:p>
  </w:footnote>
  <w:footnote w:id="5">
    <w:p w14:paraId="0F089E86" w14:textId="67A134CF" w:rsidR="00A374C3" w:rsidRPr="004448B8" w:rsidRDefault="00A374C3">
      <w:pPr>
        <w:pStyle w:val="Fotnotetekst"/>
        <w:rPr>
          <w:color w:val="FF0000"/>
          <w:lang w:val="en-US"/>
        </w:rPr>
      </w:pPr>
      <w:r>
        <w:rPr>
          <w:rStyle w:val="Fotnotereferanse"/>
        </w:rPr>
        <w:footnoteRef/>
      </w:r>
      <w:r w:rsidRPr="004448B8">
        <w:rPr>
          <w:lang w:val="en-US"/>
        </w:rPr>
        <w:t xml:space="preserve"> </w:t>
      </w:r>
      <w:r w:rsidRPr="004448B8">
        <w:rPr>
          <w:color w:val="FF0000"/>
          <w:lang w:val="en-US"/>
        </w:rPr>
        <w:t>A note on glossing is in order here.</w:t>
      </w:r>
      <w:r>
        <w:rPr>
          <w:color w:val="FF0000"/>
          <w:lang w:val="en-US"/>
        </w:rPr>
        <w:t xml:space="preserve"> Since in addition to the concrete uses, many verbs of motion are used in generalized and metaphorical constructions, it is difficult to come up with glosses that cover all uses of a verb. Throughout the article, we use glosses such ‘ride in a vehicle’, which are based on the concrete uses of the verbs in question, which are arguably prototypical.</w:t>
      </w:r>
    </w:p>
  </w:footnote>
  <w:footnote w:id="6">
    <w:p w14:paraId="0161F750" w14:textId="4D93F568" w:rsidR="009D7A52" w:rsidRPr="009D7A52" w:rsidRDefault="009D7A52">
      <w:pPr>
        <w:pStyle w:val="Fotnotetekst"/>
        <w:rPr>
          <w:lang w:val="en-US"/>
        </w:rPr>
      </w:pPr>
      <w:r>
        <w:rPr>
          <w:rStyle w:val="Fotnotereferanse"/>
        </w:rPr>
        <w:footnoteRef/>
      </w:r>
      <w:r w:rsidRPr="009D7A52">
        <w:rPr>
          <w:lang w:val="en-US"/>
        </w:rPr>
        <w:t xml:space="preserve"> </w:t>
      </w:r>
      <w:r w:rsidRPr="009D7A52">
        <w:rPr>
          <w:color w:val="FF0000"/>
          <w:lang w:val="en-US"/>
        </w:rPr>
        <w:t>A brief note on comparisons of frequency data is in order her</w:t>
      </w:r>
      <w:r>
        <w:rPr>
          <w:color w:val="FF0000"/>
          <w:lang w:val="en-US"/>
        </w:rPr>
        <w:t xml:space="preserve">e. </w:t>
      </w:r>
      <w:r w:rsidR="0036153A">
        <w:rPr>
          <w:color w:val="FF0000"/>
          <w:lang w:val="en-US"/>
        </w:rPr>
        <w:t xml:space="preserve">Instead of comparing frequencies of individual verbs, we compare aggregate numbers for </w:t>
      </w:r>
      <w:r w:rsidR="00B6332F">
        <w:rPr>
          <w:color w:val="FF0000"/>
          <w:lang w:val="en-US"/>
        </w:rPr>
        <w:t>prefixed and simplex verbs. This is legitimate since prefixed and simplex verbs represent different subsystems in the overall system of Russian verbs of motion.</w:t>
      </w:r>
    </w:p>
  </w:footnote>
  <w:footnote w:id="7">
    <w:p w14:paraId="26E43DAA" w14:textId="3777C737" w:rsidR="00341BC0" w:rsidRPr="00341BC0" w:rsidRDefault="00341BC0">
      <w:pPr>
        <w:pStyle w:val="Fotnotetekst"/>
        <w:rPr>
          <w:color w:val="FF0000"/>
          <w:lang w:val="en-US"/>
        </w:rPr>
      </w:pPr>
      <w:r>
        <w:rPr>
          <w:rStyle w:val="Fotnotereferanse"/>
        </w:rPr>
        <w:footnoteRef/>
      </w:r>
      <w:r w:rsidRPr="00341BC0">
        <w:rPr>
          <w:lang w:val="en-US"/>
        </w:rPr>
        <w:t xml:space="preserve"> </w:t>
      </w:r>
      <w:r w:rsidRPr="00341BC0">
        <w:rPr>
          <w:color w:val="FF0000"/>
          <w:lang w:val="en-US"/>
        </w:rPr>
        <w:t xml:space="preserve">Notice that the constructions we are discussing here are defined in semantic terms. </w:t>
      </w:r>
      <w:r>
        <w:rPr>
          <w:color w:val="FF0000"/>
          <w:lang w:val="en-US"/>
        </w:rPr>
        <w:t xml:space="preserve">However, they also have formal characteristics inasmuch as there are syntactic constituents that typically co-occur with the verbs in each construction. For instance, in the multidirectional construction one frequently finds a prepositional phrase with </w:t>
      </w:r>
      <w:proofErr w:type="spellStart"/>
      <w:r w:rsidRPr="00341BC0">
        <w:rPr>
          <w:i/>
          <w:color w:val="FF0000"/>
          <w:lang w:val="en-US"/>
        </w:rPr>
        <w:t>po</w:t>
      </w:r>
      <w:proofErr w:type="spellEnd"/>
      <w:r>
        <w:rPr>
          <w:color w:val="FF0000"/>
          <w:lang w:val="en-US"/>
        </w:rPr>
        <w:t xml:space="preserve"> ‘round, about’ as in </w:t>
      </w:r>
      <w:proofErr w:type="spellStart"/>
      <w:r>
        <w:rPr>
          <w:i/>
          <w:color w:val="FF0000"/>
          <w:lang w:val="en-US"/>
        </w:rPr>
        <w:t>xodit</w:t>
      </w:r>
      <w:proofErr w:type="spellEnd"/>
      <w:r>
        <w:rPr>
          <w:i/>
          <w:color w:val="FF0000"/>
          <w:lang w:val="en-US"/>
        </w:rPr>
        <w:t xml:space="preserve">’ </w:t>
      </w:r>
      <w:proofErr w:type="spellStart"/>
      <w:r>
        <w:rPr>
          <w:i/>
          <w:color w:val="FF0000"/>
          <w:lang w:val="en-US"/>
        </w:rPr>
        <w:t>po</w:t>
      </w:r>
      <w:proofErr w:type="spellEnd"/>
      <w:r>
        <w:rPr>
          <w:i/>
          <w:color w:val="FF0000"/>
          <w:lang w:val="en-US"/>
        </w:rPr>
        <w:t xml:space="preserve"> </w:t>
      </w:r>
      <w:proofErr w:type="spellStart"/>
      <w:r>
        <w:rPr>
          <w:i/>
          <w:color w:val="FF0000"/>
          <w:lang w:val="en-US"/>
        </w:rPr>
        <w:t>komnate</w:t>
      </w:r>
      <w:proofErr w:type="spellEnd"/>
      <w:r>
        <w:rPr>
          <w:i/>
          <w:color w:val="FF0000"/>
          <w:lang w:val="en-US"/>
        </w:rPr>
        <w:t xml:space="preserve"> </w:t>
      </w:r>
      <w:r>
        <w:rPr>
          <w:color w:val="FF0000"/>
          <w:lang w:val="en-US"/>
        </w:rPr>
        <w:t>‘walk around a room’</w:t>
      </w:r>
      <w:r w:rsidR="007A3313">
        <w:rPr>
          <w:color w:val="FF0000"/>
          <w:lang w:val="en-US"/>
        </w:rPr>
        <w:t xml:space="preserve"> (see example (3) in section 2)</w:t>
      </w:r>
      <w:r>
        <w:rPr>
          <w:color w:val="FF0000"/>
          <w:lang w:val="en-US"/>
        </w:rPr>
        <w:t>. However, since the relevant syntactic constituents are never obligatory, we will not discuss them in the present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4EAB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089B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2856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EE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12A8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92FE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244F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2025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6EB4F4"/>
    <w:lvl w:ilvl="0">
      <w:start w:val="1"/>
      <w:numFmt w:val="decimal"/>
      <w:pStyle w:val="Nummerertliste"/>
      <w:lvlText w:val="%1."/>
      <w:lvlJc w:val="left"/>
      <w:pPr>
        <w:tabs>
          <w:tab w:val="num" w:pos="360"/>
        </w:tabs>
        <w:ind w:left="360" w:hanging="360"/>
      </w:pPr>
    </w:lvl>
  </w:abstractNum>
  <w:abstractNum w:abstractNumId="9" w15:restartNumberingAfterBreak="0">
    <w:nsid w:val="FFFFFF89"/>
    <w:multiLevelType w:val="singleLevel"/>
    <w:tmpl w:val="96D889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501559"/>
    <w:multiLevelType w:val="hybridMultilevel"/>
    <w:tmpl w:val="FBE080BC"/>
    <w:lvl w:ilvl="0" w:tplc="228A6324">
      <w:start w:val="1"/>
      <w:numFmt w:val="decimal"/>
      <w:pStyle w:val="Example"/>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8"/>
  </w:num>
  <w:num w:numId="2">
    <w:abstractNumId w:val="10"/>
  </w:num>
  <w:num w:numId="3">
    <w:abstractNumId w:val="4"/>
  </w:num>
  <w:num w:numId="4">
    <w:abstractNumId w:val="5"/>
  </w:num>
  <w:num w:numId="5">
    <w:abstractNumId w:val="6"/>
  </w:num>
  <w:num w:numId="6">
    <w:abstractNumId w:val="7"/>
  </w:num>
  <w:num w:numId="7">
    <w:abstractNumId w:val="9"/>
  </w:num>
  <w:num w:numId="8">
    <w:abstractNumId w:val="0"/>
  </w:num>
  <w:num w:numId="9">
    <w:abstractNumId w:val="1"/>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A Janda">
    <w15:presenceInfo w15:providerId="Windows Live" w15:userId="1f227e26-6259-47d3-b693-dce21943f79e"/>
  </w15:person>
  <w15:person w15:author="Tore Nesset">
    <w15:presenceInfo w15:providerId="Windows Live" w15:userId="409a0dc0-afcf-4f67-8258-c2726f6bb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D3"/>
    <w:rsid w:val="00007002"/>
    <w:rsid w:val="00023BFB"/>
    <w:rsid w:val="00025180"/>
    <w:rsid w:val="00026384"/>
    <w:rsid w:val="00026CB7"/>
    <w:rsid w:val="00027367"/>
    <w:rsid w:val="00030454"/>
    <w:rsid w:val="00053D60"/>
    <w:rsid w:val="00063C0E"/>
    <w:rsid w:val="00074E28"/>
    <w:rsid w:val="00076FF6"/>
    <w:rsid w:val="000779CE"/>
    <w:rsid w:val="00081BF2"/>
    <w:rsid w:val="00094D23"/>
    <w:rsid w:val="000A67BA"/>
    <w:rsid w:val="000C5817"/>
    <w:rsid w:val="000E3129"/>
    <w:rsid w:val="000F2B7E"/>
    <w:rsid w:val="001015EC"/>
    <w:rsid w:val="001162E7"/>
    <w:rsid w:val="0014141F"/>
    <w:rsid w:val="001454DA"/>
    <w:rsid w:val="00146273"/>
    <w:rsid w:val="00146B43"/>
    <w:rsid w:val="001533C2"/>
    <w:rsid w:val="0015409E"/>
    <w:rsid w:val="00156DFE"/>
    <w:rsid w:val="0016652F"/>
    <w:rsid w:val="0018406F"/>
    <w:rsid w:val="001A2D3C"/>
    <w:rsid w:val="001A2FDD"/>
    <w:rsid w:val="001B1683"/>
    <w:rsid w:val="001C3034"/>
    <w:rsid w:val="001C5CE9"/>
    <w:rsid w:val="001D01F5"/>
    <w:rsid w:val="001E33B6"/>
    <w:rsid w:val="002040EB"/>
    <w:rsid w:val="00211358"/>
    <w:rsid w:val="0024403B"/>
    <w:rsid w:val="00246353"/>
    <w:rsid w:val="00261984"/>
    <w:rsid w:val="0026270E"/>
    <w:rsid w:val="00266FD8"/>
    <w:rsid w:val="002A310C"/>
    <w:rsid w:val="002A5FD5"/>
    <w:rsid w:val="002C5002"/>
    <w:rsid w:val="002D2142"/>
    <w:rsid w:val="002E4F21"/>
    <w:rsid w:val="0030482B"/>
    <w:rsid w:val="003051A8"/>
    <w:rsid w:val="0030613F"/>
    <w:rsid w:val="00317348"/>
    <w:rsid w:val="0031764B"/>
    <w:rsid w:val="0034038C"/>
    <w:rsid w:val="00341BC0"/>
    <w:rsid w:val="00345453"/>
    <w:rsid w:val="0036153A"/>
    <w:rsid w:val="003621CD"/>
    <w:rsid w:val="00382F32"/>
    <w:rsid w:val="00384030"/>
    <w:rsid w:val="00392C99"/>
    <w:rsid w:val="003941E1"/>
    <w:rsid w:val="003B4367"/>
    <w:rsid w:val="003D5458"/>
    <w:rsid w:val="003E23A0"/>
    <w:rsid w:val="003E4DEB"/>
    <w:rsid w:val="003E65E9"/>
    <w:rsid w:val="003E7407"/>
    <w:rsid w:val="00407098"/>
    <w:rsid w:val="004448B8"/>
    <w:rsid w:val="00451A56"/>
    <w:rsid w:val="00470F15"/>
    <w:rsid w:val="004823C6"/>
    <w:rsid w:val="00486547"/>
    <w:rsid w:val="004867D0"/>
    <w:rsid w:val="00486BC3"/>
    <w:rsid w:val="00494161"/>
    <w:rsid w:val="00497DD3"/>
    <w:rsid w:val="004B379A"/>
    <w:rsid w:val="004B6E83"/>
    <w:rsid w:val="004C356D"/>
    <w:rsid w:val="00505912"/>
    <w:rsid w:val="00516AC9"/>
    <w:rsid w:val="005357BF"/>
    <w:rsid w:val="00535AD8"/>
    <w:rsid w:val="00535DC1"/>
    <w:rsid w:val="0054474C"/>
    <w:rsid w:val="005455AE"/>
    <w:rsid w:val="005525F3"/>
    <w:rsid w:val="005816D6"/>
    <w:rsid w:val="005A3217"/>
    <w:rsid w:val="005A48D4"/>
    <w:rsid w:val="005D3A19"/>
    <w:rsid w:val="00606167"/>
    <w:rsid w:val="006130DB"/>
    <w:rsid w:val="0063256B"/>
    <w:rsid w:val="00645AA4"/>
    <w:rsid w:val="006645D5"/>
    <w:rsid w:val="00664FBC"/>
    <w:rsid w:val="006861F8"/>
    <w:rsid w:val="00695CD9"/>
    <w:rsid w:val="006A0A76"/>
    <w:rsid w:val="006A4BE9"/>
    <w:rsid w:val="006B051C"/>
    <w:rsid w:val="006E0F96"/>
    <w:rsid w:val="006F42A2"/>
    <w:rsid w:val="006F4F88"/>
    <w:rsid w:val="0070152D"/>
    <w:rsid w:val="00702140"/>
    <w:rsid w:val="00711B34"/>
    <w:rsid w:val="00716F5A"/>
    <w:rsid w:val="007410B0"/>
    <w:rsid w:val="00742DC7"/>
    <w:rsid w:val="00752AEB"/>
    <w:rsid w:val="007667E3"/>
    <w:rsid w:val="007770FE"/>
    <w:rsid w:val="00780DEC"/>
    <w:rsid w:val="007A3313"/>
    <w:rsid w:val="007D2450"/>
    <w:rsid w:val="007D4672"/>
    <w:rsid w:val="00807789"/>
    <w:rsid w:val="008138D8"/>
    <w:rsid w:val="008430DD"/>
    <w:rsid w:val="00856761"/>
    <w:rsid w:val="00861602"/>
    <w:rsid w:val="00862901"/>
    <w:rsid w:val="00871A38"/>
    <w:rsid w:val="00880ECE"/>
    <w:rsid w:val="00886757"/>
    <w:rsid w:val="008867B9"/>
    <w:rsid w:val="008927D1"/>
    <w:rsid w:val="00893B56"/>
    <w:rsid w:val="00895985"/>
    <w:rsid w:val="008F762D"/>
    <w:rsid w:val="008F78A4"/>
    <w:rsid w:val="00911D51"/>
    <w:rsid w:val="0091532C"/>
    <w:rsid w:val="009647BE"/>
    <w:rsid w:val="0097344A"/>
    <w:rsid w:val="00980BFA"/>
    <w:rsid w:val="00991F66"/>
    <w:rsid w:val="009B2EA6"/>
    <w:rsid w:val="009C6AD3"/>
    <w:rsid w:val="009D696B"/>
    <w:rsid w:val="009D7A52"/>
    <w:rsid w:val="009F3125"/>
    <w:rsid w:val="009F79F2"/>
    <w:rsid w:val="00A0577C"/>
    <w:rsid w:val="00A3353F"/>
    <w:rsid w:val="00A374C3"/>
    <w:rsid w:val="00A60983"/>
    <w:rsid w:val="00A614B4"/>
    <w:rsid w:val="00A66475"/>
    <w:rsid w:val="00A80B1C"/>
    <w:rsid w:val="00A82A9E"/>
    <w:rsid w:val="00A95E98"/>
    <w:rsid w:val="00AB03B8"/>
    <w:rsid w:val="00AC0B75"/>
    <w:rsid w:val="00AD7CE6"/>
    <w:rsid w:val="00AE62C2"/>
    <w:rsid w:val="00AE703D"/>
    <w:rsid w:val="00B11ED4"/>
    <w:rsid w:val="00B17ABD"/>
    <w:rsid w:val="00B22710"/>
    <w:rsid w:val="00B32E15"/>
    <w:rsid w:val="00B360FF"/>
    <w:rsid w:val="00B44797"/>
    <w:rsid w:val="00B6332F"/>
    <w:rsid w:val="00B6366E"/>
    <w:rsid w:val="00B77DDB"/>
    <w:rsid w:val="00B827E0"/>
    <w:rsid w:val="00B842A5"/>
    <w:rsid w:val="00B9362D"/>
    <w:rsid w:val="00BA22D0"/>
    <w:rsid w:val="00BC5A63"/>
    <w:rsid w:val="00BD495C"/>
    <w:rsid w:val="00BE2A9F"/>
    <w:rsid w:val="00C16C60"/>
    <w:rsid w:val="00C34A82"/>
    <w:rsid w:val="00C433FD"/>
    <w:rsid w:val="00C52A9F"/>
    <w:rsid w:val="00C65EC0"/>
    <w:rsid w:val="00C66641"/>
    <w:rsid w:val="00C66ACE"/>
    <w:rsid w:val="00C96CED"/>
    <w:rsid w:val="00C97718"/>
    <w:rsid w:val="00CA5A1A"/>
    <w:rsid w:val="00CB38E4"/>
    <w:rsid w:val="00CE1D1F"/>
    <w:rsid w:val="00CF0CA4"/>
    <w:rsid w:val="00CF3FEA"/>
    <w:rsid w:val="00CF4753"/>
    <w:rsid w:val="00D050F2"/>
    <w:rsid w:val="00D1799F"/>
    <w:rsid w:val="00D2454A"/>
    <w:rsid w:val="00D41C6F"/>
    <w:rsid w:val="00D46621"/>
    <w:rsid w:val="00D645FC"/>
    <w:rsid w:val="00D65153"/>
    <w:rsid w:val="00D7424B"/>
    <w:rsid w:val="00D8547B"/>
    <w:rsid w:val="00D9720A"/>
    <w:rsid w:val="00DB109B"/>
    <w:rsid w:val="00DB579E"/>
    <w:rsid w:val="00DC1606"/>
    <w:rsid w:val="00E11B45"/>
    <w:rsid w:val="00E21D88"/>
    <w:rsid w:val="00E32D8E"/>
    <w:rsid w:val="00E66AB0"/>
    <w:rsid w:val="00E66C9C"/>
    <w:rsid w:val="00E8220E"/>
    <w:rsid w:val="00E83A94"/>
    <w:rsid w:val="00E90392"/>
    <w:rsid w:val="00E922FB"/>
    <w:rsid w:val="00E952B1"/>
    <w:rsid w:val="00EA2902"/>
    <w:rsid w:val="00EA6C20"/>
    <w:rsid w:val="00EA796A"/>
    <w:rsid w:val="00EC0A25"/>
    <w:rsid w:val="00EE2E71"/>
    <w:rsid w:val="00EE35D3"/>
    <w:rsid w:val="00EE3A16"/>
    <w:rsid w:val="00F206CE"/>
    <w:rsid w:val="00F30527"/>
    <w:rsid w:val="00F43444"/>
    <w:rsid w:val="00F629D0"/>
    <w:rsid w:val="00F800A2"/>
    <w:rsid w:val="00FA5C6E"/>
    <w:rsid w:val="00FC5BED"/>
    <w:rsid w:val="00FD757E"/>
    <w:rsid w:val="00FE0131"/>
    <w:rsid w:val="00FF6C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16BA2A3"/>
  <w15:chartTrackingRefBased/>
  <w15:docId w15:val="{3F009CD2-1353-3C4B-BA8A-E9B95344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3C0E"/>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752AE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verskrift2">
    <w:name w:val="heading 2"/>
    <w:basedOn w:val="Normal"/>
    <w:next w:val="Normal"/>
    <w:link w:val="Overskrift2Tegn"/>
    <w:uiPriority w:val="9"/>
    <w:unhideWhenUsed/>
    <w:qFormat/>
    <w:rsid w:val="00026CB7"/>
    <w:pPr>
      <w:keepNext/>
      <w:keepLines/>
      <w:spacing w:before="120" w:after="120"/>
      <w:outlineLvl w:val="1"/>
    </w:pPr>
    <w:rPr>
      <w:rFonts w:asciiTheme="majorHAnsi" w:eastAsiaTheme="majorEastAsia" w:hAnsiTheme="majorHAnsi" w:cstheme="majorBidi"/>
      <w:bCs/>
      <w:color w:val="2F5496" w:themeColor="accent1" w:themeShade="BF"/>
      <w:sz w:val="26"/>
      <w:szCs w:val="26"/>
      <w:lang w:val="en-US" w:eastAsia="en-US"/>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52AE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026CB7"/>
    <w:rPr>
      <w:rFonts w:asciiTheme="majorHAnsi" w:eastAsiaTheme="majorEastAsia" w:hAnsiTheme="majorHAnsi" w:cstheme="majorBidi"/>
      <w:bCs/>
      <w:color w:val="2F5496" w:themeColor="accent1" w:themeShade="BF"/>
      <w:sz w:val="26"/>
      <w:szCs w:val="26"/>
      <w:lang w:val="en-US"/>
    </w:rPr>
  </w:style>
  <w:style w:type="paragraph" w:styleId="Bunntekst">
    <w:name w:val="footer"/>
    <w:basedOn w:val="Normal"/>
    <w:link w:val="BunntekstTegn"/>
    <w:uiPriority w:val="99"/>
    <w:unhideWhenUsed/>
    <w:rsid w:val="00505912"/>
    <w:pPr>
      <w:tabs>
        <w:tab w:val="center" w:pos="4536"/>
        <w:tab w:val="right" w:pos="9072"/>
      </w:tabs>
    </w:pPr>
    <w:rPr>
      <w:rFonts w:asciiTheme="minorHAnsi" w:eastAsiaTheme="minorHAnsi" w:hAnsiTheme="minorHAnsi" w:cstheme="minorBidi"/>
      <w:lang w:eastAsia="en-US"/>
    </w:rPr>
  </w:style>
  <w:style w:type="character" w:customStyle="1" w:styleId="BunntekstTegn">
    <w:name w:val="Bunntekst Tegn"/>
    <w:basedOn w:val="Standardskriftforavsnitt"/>
    <w:link w:val="Bunntekst"/>
    <w:uiPriority w:val="99"/>
    <w:rsid w:val="00505912"/>
  </w:style>
  <w:style w:type="character" w:styleId="Sidetall">
    <w:name w:val="page number"/>
    <w:basedOn w:val="Standardskriftforavsnitt"/>
    <w:uiPriority w:val="99"/>
    <w:semiHidden/>
    <w:unhideWhenUsed/>
    <w:rsid w:val="00505912"/>
  </w:style>
  <w:style w:type="character" w:customStyle="1" w:styleId="b-wrd-expl">
    <w:name w:val="b-wrd-expl"/>
    <w:basedOn w:val="Standardskriftforavsnitt"/>
    <w:rsid w:val="00911D51"/>
  </w:style>
  <w:style w:type="character" w:customStyle="1" w:styleId="doc">
    <w:name w:val="doc"/>
    <w:basedOn w:val="Standardskriftforavsnitt"/>
    <w:rsid w:val="00911D51"/>
  </w:style>
  <w:style w:type="character" w:customStyle="1" w:styleId="off">
    <w:name w:val="off"/>
    <w:basedOn w:val="Standardskriftforavsnitt"/>
    <w:rsid w:val="00911D51"/>
  </w:style>
  <w:style w:type="character" w:styleId="Hyperkobling">
    <w:name w:val="Hyperlink"/>
    <w:basedOn w:val="Standardskriftforavsnitt"/>
    <w:uiPriority w:val="99"/>
    <w:unhideWhenUsed/>
    <w:rsid w:val="00911D51"/>
    <w:rPr>
      <w:color w:val="0000FF"/>
      <w:u w:val="single"/>
    </w:rPr>
  </w:style>
  <w:style w:type="paragraph" w:styleId="Listeavsnitt">
    <w:name w:val="List Paragraph"/>
    <w:basedOn w:val="Normal"/>
    <w:uiPriority w:val="34"/>
    <w:qFormat/>
    <w:rsid w:val="006130DB"/>
    <w:pPr>
      <w:ind w:left="720"/>
      <w:contextualSpacing/>
    </w:pPr>
    <w:rPr>
      <w:rFonts w:asciiTheme="minorHAnsi" w:eastAsiaTheme="minorHAnsi" w:hAnsiTheme="minorHAnsi" w:cstheme="minorBidi"/>
      <w:lang w:eastAsia="en-US"/>
    </w:rPr>
  </w:style>
  <w:style w:type="paragraph" w:customStyle="1" w:styleId="Example">
    <w:name w:val="Example"/>
    <w:basedOn w:val="Normal"/>
    <w:rsid w:val="006130DB"/>
    <w:pPr>
      <w:numPr>
        <w:numId w:val="2"/>
      </w:numPr>
      <w:snapToGrid w:val="0"/>
      <w:spacing w:before="120" w:after="120"/>
      <w:ind w:left="567" w:hanging="567"/>
      <w:contextualSpacing/>
    </w:pPr>
    <w:rPr>
      <w:rFonts w:asciiTheme="minorHAnsi" w:eastAsiaTheme="minorHAnsi" w:hAnsiTheme="minorHAnsi" w:cstheme="minorBidi"/>
      <w:lang w:val="en-US" w:eastAsia="en-US"/>
    </w:rPr>
  </w:style>
  <w:style w:type="paragraph" w:styleId="Nummerertliste">
    <w:name w:val="List Number"/>
    <w:basedOn w:val="Normal"/>
    <w:uiPriority w:val="99"/>
    <w:unhideWhenUsed/>
    <w:rsid w:val="006130DB"/>
    <w:pPr>
      <w:numPr>
        <w:numId w:val="1"/>
      </w:numPr>
      <w:contextualSpacing/>
    </w:pPr>
    <w:rPr>
      <w:rFonts w:asciiTheme="minorHAnsi" w:eastAsiaTheme="minorHAnsi" w:hAnsiTheme="minorHAnsi" w:cstheme="minorBidi"/>
      <w:lang w:eastAsia="en-US"/>
    </w:rPr>
  </w:style>
  <w:style w:type="paragraph" w:styleId="Fotnotetekst">
    <w:name w:val="footnote text"/>
    <w:basedOn w:val="Normal"/>
    <w:link w:val="FotnotetekstTegn"/>
    <w:uiPriority w:val="99"/>
    <w:semiHidden/>
    <w:unhideWhenUsed/>
    <w:rsid w:val="006130DB"/>
    <w:rPr>
      <w:rFonts w:asciiTheme="minorHAnsi" w:eastAsiaTheme="minorHAnsi" w:hAnsiTheme="minorHAnsi" w:cstheme="minorBidi"/>
      <w:sz w:val="20"/>
      <w:szCs w:val="20"/>
      <w:lang w:eastAsia="en-US"/>
    </w:rPr>
  </w:style>
  <w:style w:type="character" w:customStyle="1" w:styleId="FotnotetekstTegn">
    <w:name w:val="Fotnotetekst Tegn"/>
    <w:basedOn w:val="Standardskriftforavsnitt"/>
    <w:link w:val="Fotnotetekst"/>
    <w:uiPriority w:val="99"/>
    <w:semiHidden/>
    <w:rsid w:val="006130DB"/>
    <w:rPr>
      <w:sz w:val="20"/>
      <w:szCs w:val="20"/>
    </w:rPr>
  </w:style>
  <w:style w:type="character" w:styleId="Fotnotereferanse">
    <w:name w:val="footnote reference"/>
    <w:basedOn w:val="Standardskriftforavsnitt"/>
    <w:uiPriority w:val="99"/>
    <w:semiHidden/>
    <w:unhideWhenUsed/>
    <w:rsid w:val="006130DB"/>
    <w:rPr>
      <w:vertAlign w:val="superscript"/>
    </w:rPr>
  </w:style>
  <w:style w:type="paragraph" w:styleId="Brdtekst">
    <w:name w:val="Body Text"/>
    <w:basedOn w:val="Normal"/>
    <w:link w:val="BrdtekstTegn"/>
    <w:uiPriority w:val="99"/>
    <w:unhideWhenUsed/>
    <w:rsid w:val="00094D23"/>
    <w:pPr>
      <w:jc w:val="both"/>
    </w:pPr>
    <w:rPr>
      <w:rFonts w:asciiTheme="minorHAnsi" w:eastAsiaTheme="minorHAnsi" w:hAnsiTheme="minorHAnsi" w:cstheme="minorBidi"/>
      <w:lang w:val="en-US" w:eastAsia="en-US"/>
    </w:rPr>
  </w:style>
  <w:style w:type="character" w:customStyle="1" w:styleId="BrdtekstTegn">
    <w:name w:val="Brødtekst Tegn"/>
    <w:basedOn w:val="Standardskriftforavsnitt"/>
    <w:link w:val="Brdtekst"/>
    <w:uiPriority w:val="99"/>
    <w:rsid w:val="00094D23"/>
    <w:rPr>
      <w:lang w:val="en-US"/>
    </w:rPr>
  </w:style>
  <w:style w:type="paragraph" w:styleId="Brdtekst-frsteinnrykk">
    <w:name w:val="Body Text First Indent"/>
    <w:basedOn w:val="Brdtekst"/>
    <w:link w:val="Brdtekst-frsteinnrykkTegn"/>
    <w:uiPriority w:val="99"/>
    <w:unhideWhenUsed/>
    <w:rsid w:val="0024403B"/>
    <w:pPr>
      <w:ind w:firstLine="360"/>
    </w:pPr>
  </w:style>
  <w:style w:type="character" w:customStyle="1" w:styleId="Brdtekst-frsteinnrykkTegn">
    <w:name w:val="Brødtekst - første innrykk Tegn"/>
    <w:basedOn w:val="BrdtekstTegn"/>
    <w:link w:val="Brdtekst-frsteinnrykk"/>
    <w:uiPriority w:val="99"/>
    <w:rsid w:val="0024403B"/>
    <w:rPr>
      <w:lang w:val="en-US"/>
    </w:rPr>
  </w:style>
  <w:style w:type="paragraph" w:styleId="NormalWeb">
    <w:name w:val="Normal (Web)"/>
    <w:basedOn w:val="Normal"/>
    <w:uiPriority w:val="99"/>
    <w:semiHidden/>
    <w:unhideWhenUsed/>
    <w:rsid w:val="0024403B"/>
    <w:pPr>
      <w:spacing w:before="100" w:beforeAutospacing="1" w:after="100" w:afterAutospacing="1"/>
    </w:pPr>
  </w:style>
  <w:style w:type="paragraph" w:styleId="Bildetekst">
    <w:name w:val="caption"/>
    <w:basedOn w:val="Normal"/>
    <w:next w:val="Normal"/>
    <w:uiPriority w:val="35"/>
    <w:unhideWhenUsed/>
    <w:qFormat/>
    <w:rsid w:val="008F762D"/>
    <w:pPr>
      <w:spacing w:after="200"/>
    </w:pPr>
    <w:rPr>
      <w:rFonts w:asciiTheme="minorHAnsi" w:eastAsiaTheme="minorHAnsi" w:hAnsiTheme="minorHAnsi" w:cstheme="minorBidi"/>
      <w:i/>
      <w:iCs/>
      <w:color w:val="44546A" w:themeColor="text2"/>
      <w:sz w:val="18"/>
      <w:szCs w:val="18"/>
      <w:lang w:eastAsia="en-US"/>
    </w:rPr>
  </w:style>
  <w:style w:type="table" w:styleId="Tabellrutenett">
    <w:name w:val="Table Grid"/>
    <w:basedOn w:val="Vanligtabell"/>
    <w:uiPriority w:val="39"/>
    <w:rsid w:val="009C6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B17ABD"/>
    <w:rPr>
      <w:rFonts w:eastAsiaTheme="minorHAnsi"/>
      <w:sz w:val="18"/>
      <w:szCs w:val="18"/>
      <w:lang w:eastAsia="en-US"/>
    </w:rPr>
  </w:style>
  <w:style w:type="character" w:customStyle="1" w:styleId="BobletekstTegn">
    <w:name w:val="Bobletekst Tegn"/>
    <w:basedOn w:val="Standardskriftforavsnitt"/>
    <w:link w:val="Bobletekst"/>
    <w:uiPriority w:val="99"/>
    <w:semiHidden/>
    <w:rsid w:val="00B17ABD"/>
    <w:rPr>
      <w:rFonts w:ascii="Times New Roman" w:hAnsi="Times New Roman" w:cs="Times New Roman"/>
      <w:sz w:val="18"/>
      <w:szCs w:val="18"/>
    </w:rPr>
  </w:style>
  <w:style w:type="character" w:styleId="Merknadsreferanse">
    <w:name w:val="annotation reference"/>
    <w:basedOn w:val="Standardskriftforavsnitt"/>
    <w:uiPriority w:val="99"/>
    <w:semiHidden/>
    <w:unhideWhenUsed/>
    <w:rsid w:val="006B051C"/>
    <w:rPr>
      <w:sz w:val="16"/>
      <w:szCs w:val="16"/>
    </w:rPr>
  </w:style>
  <w:style w:type="paragraph" w:styleId="Merknadstekst">
    <w:name w:val="annotation text"/>
    <w:basedOn w:val="Normal"/>
    <w:link w:val="MerknadstekstTegn"/>
    <w:uiPriority w:val="99"/>
    <w:semiHidden/>
    <w:unhideWhenUsed/>
    <w:rsid w:val="006B051C"/>
    <w:rPr>
      <w:rFonts w:asciiTheme="minorHAnsi" w:eastAsiaTheme="minorHAnsi" w:hAnsiTheme="minorHAnsi" w:cstheme="minorBidi"/>
      <w:sz w:val="20"/>
      <w:szCs w:val="20"/>
      <w:lang w:eastAsia="en-US"/>
    </w:rPr>
  </w:style>
  <w:style w:type="character" w:customStyle="1" w:styleId="MerknadstekstTegn">
    <w:name w:val="Merknadstekst Tegn"/>
    <w:basedOn w:val="Standardskriftforavsnitt"/>
    <w:link w:val="Merknadstekst"/>
    <w:uiPriority w:val="99"/>
    <w:semiHidden/>
    <w:rsid w:val="006B051C"/>
    <w:rPr>
      <w:sz w:val="20"/>
      <w:szCs w:val="20"/>
    </w:rPr>
  </w:style>
  <w:style w:type="paragraph" w:styleId="Kommentaremne">
    <w:name w:val="annotation subject"/>
    <w:basedOn w:val="Merknadstekst"/>
    <w:next w:val="Merknadstekst"/>
    <w:link w:val="KommentaremneTegn"/>
    <w:uiPriority w:val="99"/>
    <w:semiHidden/>
    <w:unhideWhenUsed/>
    <w:rsid w:val="006B051C"/>
    <w:rPr>
      <w:b/>
      <w:bCs/>
    </w:rPr>
  </w:style>
  <w:style w:type="character" w:customStyle="1" w:styleId="KommentaremneTegn">
    <w:name w:val="Kommentaremne Tegn"/>
    <w:basedOn w:val="MerknadstekstTegn"/>
    <w:link w:val="Kommentaremne"/>
    <w:uiPriority w:val="99"/>
    <w:semiHidden/>
    <w:rsid w:val="006B051C"/>
    <w:rPr>
      <w:b/>
      <w:bCs/>
      <w:sz w:val="20"/>
      <w:szCs w:val="20"/>
    </w:rPr>
  </w:style>
  <w:style w:type="paragraph" w:styleId="Bibliografi">
    <w:name w:val="Bibliography"/>
    <w:basedOn w:val="Normal"/>
    <w:next w:val="Normal"/>
    <w:uiPriority w:val="37"/>
    <w:unhideWhenUsed/>
    <w:rsid w:val="006861F8"/>
    <w:pPr>
      <w:ind w:left="284" w:hanging="284"/>
    </w:pPr>
    <w:rPr>
      <w:rFonts w:asciiTheme="minorHAnsi" w:hAnsiTheme="minorHAnsi" w:cstheme="minorHAnsi"/>
    </w:rPr>
  </w:style>
  <w:style w:type="character" w:styleId="Ulstomtale">
    <w:name w:val="Unresolved Mention"/>
    <w:basedOn w:val="Standardskriftforavsnitt"/>
    <w:uiPriority w:val="99"/>
    <w:rsid w:val="000C5817"/>
    <w:rPr>
      <w:color w:val="605E5C"/>
      <w:shd w:val="clear" w:color="auto" w:fill="E1DFDD"/>
    </w:rPr>
  </w:style>
  <w:style w:type="paragraph" w:styleId="Revisjon">
    <w:name w:val="Revision"/>
    <w:hidden/>
    <w:uiPriority w:val="99"/>
    <w:semiHidden/>
    <w:rsid w:val="006E0F96"/>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3410">
      <w:bodyDiv w:val="1"/>
      <w:marLeft w:val="0"/>
      <w:marRight w:val="0"/>
      <w:marTop w:val="0"/>
      <w:marBottom w:val="0"/>
      <w:divBdr>
        <w:top w:val="none" w:sz="0" w:space="0" w:color="auto"/>
        <w:left w:val="none" w:sz="0" w:space="0" w:color="auto"/>
        <w:bottom w:val="none" w:sz="0" w:space="0" w:color="auto"/>
        <w:right w:val="none" w:sz="0" w:space="0" w:color="auto"/>
      </w:divBdr>
    </w:div>
    <w:div w:id="104009436">
      <w:bodyDiv w:val="1"/>
      <w:marLeft w:val="0"/>
      <w:marRight w:val="0"/>
      <w:marTop w:val="0"/>
      <w:marBottom w:val="0"/>
      <w:divBdr>
        <w:top w:val="none" w:sz="0" w:space="0" w:color="auto"/>
        <w:left w:val="none" w:sz="0" w:space="0" w:color="auto"/>
        <w:bottom w:val="none" w:sz="0" w:space="0" w:color="auto"/>
        <w:right w:val="none" w:sz="0" w:space="0" w:color="auto"/>
      </w:divBdr>
    </w:div>
    <w:div w:id="140731868">
      <w:bodyDiv w:val="1"/>
      <w:marLeft w:val="0"/>
      <w:marRight w:val="0"/>
      <w:marTop w:val="0"/>
      <w:marBottom w:val="0"/>
      <w:divBdr>
        <w:top w:val="none" w:sz="0" w:space="0" w:color="auto"/>
        <w:left w:val="none" w:sz="0" w:space="0" w:color="auto"/>
        <w:bottom w:val="none" w:sz="0" w:space="0" w:color="auto"/>
        <w:right w:val="none" w:sz="0" w:space="0" w:color="auto"/>
      </w:divBdr>
    </w:div>
    <w:div w:id="158350598">
      <w:bodyDiv w:val="1"/>
      <w:marLeft w:val="0"/>
      <w:marRight w:val="0"/>
      <w:marTop w:val="0"/>
      <w:marBottom w:val="0"/>
      <w:divBdr>
        <w:top w:val="none" w:sz="0" w:space="0" w:color="auto"/>
        <w:left w:val="none" w:sz="0" w:space="0" w:color="auto"/>
        <w:bottom w:val="none" w:sz="0" w:space="0" w:color="auto"/>
        <w:right w:val="none" w:sz="0" w:space="0" w:color="auto"/>
      </w:divBdr>
      <w:divsChild>
        <w:div w:id="409276257">
          <w:marLeft w:val="0"/>
          <w:marRight w:val="0"/>
          <w:marTop w:val="0"/>
          <w:marBottom w:val="0"/>
          <w:divBdr>
            <w:top w:val="none" w:sz="0" w:space="0" w:color="auto"/>
            <w:left w:val="none" w:sz="0" w:space="0" w:color="auto"/>
            <w:bottom w:val="none" w:sz="0" w:space="0" w:color="auto"/>
            <w:right w:val="none" w:sz="0" w:space="0" w:color="auto"/>
          </w:divBdr>
          <w:divsChild>
            <w:div w:id="156653645">
              <w:marLeft w:val="0"/>
              <w:marRight w:val="0"/>
              <w:marTop w:val="0"/>
              <w:marBottom w:val="0"/>
              <w:divBdr>
                <w:top w:val="none" w:sz="0" w:space="0" w:color="auto"/>
                <w:left w:val="none" w:sz="0" w:space="0" w:color="auto"/>
                <w:bottom w:val="none" w:sz="0" w:space="0" w:color="auto"/>
                <w:right w:val="none" w:sz="0" w:space="0" w:color="auto"/>
              </w:divBdr>
              <w:divsChild>
                <w:div w:id="49303768">
                  <w:marLeft w:val="0"/>
                  <w:marRight w:val="0"/>
                  <w:marTop w:val="0"/>
                  <w:marBottom w:val="0"/>
                  <w:divBdr>
                    <w:top w:val="none" w:sz="0" w:space="0" w:color="auto"/>
                    <w:left w:val="none" w:sz="0" w:space="0" w:color="auto"/>
                    <w:bottom w:val="none" w:sz="0" w:space="0" w:color="auto"/>
                    <w:right w:val="none" w:sz="0" w:space="0" w:color="auto"/>
                  </w:divBdr>
                  <w:divsChild>
                    <w:div w:id="1791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8270">
      <w:bodyDiv w:val="1"/>
      <w:marLeft w:val="0"/>
      <w:marRight w:val="0"/>
      <w:marTop w:val="0"/>
      <w:marBottom w:val="0"/>
      <w:divBdr>
        <w:top w:val="none" w:sz="0" w:space="0" w:color="auto"/>
        <w:left w:val="none" w:sz="0" w:space="0" w:color="auto"/>
        <w:bottom w:val="none" w:sz="0" w:space="0" w:color="auto"/>
        <w:right w:val="none" w:sz="0" w:space="0" w:color="auto"/>
      </w:divBdr>
    </w:div>
    <w:div w:id="224991446">
      <w:bodyDiv w:val="1"/>
      <w:marLeft w:val="0"/>
      <w:marRight w:val="0"/>
      <w:marTop w:val="0"/>
      <w:marBottom w:val="0"/>
      <w:divBdr>
        <w:top w:val="none" w:sz="0" w:space="0" w:color="auto"/>
        <w:left w:val="none" w:sz="0" w:space="0" w:color="auto"/>
        <w:bottom w:val="none" w:sz="0" w:space="0" w:color="auto"/>
        <w:right w:val="none" w:sz="0" w:space="0" w:color="auto"/>
      </w:divBdr>
    </w:div>
    <w:div w:id="237598639">
      <w:bodyDiv w:val="1"/>
      <w:marLeft w:val="0"/>
      <w:marRight w:val="0"/>
      <w:marTop w:val="0"/>
      <w:marBottom w:val="0"/>
      <w:divBdr>
        <w:top w:val="none" w:sz="0" w:space="0" w:color="auto"/>
        <w:left w:val="none" w:sz="0" w:space="0" w:color="auto"/>
        <w:bottom w:val="none" w:sz="0" w:space="0" w:color="auto"/>
        <w:right w:val="none" w:sz="0" w:space="0" w:color="auto"/>
      </w:divBdr>
    </w:div>
    <w:div w:id="274748299">
      <w:bodyDiv w:val="1"/>
      <w:marLeft w:val="0"/>
      <w:marRight w:val="0"/>
      <w:marTop w:val="0"/>
      <w:marBottom w:val="0"/>
      <w:divBdr>
        <w:top w:val="none" w:sz="0" w:space="0" w:color="auto"/>
        <w:left w:val="none" w:sz="0" w:space="0" w:color="auto"/>
        <w:bottom w:val="none" w:sz="0" w:space="0" w:color="auto"/>
        <w:right w:val="none" w:sz="0" w:space="0" w:color="auto"/>
      </w:divBdr>
    </w:div>
    <w:div w:id="361437300">
      <w:bodyDiv w:val="1"/>
      <w:marLeft w:val="0"/>
      <w:marRight w:val="0"/>
      <w:marTop w:val="0"/>
      <w:marBottom w:val="0"/>
      <w:divBdr>
        <w:top w:val="none" w:sz="0" w:space="0" w:color="auto"/>
        <w:left w:val="none" w:sz="0" w:space="0" w:color="auto"/>
        <w:bottom w:val="none" w:sz="0" w:space="0" w:color="auto"/>
        <w:right w:val="none" w:sz="0" w:space="0" w:color="auto"/>
      </w:divBdr>
    </w:div>
    <w:div w:id="418909903">
      <w:bodyDiv w:val="1"/>
      <w:marLeft w:val="0"/>
      <w:marRight w:val="0"/>
      <w:marTop w:val="0"/>
      <w:marBottom w:val="0"/>
      <w:divBdr>
        <w:top w:val="none" w:sz="0" w:space="0" w:color="auto"/>
        <w:left w:val="none" w:sz="0" w:space="0" w:color="auto"/>
        <w:bottom w:val="none" w:sz="0" w:space="0" w:color="auto"/>
        <w:right w:val="none" w:sz="0" w:space="0" w:color="auto"/>
      </w:divBdr>
      <w:divsChild>
        <w:div w:id="1108544143">
          <w:marLeft w:val="0"/>
          <w:marRight w:val="0"/>
          <w:marTop w:val="0"/>
          <w:marBottom w:val="0"/>
          <w:divBdr>
            <w:top w:val="none" w:sz="0" w:space="0" w:color="auto"/>
            <w:left w:val="none" w:sz="0" w:space="0" w:color="auto"/>
            <w:bottom w:val="none" w:sz="0" w:space="0" w:color="auto"/>
            <w:right w:val="none" w:sz="0" w:space="0" w:color="auto"/>
          </w:divBdr>
          <w:divsChild>
            <w:div w:id="673148137">
              <w:marLeft w:val="0"/>
              <w:marRight w:val="0"/>
              <w:marTop w:val="0"/>
              <w:marBottom w:val="0"/>
              <w:divBdr>
                <w:top w:val="none" w:sz="0" w:space="0" w:color="auto"/>
                <w:left w:val="none" w:sz="0" w:space="0" w:color="auto"/>
                <w:bottom w:val="none" w:sz="0" w:space="0" w:color="auto"/>
                <w:right w:val="none" w:sz="0" w:space="0" w:color="auto"/>
              </w:divBdr>
              <w:divsChild>
                <w:div w:id="1008562929">
                  <w:marLeft w:val="0"/>
                  <w:marRight w:val="0"/>
                  <w:marTop w:val="0"/>
                  <w:marBottom w:val="0"/>
                  <w:divBdr>
                    <w:top w:val="none" w:sz="0" w:space="0" w:color="auto"/>
                    <w:left w:val="none" w:sz="0" w:space="0" w:color="auto"/>
                    <w:bottom w:val="none" w:sz="0" w:space="0" w:color="auto"/>
                    <w:right w:val="none" w:sz="0" w:space="0" w:color="auto"/>
                  </w:divBdr>
                  <w:divsChild>
                    <w:div w:id="512111218">
                      <w:marLeft w:val="0"/>
                      <w:marRight w:val="0"/>
                      <w:marTop w:val="0"/>
                      <w:marBottom w:val="0"/>
                      <w:divBdr>
                        <w:top w:val="none" w:sz="0" w:space="0" w:color="auto"/>
                        <w:left w:val="none" w:sz="0" w:space="0" w:color="auto"/>
                        <w:bottom w:val="none" w:sz="0" w:space="0" w:color="auto"/>
                        <w:right w:val="none" w:sz="0" w:space="0" w:color="auto"/>
                      </w:divBdr>
                    </w:div>
                    <w:div w:id="1595364116">
                      <w:marLeft w:val="0"/>
                      <w:marRight w:val="0"/>
                      <w:marTop w:val="0"/>
                      <w:marBottom w:val="0"/>
                      <w:divBdr>
                        <w:top w:val="none" w:sz="0" w:space="0" w:color="auto"/>
                        <w:left w:val="none" w:sz="0" w:space="0" w:color="auto"/>
                        <w:bottom w:val="none" w:sz="0" w:space="0" w:color="auto"/>
                        <w:right w:val="none" w:sz="0" w:space="0" w:color="auto"/>
                      </w:divBdr>
                    </w:div>
                    <w:div w:id="12790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869">
      <w:bodyDiv w:val="1"/>
      <w:marLeft w:val="0"/>
      <w:marRight w:val="0"/>
      <w:marTop w:val="0"/>
      <w:marBottom w:val="0"/>
      <w:divBdr>
        <w:top w:val="none" w:sz="0" w:space="0" w:color="auto"/>
        <w:left w:val="none" w:sz="0" w:space="0" w:color="auto"/>
        <w:bottom w:val="none" w:sz="0" w:space="0" w:color="auto"/>
        <w:right w:val="none" w:sz="0" w:space="0" w:color="auto"/>
      </w:divBdr>
    </w:div>
    <w:div w:id="530336948">
      <w:bodyDiv w:val="1"/>
      <w:marLeft w:val="0"/>
      <w:marRight w:val="0"/>
      <w:marTop w:val="0"/>
      <w:marBottom w:val="0"/>
      <w:divBdr>
        <w:top w:val="none" w:sz="0" w:space="0" w:color="auto"/>
        <w:left w:val="none" w:sz="0" w:space="0" w:color="auto"/>
        <w:bottom w:val="none" w:sz="0" w:space="0" w:color="auto"/>
        <w:right w:val="none" w:sz="0" w:space="0" w:color="auto"/>
      </w:divBdr>
    </w:div>
    <w:div w:id="579022360">
      <w:bodyDiv w:val="1"/>
      <w:marLeft w:val="0"/>
      <w:marRight w:val="0"/>
      <w:marTop w:val="0"/>
      <w:marBottom w:val="0"/>
      <w:divBdr>
        <w:top w:val="none" w:sz="0" w:space="0" w:color="auto"/>
        <w:left w:val="none" w:sz="0" w:space="0" w:color="auto"/>
        <w:bottom w:val="none" w:sz="0" w:space="0" w:color="auto"/>
        <w:right w:val="none" w:sz="0" w:space="0" w:color="auto"/>
      </w:divBdr>
    </w:div>
    <w:div w:id="712461345">
      <w:bodyDiv w:val="1"/>
      <w:marLeft w:val="0"/>
      <w:marRight w:val="0"/>
      <w:marTop w:val="0"/>
      <w:marBottom w:val="0"/>
      <w:divBdr>
        <w:top w:val="none" w:sz="0" w:space="0" w:color="auto"/>
        <w:left w:val="none" w:sz="0" w:space="0" w:color="auto"/>
        <w:bottom w:val="none" w:sz="0" w:space="0" w:color="auto"/>
        <w:right w:val="none" w:sz="0" w:space="0" w:color="auto"/>
      </w:divBdr>
      <w:divsChild>
        <w:div w:id="1757481362">
          <w:marLeft w:val="0"/>
          <w:marRight w:val="0"/>
          <w:marTop w:val="0"/>
          <w:marBottom w:val="0"/>
          <w:divBdr>
            <w:top w:val="none" w:sz="0" w:space="0" w:color="auto"/>
            <w:left w:val="none" w:sz="0" w:space="0" w:color="auto"/>
            <w:bottom w:val="none" w:sz="0" w:space="0" w:color="auto"/>
            <w:right w:val="none" w:sz="0" w:space="0" w:color="auto"/>
          </w:divBdr>
          <w:divsChild>
            <w:div w:id="661935243">
              <w:marLeft w:val="0"/>
              <w:marRight w:val="0"/>
              <w:marTop w:val="0"/>
              <w:marBottom w:val="0"/>
              <w:divBdr>
                <w:top w:val="none" w:sz="0" w:space="0" w:color="auto"/>
                <w:left w:val="none" w:sz="0" w:space="0" w:color="auto"/>
                <w:bottom w:val="none" w:sz="0" w:space="0" w:color="auto"/>
                <w:right w:val="none" w:sz="0" w:space="0" w:color="auto"/>
              </w:divBdr>
              <w:divsChild>
                <w:div w:id="2085176609">
                  <w:marLeft w:val="0"/>
                  <w:marRight w:val="0"/>
                  <w:marTop w:val="0"/>
                  <w:marBottom w:val="0"/>
                  <w:divBdr>
                    <w:top w:val="none" w:sz="0" w:space="0" w:color="auto"/>
                    <w:left w:val="none" w:sz="0" w:space="0" w:color="auto"/>
                    <w:bottom w:val="none" w:sz="0" w:space="0" w:color="auto"/>
                    <w:right w:val="none" w:sz="0" w:space="0" w:color="auto"/>
                  </w:divBdr>
                  <w:divsChild>
                    <w:div w:id="15625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50914">
      <w:bodyDiv w:val="1"/>
      <w:marLeft w:val="0"/>
      <w:marRight w:val="0"/>
      <w:marTop w:val="0"/>
      <w:marBottom w:val="0"/>
      <w:divBdr>
        <w:top w:val="none" w:sz="0" w:space="0" w:color="auto"/>
        <w:left w:val="none" w:sz="0" w:space="0" w:color="auto"/>
        <w:bottom w:val="none" w:sz="0" w:space="0" w:color="auto"/>
        <w:right w:val="none" w:sz="0" w:space="0" w:color="auto"/>
      </w:divBdr>
    </w:div>
    <w:div w:id="754401588">
      <w:bodyDiv w:val="1"/>
      <w:marLeft w:val="0"/>
      <w:marRight w:val="0"/>
      <w:marTop w:val="0"/>
      <w:marBottom w:val="0"/>
      <w:divBdr>
        <w:top w:val="none" w:sz="0" w:space="0" w:color="auto"/>
        <w:left w:val="none" w:sz="0" w:space="0" w:color="auto"/>
        <w:bottom w:val="none" w:sz="0" w:space="0" w:color="auto"/>
        <w:right w:val="none" w:sz="0" w:space="0" w:color="auto"/>
      </w:divBdr>
      <w:divsChild>
        <w:div w:id="2097748197">
          <w:marLeft w:val="0"/>
          <w:marRight w:val="0"/>
          <w:marTop w:val="0"/>
          <w:marBottom w:val="0"/>
          <w:divBdr>
            <w:top w:val="none" w:sz="0" w:space="0" w:color="auto"/>
            <w:left w:val="none" w:sz="0" w:space="0" w:color="auto"/>
            <w:bottom w:val="none" w:sz="0" w:space="0" w:color="auto"/>
            <w:right w:val="none" w:sz="0" w:space="0" w:color="auto"/>
          </w:divBdr>
        </w:div>
        <w:div w:id="237600581">
          <w:marLeft w:val="0"/>
          <w:marRight w:val="0"/>
          <w:marTop w:val="0"/>
          <w:marBottom w:val="0"/>
          <w:divBdr>
            <w:top w:val="none" w:sz="0" w:space="0" w:color="auto"/>
            <w:left w:val="none" w:sz="0" w:space="0" w:color="auto"/>
            <w:bottom w:val="none" w:sz="0" w:space="0" w:color="auto"/>
            <w:right w:val="none" w:sz="0" w:space="0" w:color="auto"/>
          </w:divBdr>
        </w:div>
        <w:div w:id="550655520">
          <w:marLeft w:val="0"/>
          <w:marRight w:val="0"/>
          <w:marTop w:val="0"/>
          <w:marBottom w:val="0"/>
          <w:divBdr>
            <w:top w:val="none" w:sz="0" w:space="0" w:color="auto"/>
            <w:left w:val="none" w:sz="0" w:space="0" w:color="auto"/>
            <w:bottom w:val="none" w:sz="0" w:space="0" w:color="auto"/>
            <w:right w:val="none" w:sz="0" w:space="0" w:color="auto"/>
          </w:divBdr>
        </w:div>
      </w:divsChild>
    </w:div>
    <w:div w:id="790129972">
      <w:bodyDiv w:val="1"/>
      <w:marLeft w:val="0"/>
      <w:marRight w:val="0"/>
      <w:marTop w:val="0"/>
      <w:marBottom w:val="0"/>
      <w:divBdr>
        <w:top w:val="none" w:sz="0" w:space="0" w:color="auto"/>
        <w:left w:val="none" w:sz="0" w:space="0" w:color="auto"/>
        <w:bottom w:val="none" w:sz="0" w:space="0" w:color="auto"/>
        <w:right w:val="none" w:sz="0" w:space="0" w:color="auto"/>
      </w:divBdr>
    </w:div>
    <w:div w:id="814418232">
      <w:bodyDiv w:val="1"/>
      <w:marLeft w:val="0"/>
      <w:marRight w:val="0"/>
      <w:marTop w:val="0"/>
      <w:marBottom w:val="0"/>
      <w:divBdr>
        <w:top w:val="none" w:sz="0" w:space="0" w:color="auto"/>
        <w:left w:val="none" w:sz="0" w:space="0" w:color="auto"/>
        <w:bottom w:val="none" w:sz="0" w:space="0" w:color="auto"/>
        <w:right w:val="none" w:sz="0" w:space="0" w:color="auto"/>
      </w:divBdr>
    </w:div>
    <w:div w:id="816457297">
      <w:bodyDiv w:val="1"/>
      <w:marLeft w:val="0"/>
      <w:marRight w:val="0"/>
      <w:marTop w:val="0"/>
      <w:marBottom w:val="0"/>
      <w:divBdr>
        <w:top w:val="none" w:sz="0" w:space="0" w:color="auto"/>
        <w:left w:val="none" w:sz="0" w:space="0" w:color="auto"/>
        <w:bottom w:val="none" w:sz="0" w:space="0" w:color="auto"/>
        <w:right w:val="none" w:sz="0" w:space="0" w:color="auto"/>
      </w:divBdr>
    </w:div>
    <w:div w:id="828909153">
      <w:bodyDiv w:val="1"/>
      <w:marLeft w:val="0"/>
      <w:marRight w:val="0"/>
      <w:marTop w:val="0"/>
      <w:marBottom w:val="0"/>
      <w:divBdr>
        <w:top w:val="none" w:sz="0" w:space="0" w:color="auto"/>
        <w:left w:val="none" w:sz="0" w:space="0" w:color="auto"/>
        <w:bottom w:val="none" w:sz="0" w:space="0" w:color="auto"/>
        <w:right w:val="none" w:sz="0" w:space="0" w:color="auto"/>
      </w:divBdr>
    </w:div>
    <w:div w:id="888034082">
      <w:bodyDiv w:val="1"/>
      <w:marLeft w:val="0"/>
      <w:marRight w:val="0"/>
      <w:marTop w:val="0"/>
      <w:marBottom w:val="0"/>
      <w:divBdr>
        <w:top w:val="none" w:sz="0" w:space="0" w:color="auto"/>
        <w:left w:val="none" w:sz="0" w:space="0" w:color="auto"/>
        <w:bottom w:val="none" w:sz="0" w:space="0" w:color="auto"/>
        <w:right w:val="none" w:sz="0" w:space="0" w:color="auto"/>
      </w:divBdr>
    </w:div>
    <w:div w:id="918829716">
      <w:bodyDiv w:val="1"/>
      <w:marLeft w:val="0"/>
      <w:marRight w:val="0"/>
      <w:marTop w:val="0"/>
      <w:marBottom w:val="0"/>
      <w:divBdr>
        <w:top w:val="none" w:sz="0" w:space="0" w:color="auto"/>
        <w:left w:val="none" w:sz="0" w:space="0" w:color="auto"/>
        <w:bottom w:val="none" w:sz="0" w:space="0" w:color="auto"/>
        <w:right w:val="none" w:sz="0" w:space="0" w:color="auto"/>
      </w:divBdr>
      <w:divsChild>
        <w:div w:id="1668559667">
          <w:marLeft w:val="0"/>
          <w:marRight w:val="0"/>
          <w:marTop w:val="0"/>
          <w:marBottom w:val="0"/>
          <w:divBdr>
            <w:top w:val="none" w:sz="0" w:space="0" w:color="auto"/>
            <w:left w:val="none" w:sz="0" w:space="0" w:color="auto"/>
            <w:bottom w:val="none" w:sz="0" w:space="0" w:color="auto"/>
            <w:right w:val="none" w:sz="0" w:space="0" w:color="auto"/>
          </w:divBdr>
          <w:divsChild>
            <w:div w:id="1998536457">
              <w:marLeft w:val="0"/>
              <w:marRight w:val="0"/>
              <w:marTop w:val="0"/>
              <w:marBottom w:val="0"/>
              <w:divBdr>
                <w:top w:val="none" w:sz="0" w:space="0" w:color="auto"/>
                <w:left w:val="none" w:sz="0" w:space="0" w:color="auto"/>
                <w:bottom w:val="none" w:sz="0" w:space="0" w:color="auto"/>
                <w:right w:val="none" w:sz="0" w:space="0" w:color="auto"/>
              </w:divBdr>
              <w:divsChild>
                <w:div w:id="1341665700">
                  <w:marLeft w:val="0"/>
                  <w:marRight w:val="0"/>
                  <w:marTop w:val="0"/>
                  <w:marBottom w:val="0"/>
                  <w:divBdr>
                    <w:top w:val="none" w:sz="0" w:space="0" w:color="auto"/>
                    <w:left w:val="none" w:sz="0" w:space="0" w:color="auto"/>
                    <w:bottom w:val="none" w:sz="0" w:space="0" w:color="auto"/>
                    <w:right w:val="none" w:sz="0" w:space="0" w:color="auto"/>
                  </w:divBdr>
                </w:div>
              </w:divsChild>
            </w:div>
            <w:div w:id="1925143651">
              <w:marLeft w:val="0"/>
              <w:marRight w:val="0"/>
              <w:marTop w:val="0"/>
              <w:marBottom w:val="0"/>
              <w:divBdr>
                <w:top w:val="none" w:sz="0" w:space="0" w:color="auto"/>
                <w:left w:val="none" w:sz="0" w:space="0" w:color="auto"/>
                <w:bottom w:val="none" w:sz="0" w:space="0" w:color="auto"/>
                <w:right w:val="none" w:sz="0" w:space="0" w:color="auto"/>
              </w:divBdr>
              <w:divsChild>
                <w:div w:id="16995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5316">
      <w:bodyDiv w:val="1"/>
      <w:marLeft w:val="0"/>
      <w:marRight w:val="0"/>
      <w:marTop w:val="0"/>
      <w:marBottom w:val="0"/>
      <w:divBdr>
        <w:top w:val="none" w:sz="0" w:space="0" w:color="auto"/>
        <w:left w:val="none" w:sz="0" w:space="0" w:color="auto"/>
        <w:bottom w:val="none" w:sz="0" w:space="0" w:color="auto"/>
        <w:right w:val="none" w:sz="0" w:space="0" w:color="auto"/>
      </w:divBdr>
      <w:divsChild>
        <w:div w:id="1231504917">
          <w:marLeft w:val="0"/>
          <w:marRight w:val="0"/>
          <w:marTop w:val="0"/>
          <w:marBottom w:val="0"/>
          <w:divBdr>
            <w:top w:val="none" w:sz="0" w:space="0" w:color="auto"/>
            <w:left w:val="none" w:sz="0" w:space="0" w:color="auto"/>
            <w:bottom w:val="none" w:sz="0" w:space="0" w:color="auto"/>
            <w:right w:val="none" w:sz="0" w:space="0" w:color="auto"/>
          </w:divBdr>
          <w:divsChild>
            <w:div w:id="1503160102">
              <w:marLeft w:val="0"/>
              <w:marRight w:val="0"/>
              <w:marTop w:val="0"/>
              <w:marBottom w:val="0"/>
              <w:divBdr>
                <w:top w:val="none" w:sz="0" w:space="0" w:color="auto"/>
                <w:left w:val="none" w:sz="0" w:space="0" w:color="auto"/>
                <w:bottom w:val="none" w:sz="0" w:space="0" w:color="auto"/>
                <w:right w:val="none" w:sz="0" w:space="0" w:color="auto"/>
              </w:divBdr>
              <w:divsChild>
                <w:div w:id="19653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3240">
      <w:bodyDiv w:val="1"/>
      <w:marLeft w:val="0"/>
      <w:marRight w:val="0"/>
      <w:marTop w:val="0"/>
      <w:marBottom w:val="0"/>
      <w:divBdr>
        <w:top w:val="none" w:sz="0" w:space="0" w:color="auto"/>
        <w:left w:val="none" w:sz="0" w:space="0" w:color="auto"/>
        <w:bottom w:val="none" w:sz="0" w:space="0" w:color="auto"/>
        <w:right w:val="none" w:sz="0" w:space="0" w:color="auto"/>
      </w:divBdr>
    </w:div>
    <w:div w:id="959340586">
      <w:bodyDiv w:val="1"/>
      <w:marLeft w:val="0"/>
      <w:marRight w:val="0"/>
      <w:marTop w:val="0"/>
      <w:marBottom w:val="0"/>
      <w:divBdr>
        <w:top w:val="none" w:sz="0" w:space="0" w:color="auto"/>
        <w:left w:val="none" w:sz="0" w:space="0" w:color="auto"/>
        <w:bottom w:val="none" w:sz="0" w:space="0" w:color="auto"/>
        <w:right w:val="none" w:sz="0" w:space="0" w:color="auto"/>
      </w:divBdr>
    </w:div>
    <w:div w:id="1014652116">
      <w:bodyDiv w:val="1"/>
      <w:marLeft w:val="0"/>
      <w:marRight w:val="0"/>
      <w:marTop w:val="0"/>
      <w:marBottom w:val="0"/>
      <w:divBdr>
        <w:top w:val="none" w:sz="0" w:space="0" w:color="auto"/>
        <w:left w:val="none" w:sz="0" w:space="0" w:color="auto"/>
        <w:bottom w:val="none" w:sz="0" w:space="0" w:color="auto"/>
        <w:right w:val="none" w:sz="0" w:space="0" w:color="auto"/>
      </w:divBdr>
    </w:div>
    <w:div w:id="1042363018">
      <w:bodyDiv w:val="1"/>
      <w:marLeft w:val="0"/>
      <w:marRight w:val="0"/>
      <w:marTop w:val="0"/>
      <w:marBottom w:val="0"/>
      <w:divBdr>
        <w:top w:val="none" w:sz="0" w:space="0" w:color="auto"/>
        <w:left w:val="none" w:sz="0" w:space="0" w:color="auto"/>
        <w:bottom w:val="none" w:sz="0" w:space="0" w:color="auto"/>
        <w:right w:val="none" w:sz="0" w:space="0" w:color="auto"/>
      </w:divBdr>
    </w:div>
    <w:div w:id="1048214766">
      <w:bodyDiv w:val="1"/>
      <w:marLeft w:val="0"/>
      <w:marRight w:val="0"/>
      <w:marTop w:val="0"/>
      <w:marBottom w:val="0"/>
      <w:divBdr>
        <w:top w:val="none" w:sz="0" w:space="0" w:color="auto"/>
        <w:left w:val="none" w:sz="0" w:space="0" w:color="auto"/>
        <w:bottom w:val="none" w:sz="0" w:space="0" w:color="auto"/>
        <w:right w:val="none" w:sz="0" w:space="0" w:color="auto"/>
      </w:divBdr>
    </w:div>
    <w:div w:id="1057359022">
      <w:bodyDiv w:val="1"/>
      <w:marLeft w:val="0"/>
      <w:marRight w:val="0"/>
      <w:marTop w:val="0"/>
      <w:marBottom w:val="0"/>
      <w:divBdr>
        <w:top w:val="none" w:sz="0" w:space="0" w:color="auto"/>
        <w:left w:val="none" w:sz="0" w:space="0" w:color="auto"/>
        <w:bottom w:val="none" w:sz="0" w:space="0" w:color="auto"/>
        <w:right w:val="none" w:sz="0" w:space="0" w:color="auto"/>
      </w:divBdr>
    </w:div>
    <w:div w:id="1138105042">
      <w:bodyDiv w:val="1"/>
      <w:marLeft w:val="0"/>
      <w:marRight w:val="0"/>
      <w:marTop w:val="0"/>
      <w:marBottom w:val="0"/>
      <w:divBdr>
        <w:top w:val="none" w:sz="0" w:space="0" w:color="auto"/>
        <w:left w:val="none" w:sz="0" w:space="0" w:color="auto"/>
        <w:bottom w:val="none" w:sz="0" w:space="0" w:color="auto"/>
        <w:right w:val="none" w:sz="0" w:space="0" w:color="auto"/>
      </w:divBdr>
    </w:div>
    <w:div w:id="1182936425">
      <w:bodyDiv w:val="1"/>
      <w:marLeft w:val="0"/>
      <w:marRight w:val="0"/>
      <w:marTop w:val="0"/>
      <w:marBottom w:val="0"/>
      <w:divBdr>
        <w:top w:val="none" w:sz="0" w:space="0" w:color="auto"/>
        <w:left w:val="none" w:sz="0" w:space="0" w:color="auto"/>
        <w:bottom w:val="none" w:sz="0" w:space="0" w:color="auto"/>
        <w:right w:val="none" w:sz="0" w:space="0" w:color="auto"/>
      </w:divBdr>
    </w:div>
    <w:div w:id="1185287271">
      <w:bodyDiv w:val="1"/>
      <w:marLeft w:val="0"/>
      <w:marRight w:val="0"/>
      <w:marTop w:val="0"/>
      <w:marBottom w:val="0"/>
      <w:divBdr>
        <w:top w:val="none" w:sz="0" w:space="0" w:color="auto"/>
        <w:left w:val="none" w:sz="0" w:space="0" w:color="auto"/>
        <w:bottom w:val="none" w:sz="0" w:space="0" w:color="auto"/>
        <w:right w:val="none" w:sz="0" w:space="0" w:color="auto"/>
      </w:divBdr>
    </w:div>
    <w:div w:id="1229615056">
      <w:bodyDiv w:val="1"/>
      <w:marLeft w:val="0"/>
      <w:marRight w:val="0"/>
      <w:marTop w:val="0"/>
      <w:marBottom w:val="0"/>
      <w:divBdr>
        <w:top w:val="none" w:sz="0" w:space="0" w:color="auto"/>
        <w:left w:val="none" w:sz="0" w:space="0" w:color="auto"/>
        <w:bottom w:val="none" w:sz="0" w:space="0" w:color="auto"/>
        <w:right w:val="none" w:sz="0" w:space="0" w:color="auto"/>
      </w:divBdr>
      <w:divsChild>
        <w:div w:id="1153519562">
          <w:marLeft w:val="0"/>
          <w:marRight w:val="0"/>
          <w:marTop w:val="0"/>
          <w:marBottom w:val="0"/>
          <w:divBdr>
            <w:top w:val="none" w:sz="0" w:space="0" w:color="auto"/>
            <w:left w:val="none" w:sz="0" w:space="0" w:color="auto"/>
            <w:bottom w:val="none" w:sz="0" w:space="0" w:color="auto"/>
            <w:right w:val="none" w:sz="0" w:space="0" w:color="auto"/>
          </w:divBdr>
        </w:div>
        <w:div w:id="552935928">
          <w:marLeft w:val="0"/>
          <w:marRight w:val="0"/>
          <w:marTop w:val="0"/>
          <w:marBottom w:val="0"/>
          <w:divBdr>
            <w:top w:val="none" w:sz="0" w:space="0" w:color="auto"/>
            <w:left w:val="none" w:sz="0" w:space="0" w:color="auto"/>
            <w:bottom w:val="none" w:sz="0" w:space="0" w:color="auto"/>
            <w:right w:val="none" w:sz="0" w:space="0" w:color="auto"/>
          </w:divBdr>
        </w:div>
      </w:divsChild>
    </w:div>
    <w:div w:id="1241596708">
      <w:bodyDiv w:val="1"/>
      <w:marLeft w:val="0"/>
      <w:marRight w:val="0"/>
      <w:marTop w:val="0"/>
      <w:marBottom w:val="0"/>
      <w:divBdr>
        <w:top w:val="none" w:sz="0" w:space="0" w:color="auto"/>
        <w:left w:val="none" w:sz="0" w:space="0" w:color="auto"/>
        <w:bottom w:val="none" w:sz="0" w:space="0" w:color="auto"/>
        <w:right w:val="none" w:sz="0" w:space="0" w:color="auto"/>
      </w:divBdr>
    </w:div>
    <w:div w:id="1277103135">
      <w:bodyDiv w:val="1"/>
      <w:marLeft w:val="0"/>
      <w:marRight w:val="0"/>
      <w:marTop w:val="0"/>
      <w:marBottom w:val="0"/>
      <w:divBdr>
        <w:top w:val="none" w:sz="0" w:space="0" w:color="auto"/>
        <w:left w:val="none" w:sz="0" w:space="0" w:color="auto"/>
        <w:bottom w:val="none" w:sz="0" w:space="0" w:color="auto"/>
        <w:right w:val="none" w:sz="0" w:space="0" w:color="auto"/>
      </w:divBdr>
    </w:div>
    <w:div w:id="1281955431">
      <w:bodyDiv w:val="1"/>
      <w:marLeft w:val="0"/>
      <w:marRight w:val="0"/>
      <w:marTop w:val="0"/>
      <w:marBottom w:val="0"/>
      <w:divBdr>
        <w:top w:val="none" w:sz="0" w:space="0" w:color="auto"/>
        <w:left w:val="none" w:sz="0" w:space="0" w:color="auto"/>
        <w:bottom w:val="none" w:sz="0" w:space="0" w:color="auto"/>
        <w:right w:val="none" w:sz="0" w:space="0" w:color="auto"/>
      </w:divBdr>
    </w:div>
    <w:div w:id="1290667118">
      <w:bodyDiv w:val="1"/>
      <w:marLeft w:val="0"/>
      <w:marRight w:val="0"/>
      <w:marTop w:val="0"/>
      <w:marBottom w:val="0"/>
      <w:divBdr>
        <w:top w:val="none" w:sz="0" w:space="0" w:color="auto"/>
        <w:left w:val="none" w:sz="0" w:space="0" w:color="auto"/>
        <w:bottom w:val="none" w:sz="0" w:space="0" w:color="auto"/>
        <w:right w:val="none" w:sz="0" w:space="0" w:color="auto"/>
      </w:divBdr>
      <w:divsChild>
        <w:div w:id="1395424103">
          <w:marLeft w:val="0"/>
          <w:marRight w:val="0"/>
          <w:marTop w:val="0"/>
          <w:marBottom w:val="0"/>
          <w:divBdr>
            <w:top w:val="none" w:sz="0" w:space="0" w:color="auto"/>
            <w:left w:val="none" w:sz="0" w:space="0" w:color="auto"/>
            <w:bottom w:val="none" w:sz="0" w:space="0" w:color="auto"/>
            <w:right w:val="none" w:sz="0" w:space="0" w:color="auto"/>
          </w:divBdr>
          <w:divsChild>
            <w:div w:id="1797412128">
              <w:marLeft w:val="0"/>
              <w:marRight w:val="0"/>
              <w:marTop w:val="0"/>
              <w:marBottom w:val="0"/>
              <w:divBdr>
                <w:top w:val="none" w:sz="0" w:space="0" w:color="auto"/>
                <w:left w:val="none" w:sz="0" w:space="0" w:color="auto"/>
                <w:bottom w:val="none" w:sz="0" w:space="0" w:color="auto"/>
                <w:right w:val="none" w:sz="0" w:space="0" w:color="auto"/>
              </w:divBdr>
              <w:divsChild>
                <w:div w:id="1206789662">
                  <w:marLeft w:val="0"/>
                  <w:marRight w:val="0"/>
                  <w:marTop w:val="0"/>
                  <w:marBottom w:val="0"/>
                  <w:divBdr>
                    <w:top w:val="none" w:sz="0" w:space="0" w:color="auto"/>
                    <w:left w:val="none" w:sz="0" w:space="0" w:color="auto"/>
                    <w:bottom w:val="none" w:sz="0" w:space="0" w:color="auto"/>
                    <w:right w:val="none" w:sz="0" w:space="0" w:color="auto"/>
                  </w:divBdr>
                  <w:divsChild>
                    <w:div w:id="2112162000">
                      <w:marLeft w:val="0"/>
                      <w:marRight w:val="0"/>
                      <w:marTop w:val="0"/>
                      <w:marBottom w:val="0"/>
                      <w:divBdr>
                        <w:top w:val="none" w:sz="0" w:space="0" w:color="auto"/>
                        <w:left w:val="none" w:sz="0" w:space="0" w:color="auto"/>
                        <w:bottom w:val="none" w:sz="0" w:space="0" w:color="auto"/>
                        <w:right w:val="none" w:sz="0" w:space="0" w:color="auto"/>
                      </w:divBdr>
                    </w:div>
                    <w:div w:id="5393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669557">
      <w:bodyDiv w:val="1"/>
      <w:marLeft w:val="0"/>
      <w:marRight w:val="0"/>
      <w:marTop w:val="0"/>
      <w:marBottom w:val="0"/>
      <w:divBdr>
        <w:top w:val="none" w:sz="0" w:space="0" w:color="auto"/>
        <w:left w:val="none" w:sz="0" w:space="0" w:color="auto"/>
        <w:bottom w:val="none" w:sz="0" w:space="0" w:color="auto"/>
        <w:right w:val="none" w:sz="0" w:space="0" w:color="auto"/>
      </w:divBdr>
    </w:div>
    <w:div w:id="1329939980">
      <w:bodyDiv w:val="1"/>
      <w:marLeft w:val="0"/>
      <w:marRight w:val="0"/>
      <w:marTop w:val="0"/>
      <w:marBottom w:val="0"/>
      <w:divBdr>
        <w:top w:val="none" w:sz="0" w:space="0" w:color="auto"/>
        <w:left w:val="none" w:sz="0" w:space="0" w:color="auto"/>
        <w:bottom w:val="none" w:sz="0" w:space="0" w:color="auto"/>
        <w:right w:val="none" w:sz="0" w:space="0" w:color="auto"/>
      </w:divBdr>
    </w:div>
    <w:div w:id="1398433760">
      <w:bodyDiv w:val="1"/>
      <w:marLeft w:val="0"/>
      <w:marRight w:val="0"/>
      <w:marTop w:val="0"/>
      <w:marBottom w:val="0"/>
      <w:divBdr>
        <w:top w:val="none" w:sz="0" w:space="0" w:color="auto"/>
        <w:left w:val="none" w:sz="0" w:space="0" w:color="auto"/>
        <w:bottom w:val="none" w:sz="0" w:space="0" w:color="auto"/>
        <w:right w:val="none" w:sz="0" w:space="0" w:color="auto"/>
      </w:divBdr>
    </w:div>
    <w:div w:id="1456753492">
      <w:bodyDiv w:val="1"/>
      <w:marLeft w:val="0"/>
      <w:marRight w:val="0"/>
      <w:marTop w:val="0"/>
      <w:marBottom w:val="0"/>
      <w:divBdr>
        <w:top w:val="none" w:sz="0" w:space="0" w:color="auto"/>
        <w:left w:val="none" w:sz="0" w:space="0" w:color="auto"/>
        <w:bottom w:val="none" w:sz="0" w:space="0" w:color="auto"/>
        <w:right w:val="none" w:sz="0" w:space="0" w:color="auto"/>
      </w:divBdr>
    </w:div>
    <w:div w:id="1460757027">
      <w:bodyDiv w:val="1"/>
      <w:marLeft w:val="0"/>
      <w:marRight w:val="0"/>
      <w:marTop w:val="0"/>
      <w:marBottom w:val="0"/>
      <w:divBdr>
        <w:top w:val="none" w:sz="0" w:space="0" w:color="auto"/>
        <w:left w:val="none" w:sz="0" w:space="0" w:color="auto"/>
        <w:bottom w:val="none" w:sz="0" w:space="0" w:color="auto"/>
        <w:right w:val="none" w:sz="0" w:space="0" w:color="auto"/>
      </w:divBdr>
    </w:div>
    <w:div w:id="1499923546">
      <w:bodyDiv w:val="1"/>
      <w:marLeft w:val="0"/>
      <w:marRight w:val="0"/>
      <w:marTop w:val="0"/>
      <w:marBottom w:val="0"/>
      <w:divBdr>
        <w:top w:val="none" w:sz="0" w:space="0" w:color="auto"/>
        <w:left w:val="none" w:sz="0" w:space="0" w:color="auto"/>
        <w:bottom w:val="none" w:sz="0" w:space="0" w:color="auto"/>
        <w:right w:val="none" w:sz="0" w:space="0" w:color="auto"/>
      </w:divBdr>
      <w:divsChild>
        <w:div w:id="384834331">
          <w:marLeft w:val="0"/>
          <w:marRight w:val="0"/>
          <w:marTop w:val="0"/>
          <w:marBottom w:val="0"/>
          <w:divBdr>
            <w:top w:val="none" w:sz="0" w:space="0" w:color="auto"/>
            <w:left w:val="none" w:sz="0" w:space="0" w:color="auto"/>
            <w:bottom w:val="none" w:sz="0" w:space="0" w:color="auto"/>
            <w:right w:val="none" w:sz="0" w:space="0" w:color="auto"/>
          </w:divBdr>
        </w:div>
        <w:div w:id="1473670642">
          <w:marLeft w:val="0"/>
          <w:marRight w:val="0"/>
          <w:marTop w:val="0"/>
          <w:marBottom w:val="0"/>
          <w:divBdr>
            <w:top w:val="none" w:sz="0" w:space="0" w:color="auto"/>
            <w:left w:val="none" w:sz="0" w:space="0" w:color="auto"/>
            <w:bottom w:val="none" w:sz="0" w:space="0" w:color="auto"/>
            <w:right w:val="none" w:sz="0" w:space="0" w:color="auto"/>
          </w:divBdr>
        </w:div>
        <w:div w:id="39793179">
          <w:marLeft w:val="0"/>
          <w:marRight w:val="0"/>
          <w:marTop w:val="0"/>
          <w:marBottom w:val="0"/>
          <w:divBdr>
            <w:top w:val="none" w:sz="0" w:space="0" w:color="auto"/>
            <w:left w:val="none" w:sz="0" w:space="0" w:color="auto"/>
            <w:bottom w:val="none" w:sz="0" w:space="0" w:color="auto"/>
            <w:right w:val="none" w:sz="0" w:space="0" w:color="auto"/>
          </w:divBdr>
        </w:div>
      </w:divsChild>
    </w:div>
    <w:div w:id="1539271564">
      <w:bodyDiv w:val="1"/>
      <w:marLeft w:val="0"/>
      <w:marRight w:val="0"/>
      <w:marTop w:val="0"/>
      <w:marBottom w:val="0"/>
      <w:divBdr>
        <w:top w:val="none" w:sz="0" w:space="0" w:color="auto"/>
        <w:left w:val="none" w:sz="0" w:space="0" w:color="auto"/>
        <w:bottom w:val="none" w:sz="0" w:space="0" w:color="auto"/>
        <w:right w:val="none" w:sz="0" w:space="0" w:color="auto"/>
      </w:divBdr>
    </w:div>
    <w:div w:id="1552886451">
      <w:bodyDiv w:val="1"/>
      <w:marLeft w:val="0"/>
      <w:marRight w:val="0"/>
      <w:marTop w:val="0"/>
      <w:marBottom w:val="0"/>
      <w:divBdr>
        <w:top w:val="none" w:sz="0" w:space="0" w:color="auto"/>
        <w:left w:val="none" w:sz="0" w:space="0" w:color="auto"/>
        <w:bottom w:val="none" w:sz="0" w:space="0" w:color="auto"/>
        <w:right w:val="none" w:sz="0" w:space="0" w:color="auto"/>
      </w:divBdr>
    </w:div>
    <w:div w:id="1567228278">
      <w:bodyDiv w:val="1"/>
      <w:marLeft w:val="0"/>
      <w:marRight w:val="0"/>
      <w:marTop w:val="0"/>
      <w:marBottom w:val="0"/>
      <w:divBdr>
        <w:top w:val="none" w:sz="0" w:space="0" w:color="auto"/>
        <w:left w:val="none" w:sz="0" w:space="0" w:color="auto"/>
        <w:bottom w:val="none" w:sz="0" w:space="0" w:color="auto"/>
        <w:right w:val="none" w:sz="0" w:space="0" w:color="auto"/>
      </w:divBdr>
      <w:divsChild>
        <w:div w:id="1133476561">
          <w:marLeft w:val="0"/>
          <w:marRight w:val="0"/>
          <w:marTop w:val="0"/>
          <w:marBottom w:val="0"/>
          <w:divBdr>
            <w:top w:val="none" w:sz="0" w:space="0" w:color="auto"/>
            <w:left w:val="none" w:sz="0" w:space="0" w:color="auto"/>
            <w:bottom w:val="none" w:sz="0" w:space="0" w:color="auto"/>
            <w:right w:val="none" w:sz="0" w:space="0" w:color="auto"/>
          </w:divBdr>
          <w:divsChild>
            <w:div w:id="1458720365">
              <w:marLeft w:val="0"/>
              <w:marRight w:val="0"/>
              <w:marTop w:val="0"/>
              <w:marBottom w:val="0"/>
              <w:divBdr>
                <w:top w:val="none" w:sz="0" w:space="0" w:color="auto"/>
                <w:left w:val="none" w:sz="0" w:space="0" w:color="auto"/>
                <w:bottom w:val="none" w:sz="0" w:space="0" w:color="auto"/>
                <w:right w:val="none" w:sz="0" w:space="0" w:color="auto"/>
              </w:divBdr>
              <w:divsChild>
                <w:div w:id="797533634">
                  <w:marLeft w:val="0"/>
                  <w:marRight w:val="0"/>
                  <w:marTop w:val="0"/>
                  <w:marBottom w:val="0"/>
                  <w:divBdr>
                    <w:top w:val="none" w:sz="0" w:space="0" w:color="auto"/>
                    <w:left w:val="none" w:sz="0" w:space="0" w:color="auto"/>
                    <w:bottom w:val="none" w:sz="0" w:space="0" w:color="auto"/>
                    <w:right w:val="none" w:sz="0" w:space="0" w:color="auto"/>
                  </w:divBdr>
                  <w:divsChild>
                    <w:div w:id="5114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74317">
      <w:bodyDiv w:val="1"/>
      <w:marLeft w:val="0"/>
      <w:marRight w:val="0"/>
      <w:marTop w:val="0"/>
      <w:marBottom w:val="0"/>
      <w:divBdr>
        <w:top w:val="none" w:sz="0" w:space="0" w:color="auto"/>
        <w:left w:val="none" w:sz="0" w:space="0" w:color="auto"/>
        <w:bottom w:val="none" w:sz="0" w:space="0" w:color="auto"/>
        <w:right w:val="none" w:sz="0" w:space="0" w:color="auto"/>
      </w:divBdr>
    </w:div>
    <w:div w:id="1611204869">
      <w:bodyDiv w:val="1"/>
      <w:marLeft w:val="0"/>
      <w:marRight w:val="0"/>
      <w:marTop w:val="0"/>
      <w:marBottom w:val="0"/>
      <w:divBdr>
        <w:top w:val="none" w:sz="0" w:space="0" w:color="auto"/>
        <w:left w:val="none" w:sz="0" w:space="0" w:color="auto"/>
        <w:bottom w:val="none" w:sz="0" w:space="0" w:color="auto"/>
        <w:right w:val="none" w:sz="0" w:space="0" w:color="auto"/>
      </w:divBdr>
    </w:div>
    <w:div w:id="1669861883">
      <w:bodyDiv w:val="1"/>
      <w:marLeft w:val="0"/>
      <w:marRight w:val="0"/>
      <w:marTop w:val="0"/>
      <w:marBottom w:val="0"/>
      <w:divBdr>
        <w:top w:val="none" w:sz="0" w:space="0" w:color="auto"/>
        <w:left w:val="none" w:sz="0" w:space="0" w:color="auto"/>
        <w:bottom w:val="none" w:sz="0" w:space="0" w:color="auto"/>
        <w:right w:val="none" w:sz="0" w:space="0" w:color="auto"/>
      </w:divBdr>
    </w:div>
    <w:div w:id="1684741678">
      <w:bodyDiv w:val="1"/>
      <w:marLeft w:val="0"/>
      <w:marRight w:val="0"/>
      <w:marTop w:val="0"/>
      <w:marBottom w:val="0"/>
      <w:divBdr>
        <w:top w:val="none" w:sz="0" w:space="0" w:color="auto"/>
        <w:left w:val="none" w:sz="0" w:space="0" w:color="auto"/>
        <w:bottom w:val="none" w:sz="0" w:space="0" w:color="auto"/>
        <w:right w:val="none" w:sz="0" w:space="0" w:color="auto"/>
      </w:divBdr>
    </w:div>
    <w:div w:id="1689214216">
      <w:bodyDiv w:val="1"/>
      <w:marLeft w:val="0"/>
      <w:marRight w:val="0"/>
      <w:marTop w:val="0"/>
      <w:marBottom w:val="0"/>
      <w:divBdr>
        <w:top w:val="none" w:sz="0" w:space="0" w:color="auto"/>
        <w:left w:val="none" w:sz="0" w:space="0" w:color="auto"/>
        <w:bottom w:val="none" w:sz="0" w:space="0" w:color="auto"/>
        <w:right w:val="none" w:sz="0" w:space="0" w:color="auto"/>
      </w:divBdr>
    </w:div>
    <w:div w:id="1775906228">
      <w:bodyDiv w:val="1"/>
      <w:marLeft w:val="0"/>
      <w:marRight w:val="0"/>
      <w:marTop w:val="0"/>
      <w:marBottom w:val="0"/>
      <w:divBdr>
        <w:top w:val="none" w:sz="0" w:space="0" w:color="auto"/>
        <w:left w:val="none" w:sz="0" w:space="0" w:color="auto"/>
        <w:bottom w:val="none" w:sz="0" w:space="0" w:color="auto"/>
        <w:right w:val="none" w:sz="0" w:space="0" w:color="auto"/>
      </w:divBdr>
    </w:div>
    <w:div w:id="1810632523">
      <w:bodyDiv w:val="1"/>
      <w:marLeft w:val="0"/>
      <w:marRight w:val="0"/>
      <w:marTop w:val="0"/>
      <w:marBottom w:val="0"/>
      <w:divBdr>
        <w:top w:val="none" w:sz="0" w:space="0" w:color="auto"/>
        <w:left w:val="none" w:sz="0" w:space="0" w:color="auto"/>
        <w:bottom w:val="none" w:sz="0" w:space="0" w:color="auto"/>
        <w:right w:val="none" w:sz="0" w:space="0" w:color="auto"/>
      </w:divBdr>
    </w:div>
    <w:div w:id="1860658479">
      <w:bodyDiv w:val="1"/>
      <w:marLeft w:val="0"/>
      <w:marRight w:val="0"/>
      <w:marTop w:val="0"/>
      <w:marBottom w:val="0"/>
      <w:divBdr>
        <w:top w:val="none" w:sz="0" w:space="0" w:color="auto"/>
        <w:left w:val="none" w:sz="0" w:space="0" w:color="auto"/>
        <w:bottom w:val="none" w:sz="0" w:space="0" w:color="auto"/>
        <w:right w:val="none" w:sz="0" w:space="0" w:color="auto"/>
      </w:divBdr>
    </w:div>
    <w:div w:id="1877964890">
      <w:bodyDiv w:val="1"/>
      <w:marLeft w:val="0"/>
      <w:marRight w:val="0"/>
      <w:marTop w:val="0"/>
      <w:marBottom w:val="0"/>
      <w:divBdr>
        <w:top w:val="none" w:sz="0" w:space="0" w:color="auto"/>
        <w:left w:val="none" w:sz="0" w:space="0" w:color="auto"/>
        <w:bottom w:val="none" w:sz="0" w:space="0" w:color="auto"/>
        <w:right w:val="none" w:sz="0" w:space="0" w:color="auto"/>
      </w:divBdr>
    </w:div>
    <w:div w:id="1878539737">
      <w:bodyDiv w:val="1"/>
      <w:marLeft w:val="0"/>
      <w:marRight w:val="0"/>
      <w:marTop w:val="0"/>
      <w:marBottom w:val="0"/>
      <w:divBdr>
        <w:top w:val="none" w:sz="0" w:space="0" w:color="auto"/>
        <w:left w:val="none" w:sz="0" w:space="0" w:color="auto"/>
        <w:bottom w:val="none" w:sz="0" w:space="0" w:color="auto"/>
        <w:right w:val="none" w:sz="0" w:space="0" w:color="auto"/>
      </w:divBdr>
    </w:div>
    <w:div w:id="1903518697">
      <w:bodyDiv w:val="1"/>
      <w:marLeft w:val="0"/>
      <w:marRight w:val="0"/>
      <w:marTop w:val="0"/>
      <w:marBottom w:val="0"/>
      <w:divBdr>
        <w:top w:val="none" w:sz="0" w:space="0" w:color="auto"/>
        <w:left w:val="none" w:sz="0" w:space="0" w:color="auto"/>
        <w:bottom w:val="none" w:sz="0" w:space="0" w:color="auto"/>
        <w:right w:val="none" w:sz="0" w:space="0" w:color="auto"/>
      </w:divBdr>
    </w:div>
    <w:div w:id="1920478101">
      <w:bodyDiv w:val="1"/>
      <w:marLeft w:val="0"/>
      <w:marRight w:val="0"/>
      <w:marTop w:val="0"/>
      <w:marBottom w:val="0"/>
      <w:divBdr>
        <w:top w:val="none" w:sz="0" w:space="0" w:color="auto"/>
        <w:left w:val="none" w:sz="0" w:space="0" w:color="auto"/>
        <w:bottom w:val="none" w:sz="0" w:space="0" w:color="auto"/>
        <w:right w:val="none" w:sz="0" w:space="0" w:color="auto"/>
      </w:divBdr>
    </w:div>
    <w:div w:id="1930238945">
      <w:bodyDiv w:val="1"/>
      <w:marLeft w:val="0"/>
      <w:marRight w:val="0"/>
      <w:marTop w:val="0"/>
      <w:marBottom w:val="0"/>
      <w:divBdr>
        <w:top w:val="none" w:sz="0" w:space="0" w:color="auto"/>
        <w:left w:val="none" w:sz="0" w:space="0" w:color="auto"/>
        <w:bottom w:val="none" w:sz="0" w:space="0" w:color="auto"/>
        <w:right w:val="none" w:sz="0" w:space="0" w:color="auto"/>
      </w:divBdr>
    </w:div>
    <w:div w:id="1944535148">
      <w:bodyDiv w:val="1"/>
      <w:marLeft w:val="0"/>
      <w:marRight w:val="0"/>
      <w:marTop w:val="0"/>
      <w:marBottom w:val="0"/>
      <w:divBdr>
        <w:top w:val="none" w:sz="0" w:space="0" w:color="auto"/>
        <w:left w:val="none" w:sz="0" w:space="0" w:color="auto"/>
        <w:bottom w:val="none" w:sz="0" w:space="0" w:color="auto"/>
        <w:right w:val="none" w:sz="0" w:space="0" w:color="auto"/>
      </w:divBdr>
    </w:div>
    <w:div w:id="1953396809">
      <w:bodyDiv w:val="1"/>
      <w:marLeft w:val="0"/>
      <w:marRight w:val="0"/>
      <w:marTop w:val="0"/>
      <w:marBottom w:val="0"/>
      <w:divBdr>
        <w:top w:val="none" w:sz="0" w:space="0" w:color="auto"/>
        <w:left w:val="none" w:sz="0" w:space="0" w:color="auto"/>
        <w:bottom w:val="none" w:sz="0" w:space="0" w:color="auto"/>
        <w:right w:val="none" w:sz="0" w:space="0" w:color="auto"/>
      </w:divBdr>
      <w:divsChild>
        <w:div w:id="947464691">
          <w:marLeft w:val="1166"/>
          <w:marRight w:val="0"/>
          <w:marTop w:val="86"/>
          <w:marBottom w:val="0"/>
          <w:divBdr>
            <w:top w:val="none" w:sz="0" w:space="0" w:color="auto"/>
            <w:left w:val="none" w:sz="0" w:space="0" w:color="auto"/>
            <w:bottom w:val="none" w:sz="0" w:space="0" w:color="auto"/>
            <w:right w:val="none" w:sz="0" w:space="0" w:color="auto"/>
          </w:divBdr>
        </w:div>
      </w:divsChild>
    </w:div>
    <w:div w:id="1979869889">
      <w:bodyDiv w:val="1"/>
      <w:marLeft w:val="0"/>
      <w:marRight w:val="0"/>
      <w:marTop w:val="0"/>
      <w:marBottom w:val="0"/>
      <w:divBdr>
        <w:top w:val="none" w:sz="0" w:space="0" w:color="auto"/>
        <w:left w:val="none" w:sz="0" w:space="0" w:color="auto"/>
        <w:bottom w:val="none" w:sz="0" w:space="0" w:color="auto"/>
        <w:right w:val="none" w:sz="0" w:space="0" w:color="auto"/>
      </w:divBdr>
    </w:div>
    <w:div w:id="1988630687">
      <w:bodyDiv w:val="1"/>
      <w:marLeft w:val="0"/>
      <w:marRight w:val="0"/>
      <w:marTop w:val="0"/>
      <w:marBottom w:val="0"/>
      <w:divBdr>
        <w:top w:val="none" w:sz="0" w:space="0" w:color="auto"/>
        <w:left w:val="none" w:sz="0" w:space="0" w:color="auto"/>
        <w:bottom w:val="none" w:sz="0" w:space="0" w:color="auto"/>
        <w:right w:val="none" w:sz="0" w:space="0" w:color="auto"/>
      </w:divBdr>
    </w:div>
    <w:div w:id="2058816472">
      <w:bodyDiv w:val="1"/>
      <w:marLeft w:val="0"/>
      <w:marRight w:val="0"/>
      <w:marTop w:val="0"/>
      <w:marBottom w:val="0"/>
      <w:divBdr>
        <w:top w:val="none" w:sz="0" w:space="0" w:color="auto"/>
        <w:left w:val="none" w:sz="0" w:space="0" w:color="auto"/>
        <w:bottom w:val="none" w:sz="0" w:space="0" w:color="auto"/>
        <w:right w:val="none" w:sz="0" w:space="0" w:color="auto"/>
      </w:divBdr>
    </w:div>
    <w:div w:id="2066222082">
      <w:bodyDiv w:val="1"/>
      <w:marLeft w:val="0"/>
      <w:marRight w:val="0"/>
      <w:marTop w:val="0"/>
      <w:marBottom w:val="0"/>
      <w:divBdr>
        <w:top w:val="none" w:sz="0" w:space="0" w:color="auto"/>
        <w:left w:val="none" w:sz="0" w:space="0" w:color="auto"/>
        <w:bottom w:val="none" w:sz="0" w:space="0" w:color="auto"/>
        <w:right w:val="none" w:sz="0" w:space="0" w:color="auto"/>
      </w:divBdr>
    </w:div>
    <w:div w:id="2068795646">
      <w:bodyDiv w:val="1"/>
      <w:marLeft w:val="0"/>
      <w:marRight w:val="0"/>
      <w:marTop w:val="0"/>
      <w:marBottom w:val="0"/>
      <w:divBdr>
        <w:top w:val="none" w:sz="0" w:space="0" w:color="auto"/>
        <w:left w:val="none" w:sz="0" w:space="0" w:color="auto"/>
        <w:bottom w:val="none" w:sz="0" w:space="0" w:color="auto"/>
        <w:right w:val="none" w:sz="0" w:space="0" w:color="auto"/>
      </w:divBdr>
      <w:divsChild>
        <w:div w:id="28190859">
          <w:marLeft w:val="0"/>
          <w:marRight w:val="0"/>
          <w:marTop w:val="0"/>
          <w:marBottom w:val="0"/>
          <w:divBdr>
            <w:top w:val="none" w:sz="0" w:space="0" w:color="auto"/>
            <w:left w:val="none" w:sz="0" w:space="0" w:color="auto"/>
            <w:bottom w:val="none" w:sz="0" w:space="0" w:color="auto"/>
            <w:right w:val="none" w:sz="0" w:space="0" w:color="auto"/>
          </w:divBdr>
        </w:div>
      </w:divsChild>
    </w:div>
    <w:div w:id="2090345111">
      <w:bodyDiv w:val="1"/>
      <w:marLeft w:val="0"/>
      <w:marRight w:val="0"/>
      <w:marTop w:val="0"/>
      <w:marBottom w:val="0"/>
      <w:divBdr>
        <w:top w:val="none" w:sz="0" w:space="0" w:color="auto"/>
        <w:left w:val="none" w:sz="0" w:space="0" w:color="auto"/>
        <w:bottom w:val="none" w:sz="0" w:space="0" w:color="auto"/>
        <w:right w:val="none" w:sz="0" w:space="0" w:color="auto"/>
      </w:divBdr>
    </w:div>
    <w:div w:id="210391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ruscorpora.r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tne000/Box%20Sync/Tores%20tekst/Artikler%20og%20foredrag/Bevegelsesverb/Bevegelsesverb%20og%20pedagogikk%202017/Databaser/Tabell%20frekvens%20bevegelsesver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ne000/Box%20Sync/Tores%20tekst/Artikler%20og%20foredrag/Bevegelsesverb/Bevegelsesverb%20og%20pedagogikk%202017/Databaser/Tabell%20frekvens%20bevegelsesver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ne000/Box%20Sync/Tores%20tekst/Artikler%20og%20foredrag/Bevegelsesverb/Bevegelsesverb%20og%20pedagogikk%202017/Databaser/Tabell%20frekvens%20bevegelsesver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ne000/Box%20Sync/Tores%20tekst/Artikler%20og%20foredrag/Bevegelsesverb/Bevegelsesverb%20og%20pedagogikk%202017/Databaser/Database%20bevegelsesverb%20201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tne000/Box%20Sync/Tores%20tekst/Artikler%20og%20foredrag/Bevegelsesverb/Bevegelsesverb%20og%20pedagogikk%202017-2018/Databaser/Database%20bevegelsesverb%20201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tne000/Box%20Sync/Tores%20tekst/Artikler%20og%20foredrag/Bevegelsesverb/Bevegelsesverb%20og%20pedagogikk%202017/Databaser/Database%20bevegelsesverb%202017.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tne000/Box%20Sync/Tores%20tekst/Artikler%20og%20foredrag/Bevegelsesverb/Bevegelsesverb%20og%20pedagogikk%202017/Databaser/Database%20bevegelsesverb%202017.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4B-5141-A56E-81E7E52C88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4B-5141-A56E-81E7E52C88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54B-5141-A56E-81E7E52C88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54B-5141-A56E-81E7E52C888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54B-5141-A56E-81E7E52C888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54B-5141-A56E-81E7E52C888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54B-5141-A56E-81E7E52C8887}"/>
              </c:ext>
            </c:extLst>
          </c:dPt>
          <c:dLbls>
            <c:dLbl>
              <c:idx val="6"/>
              <c:layout>
                <c:manualLayout>
                  <c:x val="1.5224409448818898E-2"/>
                  <c:y val="2.083333333333333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254B-5141-A56E-81E7E52C88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'Ark1'!$A$34:$A$40</c:f>
              <c:strCache>
                <c:ptCount val="7"/>
                <c:pt idx="0">
                  <c:v>walk</c:v>
                </c:pt>
                <c:pt idx="1">
                  <c:v>ride in vehicle</c:v>
                </c:pt>
                <c:pt idx="2">
                  <c:v>fly</c:v>
                </c:pt>
                <c:pt idx="3">
                  <c:v>swim/sail</c:v>
                </c:pt>
                <c:pt idx="4">
                  <c:v>lead</c:v>
                </c:pt>
                <c:pt idx="5">
                  <c:v>transport</c:v>
                </c:pt>
                <c:pt idx="6">
                  <c:v>carry</c:v>
                </c:pt>
              </c:strCache>
            </c:strRef>
          </c:cat>
          <c:val>
            <c:numRef>
              <c:f>'Ark1'!$B$34:$B$40</c:f>
              <c:numCache>
                <c:formatCode>General</c:formatCode>
                <c:ptCount val="7"/>
                <c:pt idx="0">
                  <c:v>9055</c:v>
                </c:pt>
                <c:pt idx="1">
                  <c:v>2212</c:v>
                </c:pt>
                <c:pt idx="2">
                  <c:v>828</c:v>
                </c:pt>
                <c:pt idx="3">
                  <c:v>560</c:v>
                </c:pt>
                <c:pt idx="4">
                  <c:v>1822</c:v>
                </c:pt>
                <c:pt idx="5">
                  <c:v>500</c:v>
                </c:pt>
                <c:pt idx="6">
                  <c:v>1487</c:v>
                </c:pt>
              </c:numCache>
            </c:numRef>
          </c:val>
          <c:extLst>
            <c:ext xmlns:c16="http://schemas.microsoft.com/office/drawing/2014/chart" uri="{C3380CC4-5D6E-409C-BE32-E72D297353CC}">
              <c16:uniqueId val="{0000000E-254B-5141-A56E-81E7E52C888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B88-784D-974E-30292A0E6D3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B88-784D-974E-30292A0E6D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'Ark1'!$M$17:$M$18</c:f>
              <c:strCache>
                <c:ptCount val="2"/>
                <c:pt idx="0">
                  <c:v>Non-directional</c:v>
                </c:pt>
                <c:pt idx="1">
                  <c:v>Unidirectional</c:v>
                </c:pt>
              </c:strCache>
            </c:strRef>
          </c:cat>
          <c:val>
            <c:numRef>
              <c:f>'Ark1'!$N$17:$N$18</c:f>
              <c:numCache>
                <c:formatCode>General</c:formatCode>
                <c:ptCount val="2"/>
                <c:pt idx="0">
                  <c:v>4689</c:v>
                </c:pt>
                <c:pt idx="1">
                  <c:v>11775</c:v>
                </c:pt>
              </c:numCache>
            </c:numRef>
          </c:val>
          <c:extLst>
            <c:ext xmlns:c16="http://schemas.microsoft.com/office/drawing/2014/chart" uri="{C3380CC4-5D6E-409C-BE32-E72D297353CC}">
              <c16:uniqueId val="{00000004-3B88-784D-974E-30292A0E6D3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'Ark1'!$A$48</c:f>
              <c:strCache>
                <c:ptCount val="1"/>
                <c:pt idx="0">
                  <c:v>Grand 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22D-2C46-8169-9DF54E5CC9C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22D-2C46-8169-9DF54E5CC9C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22D-2C46-8169-9DF54E5CC9C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22D-2C46-8169-9DF54E5CC9C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22D-2C46-8169-9DF54E5CC9C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22D-2C46-8169-9DF54E5CC9C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422D-2C46-8169-9DF54E5CC9C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422D-2C46-8169-9DF54E5CC9CB}"/>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422D-2C46-8169-9DF54E5CC9C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'Ark1'!$B$47:$J$47</c:f>
              <c:strCache>
                <c:ptCount val="9"/>
                <c:pt idx="0">
                  <c:v>Simplex</c:v>
                </c:pt>
                <c:pt idx="1">
                  <c:v>v-</c:v>
                </c:pt>
                <c:pt idx="2">
                  <c:v>vy-</c:v>
                </c:pt>
                <c:pt idx="3">
                  <c:v>pri-</c:v>
                </c:pt>
                <c:pt idx="4">
                  <c:v>u-</c:v>
                </c:pt>
                <c:pt idx="5">
                  <c:v>pod-</c:v>
                </c:pt>
                <c:pt idx="6">
                  <c:v>ot-</c:v>
                </c:pt>
                <c:pt idx="7">
                  <c:v>pere-</c:v>
                </c:pt>
                <c:pt idx="8">
                  <c:v>pro-</c:v>
                </c:pt>
              </c:strCache>
            </c:strRef>
          </c:cat>
          <c:val>
            <c:numRef>
              <c:f>'Ark1'!$B$48:$J$48</c:f>
              <c:numCache>
                <c:formatCode>General</c:formatCode>
                <c:ptCount val="9"/>
                <c:pt idx="0">
                  <c:v>16464</c:v>
                </c:pt>
                <c:pt idx="1">
                  <c:v>3587</c:v>
                </c:pt>
                <c:pt idx="2">
                  <c:v>6327</c:v>
                </c:pt>
                <c:pt idx="3">
                  <c:v>11297</c:v>
                </c:pt>
                <c:pt idx="4">
                  <c:v>5444</c:v>
                </c:pt>
                <c:pt idx="5">
                  <c:v>3019</c:v>
                </c:pt>
                <c:pt idx="6">
                  <c:v>1522</c:v>
                </c:pt>
                <c:pt idx="7">
                  <c:v>2106</c:v>
                </c:pt>
                <c:pt idx="8">
                  <c:v>5948</c:v>
                </c:pt>
              </c:numCache>
            </c:numRef>
          </c:val>
          <c:extLst>
            <c:ext xmlns:c16="http://schemas.microsoft.com/office/drawing/2014/chart" uri="{C3380CC4-5D6E-409C-BE32-E72D297353CC}">
              <c16:uniqueId val="{00000012-422D-2C46-8169-9DF54E5CC9C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Stats!$B$68</c:f>
              <c:strCache>
                <c:ptCount val="1"/>
                <c:pt idx="0">
                  <c:v>Specific</c:v>
                </c:pt>
              </c:strCache>
            </c:strRef>
          </c:tx>
          <c:spPr>
            <a:solidFill>
              <a:schemeClr val="accent1"/>
            </a:solidFill>
            <a:ln>
              <a:noFill/>
            </a:ln>
            <a:effectLst/>
          </c:spPr>
          <c:invertIfNegative val="0"/>
          <c:cat>
            <c:strRef>
              <c:f>Stats!$A$69:$A$85</c:f>
              <c:strCache>
                <c:ptCount val="17"/>
                <c:pt idx="0">
                  <c:v>vezti</c:v>
                </c:pt>
                <c:pt idx="1">
                  <c:v>vozit’</c:v>
                </c:pt>
                <c:pt idx="2">
                  <c:v>vesti</c:v>
                </c:pt>
                <c:pt idx="3">
                  <c:v>vodit’</c:v>
                </c:pt>
                <c:pt idx="4">
                  <c:v>exat’</c:v>
                </c:pt>
                <c:pt idx="5">
                  <c:v>ezdit’</c:v>
                </c:pt>
                <c:pt idx="6">
                  <c:v>idti</c:v>
                </c:pt>
                <c:pt idx="7">
                  <c:v>xodit’</c:v>
                </c:pt>
                <c:pt idx="8">
                  <c:v>letet’</c:v>
                </c:pt>
                <c:pt idx="9">
                  <c:v>letat’</c:v>
                </c:pt>
                <c:pt idx="10">
                  <c:v>nesti</c:v>
                </c:pt>
                <c:pt idx="11">
                  <c:v>nosit’</c:v>
                </c:pt>
                <c:pt idx="12">
                  <c:v>plyt’</c:v>
                </c:pt>
                <c:pt idx="13">
                  <c:v>plavat’</c:v>
                </c:pt>
                <c:pt idx="14">
                  <c:v>Total Uni</c:v>
                </c:pt>
                <c:pt idx="15">
                  <c:v>Total Non</c:v>
                </c:pt>
                <c:pt idx="16">
                  <c:v>GrandTotal</c:v>
                </c:pt>
              </c:strCache>
            </c:strRef>
          </c:cat>
          <c:val>
            <c:numRef>
              <c:f>Stats!$B$69:$B$85</c:f>
              <c:numCache>
                <c:formatCode>General</c:formatCode>
                <c:ptCount val="17"/>
                <c:pt idx="0">
                  <c:v>66</c:v>
                </c:pt>
                <c:pt idx="1">
                  <c:v>96</c:v>
                </c:pt>
                <c:pt idx="2">
                  <c:v>11</c:v>
                </c:pt>
                <c:pt idx="3">
                  <c:v>46</c:v>
                </c:pt>
                <c:pt idx="4">
                  <c:v>99</c:v>
                </c:pt>
                <c:pt idx="5">
                  <c:v>100</c:v>
                </c:pt>
                <c:pt idx="6">
                  <c:v>29</c:v>
                </c:pt>
                <c:pt idx="7">
                  <c:v>89</c:v>
                </c:pt>
                <c:pt idx="8">
                  <c:v>71</c:v>
                </c:pt>
                <c:pt idx="9">
                  <c:v>97</c:v>
                </c:pt>
                <c:pt idx="10">
                  <c:v>34</c:v>
                </c:pt>
                <c:pt idx="11">
                  <c:v>9</c:v>
                </c:pt>
                <c:pt idx="12">
                  <c:v>55</c:v>
                </c:pt>
                <c:pt idx="13">
                  <c:v>81</c:v>
                </c:pt>
                <c:pt idx="14">
                  <c:v>365</c:v>
                </c:pt>
                <c:pt idx="15">
                  <c:v>518</c:v>
                </c:pt>
                <c:pt idx="16">
                  <c:v>883</c:v>
                </c:pt>
              </c:numCache>
            </c:numRef>
          </c:val>
          <c:extLst>
            <c:ext xmlns:c16="http://schemas.microsoft.com/office/drawing/2014/chart" uri="{C3380CC4-5D6E-409C-BE32-E72D297353CC}">
              <c16:uniqueId val="{00000000-9744-FF4A-8BA8-5D7AA7F44E5D}"/>
            </c:ext>
          </c:extLst>
        </c:ser>
        <c:ser>
          <c:idx val="1"/>
          <c:order val="1"/>
          <c:tx>
            <c:strRef>
              <c:f>Stats!$C$68</c:f>
              <c:strCache>
                <c:ptCount val="1"/>
                <c:pt idx="0">
                  <c:v>Generalized</c:v>
                </c:pt>
              </c:strCache>
            </c:strRef>
          </c:tx>
          <c:spPr>
            <a:solidFill>
              <a:schemeClr val="accent2"/>
            </a:solidFill>
            <a:ln>
              <a:noFill/>
            </a:ln>
            <a:effectLst/>
          </c:spPr>
          <c:invertIfNegative val="0"/>
          <c:cat>
            <c:strRef>
              <c:f>Stats!$A$69:$A$85</c:f>
              <c:strCache>
                <c:ptCount val="17"/>
                <c:pt idx="0">
                  <c:v>vezti</c:v>
                </c:pt>
                <c:pt idx="1">
                  <c:v>vozit’</c:v>
                </c:pt>
                <c:pt idx="2">
                  <c:v>vesti</c:v>
                </c:pt>
                <c:pt idx="3">
                  <c:v>vodit’</c:v>
                </c:pt>
                <c:pt idx="4">
                  <c:v>exat’</c:v>
                </c:pt>
                <c:pt idx="5">
                  <c:v>ezdit’</c:v>
                </c:pt>
                <c:pt idx="6">
                  <c:v>idti</c:v>
                </c:pt>
                <c:pt idx="7">
                  <c:v>xodit’</c:v>
                </c:pt>
                <c:pt idx="8">
                  <c:v>letet’</c:v>
                </c:pt>
                <c:pt idx="9">
                  <c:v>letat’</c:v>
                </c:pt>
                <c:pt idx="10">
                  <c:v>nesti</c:v>
                </c:pt>
                <c:pt idx="11">
                  <c:v>nosit’</c:v>
                </c:pt>
                <c:pt idx="12">
                  <c:v>plyt’</c:v>
                </c:pt>
                <c:pt idx="13">
                  <c:v>plavat’</c:v>
                </c:pt>
                <c:pt idx="14">
                  <c:v>Total Uni</c:v>
                </c:pt>
                <c:pt idx="15">
                  <c:v>Total Non</c:v>
                </c:pt>
                <c:pt idx="16">
                  <c:v>GrandTotal</c:v>
                </c:pt>
              </c:strCache>
            </c:strRef>
          </c:cat>
          <c:val>
            <c:numRef>
              <c:f>Stats!$C$69:$C$85</c:f>
              <c:numCache>
                <c:formatCode>General</c:formatCode>
                <c:ptCount val="17"/>
                <c:pt idx="0">
                  <c:v>0</c:v>
                </c:pt>
                <c:pt idx="1">
                  <c:v>4</c:v>
                </c:pt>
                <c:pt idx="2">
                  <c:v>0</c:v>
                </c:pt>
                <c:pt idx="3">
                  <c:v>37</c:v>
                </c:pt>
                <c:pt idx="4">
                  <c:v>0</c:v>
                </c:pt>
                <c:pt idx="5">
                  <c:v>0</c:v>
                </c:pt>
                <c:pt idx="6">
                  <c:v>13</c:v>
                </c:pt>
                <c:pt idx="7">
                  <c:v>6</c:v>
                </c:pt>
                <c:pt idx="8">
                  <c:v>13</c:v>
                </c:pt>
                <c:pt idx="9">
                  <c:v>0</c:v>
                </c:pt>
                <c:pt idx="10">
                  <c:v>7</c:v>
                </c:pt>
                <c:pt idx="11">
                  <c:v>50</c:v>
                </c:pt>
                <c:pt idx="12">
                  <c:v>9</c:v>
                </c:pt>
                <c:pt idx="13">
                  <c:v>3</c:v>
                </c:pt>
                <c:pt idx="14">
                  <c:v>42</c:v>
                </c:pt>
                <c:pt idx="15">
                  <c:v>100</c:v>
                </c:pt>
                <c:pt idx="16">
                  <c:v>142</c:v>
                </c:pt>
              </c:numCache>
            </c:numRef>
          </c:val>
          <c:extLst>
            <c:ext xmlns:c16="http://schemas.microsoft.com/office/drawing/2014/chart" uri="{C3380CC4-5D6E-409C-BE32-E72D297353CC}">
              <c16:uniqueId val="{00000001-9744-FF4A-8BA8-5D7AA7F44E5D}"/>
            </c:ext>
          </c:extLst>
        </c:ser>
        <c:ser>
          <c:idx val="2"/>
          <c:order val="2"/>
          <c:tx>
            <c:strRef>
              <c:f>Stats!$D$68</c:f>
              <c:strCache>
                <c:ptCount val="1"/>
                <c:pt idx="0">
                  <c:v>Metaphorical</c:v>
                </c:pt>
              </c:strCache>
            </c:strRef>
          </c:tx>
          <c:spPr>
            <a:solidFill>
              <a:schemeClr val="accent3"/>
            </a:solidFill>
            <a:ln>
              <a:noFill/>
            </a:ln>
            <a:effectLst/>
          </c:spPr>
          <c:invertIfNegative val="0"/>
          <c:cat>
            <c:strRef>
              <c:f>Stats!$A$69:$A$85</c:f>
              <c:strCache>
                <c:ptCount val="17"/>
                <c:pt idx="0">
                  <c:v>vezti</c:v>
                </c:pt>
                <c:pt idx="1">
                  <c:v>vozit’</c:v>
                </c:pt>
                <c:pt idx="2">
                  <c:v>vesti</c:v>
                </c:pt>
                <c:pt idx="3">
                  <c:v>vodit’</c:v>
                </c:pt>
                <c:pt idx="4">
                  <c:v>exat’</c:v>
                </c:pt>
                <c:pt idx="5">
                  <c:v>ezdit’</c:v>
                </c:pt>
                <c:pt idx="6">
                  <c:v>idti</c:v>
                </c:pt>
                <c:pt idx="7">
                  <c:v>xodit’</c:v>
                </c:pt>
                <c:pt idx="8">
                  <c:v>letet’</c:v>
                </c:pt>
                <c:pt idx="9">
                  <c:v>letat’</c:v>
                </c:pt>
                <c:pt idx="10">
                  <c:v>nesti</c:v>
                </c:pt>
                <c:pt idx="11">
                  <c:v>nosit’</c:v>
                </c:pt>
                <c:pt idx="12">
                  <c:v>plyt’</c:v>
                </c:pt>
                <c:pt idx="13">
                  <c:v>plavat’</c:v>
                </c:pt>
                <c:pt idx="14">
                  <c:v>Total Uni</c:v>
                </c:pt>
                <c:pt idx="15">
                  <c:v>Total Non</c:v>
                </c:pt>
                <c:pt idx="16">
                  <c:v>GrandTotal</c:v>
                </c:pt>
              </c:strCache>
            </c:strRef>
          </c:cat>
          <c:val>
            <c:numRef>
              <c:f>Stats!$D$69:$D$85</c:f>
              <c:numCache>
                <c:formatCode>General</c:formatCode>
                <c:ptCount val="17"/>
                <c:pt idx="0">
                  <c:v>34</c:v>
                </c:pt>
                <c:pt idx="1">
                  <c:v>0</c:v>
                </c:pt>
                <c:pt idx="2">
                  <c:v>89</c:v>
                </c:pt>
                <c:pt idx="3">
                  <c:v>17</c:v>
                </c:pt>
                <c:pt idx="4">
                  <c:v>1</c:v>
                </c:pt>
                <c:pt idx="5">
                  <c:v>0</c:v>
                </c:pt>
                <c:pt idx="6">
                  <c:v>58</c:v>
                </c:pt>
                <c:pt idx="7">
                  <c:v>5</c:v>
                </c:pt>
                <c:pt idx="8">
                  <c:v>16</c:v>
                </c:pt>
                <c:pt idx="9">
                  <c:v>3</c:v>
                </c:pt>
                <c:pt idx="10">
                  <c:v>59</c:v>
                </c:pt>
                <c:pt idx="11">
                  <c:v>41</c:v>
                </c:pt>
                <c:pt idx="12">
                  <c:v>36</c:v>
                </c:pt>
                <c:pt idx="13">
                  <c:v>16</c:v>
                </c:pt>
                <c:pt idx="14">
                  <c:v>293</c:v>
                </c:pt>
                <c:pt idx="15">
                  <c:v>82</c:v>
                </c:pt>
                <c:pt idx="16">
                  <c:v>375</c:v>
                </c:pt>
              </c:numCache>
            </c:numRef>
          </c:val>
          <c:extLst>
            <c:ext xmlns:c16="http://schemas.microsoft.com/office/drawing/2014/chart" uri="{C3380CC4-5D6E-409C-BE32-E72D297353CC}">
              <c16:uniqueId val="{00000002-9744-FF4A-8BA8-5D7AA7F44E5D}"/>
            </c:ext>
          </c:extLst>
        </c:ser>
        <c:dLbls>
          <c:showLegendKey val="0"/>
          <c:showVal val="0"/>
          <c:showCatName val="0"/>
          <c:showSerName val="0"/>
          <c:showPercent val="0"/>
          <c:showBubbleSize val="0"/>
        </c:dLbls>
        <c:gapWidth val="150"/>
        <c:overlap val="100"/>
        <c:axId val="178638688"/>
        <c:axId val="167706224"/>
      </c:barChart>
      <c:catAx>
        <c:axId val="17863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67706224"/>
        <c:crosses val="autoZero"/>
        <c:auto val="1"/>
        <c:lblAlgn val="ctr"/>
        <c:lblOffset val="100"/>
        <c:noMultiLvlLbl val="0"/>
      </c:catAx>
      <c:valAx>
        <c:axId val="167706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7863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Stats!$B$107</c:f>
              <c:strCache>
                <c:ptCount val="1"/>
                <c:pt idx="0">
                  <c:v>Multidirectional</c:v>
                </c:pt>
              </c:strCache>
            </c:strRef>
          </c:tx>
          <c:spPr>
            <a:solidFill>
              <a:schemeClr val="accent1"/>
            </a:solidFill>
            <a:ln>
              <a:noFill/>
            </a:ln>
            <a:effectLst/>
          </c:spPr>
          <c:invertIfNegative val="0"/>
          <c:cat>
            <c:strRef>
              <c:f>Stats!$A$108:$A$114</c:f>
              <c:strCache>
                <c:ptCount val="7"/>
                <c:pt idx="0">
                  <c:v>vozit’</c:v>
                </c:pt>
                <c:pt idx="1">
                  <c:v>vodit’</c:v>
                </c:pt>
                <c:pt idx="2">
                  <c:v>ezdit’</c:v>
                </c:pt>
                <c:pt idx="3">
                  <c:v>xodit’</c:v>
                </c:pt>
                <c:pt idx="4">
                  <c:v>letat’</c:v>
                </c:pt>
                <c:pt idx="5">
                  <c:v>plavat’</c:v>
                </c:pt>
                <c:pt idx="6">
                  <c:v>Total</c:v>
                </c:pt>
              </c:strCache>
            </c:strRef>
          </c:cat>
          <c:val>
            <c:numRef>
              <c:f>Stats!$B$108:$B$114</c:f>
              <c:numCache>
                <c:formatCode>General</c:formatCode>
                <c:ptCount val="7"/>
                <c:pt idx="0">
                  <c:v>48</c:v>
                </c:pt>
                <c:pt idx="1">
                  <c:v>16</c:v>
                </c:pt>
                <c:pt idx="2">
                  <c:v>38</c:v>
                </c:pt>
                <c:pt idx="3">
                  <c:v>38</c:v>
                </c:pt>
                <c:pt idx="4">
                  <c:v>47</c:v>
                </c:pt>
                <c:pt idx="5">
                  <c:v>31</c:v>
                </c:pt>
                <c:pt idx="6">
                  <c:v>218</c:v>
                </c:pt>
              </c:numCache>
            </c:numRef>
          </c:val>
          <c:extLst>
            <c:ext xmlns:c16="http://schemas.microsoft.com/office/drawing/2014/chart" uri="{C3380CC4-5D6E-409C-BE32-E72D297353CC}">
              <c16:uniqueId val="{00000000-FC4D-F94B-A0BB-1EC1DCE3DA77}"/>
            </c:ext>
          </c:extLst>
        </c:ser>
        <c:ser>
          <c:idx val="1"/>
          <c:order val="1"/>
          <c:tx>
            <c:strRef>
              <c:f>Stats!$C$107</c:f>
              <c:strCache>
                <c:ptCount val="1"/>
                <c:pt idx="0">
                  <c:v>RoundTrip</c:v>
                </c:pt>
              </c:strCache>
            </c:strRef>
          </c:tx>
          <c:spPr>
            <a:solidFill>
              <a:schemeClr val="accent2"/>
            </a:solidFill>
            <a:ln>
              <a:noFill/>
            </a:ln>
            <a:effectLst/>
          </c:spPr>
          <c:invertIfNegative val="0"/>
          <c:cat>
            <c:strRef>
              <c:f>Stats!$A$108:$A$114</c:f>
              <c:strCache>
                <c:ptCount val="7"/>
                <c:pt idx="0">
                  <c:v>vozit’</c:v>
                </c:pt>
                <c:pt idx="1">
                  <c:v>vodit’</c:v>
                </c:pt>
                <c:pt idx="2">
                  <c:v>ezdit’</c:v>
                </c:pt>
                <c:pt idx="3">
                  <c:v>xodit’</c:v>
                </c:pt>
                <c:pt idx="4">
                  <c:v>letat’</c:v>
                </c:pt>
                <c:pt idx="5">
                  <c:v>plavat’</c:v>
                </c:pt>
                <c:pt idx="6">
                  <c:v>Total</c:v>
                </c:pt>
              </c:strCache>
            </c:strRef>
          </c:cat>
          <c:val>
            <c:numRef>
              <c:f>Stats!$C$108:$C$114</c:f>
              <c:numCache>
                <c:formatCode>General</c:formatCode>
                <c:ptCount val="7"/>
                <c:pt idx="0">
                  <c:v>48</c:v>
                </c:pt>
                <c:pt idx="1">
                  <c:v>30</c:v>
                </c:pt>
                <c:pt idx="2">
                  <c:v>62</c:v>
                </c:pt>
                <c:pt idx="3">
                  <c:v>48</c:v>
                </c:pt>
                <c:pt idx="4">
                  <c:v>17</c:v>
                </c:pt>
                <c:pt idx="5">
                  <c:v>3</c:v>
                </c:pt>
                <c:pt idx="6">
                  <c:v>208</c:v>
                </c:pt>
              </c:numCache>
            </c:numRef>
          </c:val>
          <c:extLst>
            <c:ext xmlns:c16="http://schemas.microsoft.com/office/drawing/2014/chart" uri="{C3380CC4-5D6E-409C-BE32-E72D297353CC}">
              <c16:uniqueId val="{00000001-FC4D-F94B-A0BB-1EC1DCE3DA77}"/>
            </c:ext>
          </c:extLst>
        </c:ser>
        <c:ser>
          <c:idx val="2"/>
          <c:order val="2"/>
          <c:tx>
            <c:strRef>
              <c:f>Stats!$D$107</c:f>
              <c:strCache>
                <c:ptCount val="1"/>
                <c:pt idx="0">
                  <c:v>Capacity</c:v>
                </c:pt>
              </c:strCache>
            </c:strRef>
          </c:tx>
          <c:spPr>
            <a:solidFill>
              <a:schemeClr val="accent3"/>
            </a:solidFill>
            <a:ln>
              <a:noFill/>
            </a:ln>
            <a:effectLst/>
          </c:spPr>
          <c:invertIfNegative val="0"/>
          <c:cat>
            <c:strRef>
              <c:f>Stats!$A$108:$A$114</c:f>
              <c:strCache>
                <c:ptCount val="7"/>
                <c:pt idx="0">
                  <c:v>vozit’</c:v>
                </c:pt>
                <c:pt idx="1">
                  <c:v>vodit’</c:v>
                </c:pt>
                <c:pt idx="2">
                  <c:v>ezdit’</c:v>
                </c:pt>
                <c:pt idx="3">
                  <c:v>xodit’</c:v>
                </c:pt>
                <c:pt idx="4">
                  <c:v>letat’</c:v>
                </c:pt>
                <c:pt idx="5">
                  <c:v>plavat’</c:v>
                </c:pt>
                <c:pt idx="6">
                  <c:v>Total</c:v>
                </c:pt>
              </c:strCache>
            </c:strRef>
          </c:cat>
          <c:val>
            <c:numRef>
              <c:f>Stats!$D$108:$D$114</c:f>
              <c:numCache>
                <c:formatCode>General</c:formatCode>
                <c:ptCount val="7"/>
                <c:pt idx="0">
                  <c:v>0</c:v>
                </c:pt>
                <c:pt idx="1">
                  <c:v>0</c:v>
                </c:pt>
                <c:pt idx="2">
                  <c:v>0</c:v>
                </c:pt>
                <c:pt idx="3">
                  <c:v>3</c:v>
                </c:pt>
                <c:pt idx="4">
                  <c:v>33</c:v>
                </c:pt>
                <c:pt idx="5">
                  <c:v>19</c:v>
                </c:pt>
                <c:pt idx="6">
                  <c:v>55</c:v>
                </c:pt>
              </c:numCache>
            </c:numRef>
          </c:val>
          <c:extLst>
            <c:ext xmlns:c16="http://schemas.microsoft.com/office/drawing/2014/chart" uri="{C3380CC4-5D6E-409C-BE32-E72D297353CC}">
              <c16:uniqueId val="{00000002-FC4D-F94B-A0BB-1EC1DCE3DA77}"/>
            </c:ext>
          </c:extLst>
        </c:ser>
        <c:dLbls>
          <c:showLegendKey val="0"/>
          <c:showVal val="0"/>
          <c:showCatName val="0"/>
          <c:showSerName val="0"/>
          <c:showPercent val="0"/>
          <c:showBubbleSize val="0"/>
        </c:dLbls>
        <c:gapWidth val="150"/>
        <c:overlap val="100"/>
        <c:axId val="214385488"/>
        <c:axId val="217204368"/>
      </c:barChart>
      <c:catAx>
        <c:axId val="21438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1" u="none" strike="noStrike" kern="1200" baseline="0">
                <a:solidFill>
                  <a:schemeClr val="tx1">
                    <a:lumMod val="65000"/>
                    <a:lumOff val="35000"/>
                  </a:schemeClr>
                </a:solidFill>
                <a:latin typeface="+mn-lt"/>
                <a:ea typeface="+mn-ea"/>
                <a:cs typeface="+mn-cs"/>
              </a:defRPr>
            </a:pPr>
            <a:endParaRPr lang="nb-NO"/>
          </a:p>
        </c:txPr>
        <c:crossAx val="217204368"/>
        <c:crosses val="autoZero"/>
        <c:auto val="1"/>
        <c:lblAlgn val="ctr"/>
        <c:lblOffset val="100"/>
        <c:noMultiLvlLbl val="0"/>
      </c:catAx>
      <c:valAx>
        <c:axId val="217204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1438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Stats!$A$124</c:f>
              <c:strCache>
                <c:ptCount val="1"/>
                <c:pt idx="0">
                  <c:v>Present</c:v>
                </c:pt>
              </c:strCache>
            </c:strRef>
          </c:tx>
          <c:spPr>
            <a:solidFill>
              <a:schemeClr val="accent1"/>
            </a:solidFill>
            <a:ln>
              <a:noFill/>
            </a:ln>
            <a:effectLst/>
          </c:spPr>
          <c:invertIfNegative val="0"/>
          <c:cat>
            <c:strRef>
              <c:f>Stats!$B$123:$G$123</c:f>
              <c:strCache>
                <c:ptCount val="6"/>
                <c:pt idx="0">
                  <c:v>Directional</c:v>
                </c:pt>
                <c:pt idx="1">
                  <c:v>Non-directional</c:v>
                </c:pt>
                <c:pt idx="2">
                  <c:v>Round trip</c:v>
                </c:pt>
                <c:pt idx="3">
                  <c:v>Capacity</c:v>
                </c:pt>
                <c:pt idx="4">
                  <c:v>Generalized</c:v>
                </c:pt>
                <c:pt idx="5">
                  <c:v>Metaphorical</c:v>
                </c:pt>
              </c:strCache>
            </c:strRef>
          </c:cat>
          <c:val>
            <c:numRef>
              <c:f>Stats!$B$124:$G$124</c:f>
              <c:numCache>
                <c:formatCode>General</c:formatCode>
                <c:ptCount val="6"/>
                <c:pt idx="0">
                  <c:v>114</c:v>
                </c:pt>
                <c:pt idx="1">
                  <c:v>66</c:v>
                </c:pt>
                <c:pt idx="2">
                  <c:v>49</c:v>
                </c:pt>
                <c:pt idx="3">
                  <c:v>7</c:v>
                </c:pt>
                <c:pt idx="4">
                  <c:v>68</c:v>
                </c:pt>
                <c:pt idx="5">
                  <c:v>163</c:v>
                </c:pt>
              </c:numCache>
            </c:numRef>
          </c:val>
          <c:extLst>
            <c:ext xmlns:c16="http://schemas.microsoft.com/office/drawing/2014/chart" uri="{C3380CC4-5D6E-409C-BE32-E72D297353CC}">
              <c16:uniqueId val="{00000000-5C33-204F-A586-C76FDB7DC9A8}"/>
            </c:ext>
          </c:extLst>
        </c:ser>
        <c:ser>
          <c:idx val="1"/>
          <c:order val="1"/>
          <c:tx>
            <c:strRef>
              <c:f>Stats!$A$125</c:f>
              <c:strCache>
                <c:ptCount val="1"/>
                <c:pt idx="0">
                  <c:v>Imperative</c:v>
                </c:pt>
              </c:strCache>
            </c:strRef>
          </c:tx>
          <c:spPr>
            <a:solidFill>
              <a:schemeClr val="accent2"/>
            </a:solidFill>
            <a:ln>
              <a:noFill/>
            </a:ln>
            <a:effectLst/>
          </c:spPr>
          <c:invertIfNegative val="0"/>
          <c:cat>
            <c:strRef>
              <c:f>Stats!$B$123:$G$123</c:f>
              <c:strCache>
                <c:ptCount val="6"/>
                <c:pt idx="0">
                  <c:v>Directional</c:v>
                </c:pt>
                <c:pt idx="1">
                  <c:v>Non-directional</c:v>
                </c:pt>
                <c:pt idx="2">
                  <c:v>Round trip</c:v>
                </c:pt>
                <c:pt idx="3">
                  <c:v>Capacity</c:v>
                </c:pt>
                <c:pt idx="4">
                  <c:v>Generalized</c:v>
                </c:pt>
                <c:pt idx="5">
                  <c:v>Metaphorical</c:v>
                </c:pt>
              </c:strCache>
            </c:strRef>
          </c:cat>
          <c:val>
            <c:numRef>
              <c:f>Stats!$B$125:$G$125</c:f>
              <c:numCache>
                <c:formatCode>General</c:formatCode>
                <c:ptCount val="6"/>
                <c:pt idx="0">
                  <c:v>16</c:v>
                </c:pt>
                <c:pt idx="1">
                  <c:v>1</c:v>
                </c:pt>
                <c:pt idx="2">
                  <c:v>4</c:v>
                </c:pt>
                <c:pt idx="3">
                  <c:v>0</c:v>
                </c:pt>
                <c:pt idx="4">
                  <c:v>3</c:v>
                </c:pt>
                <c:pt idx="5">
                  <c:v>3</c:v>
                </c:pt>
              </c:numCache>
            </c:numRef>
          </c:val>
          <c:extLst>
            <c:ext xmlns:c16="http://schemas.microsoft.com/office/drawing/2014/chart" uri="{C3380CC4-5D6E-409C-BE32-E72D297353CC}">
              <c16:uniqueId val="{00000001-5C33-204F-A586-C76FDB7DC9A8}"/>
            </c:ext>
          </c:extLst>
        </c:ser>
        <c:ser>
          <c:idx val="2"/>
          <c:order val="2"/>
          <c:tx>
            <c:strRef>
              <c:f>Stats!$A$126</c:f>
              <c:strCache>
                <c:ptCount val="1"/>
                <c:pt idx="0">
                  <c:v>Past</c:v>
                </c:pt>
              </c:strCache>
            </c:strRef>
          </c:tx>
          <c:spPr>
            <a:solidFill>
              <a:schemeClr val="accent3"/>
            </a:solidFill>
            <a:ln>
              <a:noFill/>
            </a:ln>
            <a:effectLst/>
          </c:spPr>
          <c:invertIfNegative val="0"/>
          <c:cat>
            <c:strRef>
              <c:f>Stats!$B$123:$G$123</c:f>
              <c:strCache>
                <c:ptCount val="6"/>
                <c:pt idx="0">
                  <c:v>Directional</c:v>
                </c:pt>
                <c:pt idx="1">
                  <c:v>Non-directional</c:v>
                </c:pt>
                <c:pt idx="2">
                  <c:v>Round trip</c:v>
                </c:pt>
                <c:pt idx="3">
                  <c:v>Capacity</c:v>
                </c:pt>
                <c:pt idx="4">
                  <c:v>Generalized</c:v>
                </c:pt>
                <c:pt idx="5">
                  <c:v>Metaphorical</c:v>
                </c:pt>
              </c:strCache>
            </c:strRef>
          </c:cat>
          <c:val>
            <c:numRef>
              <c:f>Stats!$B$126:$G$126</c:f>
              <c:numCache>
                <c:formatCode>General</c:formatCode>
                <c:ptCount val="6"/>
                <c:pt idx="0">
                  <c:v>118</c:v>
                </c:pt>
                <c:pt idx="1">
                  <c:v>74</c:v>
                </c:pt>
                <c:pt idx="2">
                  <c:v>104</c:v>
                </c:pt>
                <c:pt idx="3">
                  <c:v>7</c:v>
                </c:pt>
                <c:pt idx="4">
                  <c:v>48</c:v>
                </c:pt>
                <c:pt idx="5">
                  <c:v>114</c:v>
                </c:pt>
              </c:numCache>
            </c:numRef>
          </c:val>
          <c:extLst>
            <c:ext xmlns:c16="http://schemas.microsoft.com/office/drawing/2014/chart" uri="{C3380CC4-5D6E-409C-BE32-E72D297353CC}">
              <c16:uniqueId val="{00000002-5C33-204F-A586-C76FDB7DC9A8}"/>
            </c:ext>
          </c:extLst>
        </c:ser>
        <c:ser>
          <c:idx val="3"/>
          <c:order val="3"/>
          <c:tx>
            <c:strRef>
              <c:f>Stats!$A$127</c:f>
              <c:strCache>
                <c:ptCount val="1"/>
                <c:pt idx="0">
                  <c:v>Infinitive</c:v>
                </c:pt>
              </c:strCache>
            </c:strRef>
          </c:tx>
          <c:spPr>
            <a:solidFill>
              <a:schemeClr val="accent4"/>
            </a:solidFill>
            <a:ln>
              <a:noFill/>
            </a:ln>
            <a:effectLst/>
          </c:spPr>
          <c:invertIfNegative val="0"/>
          <c:cat>
            <c:strRef>
              <c:f>Stats!$B$123:$G$123</c:f>
              <c:strCache>
                <c:ptCount val="6"/>
                <c:pt idx="0">
                  <c:v>Directional</c:v>
                </c:pt>
                <c:pt idx="1">
                  <c:v>Non-directional</c:v>
                </c:pt>
                <c:pt idx="2">
                  <c:v>Round trip</c:v>
                </c:pt>
                <c:pt idx="3">
                  <c:v>Capacity</c:v>
                </c:pt>
                <c:pt idx="4">
                  <c:v>Generalized</c:v>
                </c:pt>
                <c:pt idx="5">
                  <c:v>Metaphorical</c:v>
                </c:pt>
              </c:strCache>
            </c:strRef>
          </c:cat>
          <c:val>
            <c:numRef>
              <c:f>Stats!$B$127:$G$127</c:f>
              <c:numCache>
                <c:formatCode>General</c:formatCode>
                <c:ptCount val="6"/>
                <c:pt idx="0">
                  <c:v>75</c:v>
                </c:pt>
                <c:pt idx="1">
                  <c:v>68</c:v>
                </c:pt>
                <c:pt idx="2">
                  <c:v>47</c:v>
                </c:pt>
                <c:pt idx="3">
                  <c:v>25</c:v>
                </c:pt>
                <c:pt idx="4">
                  <c:v>34</c:v>
                </c:pt>
                <c:pt idx="5">
                  <c:v>35</c:v>
                </c:pt>
              </c:numCache>
            </c:numRef>
          </c:val>
          <c:extLst>
            <c:ext xmlns:c16="http://schemas.microsoft.com/office/drawing/2014/chart" uri="{C3380CC4-5D6E-409C-BE32-E72D297353CC}">
              <c16:uniqueId val="{00000003-5C33-204F-A586-C76FDB7DC9A8}"/>
            </c:ext>
          </c:extLst>
        </c:ser>
        <c:ser>
          <c:idx val="4"/>
          <c:order val="4"/>
          <c:tx>
            <c:strRef>
              <c:f>Stats!$A$128</c:f>
              <c:strCache>
                <c:ptCount val="1"/>
                <c:pt idx="0">
                  <c:v>Participle</c:v>
                </c:pt>
              </c:strCache>
            </c:strRef>
          </c:tx>
          <c:spPr>
            <a:solidFill>
              <a:schemeClr val="accent5"/>
            </a:solidFill>
            <a:ln>
              <a:noFill/>
            </a:ln>
            <a:effectLst/>
          </c:spPr>
          <c:invertIfNegative val="0"/>
          <c:cat>
            <c:strRef>
              <c:f>Stats!$B$123:$G$123</c:f>
              <c:strCache>
                <c:ptCount val="6"/>
                <c:pt idx="0">
                  <c:v>Directional</c:v>
                </c:pt>
                <c:pt idx="1">
                  <c:v>Non-directional</c:v>
                </c:pt>
                <c:pt idx="2">
                  <c:v>Round trip</c:v>
                </c:pt>
                <c:pt idx="3">
                  <c:v>Capacity</c:v>
                </c:pt>
                <c:pt idx="4">
                  <c:v>Generalized</c:v>
                </c:pt>
                <c:pt idx="5">
                  <c:v>Metaphorical</c:v>
                </c:pt>
              </c:strCache>
            </c:strRef>
          </c:cat>
          <c:val>
            <c:numRef>
              <c:f>Stats!$B$128:$G$128</c:f>
              <c:numCache>
                <c:formatCode>General</c:formatCode>
                <c:ptCount val="6"/>
                <c:pt idx="0">
                  <c:v>29</c:v>
                </c:pt>
                <c:pt idx="1">
                  <c:v>14</c:v>
                </c:pt>
                <c:pt idx="2">
                  <c:v>6</c:v>
                </c:pt>
                <c:pt idx="3">
                  <c:v>16</c:v>
                </c:pt>
                <c:pt idx="4">
                  <c:v>20</c:v>
                </c:pt>
                <c:pt idx="5">
                  <c:v>57</c:v>
                </c:pt>
              </c:numCache>
            </c:numRef>
          </c:val>
          <c:extLst>
            <c:ext xmlns:c16="http://schemas.microsoft.com/office/drawing/2014/chart" uri="{C3380CC4-5D6E-409C-BE32-E72D297353CC}">
              <c16:uniqueId val="{00000004-5C33-204F-A586-C76FDB7DC9A8}"/>
            </c:ext>
          </c:extLst>
        </c:ser>
        <c:ser>
          <c:idx val="5"/>
          <c:order val="5"/>
          <c:tx>
            <c:strRef>
              <c:f>Stats!$A$129</c:f>
              <c:strCache>
                <c:ptCount val="1"/>
                <c:pt idx="0">
                  <c:v>Gerund</c:v>
                </c:pt>
              </c:strCache>
            </c:strRef>
          </c:tx>
          <c:spPr>
            <a:solidFill>
              <a:schemeClr val="accent6"/>
            </a:solidFill>
            <a:ln>
              <a:noFill/>
            </a:ln>
            <a:effectLst/>
          </c:spPr>
          <c:invertIfNegative val="0"/>
          <c:cat>
            <c:strRef>
              <c:f>Stats!$B$123:$G$123</c:f>
              <c:strCache>
                <c:ptCount val="6"/>
                <c:pt idx="0">
                  <c:v>Directional</c:v>
                </c:pt>
                <c:pt idx="1">
                  <c:v>Non-directional</c:v>
                </c:pt>
                <c:pt idx="2">
                  <c:v>Round trip</c:v>
                </c:pt>
                <c:pt idx="3">
                  <c:v>Capacity</c:v>
                </c:pt>
                <c:pt idx="4">
                  <c:v>Generalized</c:v>
                </c:pt>
                <c:pt idx="5">
                  <c:v>Metaphorical</c:v>
                </c:pt>
              </c:strCache>
            </c:strRef>
          </c:cat>
          <c:val>
            <c:numRef>
              <c:f>Stats!$B$129:$G$129</c:f>
              <c:numCache>
                <c:formatCode>General</c:formatCode>
                <c:ptCount val="6"/>
                <c:pt idx="0">
                  <c:v>6</c:v>
                </c:pt>
                <c:pt idx="1">
                  <c:v>1</c:v>
                </c:pt>
                <c:pt idx="2">
                  <c:v>1</c:v>
                </c:pt>
                <c:pt idx="3">
                  <c:v>0</c:v>
                </c:pt>
                <c:pt idx="4">
                  <c:v>4</c:v>
                </c:pt>
                <c:pt idx="5">
                  <c:v>3</c:v>
                </c:pt>
              </c:numCache>
            </c:numRef>
          </c:val>
          <c:extLst>
            <c:ext xmlns:c16="http://schemas.microsoft.com/office/drawing/2014/chart" uri="{C3380CC4-5D6E-409C-BE32-E72D297353CC}">
              <c16:uniqueId val="{00000005-5C33-204F-A586-C76FDB7DC9A8}"/>
            </c:ext>
          </c:extLst>
        </c:ser>
        <c:dLbls>
          <c:showLegendKey val="0"/>
          <c:showVal val="0"/>
          <c:showCatName val="0"/>
          <c:showSerName val="0"/>
          <c:showPercent val="0"/>
          <c:showBubbleSize val="0"/>
        </c:dLbls>
        <c:gapWidth val="150"/>
        <c:overlap val="100"/>
        <c:axId val="212203520"/>
        <c:axId val="212208032"/>
      </c:barChart>
      <c:catAx>
        <c:axId val="212203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12208032"/>
        <c:crosses val="autoZero"/>
        <c:auto val="1"/>
        <c:lblAlgn val="ctr"/>
        <c:lblOffset val="100"/>
        <c:noMultiLvlLbl val="0"/>
      </c:catAx>
      <c:valAx>
        <c:axId val="212208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1220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Stats!$A$152</c:f>
              <c:strCache>
                <c:ptCount val="1"/>
                <c:pt idx="0">
                  <c:v>Present</c:v>
                </c:pt>
              </c:strCache>
            </c:strRef>
          </c:tx>
          <c:spPr>
            <a:solidFill>
              <a:schemeClr val="accent1"/>
            </a:solidFill>
            <a:ln>
              <a:noFill/>
            </a:ln>
            <a:effectLst/>
          </c:spPr>
          <c:invertIfNegative val="0"/>
          <c:cat>
            <c:strRef>
              <c:f>Stats!$B$151:$D$151</c:f>
              <c:strCache>
                <c:ptCount val="3"/>
                <c:pt idx="0">
                  <c:v>Character</c:v>
                </c:pt>
                <c:pt idx="1">
                  <c:v>Name</c:v>
                </c:pt>
                <c:pt idx="2">
                  <c:v>Garment</c:v>
                </c:pt>
              </c:strCache>
            </c:strRef>
          </c:cat>
          <c:val>
            <c:numRef>
              <c:f>Stats!$B$152:$D$152</c:f>
              <c:numCache>
                <c:formatCode>General</c:formatCode>
                <c:ptCount val="3"/>
                <c:pt idx="0">
                  <c:v>12</c:v>
                </c:pt>
                <c:pt idx="1">
                  <c:v>7</c:v>
                </c:pt>
                <c:pt idx="2">
                  <c:v>17</c:v>
                </c:pt>
              </c:numCache>
            </c:numRef>
          </c:val>
          <c:extLst>
            <c:ext xmlns:c16="http://schemas.microsoft.com/office/drawing/2014/chart" uri="{C3380CC4-5D6E-409C-BE32-E72D297353CC}">
              <c16:uniqueId val="{00000000-BB5F-E54F-A770-8848EF7EEC13}"/>
            </c:ext>
          </c:extLst>
        </c:ser>
        <c:ser>
          <c:idx val="1"/>
          <c:order val="1"/>
          <c:tx>
            <c:strRef>
              <c:f>Stats!$A$153</c:f>
              <c:strCache>
                <c:ptCount val="1"/>
                <c:pt idx="0">
                  <c:v>Past</c:v>
                </c:pt>
              </c:strCache>
            </c:strRef>
          </c:tx>
          <c:spPr>
            <a:solidFill>
              <a:schemeClr val="accent2"/>
            </a:solidFill>
            <a:ln>
              <a:noFill/>
            </a:ln>
            <a:effectLst/>
          </c:spPr>
          <c:invertIfNegative val="0"/>
          <c:cat>
            <c:strRef>
              <c:f>Stats!$B$151:$D$151</c:f>
              <c:strCache>
                <c:ptCount val="3"/>
                <c:pt idx="0">
                  <c:v>Character</c:v>
                </c:pt>
                <c:pt idx="1">
                  <c:v>Name</c:v>
                </c:pt>
                <c:pt idx="2">
                  <c:v>Garment</c:v>
                </c:pt>
              </c:strCache>
            </c:strRef>
          </c:cat>
          <c:val>
            <c:numRef>
              <c:f>Stats!$B$153:$D$153</c:f>
              <c:numCache>
                <c:formatCode>General</c:formatCode>
                <c:ptCount val="3"/>
                <c:pt idx="0">
                  <c:v>9</c:v>
                </c:pt>
                <c:pt idx="1">
                  <c:v>2</c:v>
                </c:pt>
                <c:pt idx="2">
                  <c:v>15</c:v>
                </c:pt>
              </c:numCache>
            </c:numRef>
          </c:val>
          <c:extLst>
            <c:ext xmlns:c16="http://schemas.microsoft.com/office/drawing/2014/chart" uri="{C3380CC4-5D6E-409C-BE32-E72D297353CC}">
              <c16:uniqueId val="{00000001-BB5F-E54F-A770-8848EF7EEC13}"/>
            </c:ext>
          </c:extLst>
        </c:ser>
        <c:ser>
          <c:idx val="2"/>
          <c:order val="2"/>
          <c:tx>
            <c:strRef>
              <c:f>Stats!$A$154</c:f>
              <c:strCache>
                <c:ptCount val="1"/>
                <c:pt idx="0">
                  <c:v>Infinitive</c:v>
                </c:pt>
              </c:strCache>
            </c:strRef>
          </c:tx>
          <c:spPr>
            <a:solidFill>
              <a:schemeClr val="accent3"/>
            </a:solidFill>
            <a:ln>
              <a:noFill/>
            </a:ln>
            <a:effectLst/>
          </c:spPr>
          <c:invertIfNegative val="0"/>
          <c:cat>
            <c:strRef>
              <c:f>Stats!$B$151:$D$151</c:f>
              <c:strCache>
                <c:ptCount val="3"/>
                <c:pt idx="0">
                  <c:v>Character</c:v>
                </c:pt>
                <c:pt idx="1">
                  <c:v>Name</c:v>
                </c:pt>
                <c:pt idx="2">
                  <c:v>Garment</c:v>
                </c:pt>
              </c:strCache>
            </c:strRef>
          </c:cat>
          <c:val>
            <c:numRef>
              <c:f>Stats!$B$154:$D$154</c:f>
              <c:numCache>
                <c:formatCode>General</c:formatCode>
                <c:ptCount val="3"/>
                <c:pt idx="0">
                  <c:v>2</c:v>
                </c:pt>
                <c:pt idx="1">
                  <c:v>1</c:v>
                </c:pt>
                <c:pt idx="2">
                  <c:v>13</c:v>
                </c:pt>
              </c:numCache>
            </c:numRef>
          </c:val>
          <c:extLst>
            <c:ext xmlns:c16="http://schemas.microsoft.com/office/drawing/2014/chart" uri="{C3380CC4-5D6E-409C-BE32-E72D297353CC}">
              <c16:uniqueId val="{00000002-BB5F-E54F-A770-8848EF7EEC13}"/>
            </c:ext>
          </c:extLst>
        </c:ser>
        <c:ser>
          <c:idx val="3"/>
          <c:order val="3"/>
          <c:tx>
            <c:strRef>
              <c:f>Stats!$A$155</c:f>
              <c:strCache>
                <c:ptCount val="1"/>
                <c:pt idx="0">
                  <c:v>Other</c:v>
                </c:pt>
              </c:strCache>
            </c:strRef>
          </c:tx>
          <c:spPr>
            <a:solidFill>
              <a:schemeClr val="accent4"/>
            </a:solidFill>
            <a:ln>
              <a:noFill/>
            </a:ln>
            <a:effectLst/>
          </c:spPr>
          <c:invertIfNegative val="0"/>
          <c:cat>
            <c:strRef>
              <c:f>Stats!$B$151:$D$151</c:f>
              <c:strCache>
                <c:ptCount val="3"/>
                <c:pt idx="0">
                  <c:v>Character</c:v>
                </c:pt>
                <c:pt idx="1">
                  <c:v>Name</c:v>
                </c:pt>
                <c:pt idx="2">
                  <c:v>Garment</c:v>
                </c:pt>
              </c:strCache>
            </c:strRef>
          </c:cat>
          <c:val>
            <c:numRef>
              <c:f>Stats!$B$155:$D$155</c:f>
              <c:numCache>
                <c:formatCode>General</c:formatCode>
                <c:ptCount val="3"/>
                <c:pt idx="0">
                  <c:v>1</c:v>
                </c:pt>
                <c:pt idx="1">
                  <c:v>2</c:v>
                </c:pt>
                <c:pt idx="2">
                  <c:v>3</c:v>
                </c:pt>
              </c:numCache>
            </c:numRef>
          </c:val>
          <c:extLst>
            <c:ext xmlns:c16="http://schemas.microsoft.com/office/drawing/2014/chart" uri="{C3380CC4-5D6E-409C-BE32-E72D297353CC}">
              <c16:uniqueId val="{00000003-BB5F-E54F-A770-8848EF7EEC13}"/>
            </c:ext>
          </c:extLst>
        </c:ser>
        <c:dLbls>
          <c:showLegendKey val="0"/>
          <c:showVal val="0"/>
          <c:showCatName val="0"/>
          <c:showSerName val="0"/>
          <c:showPercent val="0"/>
          <c:showBubbleSize val="0"/>
        </c:dLbls>
        <c:gapWidth val="150"/>
        <c:overlap val="100"/>
        <c:axId val="279844832"/>
        <c:axId val="279636832"/>
      </c:barChart>
      <c:catAx>
        <c:axId val="27984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79636832"/>
        <c:crosses val="autoZero"/>
        <c:auto val="1"/>
        <c:lblAlgn val="ctr"/>
        <c:lblOffset val="100"/>
        <c:noMultiLvlLbl val="0"/>
      </c:catAx>
      <c:valAx>
        <c:axId val="279636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79844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17</Pages>
  <Words>6769</Words>
  <Characters>35881</Characters>
  <Application>Microsoft Office Word</Application>
  <DocSecurity>0</DocSecurity>
  <Lines>299</Lines>
  <Paragraphs>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Nesset</dc:creator>
  <cp:keywords/>
  <dc:description/>
  <cp:lastModifiedBy>Tore Nesset</cp:lastModifiedBy>
  <cp:revision>18</cp:revision>
  <cp:lastPrinted>2019-03-04T10:18:00Z</cp:lastPrinted>
  <dcterms:created xsi:type="dcterms:W3CDTF">2019-03-01T07:21:00Z</dcterms:created>
  <dcterms:modified xsi:type="dcterms:W3CDTF">2019-03-05T14:52:00Z</dcterms:modified>
</cp:coreProperties>
</file>