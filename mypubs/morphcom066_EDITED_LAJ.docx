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3F92" w14:textId="4D97DC74" w:rsidR="002A4081" w:rsidRPr="008B26D0" w:rsidRDefault="004F4AB8" w:rsidP="00027F1A">
      <w:pPr>
        <w:pStyle w:val="CH"/>
      </w:pPr>
      <w:r>
        <w:t>&lt;ET&gt;</w:t>
      </w:r>
      <w:r w:rsidR="002A4081" w:rsidRPr="008B26D0">
        <w:t xml:space="preserve">Polysemy of </w:t>
      </w:r>
      <w:del w:id="9" w:author="007615" w:date="2021-11-25T19:02:00Z">
        <w:r w:rsidR="002A4081" w:rsidRPr="008B26D0" w:rsidDel="00D91195">
          <w:delText>a</w:delText>
        </w:r>
      </w:del>
      <w:ins w:id="10" w:author="007615" w:date="2021-11-25T19:02:00Z">
        <w:r w:rsidR="00D91195" w:rsidRPr="008B26D0">
          <w:t>A</w:t>
        </w:r>
      </w:ins>
      <w:r w:rsidR="002A4081" w:rsidRPr="008B26D0">
        <w:t xml:space="preserve">ffixes: A Slavic </w:t>
      </w:r>
      <w:del w:id="11" w:author="007615" w:date="2021-11-25T19:02:00Z">
        <w:r w:rsidR="002A4081" w:rsidRPr="008B26D0" w:rsidDel="00D91195">
          <w:delText>p</w:delText>
        </w:r>
      </w:del>
      <w:ins w:id="12" w:author="007615" w:date="2021-11-25T19:02:00Z">
        <w:r w:rsidR="00D91195" w:rsidRPr="008B26D0">
          <w:t>P</w:t>
        </w:r>
      </w:ins>
      <w:r w:rsidR="002A4081" w:rsidRPr="008B26D0">
        <w:t>erspective</w:t>
      </w:r>
    </w:p>
    <w:p w14:paraId="56508B72" w14:textId="3D947582" w:rsidR="002A4081" w:rsidRPr="008B26D0" w:rsidRDefault="004F4AB8" w:rsidP="004F4AB8">
      <w:pPr>
        <w:pStyle w:val="au2"/>
      </w:pPr>
      <w:r w:rsidRPr="004F4AB8">
        <w:rPr>
          <w:rStyle w:val="given-names"/>
          <w:color w:val="auto"/>
        </w:rPr>
        <w:t>&lt;AU&gt;</w:t>
      </w:r>
      <w:r w:rsidR="002A4081" w:rsidRPr="008B26D0">
        <w:rPr>
          <w:rStyle w:val="given-names"/>
        </w:rPr>
        <w:t>Laura A.</w:t>
      </w:r>
      <w:r w:rsidR="002A4081" w:rsidRPr="008B26D0">
        <w:t xml:space="preserve"> </w:t>
      </w:r>
      <w:r w:rsidR="002A4081" w:rsidRPr="008B26D0">
        <w:rPr>
          <w:rStyle w:val="surname"/>
        </w:rPr>
        <w:t>Janda</w:t>
      </w:r>
    </w:p>
    <w:p w14:paraId="6B027239" w14:textId="663CA618" w:rsidR="002A4081" w:rsidRPr="008B26D0" w:rsidRDefault="004F4AB8" w:rsidP="004F4AB8">
      <w:pPr>
        <w:pStyle w:val="aff2"/>
      </w:pPr>
      <w:r w:rsidRPr="004F4AB8">
        <w:t>&lt;AF&gt;</w:t>
      </w:r>
      <w:r w:rsidR="002A4081" w:rsidRPr="008B26D0">
        <w:rPr>
          <w:shd w:val="clear" w:color="auto" w:fill="7B68EE"/>
        </w:rPr>
        <w:t xml:space="preserve">UiT The Arctic University of </w:t>
      </w:r>
      <w:commentRangeStart w:id="13"/>
      <w:commentRangeStart w:id="14"/>
      <w:r w:rsidR="002A4081" w:rsidRPr="008B26D0">
        <w:rPr>
          <w:shd w:val="clear" w:color="auto" w:fill="7B68EE"/>
        </w:rPr>
        <w:t>Norway</w:t>
      </w:r>
      <w:commentRangeEnd w:id="13"/>
      <w:r w:rsidR="00D91195" w:rsidRPr="008B26D0">
        <w:rPr>
          <w:rStyle w:val="CommentReference"/>
        </w:rPr>
        <w:commentReference w:id="13"/>
      </w:r>
      <w:commentRangeEnd w:id="14"/>
      <w:r w:rsidR="00C655F8">
        <w:rPr>
          <w:rStyle w:val="CommentReference"/>
          <w:lang w:val="en-GB"/>
        </w:rPr>
        <w:commentReference w:id="14"/>
      </w:r>
    </w:p>
    <w:p w14:paraId="64A46FE6" w14:textId="77777777" w:rsidR="00D91195" w:rsidRPr="008B26D0" w:rsidDel="00ED33BA" w:rsidRDefault="00D91195">
      <w:pPr>
        <w:pStyle w:val="abs"/>
        <w:rPr>
          <w:del w:id="15" w:author="007615" w:date="2021-11-24T17:38:00Z"/>
        </w:rPr>
        <w:pPrChange w:id="16" w:author="Manuela Tecusan" w:date="2022-10-19T09:37:00Z">
          <w:pPr/>
        </w:pPrChange>
      </w:pPr>
      <w:del w:id="17" w:author="007615" w:date="2021-11-24T17:38:00Z">
        <w:r w:rsidRPr="008B26D0" w:rsidDel="00ED33BA">
          <w:delText>laura.janda@uit.no</w:delText>
        </w:r>
      </w:del>
    </w:p>
    <w:p w14:paraId="1365B57B" w14:textId="77777777" w:rsidR="00D91195" w:rsidRPr="008B26D0" w:rsidDel="00ED33BA" w:rsidRDefault="00D91195">
      <w:pPr>
        <w:pStyle w:val="abs"/>
        <w:rPr>
          <w:del w:id="18" w:author="007615" w:date="2021-11-24T17:38:00Z"/>
        </w:rPr>
        <w:pPrChange w:id="19" w:author="Manuela Tecusan" w:date="2022-10-19T09:37:00Z">
          <w:pPr/>
        </w:pPrChange>
      </w:pPr>
      <w:del w:id="20" w:author="007615" w:date="2021-11-24T17:38:00Z">
        <w:r w:rsidRPr="008B26D0" w:rsidDel="00ED33BA">
          <w:delText>Word count: 11,465 words</w:delText>
        </w:r>
      </w:del>
    </w:p>
    <w:p w14:paraId="45DF7937" w14:textId="29C7AB7B" w:rsidR="002A4081" w:rsidRPr="008B26D0" w:rsidRDefault="004F4AB8" w:rsidP="00B06342">
      <w:pPr>
        <w:pStyle w:val="abs"/>
      </w:pPr>
      <w:r>
        <w:t>&lt;ABS&gt;</w:t>
      </w:r>
      <w:r w:rsidR="002A4081" w:rsidRPr="008B26D0">
        <w:t xml:space="preserve">Polysemy is defined as a multiplicity of related meanings connected </w:t>
      </w:r>
      <w:del w:id="21" w:author="Manuela Tecusan" w:date="2022-10-16T15:13:00Z">
        <w:r w:rsidR="002A4081" w:rsidRPr="008B26D0" w:rsidDel="00A65393">
          <w:delText xml:space="preserve">with </w:delText>
        </w:r>
      </w:del>
      <w:ins w:id="22" w:author="Manuela Tecusan" w:date="2022-10-16T15:13:00Z">
        <w:r w:rsidR="00A65393">
          <w:t>by</w:t>
        </w:r>
        <w:r w:rsidR="00A65393" w:rsidRPr="008B26D0">
          <w:t xml:space="preserve"> </w:t>
        </w:r>
      </w:ins>
      <w:r w:rsidR="002A4081" w:rsidRPr="008B26D0">
        <w:t xml:space="preserve">a single linguistic form. Polysemy can be understood in relation to both homonymy and contextual variation. Homonymy presents unrelated inventories of meanings connected </w:t>
      </w:r>
      <w:del w:id="23" w:author="Manuela Tecusan" w:date="2022-10-16T15:13:00Z">
        <w:r w:rsidR="002A4081" w:rsidRPr="008B26D0" w:rsidDel="00A65393">
          <w:delText xml:space="preserve">with </w:delText>
        </w:r>
      </w:del>
      <w:ins w:id="24" w:author="Manuela Tecusan" w:date="2022-10-16T15:13:00Z">
        <w:r w:rsidR="00A65393">
          <w:t>by</w:t>
        </w:r>
        <w:r w:rsidR="00A65393" w:rsidRPr="008B26D0">
          <w:t xml:space="preserve"> </w:t>
        </w:r>
      </w:ins>
      <w:r w:rsidR="002A4081" w:rsidRPr="008B26D0">
        <w:t>a given form, while contextual variation describes meanings that can be attributed to the effects of context. Polysemy borders on both homonymy and contextual variation, and the boundaries between the</w:t>
      </w:r>
      <w:ins w:id="25" w:author="Manuela Tecusan" w:date="2022-10-16T15:14:00Z">
        <w:r w:rsidR="00A65393">
          <w:t>se</w:t>
        </w:r>
      </w:ins>
      <w:r w:rsidR="002A4081" w:rsidRPr="008B26D0">
        <w:t xml:space="preserve"> three phenomena may be indistinct. Polysemy is recognized as a network of meanings structured via various kinds of association</w:t>
      </w:r>
      <w:ins w:id="26" w:author="Manuela Tecusan" w:date="2022-10-16T15:14:00Z">
        <w:r w:rsidR="00A65393">
          <w:t>,</w:t>
        </w:r>
      </w:ins>
      <w:r w:rsidR="002A4081" w:rsidRPr="008B26D0">
        <w:t xml:space="preserve"> such as metaphor and metonymy. This </w:t>
      </w:r>
      <w:del w:id="27" w:author="Manuela Tecusan" w:date="2022-10-16T15:14:00Z">
        <w:r w:rsidR="002A4081" w:rsidRPr="008B26D0" w:rsidDel="00A65393">
          <w:delText xml:space="preserve">chapter </w:delText>
        </w:r>
      </w:del>
      <w:ins w:id="28" w:author="Manuela Tecusan" w:date="2022-10-16T15:14:00Z">
        <w:r w:rsidR="00A65393">
          <w:t>entry</w:t>
        </w:r>
        <w:r w:rsidR="00A65393" w:rsidRPr="008B26D0">
          <w:t xml:space="preserve"> </w:t>
        </w:r>
      </w:ins>
      <w:r w:rsidR="002A4081" w:rsidRPr="008B26D0">
        <w:t xml:space="preserve">provides concrete examples of such semantic networks connected with affixes. The polysemy of affixes is illustrated </w:t>
      </w:r>
      <w:commentRangeStart w:id="29"/>
      <w:commentRangeStart w:id="30"/>
      <w:del w:id="31" w:author="Manuela Tecusan" w:date="2022-10-16T15:15:00Z">
        <w:r w:rsidR="002A4081" w:rsidRPr="008B26D0" w:rsidDel="00A65393">
          <w:delText xml:space="preserve">based </w:delText>
        </w:r>
      </w:del>
      <w:r w:rsidR="002A4081" w:rsidRPr="008B26D0">
        <w:t xml:space="preserve">on </w:t>
      </w:r>
      <w:ins w:id="32" w:author="Manuela Tecusan" w:date="2022-10-16T15:15:00Z">
        <w:r w:rsidR="00A65393">
          <w:t xml:space="preserve">the basis of </w:t>
        </w:r>
      </w:ins>
      <w:commentRangeEnd w:id="29"/>
      <w:ins w:id="33" w:author="Manuela Tecusan" w:date="2022-10-16T15:17:00Z">
        <w:r w:rsidR="00A65393">
          <w:rPr>
            <w:rStyle w:val="CommentReference"/>
          </w:rPr>
          <w:commentReference w:id="29"/>
        </w:r>
      </w:ins>
      <w:commentRangeEnd w:id="30"/>
      <w:r w:rsidR="006D1145">
        <w:rPr>
          <w:rStyle w:val="CommentReference"/>
        </w:rPr>
        <w:commentReference w:id="30"/>
      </w:r>
      <w:r w:rsidR="002A4081" w:rsidRPr="008B26D0">
        <w:t xml:space="preserve">two systems of affixation: Russian aspectual prefixes and Czech derivational suffixes. Polysemy is the norm in both systems, and individual affixes are singled out for more detailed analysis. Each Russian prefix expresses a prototypical </w:t>
      </w:r>
      <w:ins w:id="34" w:author="Manuela Tecusan" w:date="2022-10-16T15:18:00Z">
        <w:r w:rsidR="00A65393">
          <w:t>‘</w:t>
        </w:r>
      </w:ins>
      <w:del w:id="35" w:author="Manuela Tecusan" w:date="2022-10-16T15:18:00Z">
        <w:r w:rsidR="002A4081" w:rsidRPr="008B26D0" w:rsidDel="00A65393">
          <w:delText>“</w:delText>
        </w:r>
      </w:del>
      <w:r w:rsidR="002A4081" w:rsidRPr="008B26D0">
        <w:t>path</w:t>
      </w:r>
      <w:ins w:id="36" w:author="Manuela Tecusan" w:date="2022-10-16T15:18:00Z">
        <w:r w:rsidR="00A65393">
          <w:t>’</w:t>
        </w:r>
      </w:ins>
      <w:del w:id="37" w:author="Manuela Tecusan" w:date="2022-10-16T15:18:00Z">
        <w:r w:rsidR="002A4081" w:rsidRPr="008B26D0" w:rsidDel="00A65393">
          <w:delText>”</w:delText>
        </w:r>
      </w:del>
      <w:r w:rsidR="002A4081" w:rsidRPr="008B26D0">
        <w:t xml:space="preserve"> </w:t>
      </w:r>
      <w:commentRangeStart w:id="38"/>
      <w:commentRangeStart w:id="39"/>
      <w:ins w:id="40" w:author="Manuela Tecusan" w:date="2022-10-16T15:18:00Z">
        <w:r w:rsidR="00A65393">
          <w:t>or</w:t>
        </w:r>
      </w:ins>
      <w:commentRangeEnd w:id="38"/>
      <w:ins w:id="41" w:author="Manuela Tecusan" w:date="2022-10-16T15:20:00Z">
        <w:r w:rsidR="00A65393">
          <w:rPr>
            <w:rStyle w:val="CommentReference"/>
          </w:rPr>
          <w:commentReference w:id="38"/>
        </w:r>
      </w:ins>
      <w:commentRangeEnd w:id="39"/>
      <w:r w:rsidR="00726A8C">
        <w:rPr>
          <w:rStyle w:val="CommentReference"/>
        </w:rPr>
        <w:commentReference w:id="39"/>
      </w:r>
      <w:ins w:id="42" w:author="Manuela Tecusan" w:date="2022-10-16T15:18:00Z">
        <w:r w:rsidR="00A65393">
          <w:t xml:space="preserve"> </w:t>
        </w:r>
      </w:ins>
      <w:r w:rsidR="002A4081" w:rsidRPr="008B26D0">
        <w:t xml:space="preserve">trajectory in combination with motion verbs, and these meanings are variously extended when prefixes are combined with other verbs. Together the meanings form a radial category network. The meanings of Czech derivational suffixes are characterized by metonymy patterns such as </w:t>
      </w:r>
      <w:r w:rsidR="002A4081" w:rsidRPr="008B26D0">
        <w:rPr>
          <w:smallCaps/>
        </w:rPr>
        <w:t>action for agent</w:t>
      </w:r>
      <w:r w:rsidR="002A4081" w:rsidRPr="008B26D0">
        <w:t xml:space="preserve">, and each suffix has a profile of metonymy patterns that are also related to </w:t>
      </w:r>
      <w:del w:id="43" w:author="Manuela Tecusan" w:date="2022-10-16T15:21:00Z">
        <w:r w:rsidR="002A4081" w:rsidRPr="008B26D0" w:rsidDel="00A65393">
          <w:delText xml:space="preserve">each </w:delText>
        </w:r>
      </w:del>
      <w:ins w:id="44" w:author="Manuela Tecusan" w:date="2022-10-16T15:21:00Z">
        <w:r w:rsidR="00A65393">
          <w:t>one</w:t>
        </w:r>
        <w:r w:rsidR="00A65393" w:rsidRPr="008B26D0">
          <w:t xml:space="preserve"> </w:t>
        </w:r>
        <w:r w:rsidR="00A65393">
          <w:t>an</w:t>
        </w:r>
      </w:ins>
      <w:r w:rsidR="002A4081" w:rsidRPr="008B26D0">
        <w:t xml:space="preserve">other. In addition to presenting these two case studies, </w:t>
      </w:r>
      <w:commentRangeStart w:id="45"/>
      <w:commentRangeStart w:id="46"/>
      <w:ins w:id="47" w:author="Manuela Tecusan" w:date="2022-10-16T15:23:00Z">
        <w:r w:rsidR="00A65393">
          <w:t>I</w:t>
        </w:r>
      </w:ins>
      <w:del w:id="48" w:author="Manuela Tecusan" w:date="2022-10-16T15:22:00Z">
        <w:r w:rsidR="002A4081" w:rsidRPr="008B26D0" w:rsidDel="00A65393">
          <w:delText>we</w:delText>
        </w:r>
      </w:del>
      <w:r w:rsidR="002A4081" w:rsidRPr="008B26D0">
        <w:t xml:space="preserve"> suggest </w:t>
      </w:r>
      <w:commentRangeEnd w:id="45"/>
      <w:r w:rsidR="007F0F60">
        <w:rPr>
          <w:rStyle w:val="CommentReference"/>
        </w:rPr>
        <w:commentReference w:id="45"/>
      </w:r>
      <w:commentRangeEnd w:id="46"/>
      <w:r w:rsidR="000D4288">
        <w:rPr>
          <w:rStyle w:val="CommentReference"/>
        </w:rPr>
        <w:commentReference w:id="46"/>
      </w:r>
      <w:r w:rsidR="002A4081" w:rsidRPr="008B26D0">
        <w:t xml:space="preserve">possible future venues for research </w:t>
      </w:r>
      <w:ins w:id="49" w:author="Manuela Tecusan" w:date="2022-10-16T15:32:00Z">
        <w:r w:rsidR="007F0F60">
          <w:t>on</w:t>
        </w:r>
      </w:ins>
      <w:del w:id="50" w:author="Manuela Tecusan" w:date="2022-10-16T15:32:00Z">
        <w:r w:rsidR="002A4081" w:rsidRPr="008B26D0" w:rsidDel="007F0F60">
          <w:delText>to explore</w:delText>
        </w:r>
      </w:del>
      <w:r w:rsidR="002A4081" w:rsidRPr="008B26D0">
        <w:t xml:space="preserve"> the typological and empirical extent of </w:t>
      </w:r>
      <w:ins w:id="51" w:author="Manuela Tecusan" w:date="2022-10-16T15:28:00Z">
        <w:r w:rsidR="007F0F60">
          <w:t xml:space="preserve">the </w:t>
        </w:r>
      </w:ins>
      <w:r w:rsidR="002A4081" w:rsidRPr="008B26D0">
        <w:t xml:space="preserve">polysemy of affixes. </w:t>
      </w:r>
      <w:ins w:id="52" w:author="Manuela Tecusan" w:date="2022-10-16T15:34:00Z">
        <w:r w:rsidR="007F0F60">
          <w:t>The e</w:t>
        </w:r>
      </w:ins>
      <w:del w:id="53" w:author="Manuela Tecusan" w:date="2022-10-16T15:33:00Z">
        <w:r w:rsidR="002A4081" w:rsidRPr="008B26D0" w:rsidDel="007F0F60">
          <w:delText>E</w:delText>
        </w:r>
      </w:del>
      <w:r w:rsidR="002A4081" w:rsidRPr="008B26D0">
        <w:t xml:space="preserve">xamination of entire systems of polysemous affixes can facilitate typological comparisons across languages. Corpus-based analyses of type and token frequencies of polysemous affixes and </w:t>
      </w:r>
      <w:ins w:id="54" w:author="Manuela Tecusan" w:date="2022-10-16T15:29:00Z">
        <w:r w:rsidR="007F0F60">
          <w:t xml:space="preserve">of </w:t>
        </w:r>
      </w:ins>
      <w:r w:rsidR="002A4081" w:rsidRPr="008B26D0">
        <w:t xml:space="preserve">the relative frequencies of their meanings can shed light on the empirical extent of the phenomenon and help </w:t>
      </w:r>
      <w:ins w:id="55" w:author="Manuela Tecusan" w:date="2022-10-16T15:31:00Z">
        <w:r w:rsidR="007F0F60">
          <w:t xml:space="preserve">to </w:t>
        </w:r>
      </w:ins>
      <w:r w:rsidR="002A4081" w:rsidRPr="008B26D0">
        <w:t xml:space="preserve">identify </w:t>
      </w:r>
      <w:del w:id="56" w:author="Manuela Tecusan" w:date="2022-10-16T15:30:00Z">
        <w:r w:rsidR="002A4081" w:rsidRPr="008B26D0" w:rsidDel="007F0F60">
          <w:delText xml:space="preserve">the </w:delText>
        </w:r>
      </w:del>
      <w:ins w:id="57" w:author="Manuela Tecusan" w:date="2022-10-16T15:30:00Z">
        <w:r w:rsidR="007F0F60">
          <w:t>its</w:t>
        </w:r>
        <w:r w:rsidR="007F0F60" w:rsidRPr="008B26D0">
          <w:t xml:space="preserve"> </w:t>
        </w:r>
      </w:ins>
      <w:r w:rsidR="002A4081" w:rsidRPr="008B26D0">
        <w:t>most common patterns.</w:t>
      </w:r>
    </w:p>
    <w:p w14:paraId="76872B5C" w14:textId="322B9290" w:rsidR="002A126D" w:rsidRDefault="004F4AB8" w:rsidP="004F4AB8">
      <w:pPr>
        <w:pStyle w:val="kw"/>
      </w:pPr>
      <w:r>
        <w:t>&lt;KW&gt;</w:t>
      </w:r>
      <w:del w:id="58" w:author="007615" w:date="2021-11-25T19:09:00Z">
        <w:r w:rsidR="002A4081" w:rsidRPr="008B26D0" w:rsidDel="002A126D">
          <w:delText xml:space="preserve">, </w:delText>
        </w:r>
      </w:del>
      <w:r w:rsidR="002A4081" w:rsidRPr="008B26D0">
        <w:t>contextual variation</w:t>
      </w:r>
      <w:del w:id="59" w:author="007615" w:date="2021-11-25T19:09:00Z">
        <w:r w:rsidR="002A4081" w:rsidRPr="008B26D0" w:rsidDel="002A126D">
          <w:delText xml:space="preserve">, </w:delText>
        </w:r>
      </w:del>
      <w:r>
        <w:t xml:space="preserve">; </w:t>
      </w:r>
      <w:r w:rsidR="002A4081" w:rsidRPr="008B26D0">
        <w:t>derivation</w:t>
      </w:r>
      <w:r>
        <w:t xml:space="preserve">; </w:t>
      </w:r>
      <w:r w:rsidRPr="008B26D0">
        <w:t>homonymy</w:t>
      </w:r>
      <w:r>
        <w:t>;</w:t>
      </w:r>
      <w:r w:rsidRPr="008B26D0">
        <w:t xml:space="preserve"> metaphor</w:t>
      </w:r>
      <w:del w:id="60" w:author="007615" w:date="2021-11-25T19:09:00Z">
        <w:r w:rsidRPr="008B26D0" w:rsidDel="002A126D">
          <w:delText xml:space="preserve">, </w:delText>
        </w:r>
      </w:del>
      <w:r>
        <w:t xml:space="preserve">; </w:t>
      </w:r>
      <w:r w:rsidRPr="008B26D0">
        <w:t>metonymy</w:t>
      </w:r>
      <w:del w:id="61" w:author="007615" w:date="2021-11-25T19:09:00Z">
        <w:r w:rsidRPr="008B26D0" w:rsidDel="002A126D">
          <w:delText xml:space="preserve">, </w:delText>
        </w:r>
      </w:del>
      <w:r>
        <w:t xml:space="preserve">; </w:t>
      </w:r>
      <w:r w:rsidR="002A4081" w:rsidRPr="008B26D0">
        <w:t>prefixes</w:t>
      </w:r>
      <w:del w:id="62" w:author="007615" w:date="2021-11-25T19:09:00Z">
        <w:r w:rsidR="002A4081" w:rsidRPr="008B26D0" w:rsidDel="002A126D">
          <w:delText xml:space="preserve">, </w:delText>
        </w:r>
      </w:del>
      <w:r>
        <w:t xml:space="preserve">; </w:t>
      </w:r>
      <w:r w:rsidR="002A4081" w:rsidRPr="008B26D0">
        <w:t>suffixes</w:t>
      </w:r>
      <w:del w:id="63" w:author="007615" w:date="2021-11-24T17:39:00Z">
        <w:r w:rsidR="002A4081" w:rsidRPr="008B26D0" w:rsidDel="00ED33BA">
          <w:delText>[Main text]</w:delText>
        </w:r>
      </w:del>
      <w:bookmarkStart w:id="64" w:name="body"/>
      <w:bookmarkEnd w:id="64"/>
    </w:p>
    <w:p w14:paraId="7BBF5400" w14:textId="0CC6736F" w:rsidR="002A4081" w:rsidRPr="008B26D0" w:rsidRDefault="004F4AB8" w:rsidP="009E5F92">
      <w:pPr>
        <w:pStyle w:val="H1"/>
      </w:pPr>
      <w:bookmarkStart w:id="65" w:name="S13"/>
      <w:r>
        <w:t xml:space="preserve">&lt;A&gt;1 </w:t>
      </w:r>
      <w:del w:id="66" w:author="007615" w:date="2021-11-25T19:09:00Z">
        <w:r w:rsidR="002A4081" w:rsidRPr="008B26D0" w:rsidDel="002A126D">
          <w:delText>1</w:delText>
        </w:r>
        <w:r w:rsidR="002A4081" w:rsidRPr="008B26D0" w:rsidDel="002A126D">
          <w:tab/>
        </w:r>
      </w:del>
      <w:r w:rsidR="002A4081" w:rsidRPr="008B26D0">
        <w:t>Introduction</w:t>
      </w:r>
      <w:bookmarkEnd w:id="65"/>
    </w:p>
    <w:p w14:paraId="760674FD" w14:textId="156E9076" w:rsidR="002A4081" w:rsidRPr="008B26D0" w:rsidRDefault="004F4AB8" w:rsidP="00A7521B">
      <w:pPr>
        <w:pStyle w:val="P0"/>
      </w:pPr>
      <w:r>
        <w:t>&lt;P&gt;</w:t>
      </w:r>
      <w:r w:rsidR="002A4081" w:rsidRPr="008B26D0">
        <w:t xml:space="preserve">Given that the assigned title of this </w:t>
      </w:r>
      <w:del w:id="67" w:author="Manuela Tecusan" w:date="2022-10-16T15:36:00Z">
        <w:r w:rsidR="002A4081" w:rsidRPr="008B26D0" w:rsidDel="00A70F18">
          <w:delText xml:space="preserve">contribution </w:delText>
        </w:r>
      </w:del>
      <w:ins w:id="68" w:author="Manuela Tecusan" w:date="2022-10-16T15:36:00Z">
        <w:r w:rsidR="00A70F18">
          <w:t>entry</w:t>
        </w:r>
        <w:r w:rsidR="00A70F18" w:rsidRPr="008B26D0">
          <w:t xml:space="preserve"> </w:t>
        </w:r>
      </w:ins>
      <w:r w:rsidR="002A4081" w:rsidRPr="008B26D0">
        <w:t>presu</w:t>
      </w:r>
      <w:ins w:id="69" w:author="Manuela Tecusan" w:date="2022-10-16T15:36:00Z">
        <w:r w:rsidR="00A70F18">
          <w:t>ppos</w:t>
        </w:r>
      </w:ins>
      <w:del w:id="70" w:author="Manuela Tecusan" w:date="2022-10-16T15:36:00Z">
        <w:r w:rsidR="002A4081" w:rsidRPr="008B26D0" w:rsidDel="00A70F18">
          <w:delText>m</w:delText>
        </w:r>
      </w:del>
      <w:r w:rsidR="002A4081" w:rsidRPr="008B26D0">
        <w:t xml:space="preserve">es </w:t>
      </w:r>
      <w:del w:id="71" w:author="Manuela Tecusan" w:date="2022-10-16T15:40:00Z">
        <w:r w:rsidR="002A4081" w:rsidRPr="008B26D0" w:rsidDel="00A70F18">
          <w:delText>the existence of</w:delText>
        </w:r>
      </w:del>
      <w:ins w:id="72" w:author="Manuela Tecusan" w:date="2022-10-16T15:40:00Z">
        <w:r w:rsidR="00A70F18">
          <w:t>that</w:t>
        </w:r>
      </w:ins>
      <w:r w:rsidR="002A4081" w:rsidRPr="008B26D0">
        <w:t xml:space="preserve"> polysemy among affixes</w:t>
      </w:r>
      <w:ins w:id="73" w:author="Manuela Tecusan" w:date="2022-10-16T15:40:00Z">
        <w:r w:rsidR="00A70F18">
          <w:t xml:space="preserve"> exists</w:t>
        </w:r>
      </w:ins>
      <w:r w:rsidR="002A4081" w:rsidRPr="008B26D0">
        <w:t xml:space="preserve">, </w:t>
      </w:r>
      <w:del w:id="74" w:author="Manuela Tecusan" w:date="2022-10-16T15:47:00Z">
        <w:r w:rsidR="002A4081" w:rsidRPr="008B26D0" w:rsidDel="00B94625">
          <w:delText>this chapter</w:delText>
        </w:r>
      </w:del>
      <w:ins w:id="75" w:author="Manuela Tecusan" w:date="2022-10-16T15:47:00Z">
        <w:r w:rsidR="00B94625">
          <w:t>I</w:t>
        </w:r>
      </w:ins>
      <w:r w:rsidR="002A4081" w:rsidRPr="008B26D0">
        <w:t xml:space="preserve"> do</w:t>
      </w:r>
      <w:del w:id="76" w:author="Manuela Tecusan" w:date="2022-10-16T15:47:00Z">
        <w:r w:rsidR="002A4081" w:rsidRPr="008B26D0" w:rsidDel="00B94625">
          <w:delText>es</w:delText>
        </w:r>
      </w:del>
      <w:r w:rsidR="002A4081" w:rsidRPr="008B26D0">
        <w:t xml:space="preserve"> not argue </w:t>
      </w:r>
      <w:ins w:id="77" w:author="Manuela Tecusan" w:date="2022-10-16T15:38:00Z">
        <w:r w:rsidR="00A70F18">
          <w:t>he</w:t>
        </w:r>
      </w:ins>
      <w:ins w:id="78" w:author="Manuela Tecusan" w:date="2022-10-16T15:39:00Z">
        <w:r w:rsidR="00A70F18">
          <w:t xml:space="preserve">re </w:t>
        </w:r>
      </w:ins>
      <w:r w:rsidR="002A4081" w:rsidRPr="008B26D0">
        <w:t xml:space="preserve">for the existence of </w:t>
      </w:r>
      <w:ins w:id="79" w:author="Manuela Tecusan" w:date="2022-10-16T15:41:00Z">
        <w:r w:rsidR="00A70F18">
          <w:t xml:space="preserve">the </w:t>
        </w:r>
      </w:ins>
      <w:r w:rsidR="002A4081" w:rsidRPr="008B26D0">
        <w:t>polysemy of affixes</w:t>
      </w:r>
      <w:del w:id="80" w:author="Manuela Tecusan" w:date="2022-10-16T15:37:00Z">
        <w:r w:rsidR="002A4081" w:rsidRPr="008B26D0" w:rsidDel="00A70F18">
          <w:delText>,</w:delText>
        </w:r>
      </w:del>
      <w:r w:rsidR="002A4081" w:rsidRPr="008B26D0">
        <w:t xml:space="preserve"> </w:t>
      </w:r>
      <w:commentRangeStart w:id="81"/>
      <w:commentRangeStart w:id="82"/>
      <w:del w:id="83" w:author="Manuela Tecusan" w:date="2022-10-16T15:37:00Z">
        <w:r w:rsidR="002A4081" w:rsidRPr="008B26D0" w:rsidDel="00A70F18">
          <w:delText>n</w:delText>
        </w:r>
      </w:del>
      <w:r w:rsidR="002A4081" w:rsidRPr="008B26D0">
        <w:t>or</w:t>
      </w:r>
      <w:commentRangeEnd w:id="81"/>
      <w:r w:rsidR="00A70F18">
        <w:rPr>
          <w:rStyle w:val="CommentReference"/>
          <w:rFonts w:eastAsia="MS Mincho"/>
          <w:lang w:val="en-GB"/>
        </w:rPr>
        <w:commentReference w:id="81"/>
      </w:r>
      <w:commentRangeEnd w:id="82"/>
      <w:r w:rsidR="00B915B1">
        <w:rPr>
          <w:rStyle w:val="CommentReference"/>
          <w:rFonts w:eastAsia="MS Mincho"/>
          <w:lang w:val="en-GB"/>
        </w:rPr>
        <w:commentReference w:id="82"/>
      </w:r>
      <w:r w:rsidR="002A4081" w:rsidRPr="008B26D0">
        <w:t xml:space="preserve"> provide a full </w:t>
      </w:r>
      <w:r w:rsidR="002A4081" w:rsidRPr="008B26D0">
        <w:lastRenderedPageBreak/>
        <w:t>overview of previous scholarship on the topic. The focus is instead on detailing empirical facts that reveal patterns in the polysemy of affixes.</w:t>
      </w:r>
    </w:p>
    <w:p w14:paraId="70C30AD0" w14:textId="13517883" w:rsidR="002A4081" w:rsidRPr="008B26D0" w:rsidRDefault="00B94625" w:rsidP="000A76F5">
      <w:pPr>
        <w:pStyle w:val="IP0"/>
      </w:pPr>
      <w:ins w:id="84" w:author="Manuela Tecusan" w:date="2022-10-16T15:50:00Z">
        <w:r>
          <w:t xml:space="preserve">Franz </w:t>
        </w:r>
      </w:ins>
      <w:r w:rsidR="002A4081" w:rsidRPr="008B26D0">
        <w:t>Rainer (</w:t>
      </w:r>
      <w:hyperlink w:anchor="B35" w:history="1">
        <w:r w:rsidR="002A4081" w:rsidRPr="00813B5A">
          <w:rPr>
            <w:rStyle w:val="Hyperlink"/>
            <w:u w:val="none"/>
          </w:rPr>
          <w:t>2014</w:t>
        </w:r>
      </w:hyperlink>
      <w:r w:rsidR="002A4081" w:rsidRPr="008B26D0">
        <w:t xml:space="preserve">) has provided an apt polemic </w:t>
      </w:r>
      <w:ins w:id="85" w:author="Manuela Tecusan" w:date="2022-10-16T15:48:00Z">
        <w:r>
          <w:t xml:space="preserve">in </w:t>
        </w:r>
      </w:ins>
      <w:r w:rsidR="002A4081" w:rsidRPr="008B26D0">
        <w:t>defen</w:t>
      </w:r>
      <w:ins w:id="86" w:author="Manuela Tecusan" w:date="2022-10-16T15:48:00Z">
        <w:r>
          <w:t>ce</w:t>
        </w:r>
      </w:ins>
      <w:del w:id="87" w:author="Manuela Tecusan" w:date="2022-10-16T15:48:00Z">
        <w:r w:rsidR="002A4081" w:rsidRPr="008B26D0" w:rsidDel="00B94625">
          <w:delText>ding</w:delText>
        </w:r>
      </w:del>
      <w:r w:rsidR="002A4081" w:rsidRPr="008B26D0">
        <w:t xml:space="preserve"> </w:t>
      </w:r>
      <w:ins w:id="88" w:author="Manuela Tecusan" w:date="2022-10-16T15:48:00Z">
        <w:r>
          <w:t xml:space="preserve">of </w:t>
        </w:r>
      </w:ins>
      <w:r w:rsidR="002A4081" w:rsidRPr="008B26D0">
        <w:t>the polysemy of affixes, arguing point</w:t>
      </w:r>
      <w:ins w:id="89" w:author="Manuela Tecusan" w:date="2022-10-16T15:48:00Z">
        <w:r>
          <w:t xml:space="preserve"> </w:t>
        </w:r>
      </w:ins>
      <w:del w:id="90" w:author="Manuela Tecusan" w:date="2022-10-16T15:48:00Z">
        <w:r w:rsidR="002A4081" w:rsidRPr="008B26D0" w:rsidDel="00B94625">
          <w:delText>-</w:delText>
        </w:r>
      </w:del>
      <w:r w:rsidR="002A4081" w:rsidRPr="008B26D0">
        <w:t>by</w:t>
      </w:r>
      <w:ins w:id="91" w:author="Manuela Tecusan" w:date="2022-10-16T15:48:00Z">
        <w:r>
          <w:t xml:space="preserve"> </w:t>
        </w:r>
      </w:ins>
      <w:del w:id="92" w:author="Manuela Tecusan" w:date="2022-10-16T15:48:00Z">
        <w:r w:rsidR="002A4081" w:rsidRPr="008B26D0" w:rsidDel="00B94625">
          <w:delText>-</w:delText>
        </w:r>
      </w:del>
      <w:r w:rsidR="002A4081" w:rsidRPr="008B26D0">
        <w:t>point for the necessity of analy</w:t>
      </w:r>
      <w:ins w:id="93" w:author="Manuela Tecusan" w:date="2022-10-16T15:48:00Z">
        <w:r>
          <w:t>s</w:t>
        </w:r>
      </w:ins>
      <w:del w:id="94" w:author="Manuela Tecusan" w:date="2022-10-16T15:48:00Z">
        <w:r w:rsidR="002A4081" w:rsidRPr="008B26D0" w:rsidDel="00B94625">
          <w:delText>z</w:delText>
        </w:r>
      </w:del>
      <w:r w:rsidR="002A4081" w:rsidRPr="008B26D0">
        <w:t xml:space="preserve">ing the complex semantics of affixes in terms of polysemy. </w:t>
      </w:r>
      <w:del w:id="95" w:author="Manuela Tecusan" w:date="2022-10-16T15:50:00Z">
        <w:r w:rsidR="002A4081" w:rsidRPr="008B26D0" w:rsidDel="00B94625">
          <w:delText xml:space="preserve">Rainer </w:delText>
        </w:r>
      </w:del>
      <w:ins w:id="96" w:author="Manuela Tecusan" w:date="2022-10-16T15:50:00Z">
        <w:r>
          <w:t>He</w:t>
        </w:r>
        <w:r w:rsidRPr="008B26D0">
          <w:t xml:space="preserve"> </w:t>
        </w:r>
      </w:ins>
      <w:del w:id="97" w:author="Manuela Tecusan" w:date="2022-10-16T15:50:00Z">
        <w:r w:rsidR="002A4081" w:rsidRPr="008B26D0" w:rsidDel="00B94625">
          <w:delText>(</w:delText>
        </w:r>
        <w:r w:rsidDel="00B94625">
          <w:fldChar w:fldCharType="begin"/>
        </w:r>
        <w:r w:rsidDel="00B94625">
          <w:delInstrText xml:space="preserve"> HYPERLINK \l "B35" </w:delInstrText>
        </w:r>
        <w:r w:rsidDel="00B94625">
          <w:fldChar w:fldCharType="separate"/>
        </w:r>
        <w:r w:rsidR="002A4081" w:rsidRPr="00813B5A" w:rsidDel="00B94625">
          <w:rPr>
            <w:rStyle w:val="Hyperlink"/>
            <w:u w:val="none"/>
          </w:rPr>
          <w:delText>2014</w:delText>
        </w:r>
        <w:r w:rsidDel="00B94625">
          <w:rPr>
            <w:rStyle w:val="Hyperlink"/>
            <w:u w:val="none"/>
          </w:rPr>
          <w:fldChar w:fldCharType="end"/>
        </w:r>
      </w:del>
      <w:ins w:id="98" w:author="007615" w:date="2021-11-25T19:10:00Z">
        <w:del w:id="99" w:author="Manuela Tecusan" w:date="2022-10-16T15:50:00Z">
          <w:r w:rsidR="00A13C1B" w:rsidRPr="008B26D0" w:rsidDel="00B94625">
            <w:delText>,</w:delText>
          </w:r>
        </w:del>
      </w:ins>
      <w:del w:id="100" w:author="Manuela Tecusan" w:date="2022-10-16T15:50:00Z">
        <w:r w:rsidR="002A4081" w:rsidRPr="008B26D0" w:rsidDel="00B94625">
          <w:delText xml:space="preserve">: </w:delText>
        </w:r>
      </w:del>
      <w:ins w:id="101" w:author="007615" w:date="2021-11-25T19:10:00Z">
        <w:del w:id="102" w:author="Manuela Tecusan" w:date="2022-10-16T15:48:00Z">
          <w:r w:rsidR="00A13C1B" w:rsidRPr="008B26D0" w:rsidDel="00B94625">
            <w:delText xml:space="preserve">p. </w:delText>
          </w:r>
        </w:del>
      </w:ins>
      <w:del w:id="103" w:author="Manuela Tecusan" w:date="2022-10-16T15:50:00Z">
        <w:r w:rsidR="002A4081" w:rsidRPr="008B26D0" w:rsidDel="00B94625">
          <w:delText xml:space="preserve">344, 353) </w:delText>
        </w:r>
      </w:del>
      <w:r w:rsidR="002A4081" w:rsidRPr="008B26D0">
        <w:t xml:space="preserve">picks apart the </w:t>
      </w:r>
      <w:ins w:id="104" w:author="Manuela Tecusan" w:date="2022-10-16T15:49:00Z">
        <w:r>
          <w:t>‘</w:t>
        </w:r>
      </w:ins>
      <w:del w:id="105" w:author="Manuela Tecusan" w:date="2022-10-16T15:49:00Z">
        <w:r w:rsidR="002A4081" w:rsidRPr="008B26D0" w:rsidDel="00B94625">
          <w:delText>“</w:delText>
        </w:r>
      </w:del>
      <w:r w:rsidR="002A4081" w:rsidRPr="008B26D0">
        <w:t>polysemophobia</w:t>
      </w:r>
      <w:ins w:id="106" w:author="Manuela Tecusan" w:date="2022-10-16T15:49:00Z">
        <w:r>
          <w:t>’</w:t>
        </w:r>
      </w:ins>
      <w:del w:id="107" w:author="Manuela Tecusan" w:date="2022-10-16T15:49:00Z">
        <w:r w:rsidR="002A4081" w:rsidRPr="008B26D0" w:rsidDel="00B94625">
          <w:delText>”</w:delText>
        </w:r>
      </w:del>
      <w:r w:rsidR="002A4081" w:rsidRPr="008B26D0">
        <w:t xml:space="preserve"> that has driven many scholars, who have </w:t>
      </w:r>
      <w:ins w:id="108" w:author="Manuela Tecusan" w:date="2022-10-16T15:49:00Z">
        <w:r>
          <w:t>‘</w:t>
        </w:r>
      </w:ins>
      <w:del w:id="109" w:author="Manuela Tecusan" w:date="2022-10-16T15:49:00Z">
        <w:r w:rsidR="002A4081" w:rsidRPr="008B26D0" w:rsidDel="00B94625">
          <w:delText>“</w:delText>
        </w:r>
      </w:del>
      <w:r w:rsidR="002A4081" w:rsidRPr="008B26D0">
        <w:t>dedicated their time and effort … with the intention to make polysemy disappear by portraying it as an automatic consequence of more abstract unitary meanings</w:t>
      </w:r>
      <w:ins w:id="110" w:author="Manuela Tecusan" w:date="2022-10-16T15:49:00Z">
        <w:r>
          <w:t>’</w:t>
        </w:r>
      </w:ins>
      <w:ins w:id="111" w:author="Manuela Tecusan" w:date="2022-10-16T15:50:00Z">
        <w:r>
          <w:t xml:space="preserve"> </w:t>
        </w:r>
        <w:r w:rsidRPr="008B26D0">
          <w:t>(</w:t>
        </w:r>
        <w:r>
          <w:fldChar w:fldCharType="begin"/>
        </w:r>
        <w:r>
          <w:instrText xml:space="preserve"> HYPERLINK \l "B35" </w:instrText>
        </w:r>
        <w:r>
          <w:fldChar w:fldCharType="separate"/>
        </w:r>
        <w:r w:rsidRPr="00813B5A">
          <w:rPr>
            <w:rStyle w:val="Hyperlink"/>
            <w:u w:val="none"/>
          </w:rPr>
          <w:t>2014</w:t>
        </w:r>
        <w:r>
          <w:rPr>
            <w:rStyle w:val="Hyperlink"/>
            <w:u w:val="none"/>
          </w:rPr>
          <w:fldChar w:fldCharType="end"/>
        </w:r>
        <w:r w:rsidRPr="008B26D0">
          <w:t>, 344, 353)</w:t>
        </w:r>
      </w:ins>
      <w:del w:id="112" w:author="Manuela Tecusan" w:date="2022-10-16T15:49:00Z">
        <w:r w:rsidR="002A4081" w:rsidRPr="008B26D0" w:rsidDel="00B94625">
          <w:delText>”</w:delText>
        </w:r>
      </w:del>
      <w:r w:rsidR="002A4081" w:rsidRPr="008B26D0">
        <w:t xml:space="preserve">. Rainer points out the various problems and contradictions </w:t>
      </w:r>
      <w:del w:id="113" w:author="Manuela Tecusan" w:date="2022-10-16T15:51:00Z">
        <w:r w:rsidR="002A4081" w:rsidRPr="008B26D0" w:rsidDel="00B94625">
          <w:delText xml:space="preserve">in </w:delText>
        </w:r>
      </w:del>
      <w:ins w:id="114" w:author="Manuela Tecusan" w:date="2022-10-16T15:51:00Z">
        <w:r>
          <w:t>of</w:t>
        </w:r>
        <w:r w:rsidRPr="008B26D0">
          <w:t xml:space="preserve"> </w:t>
        </w:r>
      </w:ins>
      <w:r w:rsidR="002A4081" w:rsidRPr="008B26D0">
        <w:t xml:space="preserve">such approaches, </w:t>
      </w:r>
      <w:del w:id="115" w:author="Manuela Tecusan" w:date="2022-10-16T15:53:00Z">
        <w:r w:rsidR="002A4081" w:rsidRPr="008B26D0" w:rsidDel="00B94625">
          <w:delText>such as</w:delText>
        </w:r>
      </w:del>
      <w:ins w:id="116" w:author="Manuela Tecusan" w:date="2022-10-16T15:53:00Z">
        <w:r>
          <w:t>for instance</w:t>
        </w:r>
      </w:ins>
      <w:r w:rsidR="002A4081" w:rsidRPr="008B26D0">
        <w:t xml:space="preserve"> proliferation of homonymy and inadequate semantic analysis, and proposes the recognition of structured networks of meanings as the most promising model </w:t>
      </w:r>
      <w:del w:id="117" w:author="Manuela Tecusan" w:date="2022-10-16T15:51:00Z">
        <w:r w:rsidR="002A4081" w:rsidRPr="008B26D0" w:rsidDel="00B94625">
          <w:delText xml:space="preserve">of </w:delText>
        </w:r>
      </w:del>
      <w:ins w:id="118" w:author="Manuela Tecusan" w:date="2022-10-16T15:51:00Z">
        <w:r>
          <w:t>for the</w:t>
        </w:r>
        <w:r w:rsidRPr="008B26D0">
          <w:t xml:space="preserve"> </w:t>
        </w:r>
      </w:ins>
      <w:r w:rsidR="002A4081" w:rsidRPr="008B26D0">
        <w:t xml:space="preserve">polysemy of affixes. Rather than repeating Rainer’s line of reasoning, this </w:t>
      </w:r>
      <w:del w:id="119" w:author="Manuela Tecusan" w:date="2022-10-16T15:51:00Z">
        <w:r w:rsidR="002A4081" w:rsidRPr="008B26D0" w:rsidDel="00B94625">
          <w:delText xml:space="preserve">chapter </w:delText>
        </w:r>
      </w:del>
      <w:ins w:id="120" w:author="Manuela Tecusan" w:date="2022-10-16T15:51:00Z">
        <w:r>
          <w:t>e</w:t>
        </w:r>
      </w:ins>
      <w:ins w:id="121" w:author="Manuela Tecusan" w:date="2022-10-16T15:52:00Z">
        <w:r>
          <w:t>ntry</w:t>
        </w:r>
      </w:ins>
      <w:ins w:id="122" w:author="Manuela Tecusan" w:date="2022-10-16T15:51:00Z">
        <w:r w:rsidRPr="008B26D0">
          <w:t xml:space="preserve"> </w:t>
        </w:r>
      </w:ins>
      <w:r w:rsidR="002A4081" w:rsidRPr="008B26D0">
        <w:t xml:space="preserve">continues it by endorsing his conclusions and supporting them </w:t>
      </w:r>
      <w:del w:id="123" w:author="Manuela Tecusan" w:date="2022-10-16T15:52:00Z">
        <w:r w:rsidR="002A4081" w:rsidRPr="008B26D0" w:rsidDel="00B94625">
          <w:delText xml:space="preserve">with </w:delText>
        </w:r>
      </w:del>
      <w:ins w:id="124" w:author="Manuela Tecusan" w:date="2022-10-16T15:52:00Z">
        <w:r>
          <w:t>through</w:t>
        </w:r>
        <w:r w:rsidRPr="008B26D0">
          <w:t xml:space="preserve"> </w:t>
        </w:r>
      </w:ins>
      <w:r w:rsidR="002A4081" w:rsidRPr="008B26D0">
        <w:t>meticulous empirical documentation.</w:t>
      </w:r>
    </w:p>
    <w:p w14:paraId="0582C5FA" w14:textId="7948B68B" w:rsidR="002A4081" w:rsidRPr="008B26D0" w:rsidRDefault="002A4081" w:rsidP="000A76F5">
      <w:pPr>
        <w:pStyle w:val="IP0"/>
      </w:pPr>
      <w:r w:rsidRPr="008B26D0">
        <w:t xml:space="preserve">Previous scholarship on the polysemy of affixes is heavily biased toward English suffixes (Lehrer </w:t>
      </w:r>
      <w:hyperlink w:anchor="B29" w:history="1">
        <w:r w:rsidRPr="00813B5A">
          <w:rPr>
            <w:rStyle w:val="Hyperlink"/>
            <w:u w:val="none"/>
          </w:rPr>
          <w:t>2003</w:t>
        </w:r>
      </w:hyperlink>
      <w:ins w:id="125" w:author="007615" w:date="2021-11-25T19:11:00Z">
        <w:r w:rsidR="00E076F0" w:rsidRPr="008B26D0">
          <w:t>;</w:t>
        </w:r>
      </w:ins>
      <w:del w:id="126" w:author="007615" w:date="2021-11-25T19:11:00Z">
        <w:r w:rsidRPr="008B26D0" w:rsidDel="00E076F0">
          <w:delText>,</w:delText>
        </w:r>
      </w:del>
      <w:r w:rsidRPr="008B26D0">
        <w:t xml:space="preserve"> Schulte </w:t>
      </w:r>
      <w:hyperlink w:anchor="B39" w:history="1">
        <w:r w:rsidRPr="00813B5A">
          <w:rPr>
            <w:rStyle w:val="Hyperlink"/>
            <w:u w:val="none"/>
          </w:rPr>
          <w:t>2015</w:t>
        </w:r>
      </w:hyperlink>
      <w:r w:rsidRPr="008B26D0">
        <w:t xml:space="preserve">), and especially toward the suffix </w:t>
      </w:r>
      <w:r w:rsidRPr="008B26D0">
        <w:rPr>
          <w:i/>
          <w:iCs/>
        </w:rPr>
        <w:t>-er</w:t>
      </w:r>
      <w:r w:rsidRPr="008B26D0">
        <w:t xml:space="preserve"> (Beard </w:t>
      </w:r>
      <w:hyperlink w:anchor="B5" w:history="1">
        <w:r w:rsidRPr="00813B5A">
          <w:rPr>
            <w:rStyle w:val="Hyperlink"/>
            <w:u w:val="none"/>
          </w:rPr>
          <w:t>1990</w:t>
        </w:r>
      </w:hyperlink>
      <w:ins w:id="127" w:author="007615" w:date="2021-11-25T19:11:00Z">
        <w:r w:rsidR="00E076F0" w:rsidRPr="008B26D0">
          <w:t>;</w:t>
        </w:r>
      </w:ins>
      <w:del w:id="128" w:author="007615" w:date="2021-11-25T19:11:00Z">
        <w:r w:rsidRPr="008B26D0" w:rsidDel="00E076F0">
          <w:delText>,</w:delText>
        </w:r>
      </w:del>
      <w:r w:rsidRPr="008B26D0">
        <w:t xml:space="preserve"> Ryder </w:t>
      </w:r>
      <w:hyperlink w:anchor="B37" w:history="1">
        <w:r w:rsidRPr="00813B5A">
          <w:rPr>
            <w:rStyle w:val="Hyperlink"/>
            <w:u w:val="none"/>
          </w:rPr>
          <w:t>1999</w:t>
        </w:r>
      </w:hyperlink>
      <w:ins w:id="129" w:author="007615" w:date="2021-11-25T19:11:00Z">
        <w:r w:rsidR="00E076F0" w:rsidRPr="008B26D0">
          <w:t>;</w:t>
        </w:r>
      </w:ins>
      <w:del w:id="130" w:author="007615" w:date="2021-11-25T19:11:00Z">
        <w:r w:rsidRPr="008B26D0" w:rsidDel="00E076F0">
          <w:delText>,</w:delText>
        </w:r>
      </w:del>
      <w:r w:rsidRPr="008B26D0">
        <w:t xml:space="preserve"> Panther and Thornburg </w:t>
      </w:r>
      <w:hyperlink w:anchor="B32" w:history="1">
        <w:r w:rsidRPr="00813B5A">
          <w:rPr>
            <w:rStyle w:val="Hyperlink"/>
            <w:u w:val="none"/>
          </w:rPr>
          <w:t>2002</w:t>
        </w:r>
      </w:hyperlink>
      <w:ins w:id="131" w:author="007615" w:date="2021-11-25T19:12:00Z">
        <w:r w:rsidR="00E076F0" w:rsidRPr="008B26D0">
          <w:t>;</w:t>
        </w:r>
      </w:ins>
      <w:del w:id="132" w:author="007615" w:date="2021-11-25T19:12:00Z">
        <w:r w:rsidRPr="008B26D0" w:rsidDel="00E076F0">
          <w:delText>,</w:delText>
        </w:r>
      </w:del>
      <w:r w:rsidRPr="008B26D0">
        <w:t xml:space="preserve"> Plag </w:t>
      </w:r>
      <w:hyperlink w:anchor="B34" w:history="1">
        <w:r w:rsidRPr="00813B5A">
          <w:rPr>
            <w:rStyle w:val="Hyperlink"/>
            <w:u w:val="none"/>
          </w:rPr>
          <w:t>2003</w:t>
        </w:r>
      </w:hyperlink>
      <w:r w:rsidRPr="008B26D0">
        <w:t>; cf.</w:t>
      </w:r>
      <w:ins w:id="133" w:author="Manuela Tecusan" w:date="2022-10-16T15:54:00Z">
        <w:r w:rsidR="00B94625">
          <w:t xml:space="preserve"> the</w:t>
        </w:r>
      </w:ins>
      <w:r w:rsidRPr="008B26D0">
        <w:t xml:space="preserve"> analysis of the Dutch equivalent -</w:t>
      </w:r>
      <w:r w:rsidRPr="008B26D0">
        <w:rPr>
          <w:i/>
          <w:iCs/>
        </w:rPr>
        <w:t>er</w:t>
      </w:r>
      <w:r w:rsidRPr="008B26D0">
        <w:t xml:space="preserve"> in Booij </w:t>
      </w:r>
      <w:hyperlink w:anchor="B7" w:history="1">
        <w:r w:rsidRPr="00813B5A">
          <w:rPr>
            <w:rStyle w:val="Hyperlink"/>
            <w:u w:val="none"/>
          </w:rPr>
          <w:t>2010</w:t>
        </w:r>
      </w:hyperlink>
      <w:r w:rsidRPr="008B26D0">
        <w:t xml:space="preserve">). In order to give a fresh perspective, </w:t>
      </w:r>
      <w:del w:id="134" w:author="Manuela Tecusan" w:date="2022-10-16T15:54:00Z">
        <w:r w:rsidRPr="008B26D0" w:rsidDel="00B94625">
          <w:delText xml:space="preserve">we </w:delText>
        </w:r>
      </w:del>
      <w:ins w:id="135" w:author="Manuela Tecusan" w:date="2022-10-16T15:54:00Z">
        <w:r w:rsidR="00B94625">
          <w:t>I</w:t>
        </w:r>
        <w:r w:rsidR="00B94625" w:rsidRPr="008B26D0">
          <w:t xml:space="preserve"> </w:t>
        </w:r>
      </w:ins>
      <w:r w:rsidRPr="008B26D0">
        <w:t xml:space="preserve">focus instead on data from Russian and Czech, examining </w:t>
      </w:r>
      <w:commentRangeStart w:id="136"/>
      <w:commentRangeStart w:id="137"/>
      <w:del w:id="138" w:author="Manuela Tecusan" w:date="2022-10-16T15:55:00Z">
        <w:r w:rsidRPr="008B26D0" w:rsidDel="00B94625">
          <w:delText>both</w:delText>
        </w:r>
      </w:del>
      <w:commentRangeEnd w:id="136"/>
      <w:r w:rsidR="004B3B2B">
        <w:rPr>
          <w:rStyle w:val="CommentReference"/>
          <w:rFonts w:eastAsia="MS Mincho"/>
        </w:rPr>
        <w:commentReference w:id="136"/>
      </w:r>
      <w:commentRangeEnd w:id="137"/>
      <w:r w:rsidR="007F0485">
        <w:rPr>
          <w:rStyle w:val="CommentReference"/>
          <w:rFonts w:eastAsia="MS Mincho"/>
        </w:rPr>
        <w:commentReference w:id="137"/>
      </w:r>
      <w:del w:id="139" w:author="Manuela Tecusan" w:date="2022-10-16T15:55:00Z">
        <w:r w:rsidRPr="008B26D0" w:rsidDel="00B94625">
          <w:delText xml:space="preserve"> </w:delText>
        </w:r>
      </w:del>
      <w:r w:rsidRPr="008B26D0">
        <w:t>prefixes and suffixes</w:t>
      </w:r>
      <w:del w:id="140" w:author="Manuela Tecusan" w:date="2022-10-16T15:55:00Z">
        <w:r w:rsidRPr="008B26D0" w:rsidDel="00B94625">
          <w:delText>,</w:delText>
        </w:r>
      </w:del>
      <w:r w:rsidRPr="008B26D0">
        <w:t xml:space="preserve"> both as entire systems and as individual affixes.</w:t>
      </w:r>
    </w:p>
    <w:p w14:paraId="04F1B767" w14:textId="4D938A3F" w:rsidR="002A4081" w:rsidRPr="008B26D0" w:rsidRDefault="002A4081" w:rsidP="000A76F5">
      <w:pPr>
        <w:pStyle w:val="IP0"/>
      </w:pPr>
      <w:r w:rsidRPr="008B26D0">
        <w:t>While polysemy undoubtedly has a historical dimension (</w:t>
      </w:r>
      <w:del w:id="141" w:author="Manuela Tecusan" w:date="2022-10-16T15:56:00Z">
        <w:r w:rsidRPr="008B26D0" w:rsidDel="004B3B2B">
          <w:delText>cf.</w:delText>
        </w:r>
      </w:del>
      <w:ins w:id="142" w:author="Manuela Tecusan" w:date="2022-10-16T15:56:00Z">
        <w:r w:rsidR="004B3B2B">
          <w:t>see</w:t>
        </w:r>
      </w:ins>
      <w:r w:rsidRPr="008B26D0">
        <w:t xml:space="preserve"> Aikhenvald </w:t>
      </w:r>
      <w:hyperlink w:anchor="B1" w:history="1">
        <w:r w:rsidRPr="00813B5A">
          <w:rPr>
            <w:rStyle w:val="Hyperlink"/>
            <w:u w:val="none"/>
          </w:rPr>
          <w:t>2018</w:t>
        </w:r>
      </w:hyperlink>
      <w:r w:rsidRPr="008B26D0">
        <w:t>)</w:t>
      </w:r>
      <w:del w:id="143" w:author="Manuela Tecusan" w:date="2022-10-16T15:56:00Z">
        <w:r w:rsidRPr="008B26D0" w:rsidDel="004B3B2B">
          <w:delText>,</w:delText>
        </w:r>
      </w:del>
      <w:r w:rsidRPr="008B26D0">
        <w:t xml:space="preserve"> and some would even characterize the polysemy of affixes as an epiphenomenon analogous to grammaticalization (Arcodia </w:t>
      </w:r>
      <w:hyperlink w:anchor="B2" w:history="1">
        <w:r w:rsidRPr="00813B5A">
          <w:rPr>
            <w:rStyle w:val="Hyperlink"/>
            <w:u w:val="none"/>
          </w:rPr>
          <w:t>2014</w:t>
        </w:r>
      </w:hyperlink>
      <w:r w:rsidRPr="008B26D0">
        <w:t xml:space="preserve">), this </w:t>
      </w:r>
      <w:del w:id="144" w:author="Manuela Tecusan" w:date="2022-10-16T15:56:00Z">
        <w:r w:rsidRPr="008B26D0" w:rsidDel="004B3B2B">
          <w:delText xml:space="preserve">chapter </w:delText>
        </w:r>
      </w:del>
      <w:ins w:id="145" w:author="Manuela Tecusan" w:date="2022-10-16T15:56:00Z">
        <w:r w:rsidR="004B3B2B">
          <w:t>entry</w:t>
        </w:r>
        <w:r w:rsidR="004B3B2B" w:rsidRPr="008B26D0">
          <w:t xml:space="preserve"> </w:t>
        </w:r>
      </w:ins>
      <w:r w:rsidRPr="008B26D0">
        <w:t>focuses on synchronic analysis.</w:t>
      </w:r>
    </w:p>
    <w:p w14:paraId="4815AB02" w14:textId="64315D57" w:rsidR="002A4081" w:rsidRPr="008B26D0" w:rsidRDefault="002A4081" w:rsidP="000A76F5">
      <w:pPr>
        <w:pStyle w:val="IP0"/>
      </w:pPr>
      <w:r w:rsidRPr="008B26D0">
        <w:t xml:space="preserve">Section </w:t>
      </w:r>
      <w:r w:rsidR="008B26D0" w:rsidRPr="008B26D0">
        <w:fldChar w:fldCharType="begin"/>
      </w:r>
      <w:r w:rsidR="008B26D0" w:rsidRPr="008B26D0">
        <w:instrText xml:space="preserve"> REF S12 \n \h \* MERGEFORMAT </w:instrText>
      </w:r>
      <w:r w:rsidR="008B26D0" w:rsidRPr="008B26D0">
        <w:fldChar w:fldCharType="separate"/>
      </w:r>
      <w:r w:rsidR="0087399C">
        <w:t>2</w:t>
      </w:r>
      <w:r w:rsidR="008B26D0" w:rsidRPr="008B26D0">
        <w:fldChar w:fldCharType="end"/>
      </w:r>
      <w:r w:rsidRPr="008B26D0">
        <w:t xml:space="preserve"> </w:t>
      </w:r>
      <w:del w:id="146" w:author="Manuela Tecusan" w:date="2022-10-16T15:57:00Z">
        <w:r w:rsidRPr="008B26D0" w:rsidDel="004B3B2B">
          <w:delText>is a discussion of</w:delText>
        </w:r>
      </w:del>
      <w:ins w:id="147" w:author="Manuela Tecusan" w:date="2022-10-16T15:57:00Z">
        <w:r w:rsidR="004B3B2B">
          <w:t>places</w:t>
        </w:r>
      </w:ins>
      <w:r w:rsidRPr="008B26D0">
        <w:t xml:space="preserve"> polysemy in contrast with homonymy and contextual variation, concluding with a definition of polysemy that is subsequently applied to affixes. Section </w:t>
      </w:r>
      <w:r w:rsidR="008B26D0" w:rsidRPr="008B26D0">
        <w:fldChar w:fldCharType="begin"/>
      </w:r>
      <w:r w:rsidR="008B26D0" w:rsidRPr="008B26D0">
        <w:instrText xml:space="preserve"> REF S11 \n \h \* MERGEFORMAT </w:instrText>
      </w:r>
      <w:r w:rsidR="008B26D0" w:rsidRPr="008B26D0">
        <w:fldChar w:fldCharType="separate"/>
      </w:r>
      <w:r w:rsidR="0087399C">
        <w:t>3</w:t>
      </w:r>
      <w:r w:rsidR="008B26D0" w:rsidRPr="008B26D0">
        <w:fldChar w:fldCharType="end"/>
      </w:r>
      <w:r w:rsidRPr="008B26D0">
        <w:t xml:space="preserve"> </w:t>
      </w:r>
      <w:del w:id="148" w:author="Manuela Tecusan" w:date="2022-10-16T15:58:00Z">
        <w:r w:rsidRPr="008B26D0" w:rsidDel="004B3B2B">
          <w:delText xml:space="preserve">is </w:delText>
        </w:r>
      </w:del>
      <w:ins w:id="149" w:author="Manuela Tecusan" w:date="2022-10-16T15:58:00Z">
        <w:r w:rsidR="004B3B2B">
          <w:t>offers</w:t>
        </w:r>
        <w:r w:rsidR="004B3B2B" w:rsidRPr="008B26D0">
          <w:t xml:space="preserve"> </w:t>
        </w:r>
      </w:ins>
      <w:r w:rsidRPr="008B26D0">
        <w:t xml:space="preserve">a brief overview of the typology of affixes. Sections </w:t>
      </w:r>
      <w:r w:rsidR="008B26D0" w:rsidRPr="008B26D0">
        <w:fldChar w:fldCharType="begin"/>
      </w:r>
      <w:r w:rsidR="008B26D0" w:rsidRPr="008B26D0">
        <w:instrText xml:space="preserve"> REF S10 \n \h \* MERGEFORMAT </w:instrText>
      </w:r>
      <w:r w:rsidR="008B26D0" w:rsidRPr="008B26D0">
        <w:fldChar w:fldCharType="separate"/>
      </w:r>
      <w:r w:rsidR="0087399C">
        <w:t>4</w:t>
      </w:r>
      <w:r w:rsidR="008B26D0" w:rsidRPr="008B26D0">
        <w:fldChar w:fldCharType="end"/>
      </w:r>
      <w:r w:rsidRPr="008B26D0">
        <w:t xml:space="preserve"> and </w:t>
      </w:r>
      <w:r w:rsidR="008B26D0" w:rsidRPr="008B26D0">
        <w:fldChar w:fldCharType="begin"/>
      </w:r>
      <w:r w:rsidR="008B26D0" w:rsidRPr="008B26D0">
        <w:instrText xml:space="preserve"> REF S2 \n \h \* MERGEFORMAT </w:instrText>
      </w:r>
      <w:r w:rsidR="008B26D0" w:rsidRPr="008B26D0">
        <w:fldChar w:fldCharType="separate"/>
      </w:r>
      <w:r w:rsidR="0087399C">
        <w:t>5</w:t>
      </w:r>
      <w:r w:rsidR="008B26D0" w:rsidRPr="008B26D0">
        <w:fldChar w:fldCharType="end"/>
      </w:r>
      <w:r w:rsidRPr="008B26D0">
        <w:t xml:space="preserve"> present polysemous affixes in detail. The analyses of polysemous affixes in this </w:t>
      </w:r>
      <w:del w:id="150" w:author="Manuela Tecusan" w:date="2022-10-16T15:58:00Z">
        <w:r w:rsidRPr="008B26D0" w:rsidDel="004B3B2B">
          <w:delText xml:space="preserve">article </w:delText>
        </w:r>
      </w:del>
      <w:ins w:id="151" w:author="Manuela Tecusan" w:date="2022-10-16T15:58:00Z">
        <w:r w:rsidR="004B3B2B">
          <w:t>entry</w:t>
        </w:r>
        <w:r w:rsidR="004B3B2B" w:rsidRPr="008B26D0">
          <w:t xml:space="preserve"> </w:t>
        </w:r>
      </w:ins>
      <w:r w:rsidRPr="008B26D0">
        <w:t>are based on investigations not just of single affixes</w:t>
      </w:r>
      <w:del w:id="152" w:author="Manuela Tecusan" w:date="2022-10-16T15:58:00Z">
        <w:r w:rsidRPr="008B26D0" w:rsidDel="004B3B2B">
          <w:delText>,</w:delText>
        </w:r>
      </w:del>
      <w:r w:rsidRPr="008B26D0">
        <w:t xml:space="preserve"> but of entire systems of affixation. Each section begins with a general picture of the patterns of polysemy </w:t>
      </w:r>
      <w:ins w:id="153" w:author="Manuela Tecusan" w:date="2022-10-16T15:59:00Z">
        <w:r w:rsidR="004B3B2B">
          <w:t xml:space="preserve">that are </w:t>
        </w:r>
      </w:ins>
      <w:r w:rsidRPr="008B26D0">
        <w:t xml:space="preserve">active in </w:t>
      </w:r>
      <w:del w:id="154" w:author="Manuela Tecusan" w:date="2022-10-16T15:59:00Z">
        <w:r w:rsidRPr="008B26D0" w:rsidDel="004B3B2B">
          <w:delText xml:space="preserve">the </w:delText>
        </w:r>
      </w:del>
      <w:ins w:id="155" w:author="Manuela Tecusan" w:date="2022-10-16T15:59:00Z">
        <w:r w:rsidR="004B3B2B">
          <w:t>a</w:t>
        </w:r>
        <w:r w:rsidR="004B3B2B" w:rsidRPr="008B26D0">
          <w:t xml:space="preserve"> </w:t>
        </w:r>
      </w:ins>
      <w:r w:rsidRPr="008B26D0">
        <w:t>given system</w:t>
      </w:r>
      <w:ins w:id="156" w:author="Manuela Tecusan" w:date="2022-10-16T15:59:00Z">
        <w:r w:rsidR="004B3B2B">
          <w:t>,</w:t>
        </w:r>
      </w:ins>
      <w:r w:rsidRPr="008B26D0">
        <w:t xml:space="preserve"> </w:t>
      </w:r>
      <w:del w:id="157" w:author="Manuela Tecusan" w:date="2022-10-16T15:59:00Z">
        <w:r w:rsidRPr="008B26D0" w:rsidDel="004B3B2B">
          <w:delText xml:space="preserve">and </w:delText>
        </w:r>
      </w:del>
      <w:r w:rsidRPr="008B26D0">
        <w:t xml:space="preserve">then proceeds to a </w:t>
      </w:r>
      <w:del w:id="158" w:author="Manuela Tecusan" w:date="2022-10-16T15:59:00Z">
        <w:r w:rsidRPr="008B26D0" w:rsidDel="004B3B2B">
          <w:delText xml:space="preserve">more </w:delText>
        </w:r>
      </w:del>
      <w:r w:rsidRPr="008B26D0">
        <w:t xml:space="preserve">thorough examination of a single affix. The overall system of perfectivization by means of prefixation in Russian is the topic of Section </w:t>
      </w:r>
      <w:r w:rsidR="008B26D0" w:rsidRPr="008B26D0">
        <w:fldChar w:fldCharType="begin"/>
      </w:r>
      <w:r w:rsidR="008B26D0" w:rsidRPr="008B26D0">
        <w:instrText xml:space="preserve"> REF S10 \n \h \* MERGEFORMAT </w:instrText>
      </w:r>
      <w:r w:rsidR="008B26D0" w:rsidRPr="008B26D0">
        <w:fldChar w:fldCharType="separate"/>
      </w:r>
      <w:r w:rsidR="0087399C">
        <w:t>4</w:t>
      </w:r>
      <w:r w:rsidR="008B26D0" w:rsidRPr="008B26D0">
        <w:fldChar w:fldCharType="end"/>
      </w:r>
      <w:r w:rsidRPr="008B26D0">
        <w:t xml:space="preserve">. Seventeen prefixes perform this function in Russian, </w:t>
      </w:r>
      <w:del w:id="159" w:author="007615" w:date="2021-11-25T19:13:00Z">
        <w:r w:rsidRPr="008B26D0" w:rsidDel="00E076F0">
          <w:delText>sixteen</w:delText>
        </w:r>
      </w:del>
      <w:ins w:id="160" w:author="007615" w:date="2021-11-25T19:13:00Z">
        <w:r w:rsidR="00E076F0" w:rsidRPr="008B26D0">
          <w:t>16</w:t>
        </w:r>
      </w:ins>
      <w:r w:rsidRPr="008B26D0">
        <w:t xml:space="preserve"> of which are polysemous. The array of meanings expressed by each prefix is presented</w:t>
      </w:r>
      <w:del w:id="161" w:author="Manuela Tecusan" w:date="2022-10-16T16:01:00Z">
        <w:r w:rsidRPr="008B26D0" w:rsidDel="004B3B2B">
          <w:delText>, and</w:delText>
        </w:r>
      </w:del>
      <w:ins w:id="162" w:author="Manuela Tecusan" w:date="2022-10-16T16:01:00Z">
        <w:r w:rsidR="004B3B2B">
          <w:t>. T</w:t>
        </w:r>
      </w:ins>
      <w:del w:id="163" w:author="Manuela Tecusan" w:date="2022-10-16T16:01:00Z">
        <w:r w:rsidRPr="008B26D0" w:rsidDel="004B3B2B">
          <w:delText xml:space="preserve"> t</w:delText>
        </w:r>
      </w:del>
      <w:r w:rsidRPr="008B26D0">
        <w:t xml:space="preserve">his is followed </w:t>
      </w:r>
      <w:del w:id="164" w:author="Manuela Tecusan" w:date="2022-10-16T16:00:00Z">
        <w:r w:rsidRPr="008B26D0" w:rsidDel="004B3B2B">
          <w:delText xml:space="preserve">up </w:delText>
        </w:r>
      </w:del>
      <w:r w:rsidRPr="008B26D0">
        <w:t xml:space="preserve">by a thorough illustration of the polysemy of one prefix: </w:t>
      </w:r>
      <w:r w:rsidRPr="008B26D0">
        <w:rPr>
          <w:i/>
          <w:iCs/>
        </w:rPr>
        <w:t xml:space="preserve">raz- </w:t>
      </w:r>
      <w:r w:rsidRPr="008B26D0">
        <w:t>‘</w:t>
      </w:r>
      <w:r w:rsidRPr="008B26D0">
        <w:rPr>
          <w:smallCaps/>
        </w:rPr>
        <w:t>apart’</w:t>
      </w:r>
      <w:r w:rsidRPr="008B26D0">
        <w:t xml:space="preserve">. Section </w:t>
      </w:r>
      <w:r w:rsidR="008B26D0" w:rsidRPr="008B26D0">
        <w:fldChar w:fldCharType="begin"/>
      </w:r>
      <w:r w:rsidR="008B26D0" w:rsidRPr="008B26D0">
        <w:instrText xml:space="preserve"> REF S2 \n \h \* MERGEFORMAT </w:instrText>
      </w:r>
      <w:r w:rsidR="008B26D0" w:rsidRPr="008B26D0">
        <w:fldChar w:fldCharType="separate"/>
      </w:r>
      <w:r w:rsidR="0087399C">
        <w:t>5</w:t>
      </w:r>
      <w:r w:rsidR="008B26D0" w:rsidRPr="008B26D0">
        <w:fldChar w:fldCharType="end"/>
      </w:r>
      <w:r w:rsidRPr="008B26D0">
        <w:t xml:space="preserve"> takes as its point of departure a study of 212 derivational suffixes in Czech. The polysemy patterns of </w:t>
      </w:r>
      <w:ins w:id="165" w:author="007615" w:date="2021-11-25T19:14:00Z">
        <w:r w:rsidR="00E076F0" w:rsidRPr="008B26D0">
          <w:t>16</w:t>
        </w:r>
      </w:ins>
      <w:del w:id="166" w:author="007615" w:date="2021-11-25T19:14:00Z">
        <w:r w:rsidRPr="008B26D0" w:rsidDel="00E076F0">
          <w:delText>sixteen</w:delText>
        </w:r>
      </w:del>
      <w:r w:rsidRPr="008B26D0">
        <w:t xml:space="preserve"> of the most common Czech suffixes are displayed, and </w:t>
      </w:r>
      <w:r w:rsidRPr="008B26D0">
        <w:lastRenderedPageBreak/>
        <w:t xml:space="preserve">one suffix, </w:t>
      </w:r>
      <w:r w:rsidRPr="008B26D0">
        <w:rPr>
          <w:i/>
          <w:iCs/>
        </w:rPr>
        <w:t xml:space="preserve">-ník </w:t>
      </w:r>
      <w:r w:rsidRPr="008B26D0">
        <w:t>(</w:t>
      </w:r>
      <w:del w:id="167" w:author="Manuela Tecusan" w:date="2022-10-16T16:01:00Z">
        <w:r w:rsidRPr="008B26D0" w:rsidDel="004B3B2B">
          <w:delText xml:space="preserve">mostly </w:delText>
        </w:r>
      </w:del>
      <w:r w:rsidRPr="008B26D0">
        <w:t xml:space="preserve">used </w:t>
      </w:r>
      <w:ins w:id="168" w:author="Manuela Tecusan" w:date="2022-10-16T16:01:00Z">
        <w:r w:rsidR="004B3B2B" w:rsidRPr="008B26D0">
          <w:t xml:space="preserve">mostly </w:t>
        </w:r>
      </w:ins>
      <w:r w:rsidRPr="008B26D0">
        <w:t xml:space="preserve">to form nouns </w:t>
      </w:r>
      <w:ins w:id="169" w:author="Manuela Tecusan" w:date="2022-10-16T16:02:00Z">
        <w:r w:rsidR="004B3B2B">
          <w:t xml:space="preserve">that </w:t>
        </w:r>
      </w:ins>
      <w:r w:rsidRPr="008B26D0">
        <w:t>refer</w:t>
      </w:r>
      <w:del w:id="170" w:author="Manuela Tecusan" w:date="2022-10-16T16:02:00Z">
        <w:r w:rsidRPr="008B26D0" w:rsidDel="004B3B2B">
          <w:delText>ring</w:delText>
        </w:r>
      </w:del>
      <w:r w:rsidRPr="008B26D0">
        <w:t xml:space="preserve"> to </w:t>
      </w:r>
      <w:r w:rsidRPr="008B26D0">
        <w:rPr>
          <w:smallCaps/>
        </w:rPr>
        <w:t>agents</w:t>
      </w:r>
      <w:r w:rsidRPr="008B26D0">
        <w:t xml:space="preserve"> and </w:t>
      </w:r>
      <w:r w:rsidRPr="008B26D0">
        <w:rPr>
          <w:smallCaps/>
        </w:rPr>
        <w:t>entities</w:t>
      </w:r>
      <w:r w:rsidRPr="008B26D0">
        <w:t xml:space="preserve">), is singled out for detailed analysis. Conclusions and suggestions for future research are offered in Section </w:t>
      </w:r>
      <w:r w:rsidR="008B26D0" w:rsidRPr="008B26D0">
        <w:fldChar w:fldCharType="begin"/>
      </w:r>
      <w:r w:rsidR="008B26D0" w:rsidRPr="008B26D0">
        <w:instrText xml:space="preserve"> REF S1 \n \h \* MERGEFORMAT </w:instrText>
      </w:r>
      <w:r w:rsidR="008B26D0" w:rsidRPr="008B26D0">
        <w:fldChar w:fldCharType="separate"/>
      </w:r>
      <w:r w:rsidR="0087399C">
        <w:t>6</w:t>
      </w:r>
      <w:r w:rsidR="008B26D0" w:rsidRPr="008B26D0">
        <w:fldChar w:fldCharType="end"/>
      </w:r>
      <w:r w:rsidRPr="008B26D0">
        <w:t>.</w:t>
      </w:r>
    </w:p>
    <w:p w14:paraId="024E353C" w14:textId="62489FA0" w:rsidR="002A4081" w:rsidRPr="008B26D0" w:rsidRDefault="002A4081" w:rsidP="000A76F5">
      <w:pPr>
        <w:pStyle w:val="IP0"/>
      </w:pPr>
      <w:r w:rsidRPr="008B26D0">
        <w:t xml:space="preserve">Illustrative examples are annotated in square brackets using standard Leipzig morpheme-by-morpheme glossing, which entails the addition of hyphens that are not part of the standard orthography of Russian and Czech. Both the Leipzig standard abbreviations for grammatical values and the meanings of affixes are </w:t>
      </w:r>
      <w:del w:id="171" w:author="Manuela Tecusan" w:date="2022-10-16T16:03:00Z">
        <w:r w:rsidRPr="008B26D0" w:rsidDel="004B3B2B">
          <w:delText xml:space="preserve">cited </w:delText>
        </w:r>
      </w:del>
      <w:ins w:id="172" w:author="Manuela Tecusan" w:date="2022-10-16T16:03:00Z">
        <w:r w:rsidR="004B3B2B">
          <w:t>given</w:t>
        </w:r>
        <w:r w:rsidR="004B3B2B" w:rsidRPr="008B26D0">
          <w:t xml:space="preserve"> </w:t>
        </w:r>
      </w:ins>
      <w:del w:id="173" w:author="Manuela Tecusan" w:date="2022-10-16T16:03:00Z">
        <w:r w:rsidRPr="008B26D0" w:rsidDel="004B3B2B">
          <w:delText xml:space="preserve">using </w:delText>
        </w:r>
      </w:del>
      <w:ins w:id="174" w:author="Manuela Tecusan" w:date="2022-10-16T16:03:00Z">
        <w:r w:rsidR="004B3B2B">
          <w:t>in</w:t>
        </w:r>
        <w:r w:rsidR="004B3B2B" w:rsidRPr="008B26D0">
          <w:t xml:space="preserve"> </w:t>
        </w:r>
      </w:ins>
      <w:r w:rsidRPr="008B26D0">
        <w:rPr>
          <w:smallCaps/>
        </w:rPr>
        <w:t>small caps</w:t>
      </w:r>
      <w:r w:rsidRPr="008B26D0">
        <w:t>.</w:t>
      </w:r>
    </w:p>
    <w:p w14:paraId="0D5CF98B" w14:textId="4E5056F4" w:rsidR="002A4081" w:rsidRPr="008B26D0" w:rsidRDefault="004F4AB8" w:rsidP="009E5F92">
      <w:pPr>
        <w:pStyle w:val="H1"/>
      </w:pPr>
      <w:bookmarkStart w:id="175" w:name="S12"/>
      <w:r>
        <w:t xml:space="preserve">&lt;A&gt;2 </w:t>
      </w:r>
      <w:del w:id="176" w:author="007615" w:date="2021-11-25T19:14:00Z">
        <w:r w:rsidR="002A4081" w:rsidRPr="008B26D0" w:rsidDel="00E076F0">
          <w:delText>2</w:delText>
        </w:r>
        <w:r w:rsidR="002A4081" w:rsidRPr="008B26D0" w:rsidDel="00E076F0">
          <w:tab/>
        </w:r>
      </w:del>
      <w:r w:rsidR="002A4081" w:rsidRPr="008B26D0">
        <w:t>Polysemy</w:t>
      </w:r>
      <w:bookmarkEnd w:id="175"/>
    </w:p>
    <w:p w14:paraId="42DE0C8F" w14:textId="6467FECB" w:rsidR="002A4081" w:rsidRDefault="004F4AB8" w:rsidP="00A7521B">
      <w:pPr>
        <w:pStyle w:val="P0"/>
      </w:pPr>
      <w:r>
        <w:t>&lt;P&gt;</w:t>
      </w:r>
      <w:del w:id="177" w:author="Manuela Tecusan" w:date="2022-10-16T16:04:00Z">
        <w:r w:rsidR="002A4081" w:rsidRPr="008B26D0" w:rsidDel="004B3B2B">
          <w:delText xml:space="preserve">We </w:delText>
        </w:r>
      </w:del>
      <w:ins w:id="178" w:author="Manuela Tecusan" w:date="2022-10-16T16:04:00Z">
        <w:r w:rsidR="004B3B2B">
          <w:t>One</w:t>
        </w:r>
        <w:r w:rsidR="004B3B2B" w:rsidRPr="008B26D0">
          <w:t xml:space="preserve"> </w:t>
        </w:r>
      </w:ins>
      <w:r w:rsidR="002A4081" w:rsidRPr="008B26D0">
        <w:t>can begin with a preliminary definition of polysemy</w:t>
      </w:r>
      <w:ins w:id="179" w:author="Manuela Tecusan" w:date="2022-10-16T16:04:00Z">
        <w:r w:rsidR="004B3B2B">
          <w:t>,</w:t>
        </w:r>
      </w:ins>
      <w:r w:rsidR="002A4081" w:rsidRPr="008B26D0">
        <w:t xml:space="preserve"> as in (1).</w:t>
      </w:r>
    </w:p>
    <w:p w14:paraId="1EF990B5" w14:textId="0E6E8B0E" w:rsidR="00432DDF" w:rsidRPr="008B26D0" w:rsidRDefault="00432DDF" w:rsidP="00A7521B">
      <w:pPr>
        <w:pStyle w:val="P0"/>
      </w:pPr>
      <w:r>
        <w:t>&lt;NEX&gt;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7964"/>
      </w:tblGrid>
      <w:tr w:rsidR="008C5FC9" w:rsidRPr="008C5FC9" w14:paraId="17D4B3F4" w14:textId="77777777" w:rsidTr="004F4AB8">
        <w:tc>
          <w:tcPr>
            <w:tcW w:w="558" w:type="dxa"/>
          </w:tcPr>
          <w:p w14:paraId="00B0AB36" w14:textId="77777777" w:rsidR="008C5FC9" w:rsidRPr="008C5FC9" w:rsidRDefault="008C5FC9" w:rsidP="003D1DF5">
            <w:r w:rsidRPr="008C5FC9">
              <w:t>(1)</w:t>
            </w:r>
          </w:p>
        </w:tc>
        <w:tc>
          <w:tcPr>
            <w:tcW w:w="7964" w:type="dxa"/>
          </w:tcPr>
          <w:p w14:paraId="14A4F842" w14:textId="77777777" w:rsidR="008C5FC9" w:rsidRPr="008C5FC9" w:rsidRDefault="008C5FC9" w:rsidP="003D1DF5">
            <w:r w:rsidRPr="008C5FC9">
              <w:t>Polysemy is the situation that obtains when the same linguistic form (such as a morpheme or a word) has two or more different meanings.</w:t>
            </w:r>
          </w:p>
        </w:tc>
      </w:tr>
    </w:tbl>
    <w:p w14:paraId="6C1B61CF" w14:textId="753ACFC0" w:rsidR="00975A98" w:rsidRDefault="00975A98" w:rsidP="00A7521B">
      <w:pPr>
        <w:pStyle w:val="P0"/>
      </w:pPr>
      <w:r>
        <w:t>&lt;line space&gt;</w:t>
      </w:r>
    </w:p>
    <w:p w14:paraId="715382EE" w14:textId="53031BAF" w:rsidR="002A4081" w:rsidRPr="008B26D0" w:rsidRDefault="002A4081" w:rsidP="000A76F5">
      <w:pPr>
        <w:pStyle w:val="IP0"/>
      </w:pPr>
      <w:r w:rsidRPr="008B26D0">
        <w:t xml:space="preserve">However, the application of this definition is complicated by the fact that it can be difficult to determine whether we really have the </w:t>
      </w:r>
      <w:ins w:id="180" w:author="Manuela Tecusan" w:date="2022-10-16T16:04:00Z">
        <w:r w:rsidR="002B5800">
          <w:t>‘</w:t>
        </w:r>
      </w:ins>
      <w:del w:id="181" w:author="Manuela Tecusan" w:date="2022-10-16T16:04:00Z">
        <w:r w:rsidRPr="008B26D0" w:rsidDel="002B5800">
          <w:delText>“</w:delText>
        </w:r>
      </w:del>
      <w:r w:rsidRPr="008B26D0">
        <w:t>same</w:t>
      </w:r>
      <w:ins w:id="182" w:author="Manuela Tecusan" w:date="2022-10-16T16:04:00Z">
        <w:r w:rsidR="002B5800">
          <w:t>’</w:t>
        </w:r>
      </w:ins>
      <w:del w:id="183" w:author="Manuela Tecusan" w:date="2022-10-16T16:04:00Z">
        <w:r w:rsidRPr="008B26D0" w:rsidDel="002B5800">
          <w:delText>”</w:delText>
        </w:r>
      </w:del>
      <w:r w:rsidRPr="008B26D0">
        <w:t xml:space="preserve"> form, as well as whether we are faced with </w:t>
      </w:r>
      <w:del w:id="184" w:author="Manuela Tecusan" w:date="2022-10-16T16:05:00Z">
        <w:r w:rsidRPr="008B26D0" w:rsidDel="002B5800">
          <w:delText>“</w:delText>
        </w:r>
      </w:del>
      <w:ins w:id="185" w:author="Manuela Tecusan" w:date="2022-10-16T16:05:00Z">
        <w:r w:rsidR="002B5800">
          <w:t>‘</w:t>
        </w:r>
      </w:ins>
      <w:r w:rsidRPr="008B26D0">
        <w:t>different</w:t>
      </w:r>
      <w:del w:id="186" w:author="Manuela Tecusan" w:date="2022-10-16T16:05:00Z">
        <w:r w:rsidRPr="008B26D0" w:rsidDel="002B5800">
          <w:delText>”</w:delText>
        </w:r>
      </w:del>
      <w:ins w:id="187" w:author="Manuela Tecusan" w:date="2022-10-16T16:05:00Z">
        <w:r w:rsidR="002B5800">
          <w:t>’</w:t>
        </w:r>
      </w:ins>
      <w:r w:rsidRPr="008B26D0">
        <w:t xml:space="preserve"> meanings. The problem is that </w:t>
      </w:r>
      <w:del w:id="188" w:author="Manuela Tecusan" w:date="2022-10-16T16:05:00Z">
        <w:r w:rsidRPr="008B26D0" w:rsidDel="002B5800">
          <w:delText>“</w:delText>
        </w:r>
      </w:del>
      <w:ins w:id="189" w:author="Manuela Tecusan" w:date="2022-10-16T16:05:00Z">
        <w:r w:rsidR="002B5800">
          <w:t>‘</w:t>
        </w:r>
      </w:ins>
      <w:r w:rsidRPr="008B26D0">
        <w:t>same</w:t>
      </w:r>
      <w:del w:id="190" w:author="Manuela Tecusan" w:date="2022-10-16T16:05:00Z">
        <w:r w:rsidRPr="008B26D0" w:rsidDel="002B5800">
          <w:delText>”</w:delText>
        </w:r>
      </w:del>
      <w:ins w:id="191" w:author="Manuela Tecusan" w:date="2022-10-16T16:05:00Z">
        <w:r w:rsidR="002B5800">
          <w:t>’</w:t>
        </w:r>
      </w:ins>
      <w:r w:rsidRPr="008B26D0">
        <w:t xml:space="preserve"> and </w:t>
      </w:r>
      <w:del w:id="192" w:author="Manuela Tecusan" w:date="2022-10-16T16:05:00Z">
        <w:r w:rsidRPr="008B26D0" w:rsidDel="002B5800">
          <w:delText>“</w:delText>
        </w:r>
      </w:del>
      <w:ins w:id="193" w:author="Manuela Tecusan" w:date="2022-10-16T16:05:00Z">
        <w:r w:rsidR="002B5800">
          <w:t>‘</w:t>
        </w:r>
      </w:ins>
      <w:r w:rsidRPr="008B26D0">
        <w:t>different</w:t>
      </w:r>
      <w:del w:id="194" w:author="Manuela Tecusan" w:date="2022-10-16T16:05:00Z">
        <w:r w:rsidRPr="008B26D0" w:rsidDel="002B5800">
          <w:delText>”</w:delText>
        </w:r>
      </w:del>
      <w:ins w:id="195" w:author="Manuela Tecusan" w:date="2022-10-16T16:05:00Z">
        <w:r w:rsidR="002B5800">
          <w:t>’</w:t>
        </w:r>
      </w:ins>
      <w:r w:rsidRPr="008B26D0">
        <w:t xml:space="preserve"> belong to two ends of a scale, and there is often no definitive dividing line between the two. Homonymy is usually recruited as a foil to provide helpful contrast in defining polysemy, and with good reason. In the case of homonymy, we observe an accidental convergence of form and a likewise random juxtaposition of meanings. If we use homonymy as our point of departure, we find a continuum that gradually moves in the direction of polysemy, where the form is certainly the same and the meanings are related to </w:t>
      </w:r>
      <w:del w:id="196" w:author="Manuela Tecusan" w:date="2022-10-17T21:46:00Z">
        <w:r w:rsidRPr="008B26D0" w:rsidDel="007060B4">
          <w:delText xml:space="preserve">each </w:delText>
        </w:r>
      </w:del>
      <w:ins w:id="197" w:author="Manuela Tecusan" w:date="2022-10-17T21:46:00Z">
        <w:r w:rsidR="007060B4">
          <w:t>one</w:t>
        </w:r>
        <w:r w:rsidR="007060B4" w:rsidRPr="008B26D0">
          <w:t xml:space="preserve"> </w:t>
        </w:r>
        <w:r w:rsidR="007060B4">
          <w:t>an</w:t>
        </w:r>
      </w:ins>
      <w:r w:rsidRPr="008B26D0">
        <w:t>other. On the polysemy part of the continuum we encounter contextual variation, where the various meanings of a linguistic form are variously influenced by their context.</w:t>
      </w:r>
    </w:p>
    <w:p w14:paraId="2BD2DB13" w14:textId="01529D91" w:rsidR="002A4081" w:rsidRPr="008B26D0" w:rsidRDefault="002A4081" w:rsidP="000A76F5">
      <w:pPr>
        <w:pStyle w:val="IP0"/>
      </w:pPr>
      <w:r w:rsidRPr="008B26D0">
        <w:t>We will take a brief tour of the homonymy</w:t>
      </w:r>
      <w:del w:id="198" w:author="Manuela Tecusan" w:date="2022-10-17T21:47:00Z">
        <w:r w:rsidRPr="008B26D0" w:rsidDel="007060B4">
          <w:delText xml:space="preserve"> </w:delText>
        </w:r>
      </w:del>
      <w:r w:rsidRPr="008B26D0">
        <w:t>–</w:t>
      </w:r>
      <w:del w:id="199" w:author="Manuela Tecusan" w:date="2022-10-17T21:47:00Z">
        <w:r w:rsidRPr="008B26D0" w:rsidDel="007060B4">
          <w:delText xml:space="preserve"> </w:delText>
        </w:r>
      </w:del>
      <w:r w:rsidRPr="008B26D0">
        <w:t xml:space="preserve">polysemy </w:t>
      </w:r>
      <w:del w:id="200" w:author="Manuela Tecusan" w:date="2022-10-17T21:47:00Z">
        <w:r w:rsidRPr="008B26D0" w:rsidDel="007060B4">
          <w:delText xml:space="preserve">– </w:delText>
        </w:r>
      </w:del>
      <w:r w:rsidRPr="008B26D0">
        <w:t>contextual variation spectrum, noting both the extremes where we find unambiguous examples</w:t>
      </w:r>
      <w:del w:id="201" w:author="Manuela Tecusan" w:date="2022-10-17T21:47:00Z">
        <w:r w:rsidRPr="008B26D0" w:rsidDel="007060B4">
          <w:delText>, as well as</w:delText>
        </w:r>
      </w:del>
      <w:ins w:id="202" w:author="Manuela Tecusan" w:date="2022-10-17T21:47:00Z">
        <w:r w:rsidR="007060B4">
          <w:t xml:space="preserve"> and</w:t>
        </w:r>
      </w:ins>
      <w:r w:rsidRPr="008B26D0">
        <w:t xml:space="preserve"> intermediate examples that don’t conform to tidy distinctions. This exercise will help </w:t>
      </w:r>
      <w:del w:id="203" w:author="Manuela Tecusan" w:date="2022-10-17T21:47:00Z">
        <w:r w:rsidRPr="008B26D0" w:rsidDel="007060B4">
          <w:delText xml:space="preserve">us </w:delText>
        </w:r>
      </w:del>
      <w:ins w:id="204" w:author="Manuela Tecusan" w:date="2022-10-17T21:47:00Z">
        <w:r w:rsidR="007060B4">
          <w:t>me</w:t>
        </w:r>
        <w:r w:rsidR="007060B4" w:rsidRPr="008B26D0">
          <w:t xml:space="preserve"> </w:t>
        </w:r>
      </w:ins>
      <w:r w:rsidRPr="008B26D0">
        <w:t xml:space="preserve">to hone </w:t>
      </w:r>
      <w:del w:id="205" w:author="Manuela Tecusan" w:date="2022-10-17T21:48:00Z">
        <w:r w:rsidRPr="008B26D0" w:rsidDel="007060B4">
          <w:delText xml:space="preserve">our </w:delText>
        </w:r>
      </w:del>
      <w:ins w:id="206" w:author="Manuela Tecusan" w:date="2022-10-17T21:48:00Z">
        <w:r w:rsidR="007060B4">
          <w:t>my</w:t>
        </w:r>
        <w:r w:rsidR="007060B4" w:rsidRPr="008B26D0">
          <w:t xml:space="preserve"> </w:t>
        </w:r>
      </w:ins>
      <w:r w:rsidRPr="008B26D0">
        <w:t xml:space="preserve">definition of polysemy. </w:t>
      </w:r>
      <w:del w:id="207" w:author="Manuela Tecusan" w:date="2022-10-17T21:47:00Z">
        <w:r w:rsidRPr="008B26D0" w:rsidDel="007060B4">
          <w:delText xml:space="preserve">We </w:delText>
        </w:r>
      </w:del>
      <w:ins w:id="208" w:author="Manuela Tecusan" w:date="2022-10-17T21:47:00Z">
        <w:r w:rsidR="007060B4">
          <w:t>I</w:t>
        </w:r>
        <w:r w:rsidR="007060B4" w:rsidRPr="008B26D0">
          <w:t xml:space="preserve"> </w:t>
        </w:r>
      </w:ins>
      <w:r w:rsidRPr="008B26D0">
        <w:t xml:space="preserve">will start with examples of lexical polysemy, which functions in a way similar to the polysemy of affixes (Lehrer </w:t>
      </w:r>
      <w:hyperlink w:anchor="B29" w:history="1">
        <w:r w:rsidRPr="00813B5A">
          <w:rPr>
            <w:rStyle w:val="Hyperlink"/>
            <w:u w:val="none"/>
          </w:rPr>
          <w:t>2003</w:t>
        </w:r>
      </w:hyperlink>
      <w:del w:id="209" w:author="007615" w:date="2021-11-25T19:17:00Z">
        <w:r w:rsidRPr="008B26D0" w:rsidDel="003B0A3F">
          <w:delText xml:space="preserve">: </w:delText>
        </w:r>
      </w:del>
      <w:ins w:id="210" w:author="007615" w:date="2021-11-25T19:17:00Z">
        <w:r w:rsidR="003B0A3F" w:rsidRPr="008B26D0">
          <w:t xml:space="preserve">, </w:t>
        </w:r>
        <w:del w:id="211" w:author="Manuela Tecusan" w:date="2022-10-17T21:47:00Z">
          <w:r w:rsidR="003B0A3F" w:rsidRPr="008B26D0" w:rsidDel="007060B4">
            <w:delText xml:space="preserve">p. </w:delText>
          </w:r>
        </w:del>
      </w:ins>
      <w:r w:rsidRPr="008B26D0">
        <w:t xml:space="preserve">218, 229), in order to get </w:t>
      </w:r>
      <w:del w:id="212" w:author="Manuela Tecusan" w:date="2022-10-17T21:47:00Z">
        <w:r w:rsidRPr="008B26D0" w:rsidDel="007060B4">
          <w:delText xml:space="preserve">our </w:delText>
        </w:r>
      </w:del>
      <w:ins w:id="213" w:author="Manuela Tecusan" w:date="2022-10-17T21:47:00Z">
        <w:r w:rsidR="007060B4">
          <w:t>my</w:t>
        </w:r>
        <w:r w:rsidR="007060B4" w:rsidRPr="008B26D0">
          <w:t xml:space="preserve"> </w:t>
        </w:r>
      </w:ins>
      <w:r w:rsidRPr="008B26D0">
        <w:t xml:space="preserve">bearings and prepare for the analyses in Sections </w:t>
      </w:r>
      <w:r w:rsidR="008B26D0" w:rsidRPr="008B26D0">
        <w:fldChar w:fldCharType="begin"/>
      </w:r>
      <w:r w:rsidR="008B26D0" w:rsidRPr="008B26D0">
        <w:instrText xml:space="preserve"> REF S10 \n \h \* MERGEFORMAT </w:instrText>
      </w:r>
      <w:r w:rsidR="008B26D0" w:rsidRPr="008B26D0">
        <w:fldChar w:fldCharType="separate"/>
      </w:r>
      <w:r w:rsidR="0087399C">
        <w:t>4</w:t>
      </w:r>
      <w:r w:rsidR="008B26D0" w:rsidRPr="008B26D0">
        <w:fldChar w:fldCharType="end"/>
      </w:r>
      <w:r w:rsidRPr="008B26D0">
        <w:t xml:space="preserve"> and </w:t>
      </w:r>
      <w:r w:rsidR="008B26D0" w:rsidRPr="008B26D0">
        <w:fldChar w:fldCharType="begin"/>
      </w:r>
      <w:r w:rsidR="008B26D0" w:rsidRPr="008B26D0">
        <w:instrText xml:space="preserve"> REF S2 \n \h \* MERGEFORMAT </w:instrText>
      </w:r>
      <w:r w:rsidR="008B26D0" w:rsidRPr="008B26D0">
        <w:fldChar w:fldCharType="separate"/>
      </w:r>
      <w:r w:rsidR="0087399C">
        <w:t>5</w:t>
      </w:r>
      <w:r w:rsidR="008B26D0" w:rsidRPr="008B26D0">
        <w:fldChar w:fldCharType="end"/>
      </w:r>
      <w:r w:rsidRPr="008B26D0">
        <w:t xml:space="preserve">. First </w:t>
      </w:r>
      <w:del w:id="214" w:author="Manuela Tecusan" w:date="2022-10-17T21:48:00Z">
        <w:r w:rsidRPr="008B26D0" w:rsidDel="007060B4">
          <w:delText xml:space="preserve">we </w:delText>
        </w:r>
      </w:del>
      <w:ins w:id="215" w:author="Manuela Tecusan" w:date="2022-10-17T21:48:00Z">
        <w:r w:rsidR="007060B4">
          <w:t>I</w:t>
        </w:r>
        <w:r w:rsidR="007060B4" w:rsidRPr="008B26D0">
          <w:t xml:space="preserve"> </w:t>
        </w:r>
      </w:ins>
      <w:r w:rsidRPr="008B26D0">
        <w:t xml:space="preserve">will contrast polysemy with homonymy, and then </w:t>
      </w:r>
      <w:del w:id="216" w:author="Manuela Tecusan" w:date="2022-10-17T21:48:00Z">
        <w:r w:rsidRPr="008B26D0" w:rsidDel="007060B4">
          <w:delText xml:space="preserve">we </w:delText>
        </w:r>
      </w:del>
      <w:ins w:id="217" w:author="Manuela Tecusan" w:date="2022-10-17T21:48:00Z">
        <w:r w:rsidR="007060B4">
          <w:t>I</w:t>
        </w:r>
        <w:r w:rsidR="007060B4" w:rsidRPr="008B26D0">
          <w:t xml:space="preserve"> </w:t>
        </w:r>
      </w:ins>
      <w:r w:rsidRPr="008B26D0">
        <w:t>will contrast polysemy with contextual variation.</w:t>
      </w:r>
    </w:p>
    <w:p w14:paraId="532B300F" w14:textId="4FFDC062" w:rsidR="002A4081" w:rsidRPr="008B26D0" w:rsidRDefault="002A4081" w:rsidP="000A76F5">
      <w:pPr>
        <w:pStyle w:val="IP0"/>
      </w:pPr>
      <w:r w:rsidRPr="008B26D0">
        <w:lastRenderedPageBreak/>
        <w:t xml:space="preserve">Clear examples of homonymy most often result from diachronic sound changes that cause two words (or morphemes) that were once distinct to fall together. In Russian, for example, the word </w:t>
      </w:r>
      <w:r w:rsidRPr="008B26D0">
        <w:rPr>
          <w:i/>
          <w:iCs/>
        </w:rPr>
        <w:t>leč-u</w:t>
      </w:r>
      <w:r w:rsidRPr="008B26D0">
        <w:t xml:space="preserve"> has two interpretations: [fly-</w:t>
      </w:r>
      <w:r w:rsidRPr="008B26D0">
        <w:rPr>
          <w:smallCaps/>
        </w:rPr>
        <w:t>prs.1.sg</w:t>
      </w:r>
      <w:r w:rsidRPr="008B26D0">
        <w:t xml:space="preserve">] ‘I fly’, where the </w:t>
      </w:r>
      <w:r w:rsidRPr="008B26D0">
        <w:rPr>
          <w:i/>
          <w:iCs/>
        </w:rPr>
        <w:t>č</w:t>
      </w:r>
      <w:r w:rsidRPr="008B26D0">
        <w:t xml:space="preserve"> is the result of the jotation of a </w:t>
      </w:r>
      <w:r w:rsidRPr="008B26D0">
        <w:rPr>
          <w:i/>
          <w:iCs/>
        </w:rPr>
        <w:t>t</w:t>
      </w:r>
      <w:r w:rsidRPr="008B26D0">
        <w:t>; and [heal-</w:t>
      </w:r>
      <w:r w:rsidRPr="008B26D0">
        <w:rPr>
          <w:smallCaps/>
        </w:rPr>
        <w:t>prs.1.sg</w:t>
      </w:r>
      <w:r w:rsidRPr="008B26D0">
        <w:t xml:space="preserve">] ‘I heal’, where the </w:t>
      </w:r>
      <w:r w:rsidRPr="008B26D0">
        <w:rPr>
          <w:i/>
          <w:iCs/>
        </w:rPr>
        <w:t>č</w:t>
      </w:r>
      <w:r w:rsidRPr="008B26D0">
        <w:t xml:space="preserve"> is the result of the palatalization of a </w:t>
      </w:r>
      <w:r w:rsidRPr="008B26D0">
        <w:rPr>
          <w:i/>
          <w:iCs/>
        </w:rPr>
        <w:t>k</w:t>
      </w:r>
      <w:r w:rsidRPr="008B26D0">
        <w:t xml:space="preserve">. Similarly, English </w:t>
      </w:r>
      <w:r w:rsidRPr="008B26D0">
        <w:rPr>
          <w:i/>
          <w:iCs/>
        </w:rPr>
        <w:t>lie</w:t>
      </w:r>
      <w:r w:rsidRPr="008B26D0">
        <w:t xml:space="preserve"> has two interpretations: ‘rest horizontally’</w:t>
      </w:r>
      <w:ins w:id="218" w:author="Manuela Tecusan" w:date="2022-10-18T11:05:00Z">
        <w:r w:rsidR="00C1519F">
          <w:t>,</w:t>
        </w:r>
      </w:ins>
      <w:r w:rsidRPr="008B26D0">
        <w:t xml:space="preserve"> from Proto-Indo-European *</w:t>
      </w:r>
      <w:r w:rsidRPr="008B26D0">
        <w:rPr>
          <w:i/>
          <w:iCs/>
        </w:rPr>
        <w:t>legh</w:t>
      </w:r>
      <w:r w:rsidRPr="008B26D0">
        <w:t>-; and ‘speak falsely’</w:t>
      </w:r>
      <w:ins w:id="219" w:author="Manuela Tecusan" w:date="2022-10-18T11:05:00Z">
        <w:r w:rsidR="00C1519F">
          <w:t>,</w:t>
        </w:r>
      </w:ins>
      <w:r w:rsidRPr="008B26D0">
        <w:t xml:space="preserve"> from Proto-Germanic *</w:t>
      </w:r>
      <w:r w:rsidRPr="008B26D0">
        <w:rPr>
          <w:i/>
          <w:iCs/>
        </w:rPr>
        <w:t>leuganan</w:t>
      </w:r>
      <w:r w:rsidRPr="008B26D0">
        <w:t xml:space="preserve">. Alternatively, homonymy can arise </w:t>
      </w:r>
      <w:commentRangeStart w:id="220"/>
      <w:commentRangeStart w:id="221"/>
      <w:del w:id="222" w:author="Manuela Tecusan" w:date="2022-10-18T11:07:00Z">
        <w:r w:rsidRPr="008B26D0" w:rsidDel="00E51847">
          <w:delText>due to</w:delText>
        </w:r>
      </w:del>
      <w:ins w:id="223" w:author="Manuela Tecusan" w:date="2022-10-18T11:07:00Z">
        <w:r w:rsidR="00E51847">
          <w:t>as a result of</w:t>
        </w:r>
      </w:ins>
      <w:r w:rsidRPr="008B26D0">
        <w:t xml:space="preserve"> </w:t>
      </w:r>
      <w:commentRangeEnd w:id="220"/>
      <w:r w:rsidR="00E51847">
        <w:rPr>
          <w:rStyle w:val="CommentReference"/>
          <w:rFonts w:eastAsia="MS Mincho"/>
        </w:rPr>
        <w:commentReference w:id="220"/>
      </w:r>
      <w:commentRangeEnd w:id="221"/>
      <w:r w:rsidR="005B7B23">
        <w:rPr>
          <w:rStyle w:val="CommentReference"/>
          <w:rFonts w:eastAsia="MS Mincho"/>
        </w:rPr>
        <w:commentReference w:id="221"/>
      </w:r>
      <w:r w:rsidRPr="008B26D0">
        <w:t xml:space="preserve">borrowing, as in the case of Russian </w:t>
      </w:r>
      <w:r w:rsidRPr="008B26D0">
        <w:rPr>
          <w:i/>
          <w:iCs/>
        </w:rPr>
        <w:t>bor</w:t>
      </w:r>
      <w:r w:rsidRPr="008B26D0">
        <w:t xml:space="preserve"> ‘pine forest’ and </w:t>
      </w:r>
      <w:ins w:id="224" w:author="Manuela Tecusan" w:date="2022-10-18T11:09:00Z">
        <w:r w:rsidR="00E51847">
          <w:t xml:space="preserve">of </w:t>
        </w:r>
      </w:ins>
      <w:r w:rsidRPr="008B26D0">
        <w:t xml:space="preserve">the loanword </w:t>
      </w:r>
      <w:r w:rsidRPr="008B26D0">
        <w:rPr>
          <w:i/>
          <w:iCs/>
        </w:rPr>
        <w:t>bor</w:t>
      </w:r>
      <w:r w:rsidRPr="008B26D0">
        <w:t xml:space="preserve"> ‘boron’. The phonological identity that we find in these examples results from historical accidents, and one can argue that the forms are not the same because they belong to different lexemes. The meanings are similarly unrelated. These are not examples of polysemy.</w:t>
      </w:r>
    </w:p>
    <w:p w14:paraId="3ADF8638" w14:textId="21B8799A" w:rsidR="002A4081" w:rsidRPr="008B26D0" w:rsidRDefault="002A4081" w:rsidP="000A76F5">
      <w:pPr>
        <w:pStyle w:val="IP0"/>
      </w:pPr>
      <w:r w:rsidRPr="008B26D0">
        <w:t>The question of whether we have homonymy or polysemy becomes muddled in situations where the forms are etymologically related</w:t>
      </w:r>
      <w:del w:id="225" w:author="Manuela Tecusan" w:date="2022-10-18T11:09:00Z">
        <w:r w:rsidRPr="008B26D0" w:rsidDel="00E51847">
          <w:delText>,</w:delText>
        </w:r>
      </w:del>
      <w:r w:rsidRPr="008B26D0">
        <w:t xml:space="preserve"> but the meanings have drifted so far apart that the connection </w:t>
      </w:r>
      <w:del w:id="226" w:author="Manuela Tecusan" w:date="2022-10-18T11:10:00Z">
        <w:r w:rsidRPr="008B26D0" w:rsidDel="00E51847">
          <w:delText xml:space="preserve">is </w:delText>
        </w:r>
      </w:del>
      <w:ins w:id="227" w:author="Manuela Tecusan" w:date="2022-10-18T11:10:00Z">
        <w:r w:rsidR="00E51847">
          <w:t>has become</w:t>
        </w:r>
        <w:r w:rsidR="00E51847" w:rsidRPr="008B26D0">
          <w:t xml:space="preserve"> </w:t>
        </w:r>
      </w:ins>
      <w:r w:rsidRPr="008B26D0">
        <w:t xml:space="preserve">synchronically obscure. In Russian, </w:t>
      </w:r>
      <w:r w:rsidRPr="008B26D0">
        <w:rPr>
          <w:i/>
          <w:iCs/>
        </w:rPr>
        <w:t>mir</w:t>
      </w:r>
      <w:r w:rsidRPr="008B26D0">
        <w:t xml:space="preserve"> can mean both ‘peace’ and ‘world’, and this distinction is exploited in the play on words </w:t>
      </w:r>
      <w:r w:rsidRPr="008B26D0">
        <w:rPr>
          <w:i/>
          <w:iCs/>
        </w:rPr>
        <w:t>mir-u mir</w:t>
      </w:r>
      <w:r w:rsidRPr="008B26D0">
        <w:t xml:space="preserve"> [world-</w:t>
      </w:r>
      <w:r w:rsidRPr="008B26D0">
        <w:rPr>
          <w:smallCaps/>
        </w:rPr>
        <w:t>dat.sg</w:t>
      </w:r>
      <w:r w:rsidRPr="008B26D0">
        <w:t xml:space="preserve"> peace.</w:t>
      </w:r>
      <w:r w:rsidRPr="008B26D0">
        <w:rPr>
          <w:smallCaps/>
        </w:rPr>
        <w:t>nom.sg</w:t>
      </w:r>
      <w:r w:rsidRPr="008B26D0">
        <w:t>] ‘peace to the world’. What most Russians would probably recognize as two words that happen to sound the same (homonyms)</w:t>
      </w:r>
      <w:del w:id="228" w:author="Manuela Tecusan" w:date="2022-10-18T11:12:00Z">
        <w:r w:rsidRPr="008B26D0" w:rsidDel="00E51847">
          <w:delText>,</w:delText>
        </w:r>
      </w:del>
      <w:r w:rsidRPr="008B26D0">
        <w:t xml:space="preserve"> </w:t>
      </w:r>
      <w:commentRangeStart w:id="229"/>
      <w:commentRangeStart w:id="230"/>
      <w:del w:id="231" w:author="Manuela Tecusan" w:date="2022-10-18T11:12:00Z">
        <w:r w:rsidRPr="008B26D0" w:rsidDel="00E51847">
          <w:delText xml:space="preserve">are </w:delText>
        </w:r>
      </w:del>
      <w:ins w:id="232" w:author="Manuela Tecusan" w:date="2022-10-18T11:12:00Z">
        <w:r w:rsidR="00E51847">
          <w:t>is</w:t>
        </w:r>
        <w:r w:rsidR="00E51847" w:rsidRPr="008B26D0">
          <w:t xml:space="preserve"> </w:t>
        </w:r>
      </w:ins>
      <w:commentRangeEnd w:id="229"/>
      <w:ins w:id="233" w:author="Manuela Tecusan" w:date="2022-10-18T11:16:00Z">
        <w:r w:rsidR="00E51847">
          <w:rPr>
            <w:rStyle w:val="CommentReference"/>
            <w:rFonts w:eastAsia="MS Mincho"/>
          </w:rPr>
          <w:commentReference w:id="229"/>
        </w:r>
      </w:ins>
      <w:commentRangeEnd w:id="230"/>
      <w:r w:rsidR="005B7B23">
        <w:rPr>
          <w:rStyle w:val="CommentReference"/>
          <w:rFonts w:eastAsia="MS Mincho"/>
        </w:rPr>
        <w:commentReference w:id="230"/>
      </w:r>
      <w:r w:rsidRPr="008B26D0">
        <w:t>etymologically the same word. ‘Peace’ is the original meaning, and the only one available in most other Slavic languages</w:t>
      </w:r>
      <w:ins w:id="234" w:author="Manuela Tecusan" w:date="2022-10-18T11:18:00Z">
        <w:r w:rsidR="00C352C8">
          <w:t>;</w:t>
        </w:r>
      </w:ins>
      <w:del w:id="235" w:author="Manuela Tecusan" w:date="2022-10-18T11:18:00Z">
        <w:r w:rsidRPr="008B26D0" w:rsidDel="00C352C8">
          <w:delText>,</w:delText>
        </w:r>
      </w:del>
      <w:r w:rsidRPr="008B26D0">
        <w:t xml:space="preserve"> however</w:t>
      </w:r>
      <w:ins w:id="236" w:author="Manuela Tecusan" w:date="2022-10-18T11:18:00Z">
        <w:r w:rsidR="00C352C8">
          <w:t>,</w:t>
        </w:r>
      </w:ins>
      <w:r w:rsidRPr="008B26D0">
        <w:t xml:space="preserve"> in the history of Russian the meaning of this word was extended from ‘peace’ to ‘peaceful society’ and from there to ‘world’ (the collection of peaceful societies). A similar story from the history of English shows that </w:t>
      </w:r>
      <w:r w:rsidRPr="008B26D0">
        <w:rPr>
          <w:i/>
          <w:iCs/>
        </w:rPr>
        <w:t>flower</w:t>
      </w:r>
      <w:r w:rsidRPr="008B26D0">
        <w:t xml:space="preserve"> and </w:t>
      </w:r>
      <w:r w:rsidRPr="008B26D0">
        <w:rPr>
          <w:i/>
          <w:iCs/>
        </w:rPr>
        <w:t>flour</w:t>
      </w:r>
      <w:r w:rsidRPr="008B26D0">
        <w:t xml:space="preserve"> are actually the same word</w:t>
      </w:r>
      <w:ins w:id="237" w:author="Manuela Tecusan" w:date="2022-10-18T11:19:00Z">
        <w:r w:rsidR="00C352C8">
          <w:t>:</w:t>
        </w:r>
      </w:ins>
      <w:del w:id="238" w:author="Manuela Tecusan" w:date="2022-10-18T11:19:00Z">
        <w:r w:rsidRPr="008B26D0" w:rsidDel="00C352C8">
          <w:delText>,</w:delText>
        </w:r>
      </w:del>
      <w:r w:rsidRPr="008B26D0">
        <w:t xml:space="preserve"> both stem</w:t>
      </w:r>
      <w:del w:id="239" w:author="Manuela Tecusan" w:date="2022-10-18T11:19:00Z">
        <w:r w:rsidRPr="008B26D0" w:rsidDel="00C352C8">
          <w:delText>ming</w:delText>
        </w:r>
      </w:del>
      <w:r w:rsidRPr="008B26D0">
        <w:t xml:space="preserve"> from Proto-Indo-European *</w:t>
      </w:r>
      <w:r w:rsidRPr="008B26D0">
        <w:rPr>
          <w:i/>
          <w:iCs/>
        </w:rPr>
        <w:t>bhel</w:t>
      </w:r>
      <w:r w:rsidRPr="008B26D0">
        <w:t>- ‘thrive, bloom’ and mean</w:t>
      </w:r>
      <w:del w:id="240" w:author="Manuela Tecusan" w:date="2022-10-18T11:19:00Z">
        <w:r w:rsidRPr="008B26D0" w:rsidDel="00C352C8">
          <w:delText>ing</w:delText>
        </w:r>
      </w:del>
      <w:r w:rsidRPr="008B26D0">
        <w:t xml:space="preserve"> the ‘best part’</w:t>
      </w:r>
      <w:ins w:id="241" w:author="Manuela Tecusan" w:date="2022-10-18T11:19:00Z">
        <w:r w:rsidR="00C352C8">
          <w:t>,</w:t>
        </w:r>
      </w:ins>
      <w:r w:rsidRPr="008B26D0">
        <w:t xml:space="preserve"> either of a plant or of a grain. The spelling difference supports the intuition of native speakers that these are two different words</w:t>
      </w:r>
      <w:ins w:id="242" w:author="Manuela Tecusan" w:date="2022-10-18T11:26:00Z">
        <w:r w:rsidR="00C352C8">
          <w:t>;</w:t>
        </w:r>
      </w:ins>
      <w:del w:id="243" w:author="Manuela Tecusan" w:date="2022-10-18T11:26:00Z">
        <w:r w:rsidRPr="008B26D0" w:rsidDel="00C352C8">
          <w:delText>,</w:delText>
        </w:r>
      </w:del>
      <w:r w:rsidRPr="008B26D0">
        <w:t xml:space="preserve"> but that is a relatively modern adjustment. In these examples we could argue that prior polysemy has been reinterpreted by native speakers as homonymy. However, it is unlikely that this reinterpretation happened suddenly; there must have been a transitional period</w:t>
      </w:r>
      <w:ins w:id="244" w:author="Manuela Tecusan" w:date="2022-10-18T11:21:00Z">
        <w:r w:rsidR="00C352C8">
          <w:t>,</w:t>
        </w:r>
      </w:ins>
      <w:r w:rsidRPr="008B26D0">
        <w:t xml:space="preserve"> when both interpretations were possible. At any rate, we cannot hold native speakers responsible for the etymologies </w:t>
      </w:r>
      <w:del w:id="245" w:author="Manuela Tecusan" w:date="2022-10-18T11:25:00Z">
        <w:r w:rsidRPr="008B26D0" w:rsidDel="00C352C8">
          <w:delText xml:space="preserve">of </w:delText>
        </w:r>
      </w:del>
      <w:ins w:id="246" w:author="Manuela Tecusan" w:date="2022-10-18T11:25:00Z">
        <w:r w:rsidR="00C352C8">
          <w:t>in</w:t>
        </w:r>
        <w:r w:rsidR="00C352C8" w:rsidRPr="008B26D0">
          <w:t xml:space="preserve"> </w:t>
        </w:r>
      </w:ins>
      <w:r w:rsidRPr="008B26D0">
        <w:t xml:space="preserve">their lexicon and must recognize that some examples that </w:t>
      </w:r>
      <w:del w:id="247" w:author="Manuela Tecusan" w:date="2022-10-18T11:22:00Z">
        <w:r w:rsidRPr="008B26D0" w:rsidDel="00C352C8">
          <w:delText xml:space="preserve">are </w:delText>
        </w:r>
      </w:del>
      <w:ins w:id="248" w:author="Manuela Tecusan" w:date="2022-10-18T11:22:00Z">
        <w:r w:rsidR="00C352C8">
          <w:t>count as illustrations of</w:t>
        </w:r>
        <w:r w:rsidR="00C352C8" w:rsidRPr="008B26D0">
          <w:t xml:space="preserve"> </w:t>
        </w:r>
      </w:ins>
      <w:r w:rsidRPr="008B26D0">
        <w:t xml:space="preserve">homonymy for some speakers (or at certain points in </w:t>
      </w:r>
      <w:ins w:id="249" w:author="Manuela Tecusan" w:date="2022-10-18T11:22:00Z">
        <w:r w:rsidR="00C352C8">
          <w:t>t</w:t>
        </w:r>
      </w:ins>
      <w:ins w:id="250" w:author="Manuela Tecusan" w:date="2022-10-18T11:23:00Z">
        <w:r w:rsidR="00C352C8">
          <w:t xml:space="preserve">he history of </w:t>
        </w:r>
      </w:ins>
      <w:r w:rsidRPr="008B26D0">
        <w:t>a language</w:t>
      </w:r>
      <w:del w:id="251" w:author="Manuela Tecusan" w:date="2022-10-18T11:23:00Z">
        <w:r w:rsidRPr="008B26D0" w:rsidDel="00C352C8">
          <w:delText>’s history</w:delText>
        </w:r>
      </w:del>
      <w:r w:rsidRPr="008B26D0">
        <w:t xml:space="preserve">) </w:t>
      </w:r>
      <w:del w:id="252" w:author="Manuela Tecusan" w:date="2022-10-18T11:23:00Z">
        <w:r w:rsidRPr="008B26D0" w:rsidDel="00C352C8">
          <w:delText>might be</w:delText>
        </w:r>
      </w:del>
      <w:ins w:id="253" w:author="Manuela Tecusan" w:date="2022-10-18T11:23:00Z">
        <w:r w:rsidR="00C352C8">
          <w:t>may c</w:t>
        </w:r>
      </w:ins>
      <w:ins w:id="254" w:author="Manuela Tecusan" w:date="2022-10-18T11:24:00Z">
        <w:r w:rsidR="00C352C8">
          <w:t>ount as illustrations of</w:t>
        </w:r>
      </w:ins>
      <w:r w:rsidRPr="008B26D0">
        <w:t xml:space="preserve"> polysemy for other speakers (or at different points in </w:t>
      </w:r>
      <w:del w:id="255" w:author="Manuela Tecusan" w:date="2022-10-18T11:24:00Z">
        <w:r w:rsidRPr="008B26D0" w:rsidDel="00C352C8">
          <w:delText>a language’s</w:delText>
        </w:r>
      </w:del>
      <w:ins w:id="256" w:author="Manuela Tecusan" w:date="2022-10-18T11:24:00Z">
        <w:r w:rsidR="00C352C8">
          <w:t>that</w:t>
        </w:r>
      </w:ins>
      <w:r w:rsidRPr="008B26D0">
        <w:t xml:space="preserve"> history). It would be artificial to draw a clear line (</w:t>
      </w:r>
      <w:del w:id="257" w:author="Manuela Tecusan" w:date="2022-10-18T11:24:00Z">
        <w:r w:rsidRPr="008B26D0" w:rsidDel="00C352C8">
          <w:delText>cf.</w:delText>
        </w:r>
      </w:del>
      <w:ins w:id="258" w:author="Manuela Tecusan" w:date="2022-10-18T11:24:00Z">
        <w:r w:rsidR="00C352C8">
          <w:t>see</w:t>
        </w:r>
      </w:ins>
      <w:r w:rsidRPr="008B26D0">
        <w:t xml:space="preserve"> Langacker </w:t>
      </w:r>
      <w:hyperlink w:anchor="B26" w:history="1">
        <w:r w:rsidRPr="00813B5A">
          <w:rPr>
            <w:rStyle w:val="Hyperlink"/>
            <w:u w:val="none"/>
          </w:rPr>
          <w:t>2006</w:t>
        </w:r>
      </w:hyperlink>
      <w:r w:rsidRPr="008B26D0">
        <w:t>).</w:t>
      </w:r>
    </w:p>
    <w:p w14:paraId="2C2CD2DC" w14:textId="79EBD3F7" w:rsidR="002A4081" w:rsidRPr="008B26D0" w:rsidRDefault="002A4081" w:rsidP="000A76F5">
      <w:pPr>
        <w:pStyle w:val="IP0"/>
      </w:pPr>
      <w:r w:rsidRPr="008B26D0">
        <w:lastRenderedPageBreak/>
        <w:t>Moving closer to clear polysemy we find examples where most native speakers would probably acknowledge</w:t>
      </w:r>
      <w:ins w:id="259" w:author="Manuela Tecusan" w:date="2022-10-18T11:28:00Z">
        <w:r w:rsidR="00C470BA">
          <w:t>,</w:t>
        </w:r>
      </w:ins>
      <w:r w:rsidRPr="008B26D0">
        <w:t xml:space="preserve"> if pressed</w:t>
      </w:r>
      <w:ins w:id="260" w:author="Manuela Tecusan" w:date="2022-10-18T11:28:00Z">
        <w:r w:rsidR="00C470BA">
          <w:t>,</w:t>
        </w:r>
      </w:ins>
      <w:r w:rsidRPr="008B26D0">
        <w:t xml:space="preserve"> that the word is the same (a </w:t>
      </w:r>
      <w:del w:id="261" w:author="Manuela Tecusan" w:date="2022-10-16T16:05:00Z">
        <w:r w:rsidRPr="008B26D0" w:rsidDel="002B5800">
          <w:delText>“</w:delText>
        </w:r>
      </w:del>
      <w:ins w:id="262" w:author="Manuela Tecusan" w:date="2022-10-16T16:05:00Z">
        <w:r w:rsidR="002B5800">
          <w:t>‘</w:t>
        </w:r>
      </w:ins>
      <w:r w:rsidRPr="008B26D0">
        <w:t>correct</w:t>
      </w:r>
      <w:del w:id="263" w:author="Manuela Tecusan" w:date="2022-10-16T16:05:00Z">
        <w:r w:rsidRPr="008B26D0" w:rsidDel="002B5800">
          <w:delText>”</w:delText>
        </w:r>
      </w:del>
      <w:ins w:id="264" w:author="Manuela Tecusan" w:date="2022-10-16T16:05:00Z">
        <w:r w:rsidR="002B5800">
          <w:t>’</w:t>
        </w:r>
      </w:ins>
      <w:r w:rsidRPr="008B26D0">
        <w:t xml:space="preserve"> interpretation etymologically), even though the meanings are quite different. A Russian example is </w:t>
      </w:r>
      <w:r w:rsidRPr="008B26D0">
        <w:rPr>
          <w:i/>
          <w:iCs/>
        </w:rPr>
        <w:t>maslo</w:t>
      </w:r>
      <w:ins w:id="265" w:author="Manuela Tecusan" w:date="2022-10-18T11:28:00Z">
        <w:r w:rsidR="00C470BA">
          <w:t>,</w:t>
        </w:r>
      </w:ins>
      <w:r w:rsidRPr="008B26D0">
        <w:t xml:space="preserve"> which signals both ‘butter’ and many kinds of ‘oil’. The connection is to something greasy or fatty, and the word is etymologically related to a verb meaning ‘smear’. However, the ambiguity can be inconvenient and is therefore often resolved by adding modifiers such as </w:t>
      </w:r>
      <w:r w:rsidRPr="008B26D0">
        <w:rPr>
          <w:i/>
          <w:iCs/>
        </w:rPr>
        <w:t>slivočnoe</w:t>
      </w:r>
      <w:r w:rsidRPr="008B26D0">
        <w:t xml:space="preserve"> ‘cream (adj.)’, </w:t>
      </w:r>
      <w:r w:rsidRPr="008B26D0">
        <w:rPr>
          <w:i/>
          <w:iCs/>
        </w:rPr>
        <w:t>mašinnoe</w:t>
      </w:r>
      <w:r w:rsidRPr="008B26D0">
        <w:t xml:space="preserve"> ‘engine (adj.)’, </w:t>
      </w:r>
      <w:r w:rsidRPr="008B26D0">
        <w:rPr>
          <w:i/>
          <w:iCs/>
        </w:rPr>
        <w:t>rastitel’noe</w:t>
      </w:r>
      <w:r w:rsidRPr="008B26D0">
        <w:t xml:space="preserve"> ‘vegetable (adj.)’</w:t>
      </w:r>
      <w:del w:id="266" w:author="Manuela Tecusan" w:date="2022-10-18T11:30:00Z">
        <w:r w:rsidRPr="008B26D0" w:rsidDel="00C470BA">
          <w:delText>,</w:delText>
        </w:r>
      </w:del>
      <w:r w:rsidRPr="008B26D0">
        <w:t xml:space="preserve"> </w:t>
      </w:r>
      <w:del w:id="267" w:author="Manuela Tecusan" w:date="2022-10-18T11:29:00Z">
        <w:r w:rsidRPr="008B26D0" w:rsidDel="00C470BA">
          <w:delText>etc</w:delText>
        </w:r>
      </w:del>
      <w:ins w:id="268" w:author="Manuela Tecusan" w:date="2022-10-18T11:29:00Z">
        <w:r w:rsidR="00C470BA">
          <w:t>and so on</w:t>
        </w:r>
      </w:ins>
      <w:r w:rsidRPr="008B26D0">
        <w:t xml:space="preserve">. A similar situation obtains with the English example </w:t>
      </w:r>
      <w:r w:rsidRPr="008B26D0">
        <w:rPr>
          <w:i/>
          <w:iCs/>
        </w:rPr>
        <w:t>cap</w:t>
      </w:r>
      <w:r w:rsidRPr="008B26D0">
        <w:t>, where various meanings can be related to ‘a covering on top’</w:t>
      </w:r>
      <w:ins w:id="269" w:author="Manuela Tecusan" w:date="2022-10-18T11:29:00Z">
        <w:r w:rsidR="00C470BA">
          <w:t>;</w:t>
        </w:r>
      </w:ins>
      <w:del w:id="270" w:author="Manuela Tecusan" w:date="2022-10-18T11:29:00Z">
        <w:r w:rsidRPr="008B26D0" w:rsidDel="00C470BA">
          <w:delText>,</w:delText>
        </w:r>
      </w:del>
      <w:r w:rsidRPr="008B26D0">
        <w:t xml:space="preserve"> and this word also tends to rely on disambiguation through modification, as in </w:t>
      </w:r>
      <w:r w:rsidRPr="008B26D0">
        <w:rPr>
          <w:i/>
          <w:iCs/>
        </w:rPr>
        <w:t>bottle cap</w:t>
      </w:r>
      <w:r w:rsidRPr="008B26D0">
        <w:t xml:space="preserve">, </w:t>
      </w:r>
      <w:r w:rsidRPr="008B26D0">
        <w:rPr>
          <w:i/>
          <w:iCs/>
        </w:rPr>
        <w:t>baseball cap</w:t>
      </w:r>
      <w:r w:rsidRPr="008B26D0">
        <w:t xml:space="preserve">, </w:t>
      </w:r>
      <w:r w:rsidRPr="008B26D0">
        <w:rPr>
          <w:i/>
          <w:iCs/>
        </w:rPr>
        <w:t>lens cap</w:t>
      </w:r>
      <w:r w:rsidRPr="008B26D0">
        <w:t xml:space="preserve">, </w:t>
      </w:r>
      <w:r w:rsidRPr="008B26D0">
        <w:rPr>
          <w:i/>
          <w:iCs/>
        </w:rPr>
        <w:t>ice cap</w:t>
      </w:r>
      <w:del w:id="271" w:author="Manuela Tecusan" w:date="2022-10-18T11:30:00Z">
        <w:r w:rsidRPr="008B26D0" w:rsidDel="00C470BA">
          <w:delText>,</w:delText>
        </w:r>
      </w:del>
      <w:r w:rsidRPr="008B26D0">
        <w:t xml:space="preserve"> </w:t>
      </w:r>
      <w:del w:id="272" w:author="Manuela Tecusan" w:date="2022-10-18T11:30:00Z">
        <w:r w:rsidRPr="008B26D0" w:rsidDel="00C470BA">
          <w:delText>etc</w:delText>
        </w:r>
      </w:del>
      <w:ins w:id="273" w:author="Manuela Tecusan" w:date="2022-10-18T11:30:00Z">
        <w:r w:rsidR="00C470BA">
          <w:t>and so on</w:t>
        </w:r>
      </w:ins>
      <w:r w:rsidRPr="008B26D0">
        <w:t>.</w:t>
      </w:r>
    </w:p>
    <w:p w14:paraId="4EA20475" w14:textId="52CCF1EC" w:rsidR="002A4081" w:rsidRPr="008B26D0" w:rsidRDefault="002A4081" w:rsidP="000A76F5">
      <w:pPr>
        <w:pStyle w:val="IP0"/>
      </w:pPr>
      <w:r w:rsidRPr="008B26D0">
        <w:t>Further along the scale</w:t>
      </w:r>
      <w:ins w:id="274" w:author="Manuela Tecusan" w:date="2022-10-18T11:30:00Z">
        <w:r w:rsidR="00C470BA">
          <w:t>,</w:t>
        </w:r>
      </w:ins>
      <w:r w:rsidRPr="008B26D0">
        <w:t xml:space="preserve"> we find examples of polysemy where native speakers agree without hesitation that the word is the same, although speakers might also be challenged to explain how the meanings differ. The original meaning of Russian </w:t>
      </w:r>
      <w:r w:rsidRPr="008B26D0">
        <w:rPr>
          <w:i/>
          <w:iCs/>
        </w:rPr>
        <w:t>tjažëlyj</w:t>
      </w:r>
      <w:r w:rsidRPr="008B26D0">
        <w:t xml:space="preserve"> is ‘heavy’, </w:t>
      </w:r>
      <w:ins w:id="275" w:author="Manuela Tecusan" w:date="2022-10-18T11:31:00Z">
        <w:r w:rsidR="00C470BA">
          <w:t xml:space="preserve">and the word is </w:t>
        </w:r>
      </w:ins>
      <w:r w:rsidRPr="008B26D0">
        <w:t xml:space="preserve">etymologically related to the verb </w:t>
      </w:r>
      <w:r w:rsidRPr="008B26D0">
        <w:rPr>
          <w:i/>
          <w:iCs/>
        </w:rPr>
        <w:t>tjanut’</w:t>
      </w:r>
      <w:r w:rsidRPr="008B26D0">
        <w:t xml:space="preserve"> </w:t>
      </w:r>
      <w:del w:id="276" w:author="Manuela Tecusan" w:date="2022-10-18T11:31:00Z">
        <w:r w:rsidRPr="008B26D0" w:rsidDel="00C470BA">
          <w:delText xml:space="preserve">meaning </w:delText>
        </w:r>
      </w:del>
      <w:r w:rsidRPr="008B26D0">
        <w:t>‘pull’ (as in the pull of gravity). However, in addition to this meaning, which is still present, the word has many others, such as ‘hard, difficult, severe, complicated’</w:t>
      </w:r>
      <w:ins w:id="277" w:author="Manuela Tecusan" w:date="2022-10-18T11:31:00Z">
        <w:r w:rsidR="00C470BA">
          <w:t xml:space="preserve"> –</w:t>
        </w:r>
      </w:ins>
      <w:r w:rsidRPr="008B26D0">
        <w:t xml:space="preserve"> usually with respect to problems or struggles. A similar range of secondary meanings </w:t>
      </w:r>
      <w:del w:id="278" w:author="Manuela Tecusan" w:date="2022-10-18T11:32:00Z">
        <w:r w:rsidRPr="008B26D0" w:rsidDel="00C470BA">
          <w:delText>are connected to</w:delText>
        </w:r>
      </w:del>
      <w:ins w:id="279" w:author="Manuela Tecusan" w:date="2022-10-18T11:32:00Z">
        <w:r w:rsidR="00C470BA">
          <w:t>can be found in</w:t>
        </w:r>
      </w:ins>
      <w:r w:rsidRPr="008B26D0">
        <w:t xml:space="preserve"> English </w:t>
      </w:r>
      <w:r w:rsidRPr="008B26D0">
        <w:rPr>
          <w:i/>
          <w:iCs/>
        </w:rPr>
        <w:t>tough</w:t>
      </w:r>
      <w:r w:rsidRPr="008B26D0">
        <w:t xml:space="preserve">, which originally </w:t>
      </w:r>
      <w:commentRangeStart w:id="280"/>
      <w:commentRangeStart w:id="281"/>
      <w:del w:id="282" w:author="Manuela Tecusan" w:date="2022-10-18T11:35:00Z">
        <w:r w:rsidRPr="008B26D0" w:rsidDel="00C470BA">
          <w:delText xml:space="preserve">described </w:delText>
        </w:r>
      </w:del>
      <w:ins w:id="283" w:author="Manuela Tecusan" w:date="2022-10-18T11:35:00Z">
        <w:r w:rsidR="00C470BA">
          <w:t>applie</w:t>
        </w:r>
      </w:ins>
      <w:ins w:id="284" w:author="Manuela Tecusan" w:date="2022-10-18T11:36:00Z">
        <w:r w:rsidR="00C470BA">
          <w:t>d to</w:t>
        </w:r>
        <w:commentRangeEnd w:id="280"/>
        <w:r w:rsidR="00C470BA">
          <w:rPr>
            <w:rStyle w:val="CommentReference"/>
            <w:rFonts w:eastAsia="MS Mincho"/>
          </w:rPr>
          <w:commentReference w:id="280"/>
        </w:r>
      </w:ins>
      <w:commentRangeEnd w:id="281"/>
      <w:r w:rsidR="009213C8">
        <w:rPr>
          <w:rStyle w:val="CommentReference"/>
          <w:rFonts w:eastAsia="MS Mincho"/>
        </w:rPr>
        <w:commentReference w:id="281"/>
      </w:r>
      <w:ins w:id="285" w:author="Manuela Tecusan" w:date="2022-10-18T11:35:00Z">
        <w:r w:rsidR="00C470BA" w:rsidRPr="008B26D0">
          <w:t xml:space="preserve"> </w:t>
        </w:r>
      </w:ins>
      <w:r w:rsidRPr="008B26D0">
        <w:t xml:space="preserve">the texture and impenetrability of objects and </w:t>
      </w:r>
      <w:del w:id="286" w:author="Manuela Tecusan" w:date="2022-10-18T11:33:00Z">
        <w:r w:rsidRPr="008B26D0" w:rsidDel="00C470BA">
          <w:delText xml:space="preserve">is </w:delText>
        </w:r>
      </w:del>
      <w:del w:id="287" w:author="Manuela Tecusan" w:date="2022-10-18T11:35:00Z">
        <w:r w:rsidRPr="008B26D0" w:rsidDel="00C470BA">
          <w:delText xml:space="preserve">in many contexts </w:delText>
        </w:r>
      </w:del>
      <w:ins w:id="288" w:author="Manuela Tecusan" w:date="2022-10-18T11:33:00Z">
        <w:r w:rsidR="00C470BA">
          <w:t xml:space="preserve">functions as </w:t>
        </w:r>
      </w:ins>
      <w:r w:rsidRPr="008B26D0">
        <w:t xml:space="preserve">an approximate translation equivalent of </w:t>
      </w:r>
      <w:r w:rsidRPr="008B26D0">
        <w:rPr>
          <w:i/>
          <w:iCs/>
        </w:rPr>
        <w:t>tjažëlyj</w:t>
      </w:r>
      <w:r w:rsidRPr="008B26D0">
        <w:t xml:space="preserve"> in </w:t>
      </w:r>
      <w:ins w:id="289" w:author="Manuela Tecusan" w:date="2022-10-18T11:35:00Z">
        <w:r w:rsidR="00C470BA" w:rsidRPr="008B26D0">
          <w:t xml:space="preserve">many contexts </w:t>
        </w:r>
        <w:r w:rsidR="00C470BA">
          <w:t xml:space="preserve">where </w:t>
        </w:r>
      </w:ins>
      <w:ins w:id="290" w:author="Manuela Tecusan" w:date="2022-10-18T11:37:00Z">
        <w:r w:rsidR="00290DE5">
          <w:t>it</w:t>
        </w:r>
      </w:ins>
      <w:ins w:id="291" w:author="Manuela Tecusan" w:date="2022-10-18T11:35:00Z">
        <w:r w:rsidR="00C470BA">
          <w:t xml:space="preserve"> </w:t>
        </w:r>
      </w:ins>
      <w:r w:rsidRPr="008B26D0">
        <w:t>describ</w:t>
      </w:r>
      <w:ins w:id="292" w:author="Manuela Tecusan" w:date="2022-10-18T11:35:00Z">
        <w:r w:rsidR="00C470BA">
          <w:t>es</w:t>
        </w:r>
      </w:ins>
      <w:del w:id="293" w:author="Manuela Tecusan" w:date="2022-10-18T11:35:00Z">
        <w:r w:rsidRPr="008B26D0" w:rsidDel="00C470BA">
          <w:delText>ing</w:delText>
        </w:r>
      </w:del>
      <w:r w:rsidRPr="008B26D0">
        <w:t xml:space="preserve"> challenges and misfortunes.</w:t>
      </w:r>
    </w:p>
    <w:p w14:paraId="3891E1BC" w14:textId="7DF35ECC" w:rsidR="002A4081" w:rsidRPr="008B26D0" w:rsidRDefault="002A4081" w:rsidP="000A76F5">
      <w:pPr>
        <w:pStyle w:val="IP0"/>
      </w:pPr>
      <w:r w:rsidRPr="008B26D0">
        <w:t xml:space="preserve">Far from being exceptional, polysemy is prevalent in language. To demonstrate, here is the top headline from the </w:t>
      </w:r>
      <w:r w:rsidRPr="008B26D0">
        <w:rPr>
          <w:i/>
          <w:iCs/>
        </w:rPr>
        <w:t>New York Times</w:t>
      </w:r>
      <w:r w:rsidRPr="008B26D0">
        <w:t xml:space="preserve"> on the day of writing this passage (</w:t>
      </w:r>
      <w:ins w:id="294" w:author="007615" w:date="2021-11-25T19:24:00Z">
        <w:r w:rsidR="007D5EEF" w:rsidRPr="008B26D0">
          <w:t xml:space="preserve">24 </w:t>
        </w:r>
      </w:ins>
      <w:r w:rsidRPr="008B26D0">
        <w:t xml:space="preserve">November </w:t>
      </w:r>
      <w:del w:id="295" w:author="007615" w:date="2021-11-25T19:24:00Z">
        <w:r w:rsidRPr="008B26D0" w:rsidDel="007D5EEF">
          <w:delText xml:space="preserve">24, </w:delText>
        </w:r>
      </w:del>
      <w:r w:rsidRPr="008B26D0">
        <w:t xml:space="preserve">2020): </w:t>
      </w:r>
      <w:del w:id="296" w:author="Manuela Tecusan" w:date="2022-10-16T16:05:00Z">
        <w:r w:rsidRPr="008B26D0" w:rsidDel="002B5800">
          <w:delText>“</w:delText>
        </w:r>
      </w:del>
      <w:ins w:id="297" w:author="Manuela Tecusan" w:date="2022-10-16T16:05:00Z">
        <w:r w:rsidR="002B5800">
          <w:t>‘</w:t>
        </w:r>
      </w:ins>
      <w:r w:rsidRPr="008B26D0">
        <w:t>After Weeks of Delay, Process Starts for a New White House Team</w:t>
      </w:r>
      <w:del w:id="298" w:author="Manuela Tecusan" w:date="2022-10-16T16:05:00Z">
        <w:r w:rsidRPr="008B26D0" w:rsidDel="002B5800">
          <w:delText>”</w:delText>
        </w:r>
      </w:del>
      <w:ins w:id="299" w:author="Manuela Tecusan" w:date="2022-10-16T16:05:00Z">
        <w:r w:rsidR="002B5800">
          <w:t>’</w:t>
        </w:r>
      </w:ins>
      <w:r w:rsidRPr="008B26D0">
        <w:t xml:space="preserve">. All </w:t>
      </w:r>
      <w:del w:id="300" w:author="Manuela Tecusan" w:date="2022-10-18T11:39:00Z">
        <w:r w:rsidRPr="008B26D0" w:rsidDel="00290DE5">
          <w:delText xml:space="preserve">of </w:delText>
        </w:r>
      </w:del>
      <w:r w:rsidRPr="008B26D0">
        <w:t xml:space="preserve">the words in this headline can be said to exhibit polysemy. </w:t>
      </w:r>
      <w:r w:rsidRPr="008B26D0">
        <w:rPr>
          <w:i/>
          <w:iCs/>
        </w:rPr>
        <w:t>After</w:t>
      </w:r>
      <w:r w:rsidRPr="008B26D0">
        <w:t xml:space="preserve"> can refer to following something in space (</w:t>
      </w:r>
      <w:r w:rsidRPr="008B26D0">
        <w:rPr>
          <w:i/>
          <w:iCs/>
        </w:rPr>
        <w:t>run after a toddler playing in the street</w:t>
      </w:r>
      <w:r w:rsidRPr="008B26D0">
        <w:t>), in time (</w:t>
      </w:r>
      <w:r w:rsidRPr="008B26D0">
        <w:rPr>
          <w:i/>
          <w:iCs/>
        </w:rPr>
        <w:t>run after eating</w:t>
      </w:r>
      <w:r w:rsidRPr="008B26D0">
        <w:t>), or in the domain of purpose (</w:t>
      </w:r>
      <w:r w:rsidRPr="008B26D0">
        <w:rPr>
          <w:i/>
          <w:iCs/>
        </w:rPr>
        <w:t>run after fame and fortune</w:t>
      </w:r>
      <w:r w:rsidRPr="008B26D0">
        <w:t xml:space="preserve">). A </w:t>
      </w:r>
      <w:r w:rsidRPr="008B26D0">
        <w:rPr>
          <w:i/>
          <w:iCs/>
        </w:rPr>
        <w:t>week</w:t>
      </w:r>
      <w:r w:rsidRPr="008B26D0">
        <w:t xml:space="preserve"> can be any seven-day cycle, a specific cycle </w:t>
      </w:r>
      <w:ins w:id="301" w:author="Manuela Tecusan" w:date="2022-10-18T11:40:00Z">
        <w:r w:rsidR="00290DE5">
          <w:t xml:space="preserve">that </w:t>
        </w:r>
      </w:ins>
      <w:r w:rsidRPr="008B26D0">
        <w:t>begin</w:t>
      </w:r>
      <w:ins w:id="302" w:author="Manuela Tecusan" w:date="2022-10-18T11:40:00Z">
        <w:r w:rsidR="00290DE5">
          <w:t>s</w:t>
        </w:r>
      </w:ins>
      <w:del w:id="303" w:author="Manuela Tecusan" w:date="2022-10-18T11:40:00Z">
        <w:r w:rsidRPr="008B26D0" w:rsidDel="00290DE5">
          <w:delText>ning</w:delText>
        </w:r>
      </w:del>
      <w:r w:rsidRPr="008B26D0">
        <w:t xml:space="preserve"> and end</w:t>
      </w:r>
      <w:ins w:id="304" w:author="Manuela Tecusan" w:date="2022-10-18T11:40:00Z">
        <w:r w:rsidR="00290DE5">
          <w:t>s</w:t>
        </w:r>
      </w:ins>
      <w:del w:id="305" w:author="Manuela Tecusan" w:date="2022-10-18T11:40:00Z">
        <w:r w:rsidRPr="008B26D0" w:rsidDel="00290DE5">
          <w:delText>ing</w:delText>
        </w:r>
      </w:del>
      <w:r w:rsidRPr="008B26D0">
        <w:t xml:space="preserve"> on certain days (</w:t>
      </w:r>
      <w:del w:id="306" w:author="Manuela Tecusan" w:date="2022-10-18T11:42:00Z">
        <w:r w:rsidRPr="008B26D0" w:rsidDel="00290DE5">
          <w:delText xml:space="preserve">and </w:delText>
        </w:r>
      </w:del>
      <w:ins w:id="307" w:author="Manuela Tecusan" w:date="2022-10-18T11:42:00Z">
        <w:r w:rsidR="00290DE5">
          <w:t>which</w:t>
        </w:r>
        <w:r w:rsidR="00290DE5" w:rsidRPr="008B26D0">
          <w:t xml:space="preserve"> </w:t>
        </w:r>
      </w:ins>
      <w:r w:rsidRPr="008B26D0">
        <w:t>differ</w:t>
      </w:r>
      <w:del w:id="308" w:author="Manuela Tecusan" w:date="2022-10-18T11:42:00Z">
        <w:r w:rsidRPr="008B26D0" w:rsidDel="00290DE5">
          <w:delText>ing</w:delText>
        </w:r>
      </w:del>
      <w:r w:rsidRPr="008B26D0">
        <w:t xml:space="preserve"> </w:t>
      </w:r>
      <w:del w:id="309" w:author="Manuela Tecusan" w:date="2022-10-18T11:42:00Z">
        <w:r w:rsidRPr="008B26D0" w:rsidDel="00290DE5">
          <w:delText>depending upon</w:delText>
        </w:r>
      </w:del>
      <w:ins w:id="310" w:author="Manuela Tecusan" w:date="2022-10-18T11:42:00Z">
        <w:r w:rsidR="00290DE5">
          <w:t>across</w:t>
        </w:r>
      </w:ins>
      <w:r w:rsidRPr="008B26D0">
        <w:t xml:space="preserve"> culture</w:t>
      </w:r>
      <w:ins w:id="311" w:author="Manuela Tecusan" w:date="2022-10-18T11:42:00Z">
        <w:r w:rsidR="00290DE5">
          <w:t>s</w:t>
        </w:r>
      </w:ins>
      <w:r w:rsidRPr="008B26D0">
        <w:t xml:space="preserve">), or the </w:t>
      </w:r>
      <w:r w:rsidRPr="008B26D0">
        <w:rPr>
          <w:i/>
          <w:iCs/>
        </w:rPr>
        <w:t>work</w:t>
      </w:r>
      <w:r w:rsidRPr="008B26D0">
        <w:t xml:space="preserve"> </w:t>
      </w:r>
      <w:r w:rsidRPr="008B26D0">
        <w:rPr>
          <w:i/>
          <w:iCs/>
        </w:rPr>
        <w:t>week</w:t>
      </w:r>
      <w:r w:rsidRPr="008B26D0">
        <w:t xml:space="preserve"> Monday to Friday</w:t>
      </w:r>
      <w:ins w:id="312" w:author="Manuela Tecusan" w:date="2022-10-18T11:40:00Z">
        <w:r w:rsidR="00290DE5">
          <w:t>,</w:t>
        </w:r>
      </w:ins>
      <w:r w:rsidRPr="008B26D0">
        <w:t xml:space="preserve"> as opposed to the </w:t>
      </w:r>
      <w:r w:rsidRPr="008B26D0">
        <w:rPr>
          <w:i/>
          <w:iCs/>
        </w:rPr>
        <w:t>weekend</w:t>
      </w:r>
      <w:r w:rsidRPr="008B26D0">
        <w:t xml:space="preserve">. Dictionaries list </w:t>
      </w:r>
      <w:del w:id="313" w:author="Manuela Tecusan" w:date="2022-10-18T11:42:00Z">
        <w:r w:rsidRPr="008B26D0" w:rsidDel="00290DE5">
          <w:delText xml:space="preserve">over </w:delText>
        </w:r>
      </w:del>
      <w:ins w:id="314" w:author="Manuela Tecusan" w:date="2022-10-18T11:42:00Z">
        <w:r w:rsidR="00290DE5">
          <w:t>more than</w:t>
        </w:r>
        <w:r w:rsidR="00290DE5" w:rsidRPr="008B26D0">
          <w:t xml:space="preserve"> </w:t>
        </w:r>
      </w:ins>
      <w:r w:rsidRPr="008B26D0">
        <w:t xml:space="preserve">a dozen meanings </w:t>
      </w:r>
      <w:del w:id="315" w:author="Manuela Tecusan" w:date="2022-10-18T11:43:00Z">
        <w:r w:rsidRPr="008B26D0" w:rsidDel="00290DE5">
          <w:delText xml:space="preserve">each </w:delText>
        </w:r>
      </w:del>
      <w:r w:rsidRPr="008B26D0">
        <w:t xml:space="preserve">for </w:t>
      </w:r>
      <w:r w:rsidRPr="008B26D0">
        <w:rPr>
          <w:i/>
          <w:iCs/>
        </w:rPr>
        <w:t>of</w:t>
      </w:r>
      <w:ins w:id="316" w:author="Manuela Tecusan" w:date="2022-10-18T11:47:00Z">
        <w:r w:rsidR="00B1310A">
          <w:t>,</w:t>
        </w:r>
      </w:ins>
      <w:r w:rsidRPr="008B26D0">
        <w:t xml:space="preserve"> and</w:t>
      </w:r>
      <w:ins w:id="317" w:author="Manuela Tecusan" w:date="2022-10-18T11:47:00Z">
        <w:r w:rsidR="00B1310A">
          <w:t xml:space="preserve"> another for</w:t>
        </w:r>
      </w:ins>
      <w:r w:rsidRPr="008B26D0">
        <w:t xml:space="preserve"> </w:t>
      </w:r>
      <w:commentRangeStart w:id="318"/>
      <w:r w:rsidRPr="008B26D0">
        <w:rPr>
          <w:i/>
          <w:iCs/>
        </w:rPr>
        <w:t>for</w:t>
      </w:r>
      <w:commentRangeEnd w:id="318"/>
      <w:r w:rsidR="004F4C00">
        <w:rPr>
          <w:rStyle w:val="CommentReference"/>
          <w:rFonts w:eastAsia="MS Mincho"/>
        </w:rPr>
        <w:commentReference w:id="318"/>
      </w:r>
      <w:del w:id="319" w:author="Manuela Tecusan" w:date="2022-10-18T11:44:00Z">
        <w:r w:rsidRPr="008B26D0" w:rsidDel="00290DE5">
          <w:delText>,</w:delText>
        </w:r>
      </w:del>
      <w:ins w:id="320" w:author="Manuela Tecusan" w:date="2022-10-18T11:47:00Z">
        <w:r w:rsidR="00B1310A">
          <w:t>;</w:t>
        </w:r>
      </w:ins>
      <w:del w:id="321" w:author="Manuela Tecusan" w:date="2022-10-18T11:47:00Z">
        <w:r w:rsidRPr="008B26D0" w:rsidDel="00B1310A">
          <w:delText xml:space="preserve"> </w:delText>
        </w:r>
      </w:del>
      <w:del w:id="322" w:author="Manuela Tecusan" w:date="2022-10-18T11:44:00Z">
        <w:r w:rsidRPr="008B26D0" w:rsidDel="00290DE5">
          <w:delText>which we</w:delText>
        </w:r>
      </w:del>
      <w:ins w:id="323" w:author="Manuela Tecusan" w:date="2022-10-18T11:44:00Z">
        <w:r w:rsidR="00290DE5">
          <w:t xml:space="preserve"> I</w:t>
        </w:r>
      </w:ins>
      <w:r w:rsidRPr="008B26D0">
        <w:t xml:space="preserve"> will not reiterate </w:t>
      </w:r>
      <w:ins w:id="324" w:author="Manuela Tecusan" w:date="2022-10-18T11:47:00Z">
        <w:r w:rsidR="00B1310A">
          <w:t xml:space="preserve">them </w:t>
        </w:r>
      </w:ins>
      <w:r w:rsidRPr="008B26D0">
        <w:t xml:space="preserve">here. </w:t>
      </w:r>
      <w:r w:rsidRPr="008B26D0">
        <w:rPr>
          <w:i/>
          <w:iCs/>
        </w:rPr>
        <w:t>Delay</w:t>
      </w:r>
      <w:r w:rsidRPr="008B26D0">
        <w:t xml:space="preserve">, </w:t>
      </w:r>
      <w:r w:rsidRPr="008B26D0">
        <w:rPr>
          <w:i/>
          <w:iCs/>
        </w:rPr>
        <w:t>process</w:t>
      </w:r>
      <w:r w:rsidRPr="008B26D0">
        <w:t xml:space="preserve">, and </w:t>
      </w:r>
      <w:r w:rsidRPr="008B26D0">
        <w:rPr>
          <w:i/>
          <w:iCs/>
        </w:rPr>
        <w:t>start</w:t>
      </w:r>
      <w:r w:rsidRPr="008B26D0">
        <w:t xml:space="preserve"> can all be interpreted as either nouns or verbs, and as verbs can be either transitive or intransitive (and </w:t>
      </w:r>
      <w:r w:rsidRPr="008B26D0">
        <w:rPr>
          <w:i/>
          <w:iCs/>
        </w:rPr>
        <w:t>delay</w:t>
      </w:r>
      <w:r w:rsidRPr="008B26D0">
        <w:t xml:space="preserve"> can be an adjective). The changes in word class for </w:t>
      </w:r>
      <w:r w:rsidRPr="008B26D0">
        <w:rPr>
          <w:i/>
          <w:iCs/>
        </w:rPr>
        <w:t>delay</w:t>
      </w:r>
      <w:r w:rsidRPr="008B26D0">
        <w:t xml:space="preserve">, </w:t>
      </w:r>
      <w:r w:rsidRPr="008B26D0">
        <w:rPr>
          <w:i/>
          <w:iCs/>
        </w:rPr>
        <w:t>process</w:t>
      </w:r>
      <w:r w:rsidRPr="008B26D0">
        <w:t xml:space="preserve">, and </w:t>
      </w:r>
      <w:r w:rsidRPr="008B26D0">
        <w:rPr>
          <w:i/>
          <w:iCs/>
        </w:rPr>
        <w:t>start</w:t>
      </w:r>
      <w:r w:rsidRPr="008B26D0">
        <w:t xml:space="preserve"> via conversion might be interpreted as producing either homonymy or polysemy. The indefinite article </w:t>
      </w:r>
      <w:r w:rsidRPr="008B26D0">
        <w:rPr>
          <w:i/>
          <w:iCs/>
        </w:rPr>
        <w:t>a</w:t>
      </w:r>
      <w:r w:rsidRPr="008B26D0">
        <w:t xml:space="preserve"> can mean ‘one’ (</w:t>
      </w:r>
      <w:r w:rsidRPr="008B26D0">
        <w:rPr>
          <w:i/>
          <w:iCs/>
        </w:rPr>
        <w:t>I found a penny</w:t>
      </w:r>
      <w:r w:rsidRPr="008B26D0">
        <w:t xml:space="preserve">), </w:t>
      </w:r>
      <w:del w:id="325" w:author="Manuela Tecusan" w:date="2022-10-18T11:48:00Z">
        <w:r w:rsidRPr="008B26D0" w:rsidDel="00B1310A">
          <w:delText xml:space="preserve">or </w:delText>
        </w:r>
      </w:del>
      <w:r w:rsidRPr="008B26D0">
        <w:t>‘same’ (</w:t>
      </w:r>
      <w:r w:rsidRPr="008B26D0">
        <w:rPr>
          <w:i/>
          <w:iCs/>
        </w:rPr>
        <w:t>birds of a feather</w:t>
      </w:r>
      <w:r w:rsidRPr="008B26D0">
        <w:t>)</w:t>
      </w:r>
      <w:del w:id="326" w:author="Manuela Tecusan" w:date="2022-10-18T11:48:00Z">
        <w:r w:rsidRPr="008B26D0" w:rsidDel="00B1310A">
          <w:delText>,</w:delText>
        </w:r>
      </w:del>
      <w:r w:rsidRPr="008B26D0">
        <w:t xml:space="preserve"> or ‘any’ (</w:t>
      </w:r>
      <w:r w:rsidRPr="008B26D0">
        <w:rPr>
          <w:i/>
          <w:iCs/>
        </w:rPr>
        <w:t>a person in need should receive help</w:t>
      </w:r>
      <w:r w:rsidRPr="008B26D0">
        <w:t xml:space="preserve">). </w:t>
      </w:r>
      <w:r w:rsidRPr="008B26D0">
        <w:rPr>
          <w:i/>
          <w:iCs/>
        </w:rPr>
        <w:t>New</w:t>
      </w:r>
      <w:r w:rsidRPr="008B26D0">
        <w:t xml:space="preserve"> can refer to existence (</w:t>
      </w:r>
      <w:r w:rsidRPr="008B26D0">
        <w:rPr>
          <w:i/>
          <w:iCs/>
        </w:rPr>
        <w:t>a new baby</w:t>
      </w:r>
      <w:r w:rsidRPr="008B26D0">
        <w:t>), familiarity (</w:t>
      </w:r>
      <w:r w:rsidRPr="008B26D0">
        <w:rPr>
          <w:i/>
          <w:iCs/>
        </w:rPr>
        <w:t xml:space="preserve">visiting new </w:t>
      </w:r>
      <w:r w:rsidRPr="008B26D0">
        <w:rPr>
          <w:i/>
          <w:iCs/>
        </w:rPr>
        <w:lastRenderedPageBreak/>
        <w:t>places</w:t>
      </w:r>
      <w:r w:rsidRPr="008B26D0">
        <w:t>), or difference (</w:t>
      </w:r>
      <w:r w:rsidRPr="008B26D0">
        <w:rPr>
          <w:i/>
          <w:iCs/>
        </w:rPr>
        <w:t>I want a new boss</w:t>
      </w:r>
      <w:r w:rsidRPr="008B26D0">
        <w:t>)</w:t>
      </w:r>
      <w:ins w:id="327" w:author="Manuela Tecusan" w:date="2022-10-18T11:49:00Z">
        <w:r w:rsidR="00B1310A">
          <w:t xml:space="preserve"> –</w:t>
        </w:r>
      </w:ins>
      <w:del w:id="328" w:author="Manuela Tecusan" w:date="2022-10-18T11:49:00Z">
        <w:r w:rsidRPr="008B26D0" w:rsidDel="00B1310A">
          <w:delText>,</w:delText>
        </w:r>
      </w:del>
      <w:r w:rsidRPr="008B26D0">
        <w:t xml:space="preserve"> among other things. </w:t>
      </w:r>
      <w:r w:rsidRPr="008B26D0">
        <w:rPr>
          <w:i/>
          <w:iCs/>
        </w:rPr>
        <w:t>White</w:t>
      </w:r>
      <w:r w:rsidRPr="008B26D0">
        <w:t xml:space="preserve"> can refer to the colo</w:t>
      </w:r>
      <w:ins w:id="329" w:author="Manuela Tecusan" w:date="2022-10-18T11:49:00Z">
        <w:r w:rsidR="00B1310A">
          <w:t>u</w:t>
        </w:r>
      </w:ins>
      <w:r w:rsidRPr="008B26D0">
        <w:t>r of objects (</w:t>
      </w:r>
      <w:r w:rsidRPr="008B26D0">
        <w:rPr>
          <w:i/>
          <w:iCs/>
        </w:rPr>
        <w:t>white snow</w:t>
      </w:r>
      <w:r w:rsidRPr="008B26D0">
        <w:t>), race (</w:t>
      </w:r>
      <w:r w:rsidRPr="008B26D0">
        <w:rPr>
          <w:i/>
          <w:iCs/>
        </w:rPr>
        <w:t>white skin</w:t>
      </w:r>
      <w:r w:rsidRPr="008B26D0">
        <w:t>), heat (</w:t>
      </w:r>
      <w:r w:rsidRPr="008B26D0">
        <w:rPr>
          <w:i/>
          <w:iCs/>
        </w:rPr>
        <w:t>white hot</w:t>
      </w:r>
      <w:r w:rsidRPr="008B26D0">
        <w:t>), innocence (</w:t>
      </w:r>
      <w:r w:rsidRPr="008B26D0">
        <w:rPr>
          <w:i/>
          <w:iCs/>
        </w:rPr>
        <w:t>white lie</w:t>
      </w:r>
      <w:r w:rsidRPr="008B26D0">
        <w:t>), or monotonousness (</w:t>
      </w:r>
      <w:r w:rsidRPr="008B26D0">
        <w:rPr>
          <w:i/>
          <w:iCs/>
        </w:rPr>
        <w:t>white noise</w:t>
      </w:r>
      <w:r w:rsidRPr="008B26D0">
        <w:t xml:space="preserve">). A </w:t>
      </w:r>
      <w:r w:rsidRPr="008B26D0">
        <w:rPr>
          <w:i/>
          <w:iCs/>
        </w:rPr>
        <w:t>house</w:t>
      </w:r>
      <w:r w:rsidRPr="008B26D0">
        <w:t xml:space="preserve"> can shelter human residents, pets, government officials, publishers</w:t>
      </w:r>
      <w:del w:id="330" w:author="Manuela Tecusan" w:date="2022-10-18T11:49:00Z">
        <w:r w:rsidRPr="008B26D0" w:rsidDel="00B1310A">
          <w:delText>,</w:delText>
        </w:r>
      </w:del>
      <w:r w:rsidRPr="008B26D0">
        <w:t xml:space="preserve"> and many more, and can be a part of the zodiac and </w:t>
      </w:r>
      <w:del w:id="331" w:author="Manuela Tecusan" w:date="2022-10-18T11:50:00Z">
        <w:r w:rsidRPr="008B26D0" w:rsidDel="00B1310A">
          <w:delText xml:space="preserve">be </w:delText>
        </w:r>
      </w:del>
      <w:r w:rsidRPr="008B26D0">
        <w:t xml:space="preserve">a verb as well. In this context, </w:t>
      </w:r>
      <w:del w:id="332" w:author="Manuela Tecusan" w:date="2022-10-18T11:51:00Z">
        <w:r w:rsidRPr="008B26D0" w:rsidDel="00B1310A">
          <w:delText xml:space="preserve">the </w:delText>
        </w:r>
      </w:del>
      <w:r w:rsidRPr="008B26D0">
        <w:rPr>
          <w:i/>
          <w:iCs/>
        </w:rPr>
        <w:t>White House</w:t>
      </w:r>
      <w:r w:rsidRPr="008B26D0">
        <w:t xml:space="preserve"> metonymically refers to the US president. There are many kinds of </w:t>
      </w:r>
      <w:r w:rsidRPr="008B26D0">
        <w:rPr>
          <w:i/>
          <w:iCs/>
        </w:rPr>
        <w:t>teams</w:t>
      </w:r>
      <w:r w:rsidRPr="008B26D0">
        <w:t>, both human and animal, and the word can be a noun, a verb, or an adjective. Similar polysemy can be found for most lexical stems and function morphemes in any language. Langacker (</w:t>
      </w:r>
      <w:hyperlink w:anchor="B27" w:history="1">
        <w:r w:rsidRPr="00813B5A">
          <w:rPr>
            <w:rStyle w:val="Hyperlink"/>
            <w:u w:val="none"/>
          </w:rPr>
          <w:t>2008</w:t>
        </w:r>
      </w:hyperlink>
      <w:del w:id="333" w:author="007615" w:date="2021-11-25T19:27:00Z">
        <w:r w:rsidRPr="008B26D0" w:rsidDel="002B1A29">
          <w:delText xml:space="preserve">: </w:delText>
        </w:r>
      </w:del>
      <w:ins w:id="334" w:author="007615" w:date="2021-11-25T19:27:00Z">
        <w:r w:rsidR="002B1A29" w:rsidRPr="008B26D0">
          <w:t xml:space="preserve">, </w:t>
        </w:r>
        <w:del w:id="335" w:author="Manuela Tecusan" w:date="2022-10-18T11:51:00Z">
          <w:r w:rsidR="002B1A29" w:rsidRPr="008B26D0" w:rsidDel="00B1310A">
            <w:delText xml:space="preserve">p. </w:delText>
          </w:r>
        </w:del>
      </w:ins>
      <w:r w:rsidRPr="008B26D0">
        <w:t xml:space="preserve">37) states: </w:t>
      </w:r>
      <w:del w:id="336" w:author="Manuela Tecusan" w:date="2022-10-16T16:05:00Z">
        <w:r w:rsidRPr="008B26D0" w:rsidDel="002B5800">
          <w:delText>“</w:delText>
        </w:r>
      </w:del>
      <w:ins w:id="337" w:author="Manuela Tecusan" w:date="2022-10-16T16:05:00Z">
        <w:r w:rsidR="002B5800">
          <w:t>‘</w:t>
        </w:r>
      </w:ins>
      <w:r w:rsidRPr="008B26D0">
        <w:t>A lexical item used with any frequency is almost invariably polysemous</w:t>
      </w:r>
      <w:del w:id="338" w:author="Manuela Tecusan" w:date="2022-10-16T16:05:00Z">
        <w:r w:rsidRPr="008B26D0" w:rsidDel="002B5800">
          <w:delText>”</w:delText>
        </w:r>
      </w:del>
      <w:r w:rsidRPr="008B26D0">
        <w:t>.</w:t>
      </w:r>
      <w:ins w:id="339" w:author="Manuela Tecusan" w:date="2022-10-18T11:51:00Z">
        <w:r w:rsidR="00B1310A">
          <w:t>’</w:t>
        </w:r>
      </w:ins>
    </w:p>
    <w:p w14:paraId="4F8DABFC" w14:textId="240C2D47" w:rsidR="002A4081" w:rsidRPr="008B26D0" w:rsidRDefault="002A4081" w:rsidP="000A76F5">
      <w:pPr>
        <w:pStyle w:val="IP0"/>
      </w:pPr>
      <w:r w:rsidRPr="008B26D0">
        <w:t xml:space="preserve">One could push the quest for polysemy even further by remarking that, in a sense, every time a linguistic form is used, it has a slightly different meaning because it is used in a different context. That would go too far, obscuring significant differences </w:t>
      </w:r>
      <w:del w:id="340" w:author="Manuela Tecusan" w:date="2022-10-18T11:52:00Z">
        <w:r w:rsidRPr="008B26D0" w:rsidDel="00E64C8B">
          <w:delText xml:space="preserve">by </w:delText>
        </w:r>
      </w:del>
      <w:ins w:id="341" w:author="Manuela Tecusan" w:date="2022-10-18T11:52:00Z">
        <w:r w:rsidR="00E64C8B">
          <w:t>under</w:t>
        </w:r>
        <w:r w:rsidR="00E64C8B" w:rsidRPr="008B26D0">
          <w:t xml:space="preserve"> </w:t>
        </w:r>
      </w:ins>
      <w:r w:rsidRPr="008B26D0">
        <w:t xml:space="preserve">a flood of trivial variation. However, recognizing this extreme </w:t>
      </w:r>
      <w:ins w:id="342" w:author="Manuela Tecusan" w:date="2022-10-18T11:57:00Z">
        <w:r w:rsidR="007063AA">
          <w:t xml:space="preserve">scenario </w:t>
        </w:r>
      </w:ins>
      <w:r w:rsidRPr="008B26D0">
        <w:t xml:space="preserve">highlights the fact that there is no clear </w:t>
      </w:r>
      <w:del w:id="343" w:author="Manuela Tecusan" w:date="2022-10-18T11:56:00Z">
        <w:r w:rsidRPr="008B26D0" w:rsidDel="00E64C8B">
          <w:delText xml:space="preserve">line </w:delText>
        </w:r>
      </w:del>
      <w:ins w:id="344" w:author="Manuela Tecusan" w:date="2022-10-18T11:56:00Z">
        <w:r w:rsidR="00E64C8B">
          <w:t>demarcation</w:t>
        </w:r>
        <w:r w:rsidR="00E64C8B" w:rsidRPr="008B26D0">
          <w:t xml:space="preserve"> </w:t>
        </w:r>
      </w:ins>
      <w:r w:rsidRPr="008B26D0">
        <w:t xml:space="preserve">between inherent </w:t>
      </w:r>
      <w:commentRangeStart w:id="345"/>
      <w:commentRangeStart w:id="346"/>
      <w:del w:id="347" w:author="Manuela Tecusan" w:date="2022-10-18T11:53:00Z">
        <w:r w:rsidRPr="008B26D0" w:rsidDel="00E64C8B">
          <w:delText>as opposed to</w:delText>
        </w:r>
      </w:del>
      <w:ins w:id="348" w:author="Manuela Tecusan" w:date="2022-10-18T11:53:00Z">
        <w:r w:rsidR="00E64C8B">
          <w:t>and</w:t>
        </w:r>
      </w:ins>
      <w:commentRangeEnd w:id="345"/>
      <w:ins w:id="349" w:author="Manuela Tecusan" w:date="2022-10-18T11:56:00Z">
        <w:r w:rsidR="00E64C8B">
          <w:rPr>
            <w:rStyle w:val="CommentReference"/>
            <w:rFonts w:eastAsia="MS Mincho"/>
          </w:rPr>
          <w:commentReference w:id="345"/>
        </w:r>
      </w:ins>
      <w:commentRangeEnd w:id="346"/>
      <w:r w:rsidR="00C62721">
        <w:rPr>
          <w:rStyle w:val="CommentReference"/>
          <w:rFonts w:eastAsia="MS Mincho"/>
        </w:rPr>
        <w:commentReference w:id="346"/>
      </w:r>
      <w:r w:rsidRPr="008B26D0">
        <w:t xml:space="preserve"> contextual variability in meaning. Polysemy and context are in a continuous dynamic relationship (Tuggy </w:t>
      </w:r>
      <w:hyperlink w:anchor="B44" w:history="1">
        <w:r w:rsidRPr="00813B5A">
          <w:rPr>
            <w:rStyle w:val="Hyperlink"/>
            <w:u w:val="none"/>
          </w:rPr>
          <w:t>1993</w:t>
        </w:r>
      </w:hyperlink>
      <w:r w:rsidRPr="008B26D0">
        <w:t>).</w:t>
      </w:r>
    </w:p>
    <w:p w14:paraId="090BAF5A" w14:textId="5382D1EB" w:rsidR="002A4081" w:rsidRPr="008B26D0" w:rsidRDefault="002A4081" w:rsidP="000A76F5">
      <w:pPr>
        <w:pStyle w:val="IP0"/>
      </w:pPr>
      <w:r w:rsidRPr="008B26D0">
        <w:t xml:space="preserve">While it is impossible to </w:t>
      </w:r>
      <w:del w:id="350" w:author="Manuela Tecusan" w:date="2022-10-18T11:58:00Z">
        <w:r w:rsidRPr="008B26D0" w:rsidDel="007063AA">
          <w:delText xml:space="preserve">precisely </w:delText>
        </w:r>
      </w:del>
      <w:r w:rsidRPr="008B26D0">
        <w:t xml:space="preserve">identify </w:t>
      </w:r>
      <w:ins w:id="351" w:author="Manuela Tecusan" w:date="2022-10-18T11:58:00Z">
        <w:r w:rsidR="007063AA">
          <w:t xml:space="preserve">with precision </w:t>
        </w:r>
      </w:ins>
      <w:r w:rsidRPr="008B26D0">
        <w:t xml:space="preserve">the external borders between polysemy and homonymy on the one hand and contextual variation on the other, it is possible to investigate the internal structure of polysemy. Polysemy can be described as a radial category phenomenon characterized by a central prototypical meaning and a network of extensions of that meaning that are </w:t>
      </w:r>
      <w:del w:id="352" w:author="Manuela Tecusan" w:date="2022-10-18T11:59:00Z">
        <w:r w:rsidRPr="008B26D0" w:rsidDel="007063AA">
          <w:delText xml:space="preserve">relatively </w:delText>
        </w:r>
      </w:del>
      <w:r w:rsidRPr="008B26D0">
        <w:t xml:space="preserve">more or less peripheral (Lakoff </w:t>
      </w:r>
      <w:hyperlink w:anchor="B24" w:history="1">
        <w:r w:rsidRPr="00813B5A">
          <w:rPr>
            <w:rStyle w:val="Hyperlink"/>
            <w:u w:val="none"/>
          </w:rPr>
          <w:t>1987a</w:t>
        </w:r>
      </w:hyperlink>
      <w:r w:rsidRPr="008B26D0">
        <w:t>). The peripheral meanings are not random</w:t>
      </w:r>
      <w:del w:id="353" w:author="Manuela Tecusan" w:date="2022-10-18T12:00:00Z">
        <w:r w:rsidRPr="008B26D0" w:rsidDel="007063AA">
          <w:delText>,</w:delText>
        </w:r>
      </w:del>
      <w:r w:rsidRPr="008B26D0">
        <w:t xml:space="preserve"> but </w:t>
      </w:r>
      <w:ins w:id="354" w:author="Manuela Tecusan" w:date="2022-10-18T12:00:00Z">
        <w:r w:rsidR="007063AA">
          <w:t xml:space="preserve">are </w:t>
        </w:r>
      </w:ins>
      <w:del w:id="355" w:author="Manuela Tecusan" w:date="2022-10-18T12:00:00Z">
        <w:r w:rsidRPr="008B26D0" w:rsidDel="007063AA">
          <w:delText xml:space="preserve">instead </w:delText>
        </w:r>
      </w:del>
      <w:r w:rsidRPr="008B26D0">
        <w:t>related</w:t>
      </w:r>
      <w:ins w:id="356" w:author="Manuela Tecusan" w:date="2022-10-18T12:00:00Z">
        <w:r w:rsidR="007063AA">
          <w:t>,</w:t>
        </w:r>
      </w:ins>
      <w:r w:rsidRPr="008B26D0">
        <w:t xml:space="preserve"> directly or indirectly</w:t>
      </w:r>
      <w:ins w:id="357" w:author="Manuela Tecusan" w:date="2022-10-18T12:00:00Z">
        <w:r w:rsidR="007063AA">
          <w:t>,</w:t>
        </w:r>
      </w:ins>
      <w:r w:rsidRPr="008B26D0">
        <w:t xml:space="preserve"> to the prototype, and the structure of the network is coherent rather than haphazard. There may </w:t>
      </w:r>
      <w:del w:id="358" w:author="Manuela Tecusan" w:date="2022-10-18T12:01:00Z">
        <w:r w:rsidRPr="008B26D0" w:rsidDel="007063AA">
          <w:delText xml:space="preserve">in addition </w:delText>
        </w:r>
      </w:del>
      <w:r w:rsidRPr="008B26D0">
        <w:t>be</w:t>
      </w:r>
      <w:ins w:id="359" w:author="Manuela Tecusan" w:date="2022-10-18T12:01:00Z">
        <w:r w:rsidR="007063AA">
          <w:t xml:space="preserve">, </w:t>
        </w:r>
        <w:r w:rsidR="007063AA" w:rsidRPr="008B26D0">
          <w:t>in addition</w:t>
        </w:r>
        <w:r w:rsidR="007063AA">
          <w:t>,</w:t>
        </w:r>
      </w:ins>
      <w:r w:rsidRPr="008B26D0">
        <w:t xml:space="preserve"> an abstract overall schematic meaning (Langacker </w:t>
      </w:r>
      <w:hyperlink w:anchor="B27" w:history="1">
        <w:r w:rsidRPr="00813B5A">
          <w:rPr>
            <w:rStyle w:val="Hyperlink"/>
            <w:u w:val="none"/>
          </w:rPr>
          <w:t>2008</w:t>
        </w:r>
      </w:hyperlink>
      <w:del w:id="360" w:author="007615" w:date="2021-11-25T19:28:00Z">
        <w:r w:rsidRPr="008B26D0" w:rsidDel="002B1A29">
          <w:delText xml:space="preserve">: </w:delText>
        </w:r>
      </w:del>
      <w:ins w:id="361" w:author="007615" w:date="2021-11-25T19:28:00Z">
        <w:r w:rsidR="002B1A29" w:rsidRPr="008B26D0">
          <w:t xml:space="preserve">, </w:t>
        </w:r>
        <w:del w:id="362" w:author="Manuela Tecusan" w:date="2022-10-18T12:00:00Z">
          <w:r w:rsidR="002B1A29" w:rsidRPr="008B26D0" w:rsidDel="007063AA">
            <w:delText xml:space="preserve">p. </w:delText>
          </w:r>
        </w:del>
      </w:ins>
      <w:r w:rsidRPr="008B26D0">
        <w:t xml:space="preserve">17). If we return to the example of </w:t>
      </w:r>
      <w:r w:rsidRPr="008B26D0">
        <w:rPr>
          <w:i/>
          <w:iCs/>
        </w:rPr>
        <w:t>white</w:t>
      </w:r>
      <w:del w:id="363" w:author="Manuela Tecusan" w:date="2022-10-18T12:01:00Z">
        <w:r w:rsidRPr="008B26D0" w:rsidDel="007063AA">
          <w:delText xml:space="preserve"> above</w:delText>
        </w:r>
      </w:del>
      <w:r w:rsidRPr="008B26D0">
        <w:t xml:space="preserve">, the prototype is </w:t>
      </w:r>
      <w:del w:id="364" w:author="Manuela Tecusan" w:date="2022-10-18T12:02:00Z">
        <w:r w:rsidRPr="008B26D0" w:rsidDel="007063AA">
          <w:delText xml:space="preserve">the </w:delText>
        </w:r>
      </w:del>
      <w:r w:rsidRPr="008B26D0">
        <w:t>colo</w:t>
      </w:r>
      <w:ins w:id="365" w:author="Manuela Tecusan" w:date="2022-10-18T12:01:00Z">
        <w:r w:rsidR="007063AA">
          <w:t>u</w:t>
        </w:r>
      </w:ins>
      <w:r w:rsidRPr="008B26D0">
        <w:t>r (</w:t>
      </w:r>
      <w:ins w:id="366" w:author="Manuela Tecusan" w:date="2022-10-18T12:02:00Z">
        <w:r w:rsidR="007063AA">
          <w:t xml:space="preserve">e.g. </w:t>
        </w:r>
      </w:ins>
      <w:r w:rsidRPr="008B26D0">
        <w:t xml:space="preserve">of snow), </w:t>
      </w:r>
      <w:ins w:id="367" w:author="Manuela Tecusan" w:date="2022-10-18T12:04:00Z">
        <w:r w:rsidR="007063AA">
          <w:t xml:space="preserve">hence </w:t>
        </w:r>
      </w:ins>
      <w:r w:rsidRPr="008B26D0">
        <w:t xml:space="preserve">the uses </w:t>
      </w:r>
      <w:ins w:id="368" w:author="Manuela Tecusan" w:date="2022-10-18T12:02:00Z">
        <w:r w:rsidR="007063AA">
          <w:t xml:space="preserve">that </w:t>
        </w:r>
      </w:ins>
      <w:del w:id="369" w:author="Manuela Tecusan" w:date="2022-10-18T12:03:00Z">
        <w:r w:rsidRPr="008B26D0" w:rsidDel="007063AA">
          <w:delText>refer</w:delText>
        </w:r>
      </w:del>
      <w:del w:id="370" w:author="Manuela Tecusan" w:date="2022-10-18T12:02:00Z">
        <w:r w:rsidRPr="008B26D0" w:rsidDel="007063AA">
          <w:delText>ring</w:delText>
        </w:r>
      </w:del>
      <w:del w:id="371" w:author="Manuela Tecusan" w:date="2022-10-18T12:03:00Z">
        <w:r w:rsidRPr="008B26D0" w:rsidDel="007063AA">
          <w:delText xml:space="preserve"> to</w:delText>
        </w:r>
      </w:del>
      <w:ins w:id="372" w:author="Manuela Tecusan" w:date="2022-10-18T12:03:00Z">
        <w:r w:rsidR="007063AA">
          <w:t>qualify</w:t>
        </w:r>
      </w:ins>
      <w:r w:rsidRPr="008B26D0">
        <w:t xml:space="preserve"> race and heat are relatively closely related to the prototype (</w:t>
      </w:r>
      <w:ins w:id="373" w:author="Manuela Tecusan" w:date="2022-10-18T12:03:00Z">
        <w:r w:rsidR="007063AA">
          <w:t xml:space="preserve">they </w:t>
        </w:r>
      </w:ins>
      <w:r w:rsidRPr="008B26D0">
        <w:t>continu</w:t>
      </w:r>
      <w:ins w:id="374" w:author="Manuela Tecusan" w:date="2022-10-18T12:03:00Z">
        <w:r w:rsidR="007063AA">
          <w:t>e</w:t>
        </w:r>
      </w:ins>
      <w:del w:id="375" w:author="Manuela Tecusan" w:date="2022-10-18T12:03:00Z">
        <w:r w:rsidRPr="008B26D0" w:rsidDel="007063AA">
          <w:delText>ing</w:delText>
        </w:r>
      </w:del>
      <w:r w:rsidRPr="008B26D0">
        <w:t xml:space="preserve"> the theme of paleness), while the </w:t>
      </w:r>
      <w:ins w:id="376" w:author="Manuela Tecusan" w:date="2022-10-18T12:05:00Z">
        <w:r w:rsidR="007063AA">
          <w:t xml:space="preserve">ones attached to </w:t>
        </w:r>
      </w:ins>
      <w:r w:rsidRPr="008B26D0">
        <w:t xml:space="preserve">innocence and monotonousness </w:t>
      </w:r>
      <w:del w:id="377" w:author="Manuela Tecusan" w:date="2022-10-18T12:05:00Z">
        <w:r w:rsidRPr="008B26D0" w:rsidDel="007063AA">
          <w:delText xml:space="preserve">uses </w:delText>
        </w:r>
      </w:del>
      <w:r w:rsidRPr="008B26D0">
        <w:t xml:space="preserve">are more peripheral. The overall schema is one of lack of distinctiveness. While some meanings may be strongly distinct, others may blend into </w:t>
      </w:r>
      <w:del w:id="378" w:author="Manuela Tecusan" w:date="2022-10-18T12:05:00Z">
        <w:r w:rsidRPr="008B26D0" w:rsidDel="007063AA">
          <w:delText xml:space="preserve">each </w:delText>
        </w:r>
      </w:del>
      <w:ins w:id="379" w:author="Manuela Tecusan" w:date="2022-10-18T12:05:00Z">
        <w:r w:rsidR="007063AA">
          <w:t>one</w:t>
        </w:r>
        <w:r w:rsidR="007063AA" w:rsidRPr="008B26D0">
          <w:t xml:space="preserve"> </w:t>
        </w:r>
        <w:r w:rsidR="007063AA">
          <w:t>an</w:t>
        </w:r>
      </w:ins>
      <w:r w:rsidRPr="008B26D0">
        <w:t xml:space="preserve">other, as in the case of </w:t>
      </w:r>
      <w:r w:rsidRPr="007063AA">
        <w:rPr>
          <w:rStyle w:val="Emphasis"/>
          <w:rPrChange w:id="380" w:author="Manuela Tecusan" w:date="2022-10-18T12:06:00Z">
            <w:rPr/>
          </w:rPrChange>
        </w:rPr>
        <w:t xml:space="preserve">a </w:t>
      </w:r>
      <w:r w:rsidRPr="008B26D0">
        <w:rPr>
          <w:i/>
          <w:iCs/>
        </w:rPr>
        <w:t>new idea</w:t>
      </w:r>
      <w:r w:rsidRPr="008B26D0">
        <w:t xml:space="preserve">, which could be </w:t>
      </w:r>
      <w:ins w:id="381" w:author="Manuela Tecusan" w:date="2022-10-18T12:06:00Z">
        <w:r w:rsidR="007063AA">
          <w:t xml:space="preserve">something </w:t>
        </w:r>
      </w:ins>
      <w:r w:rsidRPr="008B26D0">
        <w:t xml:space="preserve">completely original or merely </w:t>
      </w:r>
      <w:ins w:id="382" w:author="Manuela Tecusan" w:date="2022-10-18T12:07:00Z">
        <w:r w:rsidR="007063AA">
          <w:t xml:space="preserve">something </w:t>
        </w:r>
      </w:ins>
      <w:r w:rsidRPr="008B26D0">
        <w:t>different and unfamiliar</w:t>
      </w:r>
      <w:ins w:id="383" w:author="Manuela Tecusan" w:date="2022-10-18T12:06:00Z">
        <w:r w:rsidR="007063AA">
          <w:t>;</w:t>
        </w:r>
      </w:ins>
      <w:del w:id="384" w:author="Manuela Tecusan" w:date="2022-10-18T12:06:00Z">
        <w:r w:rsidRPr="008B26D0" w:rsidDel="007063AA">
          <w:delText xml:space="preserve"> –</w:delText>
        </w:r>
      </w:del>
      <w:r w:rsidRPr="008B26D0">
        <w:t xml:space="preserve"> in some contexts the difference between the meanings of </w:t>
      </w:r>
      <w:r w:rsidRPr="008B26D0">
        <w:rPr>
          <w:i/>
          <w:iCs/>
        </w:rPr>
        <w:t>new</w:t>
      </w:r>
      <w:r w:rsidRPr="008B26D0">
        <w:t xml:space="preserve"> is not in focus.</w:t>
      </w:r>
    </w:p>
    <w:p w14:paraId="2052CA24" w14:textId="3E376958" w:rsidR="002A4081" w:rsidRPr="008B26D0" w:rsidRDefault="002A4081" w:rsidP="000A76F5">
      <w:pPr>
        <w:pStyle w:val="IP0"/>
      </w:pPr>
      <w:r w:rsidRPr="008B26D0">
        <w:t xml:space="preserve">Metaphor and metonymy play important roles in the structure of polysemy. Metaphor is present when a meaning is mapped from one domain (a source domain, often the physical environment) to another (a target domain) (Lakoff and Johnson </w:t>
      </w:r>
      <w:hyperlink w:anchor="B23" w:history="1">
        <w:r w:rsidRPr="00813B5A">
          <w:rPr>
            <w:rStyle w:val="Hyperlink"/>
            <w:u w:val="none"/>
          </w:rPr>
          <w:t>1980</w:t>
        </w:r>
      </w:hyperlink>
      <w:r w:rsidRPr="008B26D0">
        <w:t xml:space="preserve">). Both Russian </w:t>
      </w:r>
      <w:r w:rsidRPr="008B26D0">
        <w:rPr>
          <w:i/>
          <w:iCs/>
        </w:rPr>
        <w:t>tjažëlyj</w:t>
      </w:r>
      <w:r w:rsidRPr="008B26D0">
        <w:t xml:space="preserve"> </w:t>
      </w:r>
      <w:r w:rsidRPr="008B26D0">
        <w:lastRenderedPageBreak/>
        <w:t xml:space="preserve">‘heavy, difficult, serious’ and English </w:t>
      </w:r>
      <w:r w:rsidRPr="008B26D0">
        <w:rPr>
          <w:i/>
          <w:iCs/>
        </w:rPr>
        <w:t>tough</w:t>
      </w:r>
      <w:r w:rsidRPr="008B26D0">
        <w:t xml:space="preserve"> illustrate metaphorical extension from </w:t>
      </w:r>
      <w:ins w:id="385" w:author="Manuela Tecusan" w:date="2022-10-18T12:08:00Z">
        <w:r w:rsidR="00522846">
          <w:t>the</w:t>
        </w:r>
      </w:ins>
      <w:del w:id="386" w:author="Manuela Tecusan" w:date="2022-10-18T12:08:00Z">
        <w:r w:rsidRPr="008B26D0" w:rsidDel="00522846">
          <w:delText>a</w:delText>
        </w:r>
      </w:del>
      <w:r w:rsidRPr="008B26D0">
        <w:t xml:space="preserve"> physical domain to </w:t>
      </w:r>
      <w:del w:id="387" w:author="Manuela Tecusan" w:date="2022-10-18T12:08:00Z">
        <w:r w:rsidRPr="008B26D0" w:rsidDel="00522846">
          <w:delText xml:space="preserve">an </w:delText>
        </w:r>
      </w:del>
      <w:ins w:id="388" w:author="Manuela Tecusan" w:date="2022-10-18T12:08:00Z">
        <w:r w:rsidR="00522846">
          <w:t>the</w:t>
        </w:r>
        <w:r w:rsidR="00522846" w:rsidRPr="008B26D0">
          <w:t xml:space="preserve"> </w:t>
        </w:r>
      </w:ins>
      <w:r w:rsidRPr="008B26D0">
        <w:t xml:space="preserve">assessment of a problem or a struggle, although the source domains differ. </w:t>
      </w:r>
      <w:commentRangeStart w:id="389"/>
      <w:commentRangeStart w:id="390"/>
      <w:ins w:id="391" w:author="Manuela Tecusan" w:date="2022-10-18T12:12:00Z">
        <w:r w:rsidR="00522846">
          <w:t xml:space="preserve">In </w:t>
        </w:r>
      </w:ins>
      <w:del w:id="392" w:author="Manuela Tecusan" w:date="2022-10-18T12:12:00Z">
        <w:r w:rsidRPr="008B26D0" w:rsidDel="00522846">
          <w:delText xml:space="preserve">For </w:delText>
        </w:r>
      </w:del>
      <w:r w:rsidRPr="008B26D0">
        <w:t xml:space="preserve">Russian </w:t>
      </w:r>
      <w:commentRangeEnd w:id="389"/>
      <w:r w:rsidR="00522846">
        <w:rPr>
          <w:rStyle w:val="CommentReference"/>
          <w:rFonts w:eastAsia="MS Mincho"/>
        </w:rPr>
        <w:commentReference w:id="389"/>
      </w:r>
      <w:commentRangeEnd w:id="390"/>
      <w:r w:rsidR="00767FB0">
        <w:rPr>
          <w:rStyle w:val="CommentReference"/>
          <w:rFonts w:eastAsia="MS Mincho"/>
        </w:rPr>
        <w:commentReference w:id="390"/>
      </w:r>
      <w:r w:rsidRPr="008B26D0">
        <w:t xml:space="preserve">the source domain is weight, whereas </w:t>
      </w:r>
      <w:del w:id="393" w:author="Manuela Tecusan" w:date="2022-10-18T12:12:00Z">
        <w:r w:rsidRPr="008B26D0" w:rsidDel="00522846">
          <w:delText xml:space="preserve">for </w:delText>
        </w:r>
      </w:del>
      <w:ins w:id="394" w:author="Manuela Tecusan" w:date="2022-10-18T12:12:00Z">
        <w:r w:rsidR="00522846">
          <w:t xml:space="preserve">in </w:t>
        </w:r>
      </w:ins>
      <w:r w:rsidRPr="008B26D0">
        <w:t xml:space="preserve">English the source domain is texture. Preferences for mapping </w:t>
      </w:r>
      <w:del w:id="395" w:author="Manuela Tecusan" w:date="2022-10-18T12:14:00Z">
        <w:r w:rsidRPr="008B26D0" w:rsidDel="00522846">
          <w:delText xml:space="preserve">of </w:delText>
        </w:r>
      </w:del>
      <w:ins w:id="396" w:author="Manuela Tecusan" w:date="2022-10-18T12:14:00Z">
        <w:r w:rsidR="00522846">
          <w:t xml:space="preserve">a </w:t>
        </w:r>
      </w:ins>
      <w:r w:rsidRPr="008B26D0">
        <w:t xml:space="preserve">source to target domains can be language-specific, but not necessarily exclusive: speakers of English can also be challenged by </w:t>
      </w:r>
      <w:r w:rsidRPr="008B26D0">
        <w:rPr>
          <w:i/>
          <w:iCs/>
        </w:rPr>
        <w:t>weighty problems</w:t>
      </w:r>
      <w:r w:rsidRPr="008B26D0">
        <w:t xml:space="preserve"> and speakers of Russian might take offense at </w:t>
      </w:r>
      <w:r w:rsidRPr="008B26D0">
        <w:rPr>
          <w:i/>
          <w:iCs/>
        </w:rPr>
        <w:t>žëstkie slova</w:t>
      </w:r>
      <w:r w:rsidRPr="008B26D0">
        <w:t xml:space="preserve"> ‘tough words’. A very common pattern of metaphorical extension takes a spatial meaning and extends it to temporal and intentional domains, as we </w:t>
      </w:r>
      <w:del w:id="397" w:author="Manuela Tecusan" w:date="2022-10-18T12:11:00Z">
        <w:r w:rsidRPr="008B26D0" w:rsidDel="00522846">
          <w:delText xml:space="preserve">see </w:delText>
        </w:r>
      </w:del>
      <w:ins w:id="398" w:author="Manuela Tecusan" w:date="2022-10-18T12:11:00Z">
        <w:r w:rsidR="00522846">
          <w:t>saw</w:t>
        </w:r>
        <w:r w:rsidR="00522846" w:rsidRPr="008B26D0">
          <w:t xml:space="preserve"> </w:t>
        </w:r>
      </w:ins>
      <w:r w:rsidRPr="008B26D0">
        <w:t xml:space="preserve">with the example of </w:t>
      </w:r>
      <w:r w:rsidRPr="008B26D0">
        <w:rPr>
          <w:i/>
          <w:iCs/>
        </w:rPr>
        <w:t>after</w:t>
      </w:r>
      <w:del w:id="399" w:author="Manuela Tecusan" w:date="2022-10-18T12:10:00Z">
        <w:r w:rsidRPr="008B26D0" w:rsidDel="00522846">
          <w:delText xml:space="preserve"> above</w:delText>
        </w:r>
      </w:del>
      <w:r w:rsidRPr="008B26D0">
        <w:t>.</w:t>
      </w:r>
    </w:p>
    <w:p w14:paraId="232194A2" w14:textId="27D409E6" w:rsidR="002A4081" w:rsidRPr="008B26D0" w:rsidRDefault="002A4081" w:rsidP="000A76F5">
      <w:pPr>
        <w:pStyle w:val="IP0"/>
      </w:pPr>
      <w:r w:rsidRPr="008B26D0">
        <w:t xml:space="preserve">Metonymy is present when a meaning shifts to follow associations </w:t>
      </w:r>
      <w:del w:id="400" w:author="Manuela Tecusan" w:date="2022-10-18T12:20:00Z">
        <w:r w:rsidRPr="008B26D0" w:rsidDel="001F2509">
          <w:delText xml:space="preserve">from </w:delText>
        </w:r>
      </w:del>
      <w:ins w:id="401" w:author="Manuela Tecusan" w:date="2022-10-18T12:20:00Z">
        <w:r w:rsidR="001F2509">
          <w:t>between</w:t>
        </w:r>
        <w:r w:rsidR="001F2509" w:rsidRPr="008B26D0">
          <w:t xml:space="preserve"> </w:t>
        </w:r>
      </w:ins>
      <w:r w:rsidRPr="008B26D0">
        <w:t xml:space="preserve">source </w:t>
      </w:r>
      <w:del w:id="402" w:author="Manuela Tecusan" w:date="2022-10-18T12:21:00Z">
        <w:r w:rsidRPr="008B26D0" w:rsidDel="001F2509">
          <w:delText xml:space="preserve">to </w:delText>
        </w:r>
      </w:del>
      <w:ins w:id="403" w:author="Manuela Tecusan" w:date="2022-10-18T12:21:00Z">
        <w:r w:rsidR="001F2509">
          <w:t xml:space="preserve">and </w:t>
        </w:r>
      </w:ins>
      <w:r w:rsidRPr="008B26D0">
        <w:t xml:space="preserve">target within a single domain (Peirsman and Geeraerts </w:t>
      </w:r>
      <w:hyperlink w:anchor="B33" w:history="1">
        <w:r w:rsidRPr="00813B5A">
          <w:rPr>
            <w:rStyle w:val="Hyperlink"/>
            <w:u w:val="none"/>
          </w:rPr>
          <w:t>2006</w:t>
        </w:r>
      </w:hyperlink>
      <w:r w:rsidRPr="008B26D0">
        <w:t xml:space="preserve">). Metonymic shifts can be whole to part, as we see in the difference between </w:t>
      </w:r>
      <w:r w:rsidRPr="008B26D0">
        <w:rPr>
          <w:i/>
          <w:iCs/>
        </w:rPr>
        <w:t>week</w:t>
      </w:r>
      <w:r w:rsidRPr="008B26D0">
        <w:t xml:space="preserve"> as ‘a seven-day cycle’ and </w:t>
      </w:r>
      <w:r w:rsidRPr="008B26D0">
        <w:rPr>
          <w:i/>
          <w:iCs/>
        </w:rPr>
        <w:t>week</w:t>
      </w:r>
      <w:r w:rsidRPr="008B26D0">
        <w:t xml:space="preserve"> as ‘the work week’. Another common type of shift is between an action and its result, as we </w:t>
      </w:r>
      <w:del w:id="404" w:author="Manuela Tecusan" w:date="2022-10-18T12:17:00Z">
        <w:r w:rsidRPr="008B26D0" w:rsidDel="00522846">
          <w:delText xml:space="preserve">see </w:delText>
        </w:r>
      </w:del>
      <w:ins w:id="405" w:author="Manuela Tecusan" w:date="2022-10-18T12:17:00Z">
        <w:r w:rsidR="00522846">
          <w:t>saw</w:t>
        </w:r>
        <w:r w:rsidR="00522846" w:rsidRPr="008B26D0">
          <w:t xml:space="preserve"> </w:t>
        </w:r>
      </w:ins>
      <w:r w:rsidRPr="008B26D0">
        <w:t>in the verb</w:t>
      </w:r>
      <w:ins w:id="406" w:author="Manuela Tecusan" w:date="2022-10-18T12:16:00Z">
        <w:r w:rsidR="00522846">
          <w:t>–</w:t>
        </w:r>
      </w:ins>
      <w:del w:id="407" w:author="Manuela Tecusan" w:date="2022-10-18T12:16:00Z">
        <w:r w:rsidRPr="008B26D0" w:rsidDel="00522846">
          <w:delText>-</w:delText>
        </w:r>
      </w:del>
      <w:r w:rsidRPr="008B26D0">
        <w:t xml:space="preserve">noun relationships of </w:t>
      </w:r>
      <w:r w:rsidRPr="008B26D0">
        <w:rPr>
          <w:i/>
          <w:iCs/>
        </w:rPr>
        <w:t>delay</w:t>
      </w:r>
      <w:r w:rsidRPr="008B26D0">
        <w:t xml:space="preserve">, </w:t>
      </w:r>
      <w:r w:rsidRPr="008B26D0">
        <w:rPr>
          <w:i/>
          <w:iCs/>
        </w:rPr>
        <w:t>process</w:t>
      </w:r>
      <w:del w:id="408" w:author="Manuela Tecusan" w:date="2022-10-18T12:17:00Z">
        <w:r w:rsidRPr="008B26D0" w:rsidDel="00522846">
          <w:delText>,</w:delText>
        </w:r>
      </w:del>
      <w:r w:rsidRPr="008B26D0">
        <w:t xml:space="preserve"> </w:t>
      </w:r>
      <w:del w:id="409" w:author="Manuela Tecusan" w:date="2022-10-18T12:17:00Z">
        <w:r w:rsidRPr="008B26D0" w:rsidDel="00522846">
          <w:delText>etc. above</w:delText>
        </w:r>
      </w:del>
      <w:ins w:id="410" w:author="Manuela Tecusan" w:date="2022-10-18T12:17:00Z">
        <w:r w:rsidR="00522846">
          <w:t>and so on</w:t>
        </w:r>
      </w:ins>
      <w:r w:rsidRPr="008B26D0">
        <w:t>. In some cases</w:t>
      </w:r>
      <w:del w:id="411" w:author="Manuela Tecusan" w:date="2022-10-18T12:23:00Z">
        <w:r w:rsidRPr="008B26D0" w:rsidDel="001F2509">
          <w:delText>,</w:delText>
        </w:r>
      </w:del>
      <w:r w:rsidRPr="008B26D0">
        <w:t xml:space="preserve"> both metaphor and metonymy are present. In </w:t>
      </w:r>
      <w:del w:id="412" w:author="Manuela Tecusan" w:date="2022-10-18T12:23:00Z">
        <w:r w:rsidRPr="008B26D0" w:rsidDel="001F2509">
          <w:delText xml:space="preserve">the case of </w:delText>
        </w:r>
      </w:del>
      <w:r w:rsidRPr="008B26D0">
        <w:rPr>
          <w:i/>
          <w:iCs/>
        </w:rPr>
        <w:t>lens cap</w:t>
      </w:r>
      <w:r w:rsidRPr="008B26D0">
        <w:t xml:space="preserve">, </w:t>
      </w:r>
      <w:del w:id="413" w:author="Manuela Tecusan" w:date="2022-10-18T12:24:00Z">
        <w:r w:rsidRPr="008B26D0" w:rsidDel="001F2509">
          <w:delText xml:space="preserve">first </w:delText>
        </w:r>
      </w:del>
      <w:r w:rsidRPr="008B26D0">
        <w:t>we have</w:t>
      </w:r>
      <w:ins w:id="414" w:author="Manuela Tecusan" w:date="2022-10-18T12:24:00Z">
        <w:r w:rsidR="001F2509">
          <w:t>, first,</w:t>
        </w:r>
      </w:ins>
      <w:r w:rsidRPr="008B26D0">
        <w:t xml:space="preserve"> a historical </w:t>
      </w:r>
      <w:ins w:id="415" w:author="Manuela Tecusan" w:date="2022-10-18T12:25:00Z">
        <w:r w:rsidR="001F2509">
          <w:t xml:space="preserve">(diachronic) </w:t>
        </w:r>
      </w:ins>
      <w:r w:rsidRPr="008B26D0">
        <w:t xml:space="preserve">metonymy </w:t>
      </w:r>
      <w:ins w:id="416" w:author="Manuela Tecusan" w:date="2022-10-18T12:24:00Z">
        <w:r w:rsidR="001F2509">
          <w:t xml:space="preserve">that takes us </w:t>
        </w:r>
      </w:ins>
      <w:r w:rsidRPr="008B26D0">
        <w:t>from Proto-Indo-European *</w:t>
      </w:r>
      <w:r w:rsidRPr="008B26D0">
        <w:rPr>
          <w:i/>
          <w:iCs/>
        </w:rPr>
        <w:t>kaput-</w:t>
      </w:r>
      <w:r w:rsidRPr="008B26D0">
        <w:t xml:space="preserve"> ‘head’ to a covering for the head. Synchronically</w:t>
      </w:r>
      <w:ins w:id="417" w:author="Manuela Tecusan" w:date="2022-10-18T12:18:00Z">
        <w:r w:rsidR="00522846">
          <w:t>,</w:t>
        </w:r>
      </w:ins>
      <w:r w:rsidRPr="008B26D0">
        <w:t xml:space="preserve"> the covering is metaphorically mapped from a human head to the end of a lens</w:t>
      </w:r>
      <w:del w:id="418" w:author="Manuela Tecusan" w:date="2022-10-18T12:18:00Z">
        <w:r w:rsidRPr="008B26D0" w:rsidDel="00522846">
          <w:delText>,</w:delText>
        </w:r>
      </w:del>
      <w:r w:rsidRPr="008B26D0">
        <w:t xml:space="preserve"> and metonymically shifted from a location </w:t>
      </w:r>
      <w:del w:id="419" w:author="Manuela Tecusan" w:date="2022-10-18T12:26:00Z">
        <w:r w:rsidRPr="008B26D0" w:rsidDel="001F2509">
          <w:delText xml:space="preserve">on </w:delText>
        </w:r>
      </w:del>
      <w:ins w:id="420" w:author="Manuela Tecusan" w:date="2022-10-18T12:26:00Z">
        <w:r w:rsidR="001F2509">
          <w:t>at the</w:t>
        </w:r>
        <w:r w:rsidR="001F2509" w:rsidRPr="008B26D0">
          <w:t xml:space="preserve"> </w:t>
        </w:r>
      </w:ins>
      <w:r w:rsidRPr="008B26D0">
        <w:t>top to mere attachment</w:t>
      </w:r>
      <w:ins w:id="421" w:author="Manuela Tecusan" w:date="2022-10-18T12:29:00Z">
        <w:r w:rsidR="005D7083">
          <w:t>,</w:t>
        </w:r>
      </w:ins>
      <w:r w:rsidRPr="008B26D0">
        <w:t xml:space="preserve"> in any </w:t>
      </w:r>
      <w:ins w:id="422" w:author="Manuela Tecusan" w:date="2022-10-18T12:29:00Z">
        <w:r w:rsidR="005D7083">
          <w:t>direc</w:t>
        </w:r>
      </w:ins>
      <w:del w:id="423" w:author="Manuela Tecusan" w:date="2022-10-18T12:28:00Z">
        <w:r w:rsidRPr="008B26D0" w:rsidDel="005D7083">
          <w:delText>orienta</w:delText>
        </w:r>
      </w:del>
      <w:r w:rsidRPr="008B26D0">
        <w:t xml:space="preserve">tion. The case of </w:t>
      </w:r>
      <w:r w:rsidRPr="008B26D0">
        <w:rPr>
          <w:i/>
          <w:iCs/>
        </w:rPr>
        <w:t>bottle cap</w:t>
      </w:r>
      <w:r w:rsidRPr="008B26D0">
        <w:t xml:space="preserve"> is similar, here with an association </w:t>
      </w:r>
      <w:del w:id="424" w:author="Manuela Tecusan" w:date="2022-10-18T12:19:00Z">
        <w:r w:rsidRPr="008B26D0" w:rsidDel="00AB7344">
          <w:delText xml:space="preserve">to </w:delText>
        </w:r>
      </w:del>
      <w:ins w:id="425" w:author="Manuela Tecusan" w:date="2022-10-18T12:19:00Z">
        <w:r w:rsidR="00AB7344">
          <w:t>with</w:t>
        </w:r>
        <w:r w:rsidR="00AB7344" w:rsidRPr="008B26D0">
          <w:t xml:space="preserve"> </w:t>
        </w:r>
      </w:ins>
      <w:r w:rsidRPr="008B26D0">
        <w:t xml:space="preserve">bottles. However, a </w:t>
      </w:r>
      <w:r w:rsidRPr="008B26D0">
        <w:rPr>
          <w:i/>
          <w:iCs/>
        </w:rPr>
        <w:t>baseball cap</w:t>
      </w:r>
      <w:r w:rsidRPr="008B26D0">
        <w:t xml:space="preserve"> has an association with the uniform of baseball players, whereas </w:t>
      </w:r>
      <w:r w:rsidRPr="008B26D0">
        <w:rPr>
          <w:i/>
          <w:iCs/>
        </w:rPr>
        <w:t>ice cap</w:t>
      </w:r>
      <w:r w:rsidRPr="008B26D0">
        <w:t xml:space="preserve"> is motivated by the substance that forms the cap.</w:t>
      </w:r>
    </w:p>
    <w:p w14:paraId="5A4FBE40" w14:textId="02595B65" w:rsidR="002A4081" w:rsidRPr="008B26D0" w:rsidRDefault="002A4081" w:rsidP="00440B90">
      <w:pPr>
        <w:pStyle w:val="IP0"/>
      </w:pPr>
      <w:r w:rsidRPr="008B26D0">
        <w:t xml:space="preserve">In </w:t>
      </w:r>
      <w:del w:id="426" w:author="Manuela Tecusan" w:date="2022-10-18T12:30:00Z">
        <w:r w:rsidRPr="008B26D0" w:rsidDel="005D7083">
          <w:delText>its relation to</w:delText>
        </w:r>
      </w:del>
      <w:ins w:id="427" w:author="Manuela Tecusan" w:date="2022-10-18T12:30:00Z">
        <w:r w:rsidR="005D7083">
          <w:t>point of</w:t>
        </w:r>
      </w:ins>
      <w:r w:rsidRPr="008B26D0">
        <w:t xml:space="preserve"> contextual variation, we observe varying degrees of overlap between the meanings expressed by a polysemous word and the meanings </w:t>
      </w:r>
      <w:ins w:id="428" w:author="Manuela Tecusan" w:date="2022-10-18T12:30:00Z">
        <w:r w:rsidR="005D7083">
          <w:t xml:space="preserve">available </w:t>
        </w:r>
      </w:ins>
      <w:r w:rsidRPr="008B26D0">
        <w:t xml:space="preserve">in its immediate environment. Sometimes </w:t>
      </w:r>
      <w:del w:id="429" w:author="Manuela Tecusan" w:date="2022-10-18T12:32:00Z">
        <w:r w:rsidRPr="008B26D0" w:rsidDel="005D7083">
          <w:delText xml:space="preserve">meanings </w:delText>
        </w:r>
      </w:del>
      <w:ins w:id="430" w:author="Manuela Tecusan" w:date="2022-10-18T12:32:00Z">
        <w:r w:rsidR="005D7083">
          <w:t>there is</w:t>
        </w:r>
        <w:r w:rsidR="005D7083" w:rsidRPr="008B26D0">
          <w:t xml:space="preserve"> </w:t>
        </w:r>
      </w:ins>
      <w:del w:id="431" w:author="Manuela Tecusan" w:date="2022-10-18T12:32:00Z">
        <w:r w:rsidRPr="008B26D0" w:rsidDel="005D7083">
          <w:delText xml:space="preserve">overlap </w:delText>
        </w:r>
      </w:del>
      <w:r w:rsidRPr="008B26D0">
        <w:t>considerabl</w:t>
      </w:r>
      <w:ins w:id="432" w:author="Manuela Tecusan" w:date="2022-10-18T12:32:00Z">
        <w:r w:rsidR="005D7083">
          <w:t xml:space="preserve">e </w:t>
        </w:r>
        <w:r w:rsidR="005D7083" w:rsidRPr="008B26D0">
          <w:t>overlap</w:t>
        </w:r>
        <w:r w:rsidR="005D7083">
          <w:t>, other tim</w:t>
        </w:r>
      </w:ins>
      <w:ins w:id="433" w:author="Manuela Tecusan" w:date="2022-10-18T12:33:00Z">
        <w:r w:rsidR="005D7083">
          <w:t xml:space="preserve">es there is contrast </w:t>
        </w:r>
      </w:ins>
      <w:ins w:id="434" w:author="Manuela Tecusan" w:date="2022-10-18T12:32:00Z">
        <w:r w:rsidR="005D7083">
          <w:t>between the two</w:t>
        </w:r>
      </w:ins>
      <w:del w:id="435" w:author="Manuela Tecusan" w:date="2022-10-18T12:32:00Z">
        <w:r w:rsidRPr="008B26D0" w:rsidDel="005D7083">
          <w:delText>y</w:delText>
        </w:r>
      </w:del>
      <w:del w:id="436" w:author="Manuela Tecusan" w:date="2022-10-18T12:33:00Z">
        <w:r w:rsidRPr="008B26D0" w:rsidDel="005D7083">
          <w:delText xml:space="preserve"> with those in the context, </w:delText>
        </w:r>
      </w:del>
      <w:del w:id="437" w:author="Manuela Tecusan" w:date="2022-10-18T12:31:00Z">
        <w:r w:rsidRPr="008B26D0" w:rsidDel="005D7083">
          <w:delText xml:space="preserve">and </w:delText>
        </w:r>
      </w:del>
      <w:del w:id="438" w:author="Manuela Tecusan" w:date="2022-10-18T12:33:00Z">
        <w:r w:rsidRPr="008B26D0" w:rsidDel="005D7083">
          <w:delText>sometimes they contrast</w:delText>
        </w:r>
      </w:del>
      <w:r w:rsidRPr="008B26D0">
        <w:t>. If we return to the example of problems in English v</w:t>
      </w:r>
      <w:ins w:id="439" w:author="Manuela Tecusan" w:date="2022-10-18T12:33:00Z">
        <w:r w:rsidR="005D7083">
          <w:t>ersu</w:t>
        </w:r>
      </w:ins>
      <w:r w:rsidRPr="008B26D0">
        <w:t>s</w:t>
      </w:r>
      <w:del w:id="440" w:author="Manuela Tecusan" w:date="2022-10-18T12:33:00Z">
        <w:r w:rsidRPr="008B26D0" w:rsidDel="005D7083">
          <w:delText>.</w:delText>
        </w:r>
      </w:del>
      <w:r w:rsidRPr="008B26D0">
        <w:t xml:space="preserve"> Russian</w:t>
      </w:r>
      <w:del w:id="441" w:author="Manuela Tecusan" w:date="2022-10-18T12:33:00Z">
        <w:r w:rsidRPr="008B26D0" w:rsidDel="005D7083">
          <w:delText xml:space="preserve"> above</w:delText>
        </w:r>
      </w:del>
      <w:r w:rsidRPr="008B26D0">
        <w:t xml:space="preserve">, we note that </w:t>
      </w:r>
      <w:r w:rsidRPr="008B26D0">
        <w:rPr>
          <w:i/>
          <w:iCs/>
        </w:rPr>
        <w:t>struggles</w:t>
      </w:r>
      <w:r w:rsidRPr="008B26D0">
        <w:t xml:space="preserve"> and </w:t>
      </w:r>
      <w:r w:rsidRPr="008B26D0">
        <w:rPr>
          <w:i/>
          <w:iCs/>
        </w:rPr>
        <w:t>problems</w:t>
      </w:r>
      <w:r w:rsidRPr="008B26D0">
        <w:t xml:space="preserve"> are by definition difficult. The adjectives in </w:t>
      </w:r>
      <w:r w:rsidRPr="008B26D0">
        <w:rPr>
          <w:i/>
          <w:iCs/>
        </w:rPr>
        <w:t>tough struggle</w:t>
      </w:r>
      <w:r w:rsidRPr="008B26D0">
        <w:t>/</w:t>
      </w:r>
      <w:r w:rsidRPr="008B26D0">
        <w:rPr>
          <w:i/>
          <w:iCs/>
        </w:rPr>
        <w:t>problem</w:t>
      </w:r>
      <w:r w:rsidRPr="008B26D0">
        <w:t xml:space="preserve"> and </w:t>
      </w:r>
      <w:r w:rsidRPr="008B26D0">
        <w:rPr>
          <w:i/>
          <w:iCs/>
        </w:rPr>
        <w:t>tjažëlaja bor’ba/problema</w:t>
      </w:r>
      <w:r w:rsidRPr="008B26D0">
        <w:t xml:space="preserve">, both of which mean ‘difficult struggle/problem’, don’t add much in the way of semantic content, since the meanings of the adjectives and </w:t>
      </w:r>
      <w:ins w:id="442" w:author="Manuela Tecusan" w:date="2022-10-18T12:34:00Z">
        <w:r w:rsidR="005D7083">
          <w:t xml:space="preserve">of </w:t>
        </w:r>
      </w:ins>
      <w:r w:rsidRPr="008B26D0">
        <w:t xml:space="preserve">the nouns overlap. There is less overlap in other contexts, </w:t>
      </w:r>
      <w:del w:id="443" w:author="Manuela Tecusan" w:date="2022-10-18T12:34:00Z">
        <w:r w:rsidRPr="008B26D0" w:rsidDel="005D7083">
          <w:delText>such as</w:delText>
        </w:r>
      </w:del>
      <w:ins w:id="444" w:author="Manuela Tecusan" w:date="2022-10-18T12:34:00Z">
        <w:r w:rsidR="005D7083">
          <w:t>for instance</w:t>
        </w:r>
      </w:ins>
      <w:r w:rsidRPr="008B26D0">
        <w:t xml:space="preserve"> </w:t>
      </w:r>
      <w:r w:rsidRPr="008B26D0">
        <w:rPr>
          <w:i/>
          <w:iCs/>
        </w:rPr>
        <w:t xml:space="preserve">tough steak </w:t>
      </w:r>
      <w:r w:rsidRPr="008B26D0">
        <w:t>and</w:t>
      </w:r>
      <w:r w:rsidRPr="008B26D0">
        <w:rPr>
          <w:i/>
          <w:iCs/>
        </w:rPr>
        <w:t xml:space="preserve"> tjažëlaja sumka</w:t>
      </w:r>
      <w:r w:rsidRPr="008B26D0">
        <w:t xml:space="preserve"> ‘heavy bag’</w:t>
      </w:r>
      <w:ins w:id="445" w:author="Manuela Tecusan" w:date="2022-10-18T12:35:00Z">
        <w:r w:rsidR="005D7083">
          <w:t>,</w:t>
        </w:r>
      </w:ins>
      <w:r w:rsidRPr="008B26D0">
        <w:t xml:space="preserve"> because steaks can be both tough and tender and bags can be both heavy and light. Overlap doesn’t mean that the meaning is void</w:t>
      </w:r>
      <w:ins w:id="446" w:author="Manuela Tecusan" w:date="2022-10-18T12:35:00Z">
        <w:r w:rsidR="005D7083">
          <w:t xml:space="preserve"> but</w:t>
        </w:r>
      </w:ins>
      <w:del w:id="447" w:author="Manuela Tecusan" w:date="2022-10-18T12:35:00Z">
        <w:r w:rsidRPr="008B26D0" w:rsidDel="005D7083">
          <w:delText>,</w:delText>
        </w:r>
      </w:del>
      <w:r w:rsidRPr="008B26D0">
        <w:t xml:space="preserve"> just that it is less obvious than </w:t>
      </w:r>
      <w:del w:id="448" w:author="Manuela Tecusan" w:date="2022-10-18T12:36:00Z">
        <w:r w:rsidRPr="008B26D0" w:rsidDel="005D7083">
          <w:delText xml:space="preserve">it is </w:delText>
        </w:r>
      </w:del>
      <w:r w:rsidRPr="008B26D0">
        <w:t>in other contexts. The effect of semantic overlap can be likened to holding a white cloth up to a white wall. The cloth is almost invisible, but this doesn’t mean that it isn’t white, a fact that becomes obvious if we hold it up against a wall of another colo</w:t>
      </w:r>
      <w:ins w:id="449" w:author="Manuela Tecusan" w:date="2022-10-18T12:36:00Z">
        <w:r w:rsidR="005D7083">
          <w:t>u</w:t>
        </w:r>
      </w:ins>
      <w:r w:rsidRPr="008B26D0">
        <w:t>r. And</w:t>
      </w:r>
      <w:ins w:id="450" w:author="Manuela Tecusan" w:date="2022-10-18T12:36:00Z">
        <w:r w:rsidR="005D7083">
          <w:t>,</w:t>
        </w:r>
      </w:ins>
      <w:r w:rsidRPr="008B26D0">
        <w:t xml:space="preserve"> whereas </w:t>
      </w:r>
      <w:r w:rsidRPr="008B26D0">
        <w:rPr>
          <w:i/>
          <w:iCs/>
        </w:rPr>
        <w:t>white</w:t>
      </w:r>
      <w:r w:rsidRPr="008B26D0">
        <w:t xml:space="preserve"> </w:t>
      </w:r>
      <w:r w:rsidRPr="008B26D0">
        <w:lastRenderedPageBreak/>
        <w:t xml:space="preserve">provides contrast in the collocation </w:t>
      </w:r>
      <w:r w:rsidRPr="008B26D0">
        <w:rPr>
          <w:i/>
          <w:iCs/>
        </w:rPr>
        <w:t>white wall</w:t>
      </w:r>
      <w:r w:rsidRPr="008B26D0">
        <w:t xml:space="preserve"> because walls can have many colo</w:t>
      </w:r>
      <w:ins w:id="451" w:author="Manuela Tecusan" w:date="2022-10-18T12:36:00Z">
        <w:r w:rsidR="005D7083">
          <w:t>u</w:t>
        </w:r>
      </w:ins>
      <w:r w:rsidRPr="008B26D0">
        <w:t xml:space="preserve">rs, </w:t>
      </w:r>
      <w:r w:rsidRPr="008B26D0">
        <w:rPr>
          <w:i/>
          <w:iCs/>
        </w:rPr>
        <w:t>white noise</w:t>
      </w:r>
      <w:r w:rsidRPr="008B26D0">
        <w:t xml:space="preserve"> shows partial overlap</w:t>
      </w:r>
      <w:ins w:id="452" w:author="Manuela Tecusan" w:date="2022-10-18T12:36:00Z">
        <w:r w:rsidR="005D7083">
          <w:t>,</w:t>
        </w:r>
      </w:ins>
      <w:r w:rsidRPr="008B26D0">
        <w:t xml:space="preserve"> since noise is inherently meaningless and repetitive.</w:t>
      </w:r>
    </w:p>
    <w:p w14:paraId="40428E51" w14:textId="6FEF17E8" w:rsidR="002A4081" w:rsidRDefault="002A4081" w:rsidP="00440B90">
      <w:pPr>
        <w:pStyle w:val="IP0"/>
      </w:pPr>
      <w:del w:id="453" w:author="Manuela Tecusan" w:date="2022-10-18T12:37:00Z">
        <w:r w:rsidRPr="008B26D0" w:rsidDel="005D7083">
          <w:delText xml:space="preserve">We </w:delText>
        </w:r>
      </w:del>
      <w:ins w:id="454" w:author="Manuela Tecusan" w:date="2022-10-18T12:37:00Z">
        <w:r w:rsidR="005D7083">
          <w:t>One</w:t>
        </w:r>
        <w:r w:rsidR="005D7083" w:rsidRPr="008B26D0">
          <w:t xml:space="preserve"> </w:t>
        </w:r>
      </w:ins>
      <w:r w:rsidRPr="008B26D0">
        <w:t>can summarize the above observations in an enhanced definition of polysemy that focuses on typical characteristics:</w:t>
      </w:r>
    </w:p>
    <w:p w14:paraId="4914DAE6" w14:textId="21BE64C4" w:rsidR="00432DDF" w:rsidRPr="008B26D0" w:rsidRDefault="00432DDF" w:rsidP="00A7521B">
      <w:pPr>
        <w:pStyle w:val="P0"/>
      </w:pPr>
      <w:r>
        <w:t>&lt;NEX&gt;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8026"/>
      </w:tblGrid>
      <w:tr w:rsidR="008C5FC9" w:rsidRPr="008C5FC9" w14:paraId="267588C7" w14:textId="77777777" w:rsidTr="00975A98">
        <w:tc>
          <w:tcPr>
            <w:tcW w:w="496" w:type="dxa"/>
          </w:tcPr>
          <w:p w14:paraId="7B7F99DD" w14:textId="77777777" w:rsidR="008C5FC9" w:rsidRPr="008C5FC9" w:rsidRDefault="008C5FC9" w:rsidP="001D7804">
            <w:r w:rsidRPr="008C5FC9">
              <w:t>(2)</w:t>
            </w:r>
          </w:p>
        </w:tc>
        <w:tc>
          <w:tcPr>
            <w:tcW w:w="8026" w:type="dxa"/>
          </w:tcPr>
          <w:p w14:paraId="693EBA14" w14:textId="5AFF71A2" w:rsidR="008C5FC9" w:rsidRPr="008C5FC9" w:rsidRDefault="008C5FC9" w:rsidP="001D7804">
            <w:r w:rsidRPr="008C5FC9">
              <w:t xml:space="preserve">Polysemy is present when a single linguistic form has two or more meanings. The meanings, which may blend into </w:t>
            </w:r>
            <w:del w:id="455" w:author="Manuela Tecusan" w:date="2022-10-18T12:39:00Z">
              <w:r w:rsidRPr="008C5FC9" w:rsidDel="0036340F">
                <w:delText xml:space="preserve">each </w:delText>
              </w:r>
            </w:del>
            <w:ins w:id="456" w:author="Manuela Tecusan" w:date="2022-10-18T12:39:00Z">
              <w:r w:rsidR="0036340F">
                <w:t>one</w:t>
              </w:r>
              <w:r w:rsidR="0036340F" w:rsidRPr="008C5FC9">
                <w:t xml:space="preserve"> </w:t>
              </w:r>
              <w:r w:rsidR="0036340F">
                <w:t>an</w:t>
              </w:r>
            </w:ins>
            <w:r w:rsidRPr="008C5FC9">
              <w:t xml:space="preserve">other, are related to </w:t>
            </w:r>
            <w:del w:id="457" w:author="Manuela Tecusan" w:date="2022-10-18T12:39:00Z">
              <w:r w:rsidRPr="008C5FC9" w:rsidDel="0036340F">
                <w:delText xml:space="preserve">each </w:delText>
              </w:r>
            </w:del>
            <w:ins w:id="458" w:author="Manuela Tecusan" w:date="2022-10-18T12:39:00Z">
              <w:r w:rsidR="0036340F">
                <w:t>one</w:t>
              </w:r>
              <w:r w:rsidR="0036340F" w:rsidRPr="008C5FC9">
                <w:t xml:space="preserve"> </w:t>
              </w:r>
              <w:r w:rsidR="0036340F">
                <w:t>an</w:t>
              </w:r>
            </w:ins>
            <w:r w:rsidRPr="008C5FC9">
              <w:t>other and often motivated by metaphorical or metonymic extension. Polysemy stands midway on a cline with gradual transitions to homonymy on one side and to contextual variation on the other. In some cases</w:t>
            </w:r>
            <w:del w:id="459" w:author="Manuela Tecusan" w:date="2022-10-18T12:40:00Z">
              <w:r w:rsidRPr="008C5FC9" w:rsidDel="0036340F">
                <w:delText>,</w:delText>
              </w:r>
            </w:del>
            <w:r w:rsidRPr="008C5FC9">
              <w:t xml:space="preserve"> it may not be possible to draw strict distinctions between the three phenomena. The meaning expressed by a polysemous form may overlap or may contrast to varying degrees with the meaning expressed by the surrounding context.</w:t>
            </w:r>
          </w:p>
        </w:tc>
      </w:tr>
    </w:tbl>
    <w:p w14:paraId="720FB43C" w14:textId="3761D56B" w:rsidR="00975A98" w:rsidRDefault="00975A98" w:rsidP="00A7521B">
      <w:pPr>
        <w:pStyle w:val="P0"/>
      </w:pPr>
      <w:r>
        <w:t>&lt;line space&gt;</w:t>
      </w:r>
    </w:p>
    <w:p w14:paraId="325D430A" w14:textId="38594C55" w:rsidR="002A4081" w:rsidRPr="008B26D0" w:rsidRDefault="002A4081" w:rsidP="000A76F5">
      <w:pPr>
        <w:pStyle w:val="IP0"/>
      </w:pPr>
      <w:r w:rsidRPr="008B26D0">
        <w:t xml:space="preserve">In order to establish the characteristics of polysemy, </w:t>
      </w:r>
      <w:del w:id="460" w:author="Manuela Tecusan" w:date="2022-10-18T12:40:00Z">
        <w:r w:rsidRPr="008B26D0" w:rsidDel="0036340F">
          <w:delText xml:space="preserve">we </w:delText>
        </w:r>
      </w:del>
      <w:ins w:id="461" w:author="Manuela Tecusan" w:date="2022-10-18T12:40:00Z">
        <w:r w:rsidR="0036340F">
          <w:t>I</w:t>
        </w:r>
        <w:r w:rsidR="0036340F" w:rsidRPr="008B26D0">
          <w:t xml:space="preserve"> </w:t>
        </w:r>
      </w:ins>
      <w:r w:rsidRPr="008B26D0">
        <w:t xml:space="preserve">have focused on lexemes because their meanings are generally more concrete and therefore easier to grasp than the meanings of grammatical morphemes, which are the topic of this </w:t>
      </w:r>
      <w:del w:id="462" w:author="Manuela Tecusan" w:date="2022-10-18T12:40:00Z">
        <w:r w:rsidRPr="008B26D0" w:rsidDel="0036340F">
          <w:delText>article</w:delText>
        </w:r>
      </w:del>
      <w:ins w:id="463" w:author="Manuela Tecusan" w:date="2022-10-18T12:40:00Z">
        <w:r w:rsidR="0036340F">
          <w:t>entry</w:t>
        </w:r>
      </w:ins>
      <w:r w:rsidRPr="008B26D0">
        <w:t>. This gives us a solid foundation to rely on when turning to the more abstract and complex task of picking apart polysemy in affixes.</w:t>
      </w:r>
    </w:p>
    <w:p w14:paraId="3EE1A5E8" w14:textId="68BE9F57" w:rsidR="002A4081" w:rsidRPr="008B26D0" w:rsidRDefault="00975A98" w:rsidP="009E5F92">
      <w:pPr>
        <w:pStyle w:val="H1"/>
      </w:pPr>
      <w:bookmarkStart w:id="464" w:name="S11"/>
      <w:r>
        <w:t xml:space="preserve">&lt;A&gt;3 </w:t>
      </w:r>
      <w:del w:id="465" w:author="007615" w:date="2021-11-25T19:33:00Z">
        <w:r w:rsidR="002A4081" w:rsidRPr="008B26D0" w:rsidDel="002B1A29">
          <w:delText>3</w:delText>
        </w:r>
        <w:r w:rsidR="002A4081" w:rsidRPr="008B26D0" w:rsidDel="002B1A29">
          <w:tab/>
        </w:r>
      </w:del>
      <w:r w:rsidR="002A4081" w:rsidRPr="008B26D0">
        <w:t>Affixes</w:t>
      </w:r>
      <w:bookmarkEnd w:id="464"/>
    </w:p>
    <w:p w14:paraId="71A695DC" w14:textId="37C0C426" w:rsidR="002A4081" w:rsidRPr="008B26D0" w:rsidRDefault="00975A98" w:rsidP="00A7521B">
      <w:pPr>
        <w:pStyle w:val="P0"/>
      </w:pPr>
      <w:r>
        <w:t>&lt;P&gt;</w:t>
      </w:r>
      <w:r w:rsidR="002A4081" w:rsidRPr="008B26D0">
        <w:t>Affixes are bound morphemes that can be further distinguished along two parameters: function and placement.</w:t>
      </w:r>
    </w:p>
    <w:p w14:paraId="1ED01E4C" w14:textId="6977231A" w:rsidR="002A4081" w:rsidRPr="008B26D0" w:rsidRDefault="002A4081" w:rsidP="000A76F5">
      <w:pPr>
        <w:pStyle w:val="IP0"/>
      </w:pPr>
      <w:r w:rsidRPr="008B26D0">
        <w:t xml:space="preserve">In terms of function, affixes come in two main types: derivational and inflectional. Derivational affixes mark associations among lexemes in a lexicon, for example </w:t>
      </w:r>
      <w:del w:id="466" w:author="Manuela Tecusan" w:date="2022-10-18T15:54:00Z">
        <w:r w:rsidRPr="008B26D0" w:rsidDel="00A559FE">
          <w:delText>in the case of</w:delText>
        </w:r>
      </w:del>
      <w:ins w:id="467" w:author="Manuela Tecusan" w:date="2022-10-18T15:54:00Z">
        <w:r w:rsidR="00A559FE">
          <w:t>among</w:t>
        </w:r>
      </w:ins>
      <w:r w:rsidRPr="008B26D0">
        <w:t xml:space="preserve"> deverbal nouns </w:t>
      </w:r>
      <w:ins w:id="468" w:author="Manuela Tecusan" w:date="2022-10-18T15:57:00Z">
        <w:r w:rsidR="00A559FE" w:rsidRPr="008B26D0">
          <w:t xml:space="preserve">in English </w:t>
        </w:r>
      </w:ins>
      <w:r w:rsidRPr="008B26D0">
        <w:t>marked with -</w:t>
      </w:r>
      <w:r w:rsidRPr="008B26D0">
        <w:rPr>
          <w:i/>
          <w:iCs/>
        </w:rPr>
        <w:t>ion</w:t>
      </w:r>
      <w:del w:id="469" w:author="Manuela Tecusan" w:date="2022-10-18T15:55:00Z">
        <w:r w:rsidRPr="008B26D0" w:rsidDel="00A559FE">
          <w:delText xml:space="preserve"> in English</w:delText>
        </w:r>
      </w:del>
      <w:ins w:id="470" w:author="Manuela Tecusan" w:date="2022-10-18T15:54:00Z">
        <w:r w:rsidR="00A559FE">
          <w:t>,</w:t>
        </w:r>
      </w:ins>
      <w:r w:rsidRPr="008B26D0">
        <w:t xml:space="preserve"> </w:t>
      </w:r>
      <w:del w:id="471" w:author="Manuela Tecusan" w:date="2022-10-18T15:55:00Z">
        <w:r w:rsidRPr="008B26D0" w:rsidDel="00A559FE">
          <w:delText xml:space="preserve">like </w:delText>
        </w:r>
      </w:del>
      <w:ins w:id="472" w:author="Manuela Tecusan" w:date="2022-10-18T15:55:00Z">
        <w:r w:rsidR="00A559FE">
          <w:t>such as</w:t>
        </w:r>
        <w:r w:rsidR="00A559FE" w:rsidRPr="008B26D0">
          <w:t xml:space="preserve"> </w:t>
        </w:r>
      </w:ins>
      <w:r w:rsidRPr="008B26D0">
        <w:rPr>
          <w:i/>
          <w:iCs/>
        </w:rPr>
        <w:t>relat-ion</w:t>
      </w:r>
      <w:r w:rsidRPr="008B26D0">
        <w:t xml:space="preserve"> </w:t>
      </w:r>
      <w:ins w:id="473" w:author="Manuela Tecusan" w:date="2022-10-18T15:59:00Z">
        <w:r w:rsidR="00A559FE">
          <w:t>(</w:t>
        </w:r>
      </w:ins>
      <w:r w:rsidRPr="008B26D0">
        <w:t xml:space="preserve">associated with </w:t>
      </w:r>
      <w:r w:rsidRPr="008B26D0">
        <w:rPr>
          <w:i/>
          <w:iCs/>
        </w:rPr>
        <w:t>relate</w:t>
      </w:r>
      <w:ins w:id="474" w:author="Manuela Tecusan" w:date="2022-10-18T15:59:00Z">
        <w:r w:rsidR="00A559FE">
          <w:t>)</w:t>
        </w:r>
      </w:ins>
      <w:ins w:id="475" w:author="Manuela Tecusan" w:date="2022-10-18T15:57:00Z">
        <w:r w:rsidR="00A559FE">
          <w:t>,</w:t>
        </w:r>
      </w:ins>
      <w:r w:rsidRPr="008B26D0">
        <w:t xml:space="preserve"> and</w:t>
      </w:r>
      <w:ins w:id="476" w:author="Manuela Tecusan" w:date="2022-10-18T15:57:00Z">
        <w:r w:rsidR="00A559FE">
          <w:t>, in Russian,</w:t>
        </w:r>
      </w:ins>
      <w:r w:rsidRPr="008B26D0">
        <w:t xml:space="preserve"> </w:t>
      </w:r>
      <w:ins w:id="477" w:author="Manuela Tecusan" w:date="2022-10-18T15:59:00Z">
        <w:r w:rsidR="00A559FE">
          <w:t xml:space="preserve">among </w:t>
        </w:r>
      </w:ins>
      <w:ins w:id="478" w:author="Manuela Tecusan" w:date="2022-10-18T16:00:00Z">
        <w:r w:rsidR="00A559FE">
          <w:t xml:space="preserve">nouns marked with </w:t>
        </w:r>
      </w:ins>
      <w:r w:rsidRPr="008B26D0">
        <w:t xml:space="preserve">the </w:t>
      </w:r>
      <w:del w:id="479" w:author="Manuela Tecusan" w:date="2022-10-18T15:58:00Z">
        <w:r w:rsidRPr="008B26D0" w:rsidDel="00A559FE">
          <w:delText xml:space="preserve">Russian </w:delText>
        </w:r>
      </w:del>
      <w:r w:rsidRPr="008B26D0">
        <w:t>equivalent</w:t>
      </w:r>
      <w:del w:id="480" w:author="Manuela Tecusan" w:date="2022-10-18T15:58:00Z">
        <w:r w:rsidRPr="008B26D0" w:rsidDel="00A559FE">
          <w:delText>s</w:delText>
        </w:r>
      </w:del>
      <w:r w:rsidRPr="008B26D0">
        <w:t xml:space="preserve"> -</w:t>
      </w:r>
      <w:r w:rsidRPr="008B26D0">
        <w:rPr>
          <w:i/>
          <w:iCs/>
        </w:rPr>
        <w:t>enie</w:t>
      </w:r>
      <w:ins w:id="481" w:author="Manuela Tecusan" w:date="2022-10-18T15:59:00Z">
        <w:r w:rsidR="00A559FE">
          <w:t>,</w:t>
        </w:r>
      </w:ins>
      <w:r w:rsidRPr="008B26D0">
        <w:t xml:space="preserve"> </w:t>
      </w:r>
      <w:del w:id="482" w:author="Manuela Tecusan" w:date="2022-10-18T15:59:00Z">
        <w:r w:rsidRPr="008B26D0" w:rsidDel="00A559FE">
          <w:delText xml:space="preserve">in </w:delText>
        </w:r>
      </w:del>
      <w:ins w:id="483" w:author="Manuela Tecusan" w:date="2022-10-18T15:59:00Z">
        <w:r w:rsidR="00A559FE">
          <w:t>such as</w:t>
        </w:r>
        <w:r w:rsidR="00A559FE" w:rsidRPr="008B26D0">
          <w:t xml:space="preserve"> </w:t>
        </w:r>
      </w:ins>
      <w:r w:rsidRPr="008B26D0">
        <w:rPr>
          <w:i/>
          <w:iCs/>
        </w:rPr>
        <w:t>otnoš-enie</w:t>
      </w:r>
      <w:r w:rsidRPr="008B26D0">
        <w:t xml:space="preserve"> </w:t>
      </w:r>
      <w:ins w:id="484" w:author="Manuela Tecusan" w:date="2022-10-18T16:00:00Z">
        <w:r w:rsidR="00A559FE">
          <w:t>(</w:t>
        </w:r>
      </w:ins>
      <w:r w:rsidRPr="008B26D0">
        <w:t xml:space="preserve">associated with </w:t>
      </w:r>
      <w:r w:rsidRPr="008B26D0">
        <w:rPr>
          <w:i/>
          <w:iCs/>
        </w:rPr>
        <w:t>otnosit’</w:t>
      </w:r>
      <w:ins w:id="485" w:author="Manuela Tecusan" w:date="2022-10-18T16:00:00Z">
        <w:r w:rsidR="00A559FE">
          <w:t>)</w:t>
        </w:r>
      </w:ins>
      <w:r w:rsidRPr="008B26D0">
        <w:t xml:space="preserve">. Inflectional affixes indicate the values of inflectional categories, for example </w:t>
      </w:r>
      <w:ins w:id="486" w:author="Manuela Tecusan" w:date="2022-10-18T16:00:00Z">
        <w:r w:rsidR="00A559FE">
          <w:t>p</w:t>
        </w:r>
      </w:ins>
      <w:del w:id="487" w:author="Manuela Tecusan" w:date="2022-10-18T16:00:00Z">
        <w:r w:rsidRPr="008B26D0" w:rsidDel="00A559FE">
          <w:delText>P</w:delText>
        </w:r>
      </w:del>
      <w:r w:rsidRPr="008B26D0">
        <w:t>lural number</w:t>
      </w:r>
      <w:ins w:id="488" w:author="Manuela Tecusan" w:date="2022-10-18T16:01:00Z">
        <w:r w:rsidR="00A559FE">
          <w:t xml:space="preserve">, </w:t>
        </w:r>
      </w:ins>
      <w:del w:id="489" w:author="Manuela Tecusan" w:date="2022-10-18T16:02:00Z">
        <w:r w:rsidRPr="008B26D0" w:rsidDel="00A559FE">
          <w:delText xml:space="preserve"> </w:delText>
        </w:r>
      </w:del>
      <w:r w:rsidRPr="008B26D0">
        <w:t xml:space="preserve">marked by </w:t>
      </w:r>
      <w:r w:rsidRPr="008B26D0">
        <w:rPr>
          <w:i/>
          <w:iCs/>
        </w:rPr>
        <w:t>-s</w:t>
      </w:r>
      <w:r w:rsidRPr="008B26D0">
        <w:t xml:space="preserve"> in English </w:t>
      </w:r>
      <w:r w:rsidRPr="008B26D0">
        <w:rPr>
          <w:i/>
          <w:iCs/>
        </w:rPr>
        <w:t>book-s</w:t>
      </w:r>
      <w:r w:rsidRPr="008B26D0">
        <w:t xml:space="preserve"> or by </w:t>
      </w:r>
      <w:r w:rsidRPr="008B26D0">
        <w:rPr>
          <w:i/>
          <w:iCs/>
        </w:rPr>
        <w:t>-i</w:t>
      </w:r>
      <w:r w:rsidRPr="008B26D0">
        <w:t xml:space="preserve"> in the Russian equivalent </w:t>
      </w:r>
      <w:r w:rsidRPr="008B26D0">
        <w:rPr>
          <w:i/>
          <w:iCs/>
        </w:rPr>
        <w:t xml:space="preserve">knig-i </w:t>
      </w:r>
      <w:r w:rsidRPr="008B26D0">
        <w:t xml:space="preserve">(where the affix also expresses </w:t>
      </w:r>
      <w:ins w:id="490" w:author="Manuela Tecusan" w:date="2022-10-18T16:01:00Z">
        <w:r w:rsidR="00A559FE">
          <w:t>n</w:t>
        </w:r>
      </w:ins>
      <w:del w:id="491" w:author="Manuela Tecusan" w:date="2022-10-18T16:01:00Z">
        <w:r w:rsidRPr="008B26D0" w:rsidDel="00A559FE">
          <w:delText>N</w:delText>
        </w:r>
      </w:del>
      <w:r w:rsidRPr="008B26D0">
        <w:t xml:space="preserve">ominative or </w:t>
      </w:r>
      <w:ins w:id="492" w:author="Manuela Tecusan" w:date="2022-10-18T16:01:00Z">
        <w:r w:rsidR="00A559FE">
          <w:t>a</w:t>
        </w:r>
      </w:ins>
      <w:del w:id="493" w:author="Manuela Tecusan" w:date="2022-10-18T16:01:00Z">
        <w:r w:rsidRPr="008B26D0" w:rsidDel="00A559FE">
          <w:delText>A</w:delText>
        </w:r>
      </w:del>
      <w:r w:rsidRPr="008B26D0">
        <w:t>ccusative case). Note, however, that</w:t>
      </w:r>
      <w:ins w:id="494" w:author="Manuela Tecusan" w:date="2022-10-18T16:05:00Z">
        <w:r w:rsidR="004E3D45">
          <w:t>,</w:t>
        </w:r>
      </w:ins>
      <w:r w:rsidRPr="008B26D0">
        <w:t xml:space="preserve"> while these </w:t>
      </w:r>
      <w:del w:id="495" w:author="Manuela Tecusan" w:date="2022-10-18T16:05:00Z">
        <w:r w:rsidRPr="008B26D0" w:rsidDel="004E3D45">
          <w:delText>examples present</w:delText>
        </w:r>
      </w:del>
      <w:ins w:id="496" w:author="Manuela Tecusan" w:date="2022-10-18T16:05:00Z">
        <w:r w:rsidR="004E3D45">
          <w:t>are</w:t>
        </w:r>
      </w:ins>
      <w:r w:rsidRPr="008B26D0">
        <w:t xml:space="preserve"> clear-cut cases, </w:t>
      </w:r>
      <w:del w:id="497" w:author="Manuela Tecusan" w:date="2022-10-18T16:05:00Z">
        <w:r w:rsidRPr="008B26D0" w:rsidDel="004E3D45">
          <w:delText>there are</w:delText>
        </w:r>
      </w:del>
      <w:ins w:id="498" w:author="Manuela Tecusan" w:date="2022-10-18T16:05:00Z">
        <w:r w:rsidR="004E3D45">
          <w:t>in</w:t>
        </w:r>
      </w:ins>
      <w:r w:rsidRPr="008B26D0">
        <w:t xml:space="preserve"> others </w:t>
      </w:r>
      <w:del w:id="499" w:author="Manuela Tecusan" w:date="2022-10-18T16:05:00Z">
        <w:r w:rsidRPr="008B26D0" w:rsidDel="004E3D45">
          <w:delText xml:space="preserve">where </w:delText>
        </w:r>
      </w:del>
      <w:r w:rsidRPr="008B26D0">
        <w:t xml:space="preserve">derivation and inflection are not so easily distinguished. </w:t>
      </w:r>
      <w:r w:rsidRPr="008B26D0">
        <w:rPr>
          <w:bCs/>
        </w:rPr>
        <w:t xml:space="preserve">Bybee </w:t>
      </w:r>
      <w:r w:rsidRPr="008B26D0">
        <w:rPr>
          <w:bCs/>
        </w:rPr>
        <w:lastRenderedPageBreak/>
        <w:t>(</w:t>
      </w:r>
      <w:hyperlink w:anchor="B8" w:history="1">
        <w:r w:rsidRPr="00813B5A">
          <w:rPr>
            <w:rStyle w:val="Hyperlink"/>
            <w:bCs/>
            <w:u w:val="none"/>
          </w:rPr>
          <w:t>1985</w:t>
        </w:r>
      </w:hyperlink>
      <w:del w:id="500" w:author="007615" w:date="2021-11-25T19:34:00Z">
        <w:r w:rsidRPr="008B26D0" w:rsidDel="002B1A29">
          <w:rPr>
            <w:bCs/>
          </w:rPr>
          <w:delText xml:space="preserve">: </w:delText>
        </w:r>
      </w:del>
      <w:ins w:id="501" w:author="007615" w:date="2021-11-25T19:34:00Z">
        <w:r w:rsidR="002B1A29" w:rsidRPr="008B26D0">
          <w:rPr>
            <w:bCs/>
          </w:rPr>
          <w:t xml:space="preserve">, </w:t>
        </w:r>
        <w:del w:id="502" w:author="Manuela Tecusan" w:date="2022-10-15T10:44:00Z">
          <w:r w:rsidR="002B1A29" w:rsidRPr="008B26D0" w:rsidDel="00432DDF">
            <w:rPr>
              <w:bCs/>
            </w:rPr>
            <w:delText xml:space="preserve">p. </w:delText>
          </w:r>
        </w:del>
      </w:ins>
      <w:r w:rsidRPr="008B26D0">
        <w:rPr>
          <w:bCs/>
        </w:rPr>
        <w:t xml:space="preserve">81), for example, states: </w:t>
      </w:r>
      <w:ins w:id="503" w:author="Manuela Tecusan" w:date="2022-10-15T10:44:00Z">
        <w:r w:rsidR="00432DDF">
          <w:rPr>
            <w:bCs/>
          </w:rPr>
          <w:t>‘</w:t>
        </w:r>
      </w:ins>
      <w:del w:id="504" w:author="Manuela Tecusan" w:date="2022-10-15T10:44:00Z">
        <w:r w:rsidRPr="008B26D0" w:rsidDel="00432DDF">
          <w:rPr>
            <w:bCs/>
          </w:rPr>
          <w:delText>“</w:delText>
        </w:r>
      </w:del>
      <w:r w:rsidRPr="008B26D0">
        <w:rPr>
          <w:bCs/>
        </w:rPr>
        <w:t>One of the most persistent undefinables in morphology is the distinction between derivational and inflectional morphology</w:t>
      </w:r>
      <w:del w:id="505" w:author="Manuela Tecusan" w:date="2022-10-15T10:44:00Z">
        <w:r w:rsidRPr="008B26D0" w:rsidDel="00432DDF">
          <w:rPr>
            <w:bCs/>
          </w:rPr>
          <w:delText>”</w:delText>
        </w:r>
      </w:del>
      <w:r w:rsidRPr="008B26D0">
        <w:rPr>
          <w:bCs/>
        </w:rPr>
        <w:t>.</w:t>
      </w:r>
      <w:ins w:id="506" w:author="Manuela Tecusan" w:date="2022-10-15T10:44:00Z">
        <w:r w:rsidR="00432DDF">
          <w:rPr>
            <w:bCs/>
          </w:rPr>
          <w:t>’</w:t>
        </w:r>
      </w:ins>
    </w:p>
    <w:p w14:paraId="31270960" w14:textId="02AB8639" w:rsidR="002A4081" w:rsidRPr="008B26D0" w:rsidRDefault="002A4081" w:rsidP="000A76F5">
      <w:pPr>
        <w:pStyle w:val="IP0"/>
      </w:pPr>
      <w:r w:rsidRPr="008B26D0">
        <w:t>Affixes can appear in a variety of places in stems</w:t>
      </w:r>
      <w:ins w:id="507" w:author="Manuela Tecusan" w:date="2022-10-18T16:06:00Z">
        <w:r w:rsidR="004E3D45">
          <w:t>;</w:t>
        </w:r>
      </w:ins>
      <w:del w:id="508" w:author="Manuela Tecusan" w:date="2022-10-18T16:06:00Z">
        <w:r w:rsidRPr="008B26D0" w:rsidDel="004E3D45">
          <w:delText>,</w:delText>
        </w:r>
      </w:del>
      <w:r w:rsidRPr="008B26D0">
        <w:t xml:space="preserve"> the most common </w:t>
      </w:r>
      <w:del w:id="509" w:author="Manuela Tecusan" w:date="2022-10-18T16:06:00Z">
        <w:r w:rsidRPr="008B26D0" w:rsidDel="004E3D45">
          <w:delText>of which</w:delText>
        </w:r>
      </w:del>
      <w:ins w:id="510" w:author="Manuela Tecusan" w:date="2022-10-18T16:07:00Z">
        <w:r w:rsidR="004E3D45">
          <w:t>varieties are</w:t>
        </w:r>
      </w:ins>
      <w:del w:id="511" w:author="Manuela Tecusan" w:date="2022-10-18T16:07:00Z">
        <w:r w:rsidRPr="008B26D0" w:rsidDel="004E3D45">
          <w:delText xml:space="preserve"> are</w:delText>
        </w:r>
      </w:del>
      <w:r w:rsidRPr="008B26D0">
        <w:t xml:space="preserve"> prefixes</w:t>
      </w:r>
      <w:ins w:id="512" w:author="Manuela Tecusan" w:date="2022-10-18T16:07:00Z">
        <w:r w:rsidR="004E3D45">
          <w:t>, which are placed</w:t>
        </w:r>
      </w:ins>
      <w:r w:rsidRPr="008B26D0">
        <w:t xml:space="preserve"> at the beginning of a stem</w:t>
      </w:r>
      <w:ins w:id="513" w:author="Manuela Tecusan" w:date="2022-10-18T16:07:00Z">
        <w:r w:rsidR="004E3D45">
          <w:t>,</w:t>
        </w:r>
      </w:ins>
      <w:r w:rsidRPr="008B26D0">
        <w:t xml:space="preserve"> and suffixes</w:t>
      </w:r>
      <w:ins w:id="514" w:author="Manuela Tecusan" w:date="2022-10-18T16:07:00Z">
        <w:r w:rsidR="004E3D45">
          <w:t>,</w:t>
        </w:r>
      </w:ins>
      <w:r w:rsidRPr="008B26D0">
        <w:t xml:space="preserve"> </w:t>
      </w:r>
      <w:ins w:id="515" w:author="Manuela Tecusan" w:date="2022-10-18T16:07:00Z">
        <w:r w:rsidR="004E3D45">
          <w:t>which are placed</w:t>
        </w:r>
        <w:r w:rsidR="004E3D45" w:rsidRPr="008B26D0">
          <w:t xml:space="preserve"> </w:t>
        </w:r>
      </w:ins>
      <w:r w:rsidRPr="008B26D0">
        <w:t xml:space="preserve">at the end. Examples of prefixes </w:t>
      </w:r>
      <w:del w:id="516" w:author="Manuela Tecusan" w:date="2022-10-18T16:13:00Z">
        <w:r w:rsidRPr="008B26D0" w:rsidDel="004E3D45">
          <w:delText xml:space="preserve">at the beginning of a stem </w:delText>
        </w:r>
      </w:del>
      <w:r w:rsidRPr="008B26D0">
        <w:t xml:space="preserve">are </w:t>
      </w:r>
      <w:r w:rsidRPr="008B26D0">
        <w:rPr>
          <w:i/>
          <w:iCs/>
        </w:rPr>
        <w:t>un</w:t>
      </w:r>
      <w:r w:rsidRPr="008B26D0">
        <w:t xml:space="preserve">- in English </w:t>
      </w:r>
      <w:r w:rsidRPr="008B26D0">
        <w:rPr>
          <w:i/>
          <w:iCs/>
        </w:rPr>
        <w:t>un-load</w:t>
      </w:r>
      <w:r w:rsidRPr="008B26D0">
        <w:t xml:space="preserve"> and the </w:t>
      </w:r>
      <w:del w:id="517" w:author="Manuela Tecusan" w:date="2022-10-18T16:13:00Z">
        <w:r w:rsidRPr="008B26D0" w:rsidDel="004E3D45">
          <w:delText xml:space="preserve">Russian </w:delText>
        </w:r>
      </w:del>
      <w:r w:rsidRPr="008B26D0">
        <w:t xml:space="preserve">equivalent </w:t>
      </w:r>
      <w:r w:rsidRPr="008B26D0">
        <w:rPr>
          <w:i/>
          <w:iCs/>
        </w:rPr>
        <w:t>raz</w:t>
      </w:r>
      <w:r w:rsidRPr="008B26D0">
        <w:t xml:space="preserve">- in </w:t>
      </w:r>
      <w:ins w:id="518" w:author="Manuela Tecusan" w:date="2022-10-18T16:14:00Z">
        <w:r w:rsidR="004E3D45">
          <w:t xml:space="preserve">Russian </w:t>
        </w:r>
      </w:ins>
      <w:r w:rsidRPr="008B26D0">
        <w:rPr>
          <w:i/>
          <w:iCs/>
        </w:rPr>
        <w:t>raz-gruzit’</w:t>
      </w:r>
      <w:r w:rsidRPr="008B26D0">
        <w:t xml:space="preserve"> with the same meaning. Examples of suffixes </w:t>
      </w:r>
      <w:del w:id="519" w:author="Manuela Tecusan" w:date="2022-10-18T16:14:00Z">
        <w:r w:rsidRPr="008B26D0" w:rsidDel="004E3D45">
          <w:delText xml:space="preserve">at the end of a stem </w:delText>
        </w:r>
      </w:del>
      <w:r w:rsidRPr="008B26D0">
        <w:t xml:space="preserve">are </w:t>
      </w:r>
      <w:del w:id="520" w:author="Manuela Tecusan" w:date="2022-10-18T16:14:00Z">
        <w:r w:rsidRPr="008B26D0" w:rsidDel="004E3D45">
          <w:delText xml:space="preserve">the examples of </w:delText>
        </w:r>
      </w:del>
      <w:r w:rsidRPr="008B26D0">
        <w:t>-</w:t>
      </w:r>
      <w:r w:rsidRPr="008B26D0">
        <w:rPr>
          <w:i/>
          <w:iCs/>
        </w:rPr>
        <w:t>ion</w:t>
      </w:r>
      <w:r w:rsidRPr="008B26D0">
        <w:t>, -</w:t>
      </w:r>
      <w:r w:rsidRPr="008B26D0">
        <w:rPr>
          <w:i/>
          <w:iCs/>
        </w:rPr>
        <w:t>enie</w:t>
      </w:r>
      <w:r w:rsidRPr="008B26D0">
        <w:t xml:space="preserve">, </w:t>
      </w:r>
      <w:r w:rsidRPr="008B26D0">
        <w:rPr>
          <w:i/>
          <w:iCs/>
        </w:rPr>
        <w:t>-s</w:t>
      </w:r>
      <w:r w:rsidRPr="008B26D0">
        <w:t xml:space="preserve">, and </w:t>
      </w:r>
      <w:r w:rsidRPr="008B26D0">
        <w:rPr>
          <w:i/>
          <w:iCs/>
        </w:rPr>
        <w:t>-i</w:t>
      </w:r>
      <w:r w:rsidRPr="008B26D0">
        <w:t xml:space="preserve"> in the previous paragraph. Infixes appear in the middle of stems and are less common. An English example is the infixation of -</w:t>
      </w:r>
      <w:r w:rsidRPr="008B26D0">
        <w:rPr>
          <w:i/>
          <w:iCs/>
        </w:rPr>
        <w:t>s</w:t>
      </w:r>
      <w:r w:rsidRPr="008B26D0">
        <w:t xml:space="preserve">- when forming the </w:t>
      </w:r>
      <w:ins w:id="521" w:author="Manuela Tecusan" w:date="2022-10-18T16:15:00Z">
        <w:r w:rsidR="00416194">
          <w:t>p</w:t>
        </w:r>
      </w:ins>
      <w:del w:id="522" w:author="Manuela Tecusan" w:date="2022-10-18T16:15:00Z">
        <w:r w:rsidRPr="008B26D0" w:rsidDel="00416194">
          <w:delText>P</w:delText>
        </w:r>
      </w:del>
      <w:r w:rsidRPr="008B26D0">
        <w:t xml:space="preserve">lural </w:t>
      </w:r>
      <w:r w:rsidRPr="008B26D0">
        <w:rPr>
          <w:i/>
          <w:iCs/>
        </w:rPr>
        <w:t>passersby</w:t>
      </w:r>
      <w:r w:rsidRPr="008B26D0">
        <w:t xml:space="preserve"> (</w:t>
      </w:r>
      <w:del w:id="523" w:author="Manuela Tecusan" w:date="2022-10-18T16:15:00Z">
        <w:r w:rsidRPr="008B26D0" w:rsidDel="00416194">
          <w:delText>cf. S</w:delText>
        </w:r>
      </w:del>
      <w:ins w:id="524" w:author="Manuela Tecusan" w:date="2022-10-18T16:15:00Z">
        <w:r w:rsidR="00416194">
          <w:t>compare s</w:t>
        </w:r>
      </w:ins>
      <w:r w:rsidRPr="008B26D0">
        <w:t xml:space="preserve">ingular </w:t>
      </w:r>
      <w:r w:rsidRPr="008B26D0">
        <w:rPr>
          <w:i/>
          <w:iCs/>
        </w:rPr>
        <w:t>passerby</w:t>
      </w:r>
      <w:r w:rsidRPr="008B26D0">
        <w:t xml:space="preserve">). A circumfix is a combination of a prefix and a suffix added simultaneously, as in Russian </w:t>
      </w:r>
      <w:r w:rsidRPr="008B26D0">
        <w:rPr>
          <w:i/>
          <w:iCs/>
        </w:rPr>
        <w:t>do-govori-t’-sja</w:t>
      </w:r>
      <w:r w:rsidRPr="008B26D0">
        <w:t xml:space="preserve"> [</w:t>
      </w:r>
      <w:r w:rsidRPr="008B26D0">
        <w:rPr>
          <w:smallCaps/>
        </w:rPr>
        <w:t>reach.pfv</w:t>
      </w:r>
      <w:r w:rsidRPr="008B26D0">
        <w:t>-speak-</w:t>
      </w:r>
      <w:r w:rsidRPr="008B26D0">
        <w:rPr>
          <w:smallCaps/>
        </w:rPr>
        <w:t>inf-recp</w:t>
      </w:r>
      <w:r w:rsidRPr="008B26D0">
        <w:t xml:space="preserve">], where both the prefix </w:t>
      </w:r>
      <w:r w:rsidRPr="008B26D0">
        <w:rPr>
          <w:i/>
          <w:iCs/>
        </w:rPr>
        <w:t>do-</w:t>
      </w:r>
      <w:r w:rsidRPr="008B26D0">
        <w:t xml:space="preserve"> and the suffix </w:t>
      </w:r>
      <w:r w:rsidRPr="008B26D0">
        <w:rPr>
          <w:i/>
          <w:iCs/>
        </w:rPr>
        <w:t>-sja</w:t>
      </w:r>
      <w:r w:rsidRPr="008B26D0">
        <w:t xml:space="preserve"> are added to </w:t>
      </w:r>
      <w:del w:id="525" w:author="Manuela Tecusan" w:date="2022-10-18T16:17:00Z">
        <w:r w:rsidRPr="008B26D0" w:rsidDel="00416194">
          <w:delText xml:space="preserve">the </w:delText>
        </w:r>
      </w:del>
      <w:ins w:id="526" w:author="Manuela Tecusan" w:date="2022-10-18T16:17:00Z">
        <w:r w:rsidR="00416194">
          <w:t>a</w:t>
        </w:r>
        <w:r w:rsidR="00416194" w:rsidRPr="008B26D0">
          <w:t xml:space="preserve"> </w:t>
        </w:r>
      </w:ins>
      <w:r w:rsidRPr="008B26D0">
        <w:t xml:space="preserve">verb </w:t>
      </w:r>
      <w:ins w:id="527" w:author="Manuela Tecusan" w:date="2022-10-18T16:17:00Z">
        <w:r w:rsidR="00416194">
          <w:t xml:space="preserve">that </w:t>
        </w:r>
      </w:ins>
      <w:r w:rsidRPr="008B26D0">
        <w:t>mean</w:t>
      </w:r>
      <w:ins w:id="528" w:author="Manuela Tecusan" w:date="2022-10-18T16:17:00Z">
        <w:r w:rsidR="00416194">
          <w:t>s</w:t>
        </w:r>
      </w:ins>
      <w:del w:id="529" w:author="Manuela Tecusan" w:date="2022-10-18T16:17:00Z">
        <w:r w:rsidRPr="008B26D0" w:rsidDel="00416194">
          <w:delText>ing</w:delText>
        </w:r>
      </w:del>
      <w:r w:rsidRPr="008B26D0">
        <w:t xml:space="preserve"> ‘speak’ to yield ‘reach a mutual agreement’.</w:t>
      </w:r>
    </w:p>
    <w:p w14:paraId="419F7174" w14:textId="1AC55F6A" w:rsidR="002A4081" w:rsidRPr="008B26D0" w:rsidRDefault="002A4081" w:rsidP="00440B90">
      <w:pPr>
        <w:pStyle w:val="IP0"/>
      </w:pPr>
      <w:r w:rsidRPr="008B26D0">
        <w:t xml:space="preserve">This </w:t>
      </w:r>
      <w:del w:id="530" w:author="Manuela Tecusan" w:date="2022-10-18T16:17:00Z">
        <w:r w:rsidRPr="008B26D0" w:rsidDel="00416194">
          <w:delText xml:space="preserve">article </w:delText>
        </w:r>
      </w:del>
      <w:ins w:id="531" w:author="Manuela Tecusan" w:date="2022-10-18T16:17:00Z">
        <w:r w:rsidR="00416194">
          <w:t>entry</w:t>
        </w:r>
        <w:r w:rsidR="00416194" w:rsidRPr="008B26D0">
          <w:t xml:space="preserve"> </w:t>
        </w:r>
      </w:ins>
      <w:r w:rsidRPr="008B26D0">
        <w:t>provides detailed illustrations of polysemy</w:t>
      </w:r>
      <w:del w:id="532" w:author="Manuela Tecusan" w:date="2022-10-18T16:18:00Z">
        <w:r w:rsidRPr="008B26D0" w:rsidDel="00416194">
          <w:delText>,</w:delText>
        </w:r>
      </w:del>
      <w:r w:rsidRPr="008B26D0">
        <w:t xml:space="preserve"> </w:t>
      </w:r>
      <w:del w:id="533" w:author="Manuela Tecusan" w:date="2022-10-18T16:18:00Z">
        <w:r w:rsidRPr="008B26D0" w:rsidDel="00416194">
          <w:delText xml:space="preserve">citing </w:delText>
        </w:r>
      </w:del>
      <w:ins w:id="534" w:author="Manuela Tecusan" w:date="2022-10-18T16:18:00Z">
        <w:r w:rsidR="00416194">
          <w:t>through</w:t>
        </w:r>
        <w:r w:rsidR="00416194" w:rsidRPr="008B26D0">
          <w:t xml:space="preserve"> </w:t>
        </w:r>
      </w:ins>
      <w:r w:rsidRPr="008B26D0">
        <w:t>examples of derivational prefixes and suffixes in Russian and Czech. Th</w:t>
      </w:r>
      <w:ins w:id="535" w:author="Manuela Tecusan" w:date="2022-10-18T16:20:00Z">
        <w:r w:rsidR="00416194">
          <w:t>e</w:t>
        </w:r>
      </w:ins>
      <w:del w:id="536" w:author="Manuela Tecusan" w:date="2022-10-18T16:20:00Z">
        <w:r w:rsidRPr="008B26D0" w:rsidDel="00416194">
          <w:delText>is</w:delText>
        </w:r>
      </w:del>
      <w:r w:rsidRPr="008B26D0">
        <w:t xml:space="preserve"> material </w:t>
      </w:r>
      <w:del w:id="537" w:author="Manuela Tecusan" w:date="2022-10-18T16:21:00Z">
        <w:r w:rsidRPr="008B26D0" w:rsidDel="00416194">
          <w:delText xml:space="preserve">is </w:delText>
        </w:r>
      </w:del>
      <w:ins w:id="538" w:author="Manuela Tecusan" w:date="2022-10-18T16:21:00Z">
        <w:r w:rsidR="00416194">
          <w:t>has been</w:t>
        </w:r>
        <w:r w:rsidR="00416194" w:rsidRPr="008B26D0">
          <w:t xml:space="preserve"> </w:t>
        </w:r>
      </w:ins>
      <w:r w:rsidRPr="008B26D0">
        <w:t xml:space="preserve">chosen </w:t>
      </w:r>
      <w:del w:id="539" w:author="Manuela Tecusan" w:date="2022-10-18T16:19:00Z">
        <w:r w:rsidRPr="008B26D0" w:rsidDel="00416194">
          <w:delText>in order</w:delText>
        </w:r>
      </w:del>
      <w:ins w:id="540" w:author="Manuela Tecusan" w:date="2022-10-18T16:20:00Z">
        <w:r w:rsidR="00416194">
          <w:t>so as</w:t>
        </w:r>
      </w:ins>
      <w:r w:rsidRPr="008B26D0">
        <w:t xml:space="preserve"> to present relatively straightforward cases of polysemous affixes</w:t>
      </w:r>
      <w:ins w:id="541" w:author="Manuela Tecusan" w:date="2022-10-18T16:21:00Z">
        <w:r w:rsidR="00416194">
          <w:t xml:space="preserve"> –</w:t>
        </w:r>
      </w:ins>
      <w:ins w:id="542" w:author="Manuela Tecusan" w:date="2022-10-18T16:20:00Z">
        <w:r w:rsidR="00416194">
          <w:t xml:space="preserve"> that is,</w:t>
        </w:r>
      </w:ins>
      <w:del w:id="543" w:author="Manuela Tecusan" w:date="2022-10-18T16:20:00Z">
        <w:r w:rsidRPr="008B26D0" w:rsidDel="00416194">
          <w:delText>:</w:delText>
        </w:r>
      </w:del>
      <w:r w:rsidRPr="008B26D0">
        <w:t xml:space="preserve"> affixes with a single form and multiple meanings. Polysemy is also found in inflectional affixes. However, the languages that </w:t>
      </w:r>
      <w:del w:id="544" w:author="Manuela Tecusan" w:date="2022-10-18T16:22:00Z">
        <w:r w:rsidRPr="008B26D0" w:rsidDel="00416194">
          <w:delText xml:space="preserve">we </w:delText>
        </w:r>
      </w:del>
      <w:ins w:id="545" w:author="Manuela Tecusan" w:date="2022-10-18T16:22:00Z">
        <w:r w:rsidR="00416194">
          <w:t>I</w:t>
        </w:r>
        <w:r w:rsidR="00416194" w:rsidRPr="008B26D0">
          <w:t xml:space="preserve"> </w:t>
        </w:r>
      </w:ins>
      <w:r w:rsidRPr="008B26D0">
        <w:t xml:space="preserve">focus on are fusional, which means that </w:t>
      </w:r>
      <w:ins w:id="546" w:author="Manuela Tecusan" w:date="2022-10-18T16:23:00Z">
        <w:r w:rsidR="00416194" w:rsidRPr="008B26D0">
          <w:t xml:space="preserve">in inflectional affixes </w:t>
        </w:r>
      </w:ins>
      <w:r w:rsidRPr="008B26D0">
        <w:t xml:space="preserve">the expression of grammatical categories </w:t>
      </w:r>
      <w:del w:id="547" w:author="Manuela Tecusan" w:date="2022-10-18T16:22:00Z">
        <w:r w:rsidRPr="008B26D0" w:rsidDel="00416194">
          <w:delText xml:space="preserve">are </w:delText>
        </w:r>
      </w:del>
      <w:ins w:id="548" w:author="Manuela Tecusan" w:date="2022-10-18T16:22:00Z">
        <w:r w:rsidR="00416194">
          <w:t>is</w:t>
        </w:r>
        <w:r w:rsidR="00416194" w:rsidRPr="008B26D0">
          <w:t xml:space="preserve"> </w:t>
        </w:r>
      </w:ins>
      <w:r w:rsidRPr="008B26D0">
        <w:t>combined</w:t>
      </w:r>
      <w:del w:id="549" w:author="Manuela Tecusan" w:date="2022-10-18T16:22:00Z">
        <w:r w:rsidRPr="008B26D0" w:rsidDel="00416194">
          <w:delText xml:space="preserve"> in inflectional affixes</w:delText>
        </w:r>
      </w:del>
      <w:r w:rsidRPr="008B26D0">
        <w:t>. In other words, a given affix will express several categories, such as case</w:t>
      </w:r>
      <w:del w:id="550" w:author="007615" w:date="2021-11-25T19:35:00Z">
        <w:r w:rsidRPr="008B26D0" w:rsidDel="002B1A29">
          <w:delText xml:space="preserve"> </w:delText>
        </w:r>
      </w:del>
      <w:ins w:id="551" w:author="007615" w:date="2021-11-25T19:35:00Z">
        <w:r w:rsidR="002B1A29" w:rsidRPr="008B26D0">
          <w:t> </w:t>
        </w:r>
      </w:ins>
      <w:r w:rsidRPr="008B26D0">
        <w:t>+</w:t>
      </w:r>
      <w:ins w:id="552" w:author="007615" w:date="2021-11-25T19:35:00Z">
        <w:r w:rsidR="002B1A29" w:rsidRPr="008B26D0">
          <w:t> </w:t>
        </w:r>
      </w:ins>
      <w:del w:id="553" w:author="007615" w:date="2021-11-25T19:35:00Z">
        <w:r w:rsidRPr="008B26D0" w:rsidDel="002B1A29">
          <w:delText xml:space="preserve"> </w:delText>
        </w:r>
      </w:del>
      <w:r w:rsidRPr="008B26D0">
        <w:t>number, or tense</w:t>
      </w:r>
      <w:del w:id="554" w:author="007615" w:date="2021-11-25T19:35:00Z">
        <w:r w:rsidRPr="008B26D0" w:rsidDel="002B1A29">
          <w:delText xml:space="preserve"> </w:delText>
        </w:r>
      </w:del>
      <w:ins w:id="555" w:author="007615" w:date="2021-11-25T19:35:00Z">
        <w:r w:rsidR="002B1A29" w:rsidRPr="008B26D0">
          <w:t> </w:t>
        </w:r>
      </w:ins>
      <w:r w:rsidRPr="008B26D0">
        <w:t>+</w:t>
      </w:r>
      <w:ins w:id="556" w:author="007615" w:date="2021-11-25T19:35:00Z">
        <w:r w:rsidR="002B1A29" w:rsidRPr="008B26D0">
          <w:t> </w:t>
        </w:r>
      </w:ins>
      <w:del w:id="557" w:author="007615" w:date="2021-11-25T19:35:00Z">
        <w:r w:rsidRPr="008B26D0" w:rsidDel="002B1A29">
          <w:delText xml:space="preserve"> </w:delText>
        </w:r>
      </w:del>
      <w:r w:rsidRPr="008B26D0">
        <w:t>person</w:t>
      </w:r>
      <w:del w:id="558" w:author="007615" w:date="2021-11-25T19:35:00Z">
        <w:r w:rsidRPr="008B26D0" w:rsidDel="002B1A29">
          <w:delText xml:space="preserve"> </w:delText>
        </w:r>
      </w:del>
      <w:ins w:id="559" w:author="007615" w:date="2021-11-25T19:35:00Z">
        <w:r w:rsidR="002B1A29" w:rsidRPr="008B26D0">
          <w:t> </w:t>
        </w:r>
      </w:ins>
      <w:r w:rsidRPr="008B26D0">
        <w:t>+</w:t>
      </w:r>
      <w:ins w:id="560" w:author="007615" w:date="2021-11-25T19:35:00Z">
        <w:r w:rsidR="002B1A29" w:rsidRPr="008B26D0">
          <w:t> </w:t>
        </w:r>
      </w:ins>
      <w:del w:id="561" w:author="007615" w:date="2021-11-25T19:35:00Z">
        <w:r w:rsidRPr="008B26D0" w:rsidDel="002B1A29">
          <w:delText xml:space="preserve"> </w:delText>
        </w:r>
      </w:del>
      <w:r w:rsidRPr="008B26D0">
        <w:t xml:space="preserve">number. Furthermore, Russian and Czech have multiple inflectional classes, </w:t>
      </w:r>
      <w:del w:id="562" w:author="Manuela Tecusan" w:date="2022-10-18T16:24:00Z">
        <w:r w:rsidRPr="008B26D0" w:rsidDel="00416194">
          <w:delText>which means</w:delText>
        </w:r>
      </w:del>
      <w:ins w:id="563" w:author="Manuela Tecusan" w:date="2022-10-18T16:24:00Z">
        <w:r w:rsidR="00416194">
          <w:t>so</w:t>
        </w:r>
      </w:ins>
      <w:r w:rsidRPr="008B26D0">
        <w:t xml:space="preserve"> that the </w:t>
      </w:r>
      <w:del w:id="564" w:author="Manuela Tecusan" w:date="2022-10-16T16:05:00Z">
        <w:r w:rsidRPr="008B26D0" w:rsidDel="002B5800">
          <w:delText>“</w:delText>
        </w:r>
      </w:del>
      <w:ins w:id="565" w:author="Manuela Tecusan" w:date="2022-10-16T16:05:00Z">
        <w:r w:rsidR="002B5800">
          <w:t>‘</w:t>
        </w:r>
      </w:ins>
      <w:r w:rsidRPr="008B26D0">
        <w:t>same</w:t>
      </w:r>
      <w:del w:id="566" w:author="Manuela Tecusan" w:date="2022-10-16T16:05:00Z">
        <w:r w:rsidRPr="008B26D0" w:rsidDel="002B5800">
          <w:delText>”</w:delText>
        </w:r>
      </w:del>
      <w:ins w:id="567" w:author="Manuela Tecusan" w:date="2022-10-16T16:05:00Z">
        <w:r w:rsidR="002B5800">
          <w:t>’</w:t>
        </w:r>
      </w:ins>
      <w:r w:rsidRPr="008B26D0">
        <w:t xml:space="preserve"> combination of categories will be expressed by different forms</w:t>
      </w:r>
      <w:ins w:id="568" w:author="Manuela Tecusan" w:date="2022-10-18T16:25:00Z">
        <w:r w:rsidR="00416194">
          <w:t>,</w:t>
        </w:r>
      </w:ins>
      <w:r w:rsidRPr="008B26D0">
        <w:t xml:space="preserve"> </w:t>
      </w:r>
      <w:del w:id="569" w:author="Manuela Tecusan" w:date="2022-10-18T16:25:00Z">
        <w:r w:rsidRPr="008B26D0" w:rsidDel="00416194">
          <w:delText xml:space="preserve">that </w:delText>
        </w:r>
      </w:del>
      <w:ins w:id="570" w:author="Manuela Tecusan" w:date="2022-10-18T16:25:00Z">
        <w:r w:rsidR="00416194">
          <w:t>which</w:t>
        </w:r>
        <w:r w:rsidR="00416194" w:rsidRPr="008B26D0">
          <w:t xml:space="preserve"> </w:t>
        </w:r>
      </w:ins>
      <w:r w:rsidRPr="008B26D0">
        <w:t xml:space="preserve">index the declension classes. For example, the combination of </w:t>
      </w:r>
      <w:ins w:id="571" w:author="Manuela Tecusan" w:date="2022-10-18T16:25:00Z">
        <w:r w:rsidR="009A79CC">
          <w:t>d</w:t>
        </w:r>
      </w:ins>
      <w:del w:id="572" w:author="Manuela Tecusan" w:date="2022-10-18T16:25:00Z">
        <w:r w:rsidRPr="008B26D0" w:rsidDel="009A79CC">
          <w:delText>D</w:delText>
        </w:r>
      </w:del>
      <w:r w:rsidRPr="008B26D0">
        <w:t xml:space="preserve">ative case and </w:t>
      </w:r>
      <w:ins w:id="573" w:author="Manuela Tecusan" w:date="2022-10-18T16:25:00Z">
        <w:r w:rsidR="009A79CC">
          <w:t>s</w:t>
        </w:r>
      </w:ins>
      <w:del w:id="574" w:author="Manuela Tecusan" w:date="2022-10-18T16:25:00Z">
        <w:r w:rsidRPr="008B26D0" w:rsidDel="009A79CC">
          <w:delText>S</w:delText>
        </w:r>
      </w:del>
      <w:r w:rsidRPr="008B26D0">
        <w:t>ingular number is expressed by the suffixes -</w:t>
      </w:r>
      <w:r w:rsidRPr="008B26D0">
        <w:rPr>
          <w:i/>
          <w:iCs/>
        </w:rPr>
        <w:t>u</w:t>
      </w:r>
      <w:r w:rsidRPr="008B26D0">
        <w:t>, -</w:t>
      </w:r>
      <w:r w:rsidRPr="008B26D0">
        <w:rPr>
          <w:i/>
          <w:iCs/>
        </w:rPr>
        <w:t>e</w:t>
      </w:r>
      <w:del w:id="575" w:author="Manuela Tecusan" w:date="2022-10-18T16:25:00Z">
        <w:r w:rsidRPr="008B26D0" w:rsidDel="009A79CC">
          <w:delText>,</w:delText>
        </w:r>
      </w:del>
      <w:r w:rsidRPr="008B26D0">
        <w:t xml:space="preserve"> or -</w:t>
      </w:r>
      <w:r w:rsidRPr="008B26D0">
        <w:rPr>
          <w:i/>
          <w:iCs/>
        </w:rPr>
        <w:t>i</w:t>
      </w:r>
      <w:r w:rsidRPr="008B26D0">
        <w:t xml:space="preserve"> on Russian nouns, because each suffix also indexes a different paradigm type.</w:t>
      </w:r>
    </w:p>
    <w:p w14:paraId="1CD05738" w14:textId="479C01A6" w:rsidR="002A4081" w:rsidRPr="008B26D0" w:rsidRDefault="002A4081" w:rsidP="00440B90">
      <w:pPr>
        <w:pStyle w:val="IP0"/>
      </w:pPr>
      <w:r w:rsidRPr="008B26D0">
        <w:t xml:space="preserve">Although this </w:t>
      </w:r>
      <w:del w:id="576" w:author="Manuela Tecusan" w:date="2022-10-18T16:27:00Z">
        <w:r w:rsidRPr="008B26D0" w:rsidDel="009A79CC">
          <w:delText xml:space="preserve">article </w:delText>
        </w:r>
      </w:del>
      <w:ins w:id="577" w:author="Manuela Tecusan" w:date="2022-10-18T16:27:00Z">
        <w:r w:rsidR="009A79CC">
          <w:t>entry</w:t>
        </w:r>
        <w:r w:rsidR="009A79CC" w:rsidRPr="008B26D0">
          <w:t xml:space="preserve"> </w:t>
        </w:r>
      </w:ins>
      <w:r w:rsidRPr="008B26D0">
        <w:t>focuses on derivational morphology, it is entirely possible to analy</w:t>
      </w:r>
      <w:ins w:id="578" w:author="Manuela Tecusan" w:date="2022-10-15T10:44:00Z">
        <w:r w:rsidR="00432DDF">
          <w:t>s</w:t>
        </w:r>
      </w:ins>
      <w:del w:id="579" w:author="Manuela Tecusan" w:date="2022-10-15T10:44:00Z">
        <w:r w:rsidRPr="008B26D0" w:rsidDel="00432DDF">
          <w:delText>z</w:delText>
        </w:r>
      </w:del>
      <w:r w:rsidRPr="008B26D0">
        <w:t>e the meanings of grammatical categories in terms of polysemy</w:t>
      </w:r>
      <w:del w:id="580" w:author="Manuela Tecusan" w:date="2022-10-18T16:28:00Z">
        <w:r w:rsidRPr="008B26D0" w:rsidDel="009A79CC">
          <w:delText>,</w:delText>
        </w:r>
      </w:del>
      <w:r w:rsidRPr="008B26D0">
        <w:t xml:space="preserve"> </w:t>
      </w:r>
      <w:del w:id="581" w:author="Manuela Tecusan" w:date="2022-10-18T16:28:00Z">
        <w:r w:rsidRPr="008B26D0" w:rsidDel="009A79CC">
          <w:delText>cf.</w:delText>
        </w:r>
      </w:del>
      <w:ins w:id="582" w:author="Manuela Tecusan" w:date="2022-10-18T16:28:00Z">
        <w:r w:rsidR="009A79CC">
          <w:t>(see the</w:t>
        </w:r>
      </w:ins>
      <w:r w:rsidRPr="008B26D0">
        <w:t xml:space="preserve"> analysis of the </w:t>
      </w:r>
      <w:r w:rsidR="009A79CC">
        <w:t>d</w:t>
      </w:r>
      <w:r w:rsidRPr="008B26D0">
        <w:t xml:space="preserve">ative and </w:t>
      </w:r>
      <w:r w:rsidR="009A79CC">
        <w:t>i</w:t>
      </w:r>
      <w:r w:rsidRPr="008B26D0">
        <w:t xml:space="preserve">nstrumental cases </w:t>
      </w:r>
      <w:ins w:id="583" w:author="Manuela Tecusan" w:date="2022-10-18T16:28:00Z">
        <w:r w:rsidR="009A79CC">
          <w:t xml:space="preserve">in </w:t>
        </w:r>
      </w:ins>
      <w:del w:id="584" w:author="Manuela Tecusan" w:date="2022-10-18T16:28:00Z">
        <w:r w:rsidRPr="008B26D0" w:rsidDel="009A79CC">
          <w:delText>(</w:delText>
        </w:r>
      </w:del>
      <w:r w:rsidRPr="008B26D0">
        <w:t xml:space="preserve">Janda </w:t>
      </w:r>
      <w:hyperlink w:anchor="B19" w:history="1">
        <w:r w:rsidRPr="00813B5A">
          <w:rPr>
            <w:rStyle w:val="Hyperlink"/>
            <w:u w:val="none"/>
          </w:rPr>
          <w:t>1993</w:t>
        </w:r>
      </w:hyperlink>
      <w:del w:id="585" w:author="Manuela Tecusan" w:date="2022-10-18T16:28:00Z">
        <w:r w:rsidRPr="008B26D0" w:rsidDel="009A79CC">
          <w:delText>)</w:delText>
        </w:r>
      </w:del>
      <w:r w:rsidRPr="008B26D0">
        <w:t xml:space="preserve"> and of </w:t>
      </w:r>
      <w:ins w:id="586" w:author="Manuela Tecusan" w:date="2022-10-18T16:28:00Z">
        <w:r w:rsidR="009A79CC">
          <w:t xml:space="preserve">the </w:t>
        </w:r>
      </w:ins>
      <w:r w:rsidR="009A79CC">
        <w:t>p</w:t>
      </w:r>
      <w:r w:rsidRPr="008B26D0">
        <w:t xml:space="preserve">erfective aspect </w:t>
      </w:r>
      <w:ins w:id="587" w:author="Manuela Tecusan" w:date="2022-10-18T16:28:00Z">
        <w:r w:rsidR="009A79CC">
          <w:t xml:space="preserve">in </w:t>
        </w:r>
      </w:ins>
      <w:del w:id="588" w:author="Manuela Tecusan" w:date="2022-10-18T16:28:00Z">
        <w:r w:rsidRPr="008B26D0" w:rsidDel="009A79CC">
          <w:delText>(</w:delText>
        </w:r>
      </w:del>
      <w:r w:rsidRPr="008B26D0">
        <w:t xml:space="preserve">Janda </w:t>
      </w:r>
      <w:hyperlink w:anchor="B20" w:history="1">
        <w:r w:rsidRPr="00813B5A">
          <w:rPr>
            <w:rStyle w:val="Hyperlink"/>
            <w:u w:val="none"/>
          </w:rPr>
          <w:t>2004</w:t>
        </w:r>
      </w:hyperlink>
      <w:r w:rsidRPr="008B26D0">
        <w:t xml:space="preserve">). The Russian prefixes described in Section </w:t>
      </w:r>
      <w:r w:rsidR="008B26D0" w:rsidRPr="008B26D0">
        <w:fldChar w:fldCharType="begin"/>
      </w:r>
      <w:r w:rsidR="008B26D0" w:rsidRPr="008B26D0">
        <w:instrText xml:space="preserve"> REF S10 \n \h \* MERGEFORMAT </w:instrText>
      </w:r>
      <w:r w:rsidR="008B26D0" w:rsidRPr="008B26D0">
        <w:fldChar w:fldCharType="separate"/>
      </w:r>
      <w:r w:rsidR="0087399C">
        <w:t>4</w:t>
      </w:r>
      <w:r w:rsidR="008B26D0" w:rsidRPr="008B26D0">
        <w:fldChar w:fldCharType="end"/>
      </w:r>
      <w:r w:rsidRPr="008B26D0">
        <w:t xml:space="preserve"> express both a </w:t>
      </w:r>
      <w:del w:id="589" w:author="Manuela Tecusan" w:date="2022-10-15T10:44:00Z">
        <w:r w:rsidRPr="008B26D0" w:rsidDel="00432DDF">
          <w:delText>“</w:delText>
        </w:r>
      </w:del>
      <w:r w:rsidRPr="008B26D0">
        <w:t>path</w:t>
      </w:r>
      <w:del w:id="590" w:author="Manuela Tecusan" w:date="2022-10-15T10:44:00Z">
        <w:r w:rsidRPr="008B26D0" w:rsidDel="00432DDF">
          <w:delText>”</w:delText>
        </w:r>
      </w:del>
      <w:r w:rsidRPr="008B26D0">
        <w:t xml:space="preserve"> </w:t>
      </w:r>
      <w:ins w:id="591" w:author="Manuela Tecusan" w:date="2022-10-18T16:29:00Z">
        <w:r w:rsidR="009A79CC">
          <w:t>(</w:t>
        </w:r>
      </w:ins>
      <w:r w:rsidRPr="008B26D0">
        <w:t>and related meanings</w:t>
      </w:r>
      <w:del w:id="592" w:author="Manuela Tecusan" w:date="2022-10-18T16:29:00Z">
        <w:r w:rsidRPr="008B26D0" w:rsidDel="009A79CC">
          <w:delText xml:space="preserve"> (see below</w:delText>
        </w:r>
      </w:del>
      <w:r w:rsidRPr="008B26D0">
        <w:t xml:space="preserve">) and </w:t>
      </w:r>
      <w:ins w:id="593" w:author="Manuela Tecusan" w:date="2022-10-18T16:29:00Z">
        <w:r w:rsidR="009A79CC">
          <w:t>p</w:t>
        </w:r>
      </w:ins>
      <w:del w:id="594" w:author="Manuela Tecusan" w:date="2022-10-18T16:29:00Z">
        <w:r w:rsidRPr="008B26D0" w:rsidDel="009A79CC">
          <w:delText>P</w:delText>
        </w:r>
      </w:del>
      <w:r w:rsidRPr="008B26D0">
        <w:t>erfective aspect (</w:t>
      </w:r>
      <w:ins w:id="595" w:author="Manuela Tecusan" w:date="2022-10-18T16:37:00Z">
        <w:r w:rsidR="00BF57A8">
          <w:t>abbrevi</w:t>
        </w:r>
      </w:ins>
      <w:del w:id="596" w:author="Manuela Tecusan" w:date="2022-10-18T16:37:00Z">
        <w:r w:rsidRPr="008B26D0" w:rsidDel="00BF57A8">
          <w:delText>annot</w:delText>
        </w:r>
      </w:del>
      <w:r w:rsidRPr="008B26D0">
        <w:t xml:space="preserve">ated as </w:t>
      </w:r>
      <w:r w:rsidRPr="008B26D0">
        <w:rPr>
          <w:smallCaps/>
        </w:rPr>
        <w:t>pfv</w:t>
      </w:r>
      <w:r w:rsidRPr="008B26D0">
        <w:t>). Th</w:t>
      </w:r>
      <w:ins w:id="597" w:author="Manuela Tecusan" w:date="2022-10-18T16:30:00Z">
        <w:r w:rsidR="009A79CC">
          <w:t>e current</w:t>
        </w:r>
      </w:ins>
      <w:del w:id="598" w:author="Manuela Tecusan" w:date="2022-10-18T16:30:00Z">
        <w:r w:rsidRPr="008B26D0" w:rsidDel="009A79CC">
          <w:delText>is</w:delText>
        </w:r>
      </w:del>
      <w:r w:rsidRPr="008B26D0">
        <w:t xml:space="preserve"> </w:t>
      </w:r>
      <w:del w:id="599" w:author="Manuela Tecusan" w:date="2022-10-18T16:30:00Z">
        <w:r w:rsidRPr="008B26D0" w:rsidDel="009A79CC">
          <w:delText xml:space="preserve">article </w:delText>
        </w:r>
      </w:del>
      <w:ins w:id="600" w:author="Manuela Tecusan" w:date="2022-10-18T16:30:00Z">
        <w:r w:rsidR="009A79CC">
          <w:t>entry</w:t>
        </w:r>
        <w:r w:rsidR="009A79CC" w:rsidRPr="008B26D0">
          <w:t xml:space="preserve"> </w:t>
        </w:r>
      </w:ins>
      <w:r w:rsidRPr="008B26D0">
        <w:t xml:space="preserve">focuses only on the polysemy of the </w:t>
      </w:r>
      <w:del w:id="601" w:author="Manuela Tecusan" w:date="2022-10-15T10:45:00Z">
        <w:r w:rsidRPr="008B26D0" w:rsidDel="00432DDF">
          <w:delText>“</w:delText>
        </w:r>
      </w:del>
      <w:r w:rsidRPr="008B26D0">
        <w:t>path</w:t>
      </w:r>
      <w:del w:id="602" w:author="Manuela Tecusan" w:date="2022-10-15T10:45:00Z">
        <w:r w:rsidRPr="008B26D0" w:rsidDel="00432DDF">
          <w:delText>”</w:delText>
        </w:r>
      </w:del>
      <w:r w:rsidRPr="008B26D0">
        <w:t xml:space="preserve"> and related meanings, which are distinct for each prefix. The meanings of the Czech derivational suffix -</w:t>
      </w:r>
      <w:r w:rsidRPr="008B26D0">
        <w:rPr>
          <w:i/>
          <w:iCs/>
        </w:rPr>
        <w:t>ník</w:t>
      </w:r>
      <w:r w:rsidRPr="008B26D0">
        <w:t xml:space="preserve"> are somewhat more abstract, but also combine with a specification that the resulting word is a noun. Here again </w:t>
      </w:r>
      <w:del w:id="603" w:author="Manuela Tecusan" w:date="2022-10-18T16:37:00Z">
        <w:r w:rsidRPr="008B26D0" w:rsidDel="00BF57A8">
          <w:delText xml:space="preserve">we </w:delText>
        </w:r>
      </w:del>
      <w:ins w:id="604" w:author="Manuela Tecusan" w:date="2022-10-18T16:37:00Z">
        <w:r w:rsidR="00BF57A8">
          <w:t>I</w:t>
        </w:r>
        <w:r w:rsidR="00BF57A8" w:rsidRPr="008B26D0">
          <w:t xml:space="preserve"> </w:t>
        </w:r>
      </w:ins>
      <w:r w:rsidRPr="008B26D0">
        <w:t>will focus on the abstract meanings</w:t>
      </w:r>
      <w:ins w:id="605" w:author="Manuela Tecusan" w:date="2022-10-18T16:38:00Z">
        <w:r w:rsidR="00BF57A8">
          <w:t>,</w:t>
        </w:r>
      </w:ins>
      <w:r w:rsidRPr="008B26D0">
        <w:t xml:space="preserve"> as described in Section </w:t>
      </w:r>
      <w:r w:rsidR="008B26D0" w:rsidRPr="008B26D0">
        <w:fldChar w:fldCharType="begin"/>
      </w:r>
      <w:r w:rsidR="008B26D0" w:rsidRPr="008B26D0">
        <w:instrText xml:space="preserve"> REF S2 \n \h \* MERGEFORMAT </w:instrText>
      </w:r>
      <w:r w:rsidR="008B26D0" w:rsidRPr="008B26D0">
        <w:fldChar w:fldCharType="separate"/>
      </w:r>
      <w:r w:rsidR="0087399C">
        <w:t>5</w:t>
      </w:r>
      <w:r w:rsidR="008B26D0" w:rsidRPr="008B26D0">
        <w:fldChar w:fldCharType="end"/>
      </w:r>
      <w:r w:rsidRPr="008B26D0">
        <w:t>.</w:t>
      </w:r>
    </w:p>
    <w:p w14:paraId="7FAEBE48" w14:textId="2882BAAF" w:rsidR="002A4081" w:rsidRPr="008B26D0" w:rsidRDefault="00C833CA" w:rsidP="009E5F92">
      <w:pPr>
        <w:pStyle w:val="H1"/>
      </w:pPr>
      <w:bookmarkStart w:id="606" w:name="S10"/>
      <w:r>
        <w:t xml:space="preserve">&lt;A&gt;4 </w:t>
      </w:r>
      <w:del w:id="607" w:author="007615" w:date="2021-11-25T19:36:00Z">
        <w:r w:rsidR="002A4081" w:rsidRPr="008B26D0" w:rsidDel="002B1A29">
          <w:delText>4</w:delText>
        </w:r>
        <w:r w:rsidR="002A4081" w:rsidRPr="008B26D0" w:rsidDel="002B1A29">
          <w:tab/>
        </w:r>
      </w:del>
      <w:r w:rsidR="002A4081" w:rsidRPr="008B26D0">
        <w:t xml:space="preserve">Case </w:t>
      </w:r>
      <w:del w:id="608" w:author="007615" w:date="2021-11-25T19:36:00Z">
        <w:r w:rsidR="002A4081" w:rsidRPr="008B26D0" w:rsidDel="002B1A29">
          <w:delText>s</w:delText>
        </w:r>
      </w:del>
      <w:r>
        <w:t>s</w:t>
      </w:r>
      <w:r w:rsidR="002A4081" w:rsidRPr="008B26D0">
        <w:t xml:space="preserve">tudy 1: Polysemy in Russian </w:t>
      </w:r>
      <w:del w:id="609" w:author="007615" w:date="2021-11-25T19:36:00Z">
        <w:r w:rsidR="002A4081" w:rsidRPr="008B26D0" w:rsidDel="002B1A29">
          <w:delText>v</w:delText>
        </w:r>
      </w:del>
      <w:r>
        <w:t>v</w:t>
      </w:r>
      <w:r w:rsidR="002A4081" w:rsidRPr="008B26D0">
        <w:t xml:space="preserve">erbal </w:t>
      </w:r>
      <w:del w:id="610" w:author="007615" w:date="2021-11-25T19:36:00Z">
        <w:r w:rsidR="002A4081" w:rsidRPr="008B26D0" w:rsidDel="002B1A29">
          <w:delText>p</w:delText>
        </w:r>
      </w:del>
      <w:r>
        <w:t>p</w:t>
      </w:r>
      <w:r w:rsidR="002A4081" w:rsidRPr="008B26D0">
        <w:t>refixes</w:t>
      </w:r>
      <w:bookmarkEnd w:id="606"/>
    </w:p>
    <w:p w14:paraId="6DC6C02C" w14:textId="615F223C" w:rsidR="002A4081" w:rsidRPr="008B26D0" w:rsidRDefault="00C833CA" w:rsidP="00A7521B">
      <w:pPr>
        <w:pStyle w:val="P0"/>
      </w:pPr>
      <w:r>
        <w:lastRenderedPageBreak/>
        <w:t>&lt;P&gt;</w:t>
      </w:r>
      <w:r w:rsidR="002A4081" w:rsidRPr="008B26D0">
        <w:t xml:space="preserve">A prominent pattern in the Russian verbal lexicon consists of </w:t>
      </w:r>
      <w:r w:rsidR="00361B00" w:rsidRPr="008B26D0">
        <w:t>imperfective simplex verbs that can combine with prefixes to yield perfec</w:t>
      </w:r>
      <w:r w:rsidR="002A4081" w:rsidRPr="008B26D0">
        <w:t xml:space="preserve">tive verbs. An example is the </w:t>
      </w:r>
      <w:r w:rsidR="00361B00" w:rsidRPr="008B26D0">
        <w:t>impe</w:t>
      </w:r>
      <w:r w:rsidR="002A4081" w:rsidRPr="008B26D0">
        <w:t xml:space="preserve">rfective </w:t>
      </w:r>
      <w:del w:id="611" w:author="Manuela Tecusan" w:date="2022-10-18T16:40:00Z">
        <w:r w:rsidR="002A4081" w:rsidRPr="008B26D0" w:rsidDel="00361B00">
          <w:delText xml:space="preserve">verb </w:delText>
        </w:r>
      </w:del>
      <w:r w:rsidR="002A4081" w:rsidRPr="008B26D0">
        <w:rPr>
          <w:i/>
          <w:iCs/>
        </w:rPr>
        <w:t>reza-t’</w:t>
      </w:r>
      <w:r w:rsidR="002A4081" w:rsidRPr="008B26D0">
        <w:t xml:space="preserve"> [cut.up-</w:t>
      </w:r>
      <w:r w:rsidR="002A4081" w:rsidRPr="008B26D0">
        <w:rPr>
          <w:smallCaps/>
        </w:rPr>
        <w:t>inf</w:t>
      </w:r>
      <w:r w:rsidR="002A4081" w:rsidRPr="008B26D0">
        <w:t xml:space="preserve">] and </w:t>
      </w:r>
      <w:del w:id="612" w:author="Manuela Tecusan" w:date="2022-10-18T16:41:00Z">
        <w:r w:rsidR="002A4081" w:rsidRPr="008B26D0" w:rsidDel="00361B00">
          <w:delText xml:space="preserve">its </w:delText>
        </w:r>
      </w:del>
      <w:ins w:id="613" w:author="Manuela Tecusan" w:date="2022-10-18T16:41:00Z">
        <w:r w:rsidR="00361B00">
          <w:t>the</w:t>
        </w:r>
        <w:r w:rsidR="00361B00" w:rsidRPr="008B26D0">
          <w:t xml:space="preserve"> </w:t>
        </w:r>
      </w:ins>
      <w:r w:rsidR="002A4081" w:rsidRPr="008B26D0">
        <w:t xml:space="preserve">prefixed </w:t>
      </w:r>
      <w:r w:rsidR="00361B00" w:rsidRPr="008B26D0">
        <w:t>pe</w:t>
      </w:r>
      <w:r w:rsidR="002A4081" w:rsidRPr="008B26D0">
        <w:t xml:space="preserve">rfective </w:t>
      </w:r>
      <w:r w:rsidR="002A4081" w:rsidRPr="008B26D0">
        <w:rPr>
          <w:i/>
          <w:iCs/>
        </w:rPr>
        <w:t>raz-reza-t’</w:t>
      </w:r>
      <w:r w:rsidR="002A4081" w:rsidRPr="008B26D0">
        <w:t xml:space="preserve"> [</w:t>
      </w:r>
      <w:r w:rsidR="002A4081" w:rsidRPr="008B26D0">
        <w:rPr>
          <w:smallCaps/>
        </w:rPr>
        <w:t>apart</w:t>
      </w:r>
      <w:r w:rsidR="002A4081" w:rsidRPr="008B26D0">
        <w:t>.</w:t>
      </w:r>
      <w:r w:rsidR="002A4081" w:rsidRPr="008B26D0">
        <w:rPr>
          <w:smallCaps/>
        </w:rPr>
        <w:t>pfv</w:t>
      </w:r>
      <w:r w:rsidR="002A4081" w:rsidRPr="008B26D0">
        <w:t>-cut.up-</w:t>
      </w:r>
      <w:r w:rsidR="002A4081" w:rsidRPr="008B26D0">
        <w:rPr>
          <w:smallCaps/>
        </w:rPr>
        <w:t>inf</w:t>
      </w:r>
      <w:r w:rsidR="002A4081" w:rsidRPr="008B26D0">
        <w:t xml:space="preserve">], both of which mean ‘cut up’. There are approximately </w:t>
      </w:r>
      <w:del w:id="614" w:author="007615" w:date="2021-11-25T22:11:00Z">
        <w:r w:rsidR="002A4081" w:rsidRPr="008B26D0" w:rsidDel="007E0A59">
          <w:delText>seventeen</w:delText>
        </w:r>
      </w:del>
      <w:ins w:id="615" w:author="007615" w:date="2021-11-25T22:11:00Z">
        <w:r w:rsidR="007E0A59">
          <w:t>17</w:t>
        </w:r>
      </w:ins>
      <w:r w:rsidR="002A4081" w:rsidRPr="008B26D0">
        <w:t xml:space="preserve"> prefixes like </w:t>
      </w:r>
      <w:r w:rsidR="002A4081" w:rsidRPr="008B26D0">
        <w:rPr>
          <w:i/>
          <w:iCs/>
        </w:rPr>
        <w:t>raz-</w:t>
      </w:r>
      <w:r w:rsidR="002A4081" w:rsidRPr="008B26D0">
        <w:t>; the exact number depends on whether or not some variants are considered allomorphs</w:t>
      </w:r>
      <w:ins w:id="616" w:author="Manuela Tecusan" w:date="2022-10-18T16:42:00Z">
        <w:r w:rsidR="00361B00">
          <w:t>, which is</w:t>
        </w:r>
      </w:ins>
      <w:r w:rsidR="002A4081" w:rsidRPr="008B26D0">
        <w:t xml:space="preserve"> </w:t>
      </w:r>
      <w:del w:id="617" w:author="Manuela Tecusan" w:date="2022-10-18T16:42:00Z">
        <w:r w:rsidR="002A4081" w:rsidRPr="008B26D0" w:rsidDel="00361B00">
          <w:delText>(</w:delText>
        </w:r>
      </w:del>
      <w:r w:rsidR="002A4081" w:rsidRPr="008B26D0">
        <w:t xml:space="preserve">a matter of controversy </w:t>
      </w:r>
      <w:del w:id="618" w:author="Manuela Tecusan" w:date="2022-10-18T16:42:00Z">
        <w:r w:rsidR="002A4081" w:rsidRPr="008B26D0" w:rsidDel="00361B00">
          <w:delText xml:space="preserve">for </w:delText>
        </w:r>
      </w:del>
      <w:ins w:id="619" w:author="Manuela Tecusan" w:date="2022-10-18T16:42:00Z">
        <w:r w:rsidR="00361B00">
          <w:t>where</w:t>
        </w:r>
        <w:r w:rsidR="00361B00" w:rsidRPr="008B26D0">
          <w:t xml:space="preserve"> </w:t>
        </w:r>
      </w:ins>
      <w:r w:rsidR="002A4081" w:rsidRPr="008B26D0">
        <w:t xml:space="preserve">the prefixes </w:t>
      </w:r>
      <w:r w:rsidR="002A4081" w:rsidRPr="008B26D0">
        <w:rPr>
          <w:i/>
          <w:iCs/>
        </w:rPr>
        <w:t>o(b)-</w:t>
      </w:r>
      <w:r w:rsidR="002A4081" w:rsidRPr="008B26D0">
        <w:t xml:space="preserve"> and </w:t>
      </w:r>
      <w:r w:rsidR="002A4081" w:rsidRPr="008B26D0">
        <w:rPr>
          <w:i/>
          <w:iCs/>
        </w:rPr>
        <w:t>v(o)z-</w:t>
      </w:r>
      <w:ins w:id="620" w:author="Manuela Tecusan" w:date="2022-10-18T16:42:00Z">
        <w:r w:rsidR="00361B00">
          <w:t xml:space="preserve"> are concerned</w:t>
        </w:r>
      </w:ins>
      <w:del w:id="621" w:author="Manuela Tecusan" w:date="2022-10-18T16:42:00Z">
        <w:r w:rsidR="002A4081" w:rsidRPr="008B26D0" w:rsidDel="00361B00">
          <w:delText>,</w:delText>
        </w:r>
      </w:del>
      <w:r w:rsidR="002A4081" w:rsidRPr="008B26D0">
        <w:t xml:space="preserve"> </w:t>
      </w:r>
      <w:del w:id="622" w:author="Manuela Tecusan" w:date="2022-10-18T16:42:00Z">
        <w:r w:rsidR="002A4081" w:rsidRPr="008B26D0" w:rsidDel="00361B00">
          <w:delText>cf.</w:delText>
        </w:r>
      </w:del>
      <w:ins w:id="623" w:author="Manuela Tecusan" w:date="2022-10-18T16:42:00Z">
        <w:r w:rsidR="00361B00">
          <w:t>(see</w:t>
        </w:r>
      </w:ins>
      <w:r w:rsidR="002A4081" w:rsidRPr="008B26D0">
        <w:t xml:space="preserve"> Endresen </w:t>
      </w:r>
      <w:hyperlink w:anchor="B11" w:history="1">
        <w:r w:rsidR="002A4081" w:rsidRPr="00813B5A">
          <w:rPr>
            <w:rStyle w:val="Hyperlink"/>
            <w:u w:val="none"/>
          </w:rPr>
          <w:t>2015</w:t>
        </w:r>
      </w:hyperlink>
      <w:r w:rsidR="002A4081" w:rsidRPr="008B26D0">
        <w:t xml:space="preserve">). All </w:t>
      </w:r>
      <w:del w:id="624" w:author="Manuela Tecusan" w:date="2022-10-18T16:42:00Z">
        <w:r w:rsidR="002A4081" w:rsidRPr="008B26D0" w:rsidDel="00361B00">
          <w:delText xml:space="preserve">of </w:delText>
        </w:r>
      </w:del>
      <w:r w:rsidR="002A4081" w:rsidRPr="008B26D0">
        <w:t xml:space="preserve">the Russian perfectivizing prefixes can express a path, </w:t>
      </w:r>
      <w:ins w:id="625" w:author="Manuela Tecusan" w:date="2022-10-18T16:44:00Z">
        <w:r w:rsidR="00F74605">
          <w:t xml:space="preserve">which is </w:t>
        </w:r>
      </w:ins>
      <w:r w:rsidR="002A4081" w:rsidRPr="008B26D0">
        <w:t xml:space="preserve">usually most obvious when </w:t>
      </w:r>
      <w:ins w:id="626" w:author="Manuela Tecusan" w:date="2022-10-18T16:44:00Z">
        <w:r w:rsidR="00F74605">
          <w:t xml:space="preserve">they </w:t>
        </w:r>
      </w:ins>
      <w:r w:rsidR="002A4081" w:rsidRPr="008B26D0">
        <w:t>combine</w:t>
      </w:r>
      <w:del w:id="627" w:author="Manuela Tecusan" w:date="2022-10-18T16:44:00Z">
        <w:r w:rsidR="002A4081" w:rsidRPr="008B26D0" w:rsidDel="00F74605">
          <w:delText>d</w:delText>
        </w:r>
      </w:del>
      <w:r w:rsidR="002A4081" w:rsidRPr="008B26D0">
        <w:t xml:space="preserve"> with verbs of motion (Tolskaya </w:t>
      </w:r>
      <w:hyperlink w:anchor="B43" w:history="1">
        <w:r w:rsidR="002A4081" w:rsidRPr="00813B5A">
          <w:rPr>
            <w:rStyle w:val="Hyperlink"/>
            <w:u w:val="none"/>
          </w:rPr>
          <w:t>2014</w:t>
        </w:r>
      </w:hyperlink>
      <w:ins w:id="628" w:author="007615" w:date="2021-11-25T19:37:00Z">
        <w:r w:rsidR="002B1A29" w:rsidRPr="008B26D0">
          <w:t>;</w:t>
        </w:r>
      </w:ins>
      <w:del w:id="629" w:author="007615" w:date="2021-11-25T19:37:00Z">
        <w:r w:rsidR="002A4081" w:rsidRPr="008B26D0" w:rsidDel="002B1A29">
          <w:delText>,</w:delText>
        </w:r>
      </w:del>
      <w:r w:rsidR="002A4081" w:rsidRPr="008B26D0">
        <w:t xml:space="preserve"> Nesset </w:t>
      </w:r>
      <w:hyperlink w:anchor="B31" w:history="1">
        <w:r w:rsidR="002A4081" w:rsidRPr="00813B5A">
          <w:rPr>
            <w:rStyle w:val="Hyperlink"/>
            <w:u w:val="none"/>
          </w:rPr>
          <w:t>2020</w:t>
        </w:r>
      </w:hyperlink>
      <w:r w:rsidR="002A4081" w:rsidRPr="008B26D0">
        <w:t xml:space="preserve">; </w:t>
      </w:r>
      <w:del w:id="630" w:author="Manuela Tecusan" w:date="2022-10-18T16:44:00Z">
        <w:r w:rsidR="002A4081" w:rsidRPr="008B26D0" w:rsidDel="00F74605">
          <w:delText>cf.</w:delText>
        </w:r>
      </w:del>
      <w:ins w:id="631" w:author="Manuela Tecusan" w:date="2022-10-18T16:45:00Z">
        <w:r w:rsidR="00F74605">
          <w:t>for</w:t>
        </w:r>
      </w:ins>
      <w:r w:rsidR="002A4081" w:rsidRPr="008B26D0">
        <w:t xml:space="preserve"> comparable Croatian prefix semantics</w:t>
      </w:r>
      <w:ins w:id="632" w:author="Manuela Tecusan" w:date="2022-10-18T16:45:00Z">
        <w:r w:rsidR="00F90FB7">
          <w:t>,</w:t>
        </w:r>
      </w:ins>
      <w:r w:rsidR="002A4081" w:rsidRPr="008B26D0">
        <w:t xml:space="preserve"> </w:t>
      </w:r>
      <w:del w:id="633" w:author="Manuela Tecusan" w:date="2022-10-18T16:45:00Z">
        <w:r w:rsidR="002A4081" w:rsidRPr="008B26D0" w:rsidDel="00F90FB7">
          <w:delText xml:space="preserve">in </w:delText>
        </w:r>
      </w:del>
      <w:ins w:id="634" w:author="Manuela Tecusan" w:date="2022-10-18T16:45:00Z">
        <w:r w:rsidR="00F90FB7">
          <w:t>see</w:t>
        </w:r>
        <w:r w:rsidR="00F90FB7" w:rsidRPr="008B26D0">
          <w:t xml:space="preserve"> </w:t>
        </w:r>
      </w:ins>
      <w:r w:rsidR="002A4081" w:rsidRPr="008B26D0">
        <w:t xml:space="preserve">Belaj and Buljan </w:t>
      </w:r>
      <w:hyperlink w:anchor="B6" w:history="1">
        <w:r w:rsidR="002A4081" w:rsidRPr="00813B5A">
          <w:rPr>
            <w:rStyle w:val="Hyperlink"/>
            <w:u w:val="none"/>
          </w:rPr>
          <w:t>2016</w:t>
        </w:r>
      </w:hyperlink>
      <w:r w:rsidR="002A4081" w:rsidRPr="008B26D0">
        <w:t xml:space="preserve">). For example, if we add </w:t>
      </w:r>
      <w:r w:rsidR="002A4081" w:rsidRPr="008B26D0">
        <w:rPr>
          <w:i/>
          <w:iCs/>
        </w:rPr>
        <w:t>raz</w:t>
      </w:r>
      <w:r w:rsidR="002A4081" w:rsidRPr="008B26D0">
        <w:t xml:space="preserve">- to the verb </w:t>
      </w:r>
      <w:r w:rsidR="002A4081" w:rsidRPr="008B26D0">
        <w:rPr>
          <w:i/>
          <w:iCs/>
        </w:rPr>
        <w:t>vez-ti</w:t>
      </w:r>
      <w:r w:rsidR="002A4081" w:rsidRPr="008B26D0">
        <w:t xml:space="preserve"> ‘convey by vehicle’, the result is </w:t>
      </w:r>
      <w:r w:rsidR="002A4081" w:rsidRPr="008B26D0">
        <w:rPr>
          <w:i/>
          <w:iCs/>
        </w:rPr>
        <w:t>raz-vez-ti</w:t>
      </w:r>
      <w:r w:rsidR="002A4081" w:rsidRPr="008B26D0">
        <w:t xml:space="preserve"> [</w:t>
      </w:r>
      <w:r w:rsidR="002A4081" w:rsidRPr="008B26D0">
        <w:rPr>
          <w:smallCaps/>
        </w:rPr>
        <w:t>apart</w:t>
      </w:r>
      <w:r w:rsidR="002A4081" w:rsidRPr="008B26D0">
        <w:t>.</w:t>
      </w:r>
      <w:r w:rsidR="002A4081" w:rsidRPr="008B26D0">
        <w:rPr>
          <w:smallCaps/>
        </w:rPr>
        <w:t>pfv</w:t>
      </w:r>
      <w:r w:rsidR="002A4081" w:rsidRPr="008B26D0">
        <w:t>-convey-</w:t>
      </w:r>
      <w:r w:rsidR="002A4081" w:rsidRPr="008B26D0">
        <w:rPr>
          <w:smallCaps/>
        </w:rPr>
        <w:t>inf</w:t>
      </w:r>
      <w:r w:rsidR="002A4081" w:rsidRPr="008B26D0">
        <w:t xml:space="preserve">] ‘deliver to various places by vehicle’. The </w:t>
      </w:r>
      <w:del w:id="635" w:author="Manuela Tecusan" w:date="2022-10-16T16:05:00Z">
        <w:r w:rsidR="002A4081" w:rsidRPr="008B26D0" w:rsidDel="002B5800">
          <w:delText>“</w:delText>
        </w:r>
      </w:del>
      <w:r w:rsidR="002A4081" w:rsidRPr="008B26D0">
        <w:t>path</w:t>
      </w:r>
      <w:del w:id="636" w:author="Manuela Tecusan" w:date="2022-10-16T16:05:00Z">
        <w:r w:rsidR="002A4081" w:rsidRPr="008B26D0" w:rsidDel="002B5800">
          <w:delText>”</w:delText>
        </w:r>
      </w:del>
      <w:r w:rsidR="002A4081" w:rsidRPr="008B26D0">
        <w:t xml:space="preserve"> meanings of the Russian prefixes result from their etymological associations with prepositions. The path meaning of a prefix is</w:t>
      </w:r>
      <w:ins w:id="637" w:author="Manuela Tecusan" w:date="2022-10-18T16:46:00Z">
        <w:r w:rsidR="0031721E">
          <w:t>,</w:t>
        </w:r>
      </w:ins>
      <w:r w:rsidR="002A4081" w:rsidRPr="008B26D0">
        <w:t xml:space="preserve"> typically</w:t>
      </w:r>
      <w:ins w:id="638" w:author="Manuela Tecusan" w:date="2022-10-18T16:47:00Z">
        <w:r w:rsidR="0031721E">
          <w:t>,</w:t>
        </w:r>
      </w:ins>
      <w:r w:rsidR="002A4081" w:rsidRPr="008B26D0">
        <w:t xml:space="preserve"> </w:t>
      </w:r>
      <w:del w:id="639" w:author="Manuela Tecusan" w:date="2022-10-18T16:47:00Z">
        <w:r w:rsidR="002A4081" w:rsidRPr="008B26D0" w:rsidDel="0031721E">
          <w:delText xml:space="preserve">the </w:delText>
        </w:r>
      </w:del>
      <w:ins w:id="640" w:author="Manuela Tecusan" w:date="2022-10-18T16:47:00Z">
        <w:r w:rsidR="0031721E">
          <w:t>its</w:t>
        </w:r>
        <w:r w:rsidR="0031721E" w:rsidRPr="008B26D0">
          <w:t xml:space="preserve"> </w:t>
        </w:r>
      </w:ins>
      <w:r w:rsidR="002A4081" w:rsidRPr="008B26D0">
        <w:t xml:space="preserve">most concrete and prototypical meaning. Each prefix (except </w:t>
      </w:r>
      <w:r w:rsidR="002A4081" w:rsidRPr="008B26D0">
        <w:rPr>
          <w:i/>
          <w:iCs/>
        </w:rPr>
        <w:t xml:space="preserve">v- </w:t>
      </w:r>
      <w:r w:rsidR="002A4081" w:rsidRPr="008B26D0">
        <w:t>‘</w:t>
      </w:r>
      <w:r w:rsidR="002A4081" w:rsidRPr="008B26D0">
        <w:rPr>
          <w:smallCaps/>
        </w:rPr>
        <w:t>into’</w:t>
      </w:r>
      <w:r w:rsidR="002A4081" w:rsidRPr="008B26D0">
        <w:t>) has a larger network of meanings</w:t>
      </w:r>
      <w:ins w:id="641" w:author="Manuela Tecusan" w:date="2022-10-18T16:47:00Z">
        <w:r w:rsidR="0031721E">
          <w:t>,</w:t>
        </w:r>
      </w:ins>
      <w:r w:rsidR="002A4081" w:rsidRPr="008B26D0">
        <w:t xml:space="preserve"> </w:t>
      </w:r>
      <w:del w:id="642" w:author="Manuela Tecusan" w:date="2022-10-18T16:47:00Z">
        <w:r w:rsidR="002A4081" w:rsidRPr="008B26D0" w:rsidDel="0031721E">
          <w:delText xml:space="preserve">that </w:delText>
        </w:r>
      </w:del>
      <w:ins w:id="643" w:author="Manuela Tecusan" w:date="2022-10-18T16:47:00Z">
        <w:r w:rsidR="0031721E">
          <w:t>which</w:t>
        </w:r>
        <w:r w:rsidR="0031721E" w:rsidRPr="008B26D0">
          <w:t xml:space="preserve"> </w:t>
        </w:r>
      </w:ins>
      <w:r w:rsidR="002A4081" w:rsidRPr="008B26D0">
        <w:t xml:space="preserve">are related to the prototypical path meaning, and many of the meanings also have metaphorical extensions. Table </w:t>
      </w:r>
      <w:r w:rsidR="006020F4">
        <w:fldChar w:fldCharType="begin"/>
      </w:r>
      <w:r w:rsidR="006020F4">
        <w:instrText xml:space="preserve"> REF F1 \h \* MERGEFORMAT </w:instrText>
      </w:r>
      <w:r w:rsidR="006020F4">
        <w:fldChar w:fldCharType="separate"/>
      </w:r>
      <w:r w:rsidR="0087399C" w:rsidRPr="008B26D0">
        <w:rPr>
          <w:shd w:val="clear" w:color="auto" w:fill="BEBEBE"/>
        </w:rPr>
        <w:t>1</w:t>
      </w:r>
      <w:r w:rsidR="006020F4">
        <w:fldChar w:fldCharType="end"/>
      </w:r>
      <w:r w:rsidR="002A4081" w:rsidRPr="008B26D0">
        <w:t xml:space="preserve"> gives an overview of both the path meanings and the other</w:t>
      </w:r>
      <w:ins w:id="644" w:author="Manuela Tecusan" w:date="2022-10-18T16:48:00Z">
        <w:r w:rsidR="0031721E">
          <w:t>,</w:t>
        </w:r>
      </w:ins>
      <w:r w:rsidR="002A4081" w:rsidRPr="008B26D0">
        <w:t xml:space="preserve"> related meanings of the Russian perfectivizing prefixes. All </w:t>
      </w:r>
      <w:del w:id="645" w:author="Manuela Tecusan" w:date="2022-10-18T16:48:00Z">
        <w:r w:rsidR="002A4081" w:rsidRPr="008B26D0" w:rsidDel="0031721E">
          <w:delText xml:space="preserve">of </w:delText>
        </w:r>
      </w:del>
      <w:r w:rsidR="002A4081" w:rsidRPr="008B26D0">
        <w:t xml:space="preserve">the verbs in Table </w:t>
      </w:r>
      <w:r w:rsidR="006020F4">
        <w:fldChar w:fldCharType="begin"/>
      </w:r>
      <w:r w:rsidR="006020F4">
        <w:instrText xml:space="preserve"> REF F1 \h \* MERGEFORMAT </w:instrText>
      </w:r>
      <w:r w:rsidR="006020F4">
        <w:fldChar w:fldCharType="separate"/>
      </w:r>
      <w:r w:rsidR="0087399C" w:rsidRPr="008B26D0">
        <w:rPr>
          <w:shd w:val="clear" w:color="auto" w:fill="BEBEBE"/>
        </w:rPr>
        <w:t>1</w:t>
      </w:r>
      <w:r w:rsidR="006020F4">
        <w:fldChar w:fldCharType="end"/>
      </w:r>
      <w:r w:rsidR="002A4081" w:rsidRPr="008B26D0">
        <w:t xml:space="preserve"> are cited in the infinitive form.</w:t>
      </w:r>
    </w:p>
    <w:p w14:paraId="7D9AD029" w14:textId="77777777" w:rsidR="00914A67" w:rsidRPr="008B26D0" w:rsidRDefault="00914A67" w:rsidP="00A7521B">
      <w:pPr>
        <w:pStyle w:val="P0"/>
      </w:pPr>
      <w:r>
        <w:t>&lt;TAB1&gt;</w:t>
      </w:r>
    </w:p>
    <w:p w14:paraId="7CC7471A" w14:textId="49EE53EF" w:rsidR="002A4081" w:rsidRDefault="002A4081" w:rsidP="00440B90">
      <w:pPr>
        <w:pStyle w:val="IP0"/>
      </w:pPr>
      <w:r w:rsidRPr="008B26D0">
        <w:t xml:space="preserve">Table </w:t>
      </w:r>
      <w:r w:rsidR="006020F4">
        <w:fldChar w:fldCharType="begin"/>
      </w:r>
      <w:r w:rsidR="006020F4">
        <w:instrText xml:space="preserve"> REF F1 \h \* MERGEFORMAT </w:instrText>
      </w:r>
      <w:r w:rsidR="006020F4">
        <w:fldChar w:fldCharType="separate"/>
      </w:r>
      <w:r w:rsidR="0087399C" w:rsidRPr="008B26D0">
        <w:rPr>
          <w:shd w:val="clear" w:color="auto" w:fill="BEBEBE"/>
        </w:rPr>
        <w:t>1</w:t>
      </w:r>
      <w:r w:rsidR="006020F4">
        <w:fldChar w:fldCharType="end"/>
      </w:r>
      <w:r w:rsidRPr="008B26D0">
        <w:t xml:space="preserve"> is a compilation of analyses from several sources in which the relationships </w:t>
      </w:r>
      <w:del w:id="646" w:author="Manuela Tecusan" w:date="2022-10-18T16:55:00Z">
        <w:r w:rsidRPr="008B26D0" w:rsidDel="00841F6D">
          <w:delText>of the</w:delText>
        </w:r>
      </w:del>
      <w:ins w:id="647" w:author="Manuela Tecusan" w:date="2022-10-18T16:55:00Z">
        <w:r w:rsidR="00841F6D">
          <w:t>between</w:t>
        </w:r>
      </w:ins>
      <w:r w:rsidRPr="008B26D0">
        <w:t xml:space="preserve"> meanings are discussed (Leblanc </w:t>
      </w:r>
      <w:hyperlink w:anchor="B28" w:history="1">
        <w:r w:rsidRPr="00813B5A">
          <w:rPr>
            <w:rStyle w:val="Hyperlink"/>
            <w:u w:val="none"/>
          </w:rPr>
          <w:t>2010</w:t>
        </w:r>
      </w:hyperlink>
      <w:ins w:id="648" w:author="007615" w:date="2021-11-25T19:38:00Z">
        <w:r w:rsidR="002B1A29" w:rsidRPr="008B26D0">
          <w:t>;</w:t>
        </w:r>
      </w:ins>
      <w:del w:id="649" w:author="007615" w:date="2021-11-25T19:38:00Z">
        <w:r w:rsidRPr="008B26D0" w:rsidDel="002B1A29">
          <w:delText>,</w:delText>
        </w:r>
      </w:del>
      <w:r w:rsidRPr="008B26D0">
        <w:t xml:space="preserve"> Viimaranta </w:t>
      </w:r>
      <w:hyperlink w:anchor="B47" w:history="1">
        <w:r w:rsidRPr="00813B5A">
          <w:rPr>
            <w:rStyle w:val="Hyperlink"/>
            <w:u w:val="none"/>
          </w:rPr>
          <w:t>2012</w:t>
        </w:r>
      </w:hyperlink>
      <w:ins w:id="650" w:author="007615" w:date="2021-11-25T19:38:00Z">
        <w:r w:rsidR="002B1A29" w:rsidRPr="008B26D0">
          <w:t>;</w:t>
        </w:r>
      </w:ins>
      <w:del w:id="651" w:author="007615" w:date="2021-11-25T19:38:00Z">
        <w:r w:rsidRPr="008B26D0" w:rsidDel="002B1A29">
          <w:delText>,</w:delText>
        </w:r>
      </w:del>
      <w:r w:rsidRPr="008B26D0">
        <w:t xml:space="preserve"> Janda et al. </w:t>
      </w:r>
      <w:hyperlink w:anchor="B22" w:history="1">
        <w:r w:rsidRPr="00813B5A">
          <w:rPr>
            <w:rStyle w:val="Hyperlink"/>
            <w:u w:val="none"/>
          </w:rPr>
          <w:t>2013</w:t>
        </w:r>
      </w:hyperlink>
      <w:r w:rsidRPr="008B26D0">
        <w:t>)</w:t>
      </w:r>
      <w:ins w:id="652" w:author="Manuela Tecusan" w:date="2022-10-18T16:54:00Z">
        <w:r w:rsidR="008B77DE">
          <w:t>;</w:t>
        </w:r>
      </w:ins>
      <w:del w:id="653" w:author="Manuela Tecusan" w:date="2022-10-18T16:54:00Z">
        <w:r w:rsidRPr="008B26D0" w:rsidDel="008B77DE">
          <w:delText>,</w:delText>
        </w:r>
      </w:del>
      <w:r w:rsidRPr="008B26D0">
        <w:t xml:space="preserve"> and the meanings of thousands of prefix</w:t>
      </w:r>
      <w:del w:id="654" w:author="007615" w:date="2021-11-25T19:38:00Z">
        <w:r w:rsidRPr="008B26D0" w:rsidDel="002B1A29">
          <w:delText xml:space="preserve"> </w:delText>
        </w:r>
      </w:del>
      <w:ins w:id="655" w:author="007615" w:date="2021-11-25T19:38:00Z">
        <w:r w:rsidR="002B1A29" w:rsidRPr="008B26D0">
          <w:t> </w:t>
        </w:r>
      </w:ins>
      <w:r w:rsidRPr="008B26D0">
        <w:t>+</w:t>
      </w:r>
      <w:ins w:id="656" w:author="007615" w:date="2021-11-25T19:38:00Z">
        <w:r w:rsidR="002B1A29" w:rsidRPr="008B26D0">
          <w:t> </w:t>
        </w:r>
      </w:ins>
      <w:del w:id="657" w:author="007615" w:date="2021-11-25T19:38:00Z">
        <w:r w:rsidRPr="008B26D0" w:rsidDel="002B1A29">
          <w:delText xml:space="preserve"> </w:delText>
        </w:r>
      </w:del>
      <w:r w:rsidRPr="008B26D0">
        <w:t xml:space="preserve">verb combinations are presented in detail at </w:t>
      </w:r>
      <w:hyperlink r:id="rId17" w:history="1">
        <w:r w:rsidRPr="008B77DE">
          <w:rPr>
            <w:rStyle w:val="Hyperlink"/>
            <w:color w:val="auto"/>
            <w:u w:val="none"/>
          </w:rPr>
          <w:t>http://emptyprefixes.uit.no/book.htm</w:t>
        </w:r>
      </w:hyperlink>
      <w:r w:rsidRPr="008B26D0">
        <w:t xml:space="preserve">. Table </w:t>
      </w:r>
      <w:r w:rsidR="006020F4">
        <w:fldChar w:fldCharType="begin"/>
      </w:r>
      <w:r w:rsidR="006020F4">
        <w:instrText xml:space="preserve"> REF F1 \h \* MERGEFORMAT </w:instrText>
      </w:r>
      <w:r w:rsidR="006020F4">
        <w:fldChar w:fldCharType="separate"/>
      </w:r>
      <w:r w:rsidR="0087399C" w:rsidRPr="008B26D0">
        <w:rPr>
          <w:shd w:val="clear" w:color="auto" w:fill="BEBEBE"/>
        </w:rPr>
        <w:t>1</w:t>
      </w:r>
      <w:r w:rsidR="006020F4">
        <w:fldChar w:fldCharType="end"/>
      </w:r>
      <w:r w:rsidRPr="008B26D0">
        <w:t xml:space="preserve"> does not include prefixes that do not perfectivize verbs, such as </w:t>
      </w:r>
      <w:r w:rsidRPr="008B26D0">
        <w:rPr>
          <w:i/>
          <w:iCs/>
        </w:rPr>
        <w:t>pred</w:t>
      </w:r>
      <w:r w:rsidRPr="008B26D0">
        <w:t xml:space="preserve">- in </w:t>
      </w:r>
      <w:r w:rsidRPr="008B26D0">
        <w:rPr>
          <w:i/>
          <w:iCs/>
        </w:rPr>
        <w:t>pred-čuvstvova-t’</w:t>
      </w:r>
      <w:r w:rsidRPr="008B26D0">
        <w:t xml:space="preserve"> [</w:t>
      </w:r>
      <w:r w:rsidRPr="008B26D0">
        <w:rPr>
          <w:smallCaps/>
        </w:rPr>
        <w:t>before</w:t>
      </w:r>
      <w:r w:rsidRPr="008B26D0">
        <w:t>-feel-</w:t>
      </w:r>
      <w:r w:rsidRPr="008B26D0">
        <w:rPr>
          <w:smallCaps/>
        </w:rPr>
        <w:t>inf</w:t>
      </w:r>
      <w:r w:rsidRPr="008B26D0">
        <w:t>] ‘anticipate’. Prefixes that end in a consonant</w:t>
      </w:r>
      <w:ins w:id="658" w:author="Manuela Tecusan" w:date="2022-10-18T16:55:00Z">
        <w:r w:rsidR="00841F6D">
          <w:t>,</w:t>
        </w:r>
      </w:ins>
      <w:r w:rsidRPr="008B26D0">
        <w:t xml:space="preserve"> like </w:t>
      </w:r>
      <w:r w:rsidRPr="008B26D0">
        <w:rPr>
          <w:i/>
          <w:iCs/>
        </w:rPr>
        <w:t>iz-</w:t>
      </w:r>
      <w:ins w:id="659" w:author="Manuela Tecusan" w:date="2022-10-18T16:56:00Z">
        <w:r w:rsidR="00841F6D">
          <w:t>,</w:t>
        </w:r>
      </w:ins>
      <w:r w:rsidRPr="008B26D0">
        <w:rPr>
          <w:i/>
          <w:iCs/>
        </w:rPr>
        <w:t xml:space="preserve"> </w:t>
      </w:r>
      <w:r w:rsidRPr="008B26D0">
        <w:t>may add a fleeting vowel -</w:t>
      </w:r>
      <w:r w:rsidRPr="008B26D0">
        <w:rPr>
          <w:i/>
          <w:iCs/>
        </w:rPr>
        <w:t>o</w:t>
      </w:r>
      <w:r w:rsidRPr="008B26D0">
        <w:t xml:space="preserve">- before stems that begin with a consonant cluster, as in </w:t>
      </w:r>
      <w:r w:rsidRPr="008B26D0">
        <w:rPr>
          <w:i/>
          <w:iCs/>
        </w:rPr>
        <w:t>izo-j-ti</w:t>
      </w:r>
      <w:r w:rsidRPr="008B26D0">
        <w:t xml:space="preserve"> </w:t>
      </w:r>
      <w:r w:rsidRPr="008B26D0">
        <w:rPr>
          <w:smallCaps/>
        </w:rPr>
        <w:t>[out.of.a container.pfv-</w:t>
      </w:r>
      <w:r w:rsidRPr="008B26D0">
        <w:t>walk</w:t>
      </w:r>
      <w:r w:rsidRPr="008B26D0">
        <w:rPr>
          <w:smallCaps/>
        </w:rPr>
        <w:t xml:space="preserve">-inf] </w:t>
      </w:r>
      <w:r w:rsidRPr="008B26D0">
        <w:t xml:space="preserve">‘emanate from’. Prefixes that end in </w:t>
      </w:r>
      <w:ins w:id="660" w:author="Manuela Tecusan" w:date="2022-10-18T16:56:00Z">
        <w:r w:rsidR="00841F6D">
          <w:t>-</w:t>
        </w:r>
      </w:ins>
      <w:r w:rsidRPr="008B26D0">
        <w:rPr>
          <w:i/>
          <w:iCs/>
        </w:rPr>
        <w:t>z</w:t>
      </w:r>
      <w:ins w:id="661" w:author="Manuela Tecusan" w:date="2022-10-18T16:56:00Z">
        <w:r w:rsidR="00841F6D">
          <w:t>,</w:t>
        </w:r>
      </w:ins>
      <w:r w:rsidRPr="008B26D0">
        <w:t xml:space="preserve"> like </w:t>
      </w:r>
      <w:r w:rsidRPr="008B26D0">
        <w:rPr>
          <w:i/>
          <w:iCs/>
        </w:rPr>
        <w:t>iz-</w:t>
      </w:r>
      <w:ins w:id="662" w:author="Manuela Tecusan" w:date="2022-10-18T16:57:00Z">
        <w:r w:rsidR="00841F6D">
          <w:t>,</w:t>
        </w:r>
      </w:ins>
      <w:r w:rsidRPr="008B26D0">
        <w:rPr>
          <w:i/>
          <w:iCs/>
        </w:rPr>
        <w:t xml:space="preserve"> </w:t>
      </w:r>
      <w:r w:rsidRPr="008B26D0">
        <w:t xml:space="preserve">will devoice to </w:t>
      </w:r>
      <w:r w:rsidRPr="008B26D0">
        <w:rPr>
          <w:i/>
          <w:iCs/>
        </w:rPr>
        <w:t>s</w:t>
      </w:r>
      <w:r w:rsidRPr="008B26D0">
        <w:t xml:space="preserve"> (reflected orthographically) before stems </w:t>
      </w:r>
      <w:ins w:id="663" w:author="Manuela Tecusan" w:date="2022-10-18T16:57:00Z">
        <w:r w:rsidR="00841F6D">
          <w:t xml:space="preserve">that </w:t>
        </w:r>
      </w:ins>
      <w:r w:rsidRPr="008B26D0">
        <w:t>begin</w:t>
      </w:r>
      <w:del w:id="664" w:author="Manuela Tecusan" w:date="2022-10-18T16:57:00Z">
        <w:r w:rsidRPr="008B26D0" w:rsidDel="00841F6D">
          <w:delText>ning</w:delText>
        </w:r>
      </w:del>
      <w:r w:rsidRPr="008B26D0">
        <w:t xml:space="preserve"> with a voiceless obstruent, as in </w:t>
      </w:r>
      <w:r w:rsidRPr="008B26D0">
        <w:rPr>
          <w:i/>
          <w:iCs/>
        </w:rPr>
        <w:t>is-pisat’</w:t>
      </w:r>
      <w:r w:rsidRPr="008B26D0">
        <w:t xml:space="preserve"> </w:t>
      </w:r>
      <w:r w:rsidRPr="008B26D0">
        <w:rPr>
          <w:smallCaps/>
        </w:rPr>
        <w:t>[exhaust.a.surface.pfv-</w:t>
      </w:r>
      <w:r w:rsidRPr="008B26D0">
        <w:t>write</w:t>
      </w:r>
      <w:r w:rsidRPr="008B26D0">
        <w:rPr>
          <w:smallCaps/>
        </w:rPr>
        <w:t xml:space="preserve">-inf] </w:t>
      </w:r>
      <w:r w:rsidRPr="008B26D0">
        <w:t>‘fill up with writing’.</w:t>
      </w:r>
    </w:p>
    <w:p w14:paraId="03FF98AD" w14:textId="268DE3D1" w:rsidR="002A4081" w:rsidRPr="008B26D0" w:rsidDel="007B6B84" w:rsidRDefault="002A4081">
      <w:pPr>
        <w:pStyle w:val="IP0"/>
        <w:rPr>
          <w:del w:id="665" w:author="Manuela Tecusan" w:date="2022-10-18T17:25:00Z"/>
        </w:rPr>
      </w:pPr>
      <w:r w:rsidRPr="008B26D0">
        <w:t xml:space="preserve">Each row </w:t>
      </w:r>
      <w:del w:id="666" w:author="Manuela Tecusan" w:date="2022-10-18T16:58:00Z">
        <w:r w:rsidRPr="008B26D0" w:rsidDel="00841F6D">
          <w:delText xml:space="preserve">of </w:delText>
        </w:r>
      </w:del>
      <w:ins w:id="667" w:author="Manuela Tecusan" w:date="2022-10-18T16:58:00Z">
        <w:r w:rsidR="00841F6D">
          <w:t>in</w:t>
        </w:r>
        <w:r w:rsidR="00841F6D" w:rsidRPr="008B26D0">
          <w:t xml:space="preserve"> </w:t>
        </w:r>
      </w:ins>
      <w:r w:rsidRPr="008B26D0">
        <w:t xml:space="preserve">Table </w:t>
      </w:r>
      <w:r w:rsidR="006020F4">
        <w:fldChar w:fldCharType="begin"/>
      </w:r>
      <w:r w:rsidR="006020F4">
        <w:instrText xml:space="preserve"> REF F1 \h \* MERGEFORMAT </w:instrText>
      </w:r>
      <w:r w:rsidR="006020F4">
        <w:fldChar w:fldCharType="separate"/>
      </w:r>
      <w:r w:rsidR="0087399C" w:rsidRPr="008B26D0">
        <w:rPr>
          <w:shd w:val="clear" w:color="auto" w:fill="BEBEBE"/>
        </w:rPr>
        <w:t>1</w:t>
      </w:r>
      <w:r w:rsidR="006020F4">
        <w:fldChar w:fldCharType="end"/>
      </w:r>
      <w:r w:rsidRPr="008B26D0">
        <w:t xml:space="preserve"> presents information and examples relevant to a given prefix. The first row, for </w:t>
      </w:r>
      <w:del w:id="668" w:author="Manuela Tecusan" w:date="2022-10-18T16:59:00Z">
        <w:r w:rsidRPr="008B26D0" w:rsidDel="00841F6D">
          <w:delText>example</w:delText>
        </w:r>
      </w:del>
      <w:ins w:id="669" w:author="Manuela Tecusan" w:date="2022-10-18T16:59:00Z">
        <w:r w:rsidR="00841F6D">
          <w:t>instance</w:t>
        </w:r>
      </w:ins>
      <w:r w:rsidRPr="008B26D0">
        <w:t xml:space="preserve">, presents the prefix </w:t>
      </w:r>
      <w:r w:rsidRPr="008B26D0">
        <w:rPr>
          <w:i/>
          <w:iCs/>
        </w:rPr>
        <w:t xml:space="preserve">do- </w:t>
      </w:r>
      <w:r w:rsidRPr="008B26D0">
        <w:t>‘</w:t>
      </w:r>
      <w:r w:rsidRPr="008B26D0">
        <w:rPr>
          <w:smallCaps/>
        </w:rPr>
        <w:t>reach the end</w:t>
      </w:r>
      <w:r w:rsidRPr="008B26D0">
        <w:t xml:space="preserve">’. The prototypical path meaning of each prefix is given in the second column of </w:t>
      </w:r>
      <w:ins w:id="670" w:author="Manuela Tecusan" w:date="2022-10-18T16:59:00Z">
        <w:r w:rsidR="00841F6D">
          <w:t>the t</w:t>
        </w:r>
      </w:ins>
      <w:del w:id="671" w:author="Manuela Tecusan" w:date="2022-10-18T16:59:00Z">
        <w:r w:rsidRPr="008B26D0" w:rsidDel="00841F6D">
          <w:delText>T</w:delText>
        </w:r>
      </w:del>
      <w:r w:rsidRPr="008B26D0">
        <w:t>able</w:t>
      </w:r>
      <w:del w:id="672" w:author="Manuela Tecusan" w:date="2022-10-18T16:59:00Z">
        <w:r w:rsidRPr="008B26D0" w:rsidDel="00841F6D">
          <w:delText xml:space="preserve"> </w:delText>
        </w:r>
        <w:r w:rsidR="006020F4" w:rsidDel="00841F6D">
          <w:fldChar w:fldCharType="begin"/>
        </w:r>
        <w:r w:rsidR="006020F4" w:rsidDel="00841F6D">
          <w:delInstrText xml:space="preserve"> REF F1 \h \* MERGEFORMAT </w:delInstrText>
        </w:r>
        <w:r w:rsidR="006020F4" w:rsidDel="00841F6D">
          <w:fldChar w:fldCharType="separate"/>
        </w:r>
        <w:r w:rsidR="0087399C" w:rsidRPr="008B26D0" w:rsidDel="00841F6D">
          <w:rPr>
            <w:shd w:val="clear" w:color="auto" w:fill="BEBEBE"/>
          </w:rPr>
          <w:delText>1</w:delText>
        </w:r>
        <w:r w:rsidR="006020F4" w:rsidDel="00841F6D">
          <w:fldChar w:fldCharType="end"/>
        </w:r>
      </w:del>
      <w:r w:rsidRPr="008B26D0">
        <w:t xml:space="preserve">, along with an example of the path meaning when the prefix is combined with the verb </w:t>
      </w:r>
      <w:r w:rsidRPr="008B26D0">
        <w:rPr>
          <w:i/>
          <w:iCs/>
        </w:rPr>
        <w:t>id-ti</w:t>
      </w:r>
      <w:r w:rsidRPr="008B26D0">
        <w:t xml:space="preserve"> ‘walk’, which </w:t>
      </w:r>
      <w:del w:id="673" w:author="Manuela Tecusan" w:date="2022-10-18T17:00:00Z">
        <w:r w:rsidRPr="008B26D0" w:rsidDel="00841F6D">
          <w:delText xml:space="preserve">is </w:delText>
        </w:r>
      </w:del>
      <w:r w:rsidRPr="008B26D0">
        <w:t>contract</w:t>
      </w:r>
      <w:ins w:id="674" w:author="Manuela Tecusan" w:date="2022-10-18T17:00:00Z">
        <w:r w:rsidR="00841F6D">
          <w:t>s</w:t>
        </w:r>
      </w:ins>
      <w:del w:id="675" w:author="Manuela Tecusan" w:date="2022-10-18T17:00:00Z">
        <w:r w:rsidRPr="008B26D0" w:rsidDel="00841F6D">
          <w:delText>ed</w:delText>
        </w:r>
      </w:del>
      <w:r w:rsidRPr="008B26D0">
        <w:t xml:space="preserve"> to </w:t>
      </w:r>
      <w:ins w:id="676" w:author="Manuela Tecusan" w:date="2022-10-18T17:00:00Z">
        <w:r w:rsidR="00841F6D">
          <w:noBreakHyphen/>
        </w:r>
      </w:ins>
      <w:del w:id="677" w:author="Manuela Tecusan" w:date="2022-10-18T17:00:00Z">
        <w:r w:rsidRPr="008B26D0" w:rsidDel="00841F6D">
          <w:rPr>
            <w:i/>
            <w:iCs/>
          </w:rPr>
          <w:delText>-</w:delText>
        </w:r>
      </w:del>
      <w:r w:rsidRPr="008B26D0">
        <w:rPr>
          <w:i/>
          <w:iCs/>
        </w:rPr>
        <w:t>j-ti</w:t>
      </w:r>
      <w:r w:rsidRPr="008B26D0">
        <w:t xml:space="preserve"> in combination with prefixes. For the prefix </w:t>
      </w:r>
      <w:r w:rsidRPr="008B26D0">
        <w:rPr>
          <w:i/>
          <w:iCs/>
        </w:rPr>
        <w:t>do</w:t>
      </w:r>
      <w:r w:rsidRPr="008B26D0">
        <w:t xml:space="preserve">-, the path meaning is </w:t>
      </w:r>
      <w:r w:rsidRPr="008B26D0">
        <w:rPr>
          <w:smallCaps/>
        </w:rPr>
        <w:t>reach the end</w:t>
      </w:r>
      <w:r w:rsidRPr="008B26D0">
        <w:t xml:space="preserve">, </w:t>
      </w:r>
      <w:r w:rsidRPr="008B26D0">
        <w:lastRenderedPageBreak/>
        <w:t xml:space="preserve">and the combination with ‘walk’ is </w:t>
      </w:r>
      <w:r w:rsidRPr="008B26D0">
        <w:rPr>
          <w:i/>
          <w:iCs/>
        </w:rPr>
        <w:t>do-j-ti</w:t>
      </w:r>
      <w:r w:rsidRPr="008B26D0">
        <w:rPr>
          <w:smallCaps/>
        </w:rPr>
        <w:t xml:space="preserve"> [reach.the.end.pfv-</w:t>
      </w:r>
      <w:r w:rsidRPr="008B26D0">
        <w:t>walk</w:t>
      </w:r>
      <w:r w:rsidRPr="008B26D0">
        <w:rPr>
          <w:smallCaps/>
        </w:rPr>
        <w:t>-inf] ‘</w:t>
      </w:r>
      <w:r w:rsidRPr="008B26D0">
        <w:t xml:space="preserve">reach a place on foot’. The third column of Table </w:t>
      </w:r>
      <w:r w:rsidR="006020F4">
        <w:fldChar w:fldCharType="begin"/>
      </w:r>
      <w:r w:rsidR="006020F4">
        <w:instrText xml:space="preserve"> REF F1 \h \* MERGEFORMAT </w:instrText>
      </w:r>
      <w:r w:rsidR="006020F4">
        <w:fldChar w:fldCharType="separate"/>
      </w:r>
      <w:r w:rsidR="0087399C" w:rsidRPr="008B26D0">
        <w:rPr>
          <w:shd w:val="clear" w:color="auto" w:fill="BEBEBE"/>
        </w:rPr>
        <w:t>1</w:t>
      </w:r>
      <w:r w:rsidR="006020F4">
        <w:fldChar w:fldCharType="end"/>
      </w:r>
      <w:r w:rsidRPr="008B26D0">
        <w:t xml:space="preserve"> lists the other meanings of the given prefix. All </w:t>
      </w:r>
      <w:del w:id="678" w:author="Manuela Tecusan" w:date="2022-10-18T17:01:00Z">
        <w:r w:rsidRPr="008B26D0" w:rsidDel="00841F6D">
          <w:delText xml:space="preserve">of </w:delText>
        </w:r>
      </w:del>
      <w:r w:rsidRPr="008B26D0">
        <w:t xml:space="preserve">the meanings of a given prefix listed in the third column are related to the prototypical path meaning, and the relationships among the meanings structure the polysemy of the prefix. For </w:t>
      </w:r>
      <w:r w:rsidRPr="008B26D0">
        <w:rPr>
          <w:i/>
          <w:iCs/>
        </w:rPr>
        <w:t xml:space="preserve">do- </w:t>
      </w:r>
      <w:r w:rsidRPr="008B26D0">
        <w:t>‘</w:t>
      </w:r>
      <w:r w:rsidRPr="008B26D0">
        <w:rPr>
          <w:smallCaps/>
        </w:rPr>
        <w:t>reach the end</w:t>
      </w:r>
      <w:r w:rsidRPr="008B26D0">
        <w:t xml:space="preserve">’, the related meanings are </w:t>
      </w:r>
      <w:r w:rsidRPr="008B26D0">
        <w:rPr>
          <w:smallCaps/>
        </w:rPr>
        <w:t xml:space="preserve">excess </w:t>
      </w:r>
      <w:r w:rsidRPr="008B26D0">
        <w:t>and</w:t>
      </w:r>
      <w:r w:rsidRPr="008B26D0">
        <w:rPr>
          <w:smallCaps/>
        </w:rPr>
        <w:t xml:space="preserve"> add</w:t>
      </w:r>
      <w:r w:rsidRPr="008B26D0">
        <w:t xml:space="preserve">. In the fourth column of Table </w:t>
      </w:r>
      <w:r w:rsidR="006020F4">
        <w:fldChar w:fldCharType="begin"/>
      </w:r>
      <w:r w:rsidR="006020F4">
        <w:instrText xml:space="preserve"> REF F1 \h \* MERGEFORMAT </w:instrText>
      </w:r>
      <w:r w:rsidR="006020F4">
        <w:fldChar w:fldCharType="separate"/>
      </w:r>
      <w:r w:rsidR="0087399C" w:rsidRPr="008B26D0">
        <w:rPr>
          <w:shd w:val="clear" w:color="auto" w:fill="BEBEBE"/>
        </w:rPr>
        <w:t>1</w:t>
      </w:r>
      <w:r w:rsidR="006020F4">
        <w:fldChar w:fldCharType="end"/>
      </w:r>
      <w:r w:rsidRPr="008B26D0">
        <w:t xml:space="preserve"> there is an example </w:t>
      </w:r>
      <w:ins w:id="679" w:author="Manuela Tecusan" w:date="2022-10-18T17:04:00Z">
        <w:r w:rsidR="00841F6D">
          <w:t xml:space="preserve">designed </w:t>
        </w:r>
      </w:ins>
      <w:r w:rsidRPr="008B26D0">
        <w:t xml:space="preserve">to illustrate one of the related meanings </w:t>
      </w:r>
      <w:del w:id="680" w:author="Manuela Tecusan" w:date="2022-10-18T17:03:00Z">
        <w:r w:rsidRPr="008B26D0" w:rsidDel="00841F6D">
          <w:delText xml:space="preserve">for </w:delText>
        </w:r>
      </w:del>
      <w:ins w:id="681" w:author="Manuela Tecusan" w:date="2022-10-18T17:03:00Z">
        <w:r w:rsidR="00841F6D">
          <w:t>of</w:t>
        </w:r>
        <w:r w:rsidR="00841F6D" w:rsidRPr="008B26D0">
          <w:t xml:space="preserve"> </w:t>
        </w:r>
      </w:ins>
      <w:r w:rsidRPr="008B26D0">
        <w:t>the prefix</w:t>
      </w:r>
      <w:del w:id="682" w:author="Manuela Tecusan" w:date="2022-10-18T17:06:00Z">
        <w:r w:rsidRPr="008B26D0" w:rsidDel="00230758">
          <w:delText>,</w:delText>
        </w:r>
      </w:del>
      <w:r w:rsidRPr="008B26D0">
        <w:t xml:space="preserve"> </w:t>
      </w:r>
      <w:del w:id="683" w:author="Manuela Tecusan" w:date="2022-10-18T17:06:00Z">
        <w:r w:rsidRPr="008B26D0" w:rsidDel="00230758">
          <w:delText xml:space="preserve">with </w:delText>
        </w:r>
      </w:del>
      <w:ins w:id="684" w:author="Manuela Tecusan" w:date="2022-10-18T17:06:00Z">
        <w:r w:rsidR="00230758">
          <w:t>through</w:t>
        </w:r>
        <w:r w:rsidR="00230758" w:rsidRPr="008B26D0">
          <w:t xml:space="preserve"> </w:t>
        </w:r>
      </w:ins>
      <w:r w:rsidRPr="008B26D0">
        <w:t xml:space="preserve">this format: </w:t>
      </w:r>
      <w:r w:rsidRPr="008B26D0">
        <w:rPr>
          <w:i/>
          <w:iCs/>
        </w:rPr>
        <w:t>li-t’</w:t>
      </w:r>
      <w:r w:rsidRPr="008B26D0">
        <w:t xml:space="preserve"> ‘pour’ &gt; </w:t>
      </w:r>
      <w:r w:rsidRPr="008B26D0">
        <w:rPr>
          <w:smallCaps/>
        </w:rPr>
        <w:t>add</w:t>
      </w:r>
      <w:r w:rsidRPr="008B26D0">
        <w:t xml:space="preserve"> &gt; </w:t>
      </w:r>
      <w:r w:rsidRPr="008B26D0">
        <w:rPr>
          <w:i/>
          <w:iCs/>
        </w:rPr>
        <w:t>do-li-t’</w:t>
      </w:r>
      <w:r w:rsidRPr="008B26D0">
        <w:t xml:space="preserve"> ‘add by pouring’. </w:t>
      </w:r>
      <w:del w:id="685" w:author="Manuela Tecusan" w:date="2022-10-18T17:07:00Z">
        <w:r w:rsidRPr="008B26D0" w:rsidDel="00230758">
          <w:delText>This means that</w:delText>
        </w:r>
      </w:del>
      <w:ins w:id="686" w:author="Manuela Tecusan" w:date="2022-10-18T17:07:00Z">
        <w:r w:rsidR="00230758">
          <w:t>In other words,</w:t>
        </w:r>
      </w:ins>
      <w:r w:rsidRPr="008B26D0">
        <w:t xml:space="preserve"> if we take the </w:t>
      </w:r>
      <w:r w:rsidR="00841F6D" w:rsidRPr="008B26D0">
        <w:t xml:space="preserve">imperfective </w:t>
      </w:r>
      <w:r w:rsidRPr="008B26D0">
        <w:t xml:space="preserve">simplex verb </w:t>
      </w:r>
      <w:r w:rsidRPr="008B26D0">
        <w:rPr>
          <w:i/>
          <w:iCs/>
        </w:rPr>
        <w:t>li-t’</w:t>
      </w:r>
      <w:ins w:id="687" w:author="Manuela Tecusan" w:date="2022-10-18T17:06:00Z">
        <w:r w:rsidR="00230758">
          <w:t>,</w:t>
        </w:r>
      </w:ins>
      <w:r w:rsidRPr="008B26D0">
        <w:t xml:space="preserve"> which means ‘pour’</w:t>
      </w:r>
      <w:ins w:id="688" w:author="Manuela Tecusan" w:date="2022-10-18T17:03:00Z">
        <w:r w:rsidR="00841F6D">
          <w:t>,</w:t>
        </w:r>
      </w:ins>
      <w:r w:rsidRPr="008B26D0">
        <w:t xml:space="preserve"> and combine it with the prefix </w:t>
      </w:r>
      <w:r w:rsidRPr="008B26D0">
        <w:rPr>
          <w:i/>
          <w:iCs/>
        </w:rPr>
        <w:t>do-</w:t>
      </w:r>
      <w:r w:rsidRPr="008B26D0">
        <w:t xml:space="preserve"> with the meaning </w:t>
      </w:r>
      <w:r w:rsidRPr="008B26D0">
        <w:rPr>
          <w:smallCaps/>
        </w:rPr>
        <w:t>add</w:t>
      </w:r>
      <w:r w:rsidRPr="008B26D0">
        <w:t xml:space="preserve">, we get the </w:t>
      </w:r>
      <w:r w:rsidR="00841F6D" w:rsidRPr="008B26D0">
        <w:t xml:space="preserve">perfective </w:t>
      </w:r>
      <w:r w:rsidRPr="008B26D0">
        <w:t xml:space="preserve">verb </w:t>
      </w:r>
      <w:r w:rsidRPr="008B26D0">
        <w:rPr>
          <w:i/>
          <w:iCs/>
        </w:rPr>
        <w:t>do-li-t’</w:t>
      </w:r>
      <w:r w:rsidRPr="008B26D0">
        <w:t xml:space="preserve"> with the meaning ‘add by pouring’. The prefix </w:t>
      </w:r>
      <w:r w:rsidRPr="008B26D0">
        <w:rPr>
          <w:i/>
          <w:iCs/>
        </w:rPr>
        <w:t>v-</w:t>
      </w:r>
      <w:r w:rsidRPr="008B26D0">
        <w:t xml:space="preserve"> has only a path meaning, so columns three and four are blank. Instead of listing examples for the prefix </w:t>
      </w:r>
      <w:r w:rsidRPr="008B26D0">
        <w:rPr>
          <w:i/>
          <w:iCs/>
        </w:rPr>
        <w:t xml:space="preserve">raz- </w:t>
      </w:r>
      <w:r w:rsidRPr="008B26D0">
        <w:t>‘</w:t>
      </w:r>
      <w:r w:rsidRPr="008B26D0">
        <w:rPr>
          <w:smallCaps/>
        </w:rPr>
        <w:t>apart’</w:t>
      </w:r>
      <w:r w:rsidRPr="008B26D0">
        <w:t xml:space="preserve">, </w:t>
      </w:r>
      <w:del w:id="689" w:author="Manuela Tecusan" w:date="2022-10-18T17:08:00Z">
        <w:r w:rsidRPr="008B26D0" w:rsidDel="00230758">
          <w:delText xml:space="preserve">we </w:delText>
        </w:r>
      </w:del>
      <w:ins w:id="690" w:author="Manuela Tecusan" w:date="2022-10-18T17:08:00Z">
        <w:r w:rsidR="00230758">
          <w:t>I</w:t>
        </w:r>
        <w:r w:rsidR="00230758" w:rsidRPr="008B26D0">
          <w:t xml:space="preserve"> </w:t>
        </w:r>
      </w:ins>
      <w:r w:rsidRPr="008B26D0">
        <w:t>refer to the examples in the remainder of this section.</w:t>
      </w:r>
    </w:p>
    <w:p w14:paraId="3D4C8140" w14:textId="52D61C30" w:rsidR="00230758" w:rsidRDefault="00230758" w:rsidP="00440B90">
      <w:pPr>
        <w:pStyle w:val="IP0"/>
        <w:rPr>
          <w:ins w:id="691" w:author="Manuela Tecusan" w:date="2022-10-18T17:08:00Z"/>
        </w:rPr>
      </w:pPr>
    </w:p>
    <w:p w14:paraId="7F90CB6F" w14:textId="4BF6CB3D" w:rsidR="002A4081" w:rsidRDefault="002A4081" w:rsidP="00440B90">
      <w:pPr>
        <w:pStyle w:val="IP0"/>
      </w:pPr>
      <w:r w:rsidRPr="008B26D0">
        <w:t xml:space="preserve">Table </w:t>
      </w:r>
      <w:r w:rsidR="006020F4">
        <w:fldChar w:fldCharType="begin"/>
      </w:r>
      <w:r w:rsidR="006020F4">
        <w:instrText xml:space="preserve"> REF F1 \h \* MERGEFORMAT </w:instrText>
      </w:r>
      <w:r w:rsidR="006020F4">
        <w:fldChar w:fldCharType="separate"/>
      </w:r>
      <w:r w:rsidR="0087399C" w:rsidRPr="008B26D0">
        <w:rPr>
          <w:shd w:val="clear" w:color="auto" w:fill="BEBEBE"/>
        </w:rPr>
        <w:t>1</w:t>
      </w:r>
      <w:r w:rsidR="006020F4">
        <w:fldChar w:fldCharType="end"/>
      </w:r>
      <w:r w:rsidRPr="008B26D0">
        <w:t xml:space="preserve"> is meant to give an overall impression of the extent of polysemy in the system of Russian perfectivizing verbal prefixes. In the remainder of this section</w:t>
      </w:r>
      <w:del w:id="692" w:author="Manuela Tecusan" w:date="2022-10-18T17:25:00Z">
        <w:r w:rsidRPr="008B26D0" w:rsidDel="007B6B84">
          <w:delText>,</w:delText>
        </w:r>
      </w:del>
      <w:r w:rsidRPr="008B26D0">
        <w:t xml:space="preserve"> </w:t>
      </w:r>
      <w:del w:id="693" w:author="Manuela Tecusan" w:date="2022-10-18T17:25:00Z">
        <w:r w:rsidRPr="008B26D0" w:rsidDel="007B6B84">
          <w:delText xml:space="preserve">we </w:delText>
        </w:r>
      </w:del>
      <w:ins w:id="694" w:author="Manuela Tecusan" w:date="2022-10-18T17:25:00Z">
        <w:r w:rsidR="007B6B84">
          <w:t>I</w:t>
        </w:r>
        <w:r w:rsidR="007B6B84" w:rsidRPr="008B26D0">
          <w:t xml:space="preserve"> </w:t>
        </w:r>
      </w:ins>
      <w:r w:rsidRPr="008B26D0">
        <w:t xml:space="preserve">examine in more detail the polysemy of one of these prefixes, namely </w:t>
      </w:r>
      <w:r w:rsidRPr="008B26D0">
        <w:rPr>
          <w:i/>
          <w:iCs/>
        </w:rPr>
        <w:t>raz</w:t>
      </w:r>
      <w:r w:rsidRPr="008B26D0">
        <w:t>- ‘</w:t>
      </w:r>
      <w:r w:rsidRPr="008B26D0">
        <w:rPr>
          <w:smallCaps/>
        </w:rPr>
        <w:t>apart’</w:t>
      </w:r>
      <w:r w:rsidRPr="008B26D0">
        <w:t xml:space="preserve">, visualized in Figure </w:t>
      </w:r>
      <w:r w:rsidR="006020F4">
        <w:fldChar w:fldCharType="begin"/>
      </w:r>
      <w:r w:rsidR="006020F4">
        <w:instrText xml:space="preserve"> REF F6 \h \* MERGEFORMAT </w:instrText>
      </w:r>
      <w:r w:rsidR="006020F4">
        <w:fldChar w:fldCharType="separate"/>
      </w:r>
      <w:r w:rsidR="0087399C" w:rsidRPr="008B26D0">
        <w:rPr>
          <w:shd w:val="clear" w:color="auto" w:fill="BEBEBE"/>
        </w:rPr>
        <w:t>1</w:t>
      </w:r>
      <w:r w:rsidR="006020F4">
        <w:fldChar w:fldCharType="end"/>
      </w:r>
      <w:r w:rsidRPr="008B26D0">
        <w:t>.</w:t>
      </w:r>
    </w:p>
    <w:p w14:paraId="4F04F132" w14:textId="2C5320B4" w:rsidR="00C833CA" w:rsidRPr="008B26D0" w:rsidRDefault="00C833CA" w:rsidP="00A7521B">
      <w:pPr>
        <w:pStyle w:val="P0"/>
      </w:pPr>
      <w:r>
        <w:t>&lt;FIG1&gt;</w:t>
      </w:r>
    </w:p>
    <w:p w14:paraId="70D95011" w14:textId="2A47BB07" w:rsidR="002A4081" w:rsidRPr="008B26D0" w:rsidRDefault="002A4081" w:rsidP="00440B90">
      <w:pPr>
        <w:pStyle w:val="IP0"/>
      </w:pPr>
      <w:r w:rsidRPr="008B26D0">
        <w:t xml:space="preserve">The radial category depicted in Figure </w:t>
      </w:r>
      <w:r w:rsidR="006020F4">
        <w:fldChar w:fldCharType="begin"/>
      </w:r>
      <w:r w:rsidR="006020F4">
        <w:instrText xml:space="preserve"> REF F6 \h \* MERGEFORMAT </w:instrText>
      </w:r>
      <w:r w:rsidR="006020F4">
        <w:fldChar w:fldCharType="separate"/>
      </w:r>
      <w:r w:rsidR="0087399C" w:rsidRPr="008B26D0">
        <w:rPr>
          <w:shd w:val="clear" w:color="auto" w:fill="BEBEBE"/>
        </w:rPr>
        <w:t>1</w:t>
      </w:r>
      <w:r w:rsidR="006020F4">
        <w:fldChar w:fldCharType="end"/>
      </w:r>
      <w:r w:rsidRPr="008B26D0">
        <w:t xml:space="preserve"> shows the </w:t>
      </w:r>
      <w:r w:rsidRPr="008B26D0">
        <w:rPr>
          <w:smallCaps/>
        </w:rPr>
        <w:t>apart</w:t>
      </w:r>
      <w:r w:rsidRPr="008B26D0">
        <w:t xml:space="preserve"> meaning as the central prototype</w:t>
      </w:r>
      <w:ins w:id="695" w:author="Manuela Tecusan" w:date="2022-10-18T17:28:00Z">
        <w:r w:rsidR="007B6B84">
          <w:t>; its</w:t>
        </w:r>
      </w:ins>
      <w:del w:id="696" w:author="Manuela Tecusan" w:date="2022-10-18T17:28:00Z">
        <w:r w:rsidRPr="008B26D0" w:rsidDel="007B6B84">
          <w:delText xml:space="preserve"> with</w:delText>
        </w:r>
      </w:del>
      <w:r w:rsidRPr="008B26D0">
        <w:t xml:space="preserve"> associative links to the remaining meanings </w:t>
      </w:r>
      <w:ins w:id="697" w:author="Manuela Tecusan" w:date="2022-10-18T17:29:00Z">
        <w:r w:rsidR="007B6B84">
          <w:t>are explain</w:t>
        </w:r>
      </w:ins>
      <w:del w:id="698" w:author="Manuela Tecusan" w:date="2022-10-18T17:29:00Z">
        <w:r w:rsidRPr="008B26D0" w:rsidDel="007B6B84">
          <w:delText>motivat</w:delText>
        </w:r>
      </w:del>
      <w:r w:rsidRPr="008B26D0">
        <w:t xml:space="preserve">ed by transitional or closely related examples. </w:t>
      </w:r>
      <w:del w:id="699" w:author="Manuela Tecusan" w:date="2022-10-18T17:29:00Z">
        <w:r w:rsidRPr="008B26D0" w:rsidDel="007B6B84">
          <w:delText xml:space="preserve">We </w:delText>
        </w:r>
      </w:del>
      <w:ins w:id="700" w:author="Manuela Tecusan" w:date="2022-10-18T17:29:00Z">
        <w:r w:rsidR="007B6B84">
          <w:t>I</w:t>
        </w:r>
        <w:r w:rsidR="007B6B84" w:rsidRPr="008B26D0">
          <w:t xml:space="preserve"> </w:t>
        </w:r>
      </w:ins>
      <w:r w:rsidRPr="008B26D0">
        <w:t xml:space="preserve">examine </w:t>
      </w:r>
      <w:del w:id="701" w:author="Manuela Tecusan" w:date="2022-10-18T17:31:00Z">
        <w:r w:rsidRPr="008B26D0" w:rsidDel="007B6B84">
          <w:delText xml:space="preserve">each of </w:delText>
        </w:r>
      </w:del>
      <w:r w:rsidRPr="008B26D0">
        <w:t>the</w:t>
      </w:r>
      <w:ins w:id="702" w:author="Manuela Tecusan" w:date="2022-10-18T17:31:00Z">
        <w:r w:rsidR="007B6B84">
          <w:t>se</w:t>
        </w:r>
      </w:ins>
      <w:r w:rsidRPr="008B26D0">
        <w:t xml:space="preserve"> meanings</w:t>
      </w:r>
      <w:del w:id="703" w:author="Manuela Tecusan" w:date="2022-10-18T17:30:00Z">
        <w:r w:rsidRPr="008B26D0" w:rsidDel="007B6B84">
          <w:delText xml:space="preserve"> </w:delText>
        </w:r>
      </w:del>
      <w:ins w:id="704" w:author="Manuela Tecusan" w:date="2022-10-18T17:30:00Z">
        <w:r w:rsidR="007B6B84">
          <w:t xml:space="preserve"> one by one</w:t>
        </w:r>
      </w:ins>
      <w:del w:id="705" w:author="Manuela Tecusan" w:date="2022-10-18T17:30:00Z">
        <w:r w:rsidRPr="008B26D0" w:rsidDel="007B6B84">
          <w:delText>in turn</w:delText>
        </w:r>
      </w:del>
      <w:ins w:id="706" w:author="Manuela Tecusan" w:date="2022-10-18T17:30:00Z">
        <w:r w:rsidR="007B6B84">
          <w:t xml:space="preserve"> and</w:t>
        </w:r>
      </w:ins>
      <w:del w:id="707" w:author="Manuela Tecusan" w:date="2022-10-18T17:30:00Z">
        <w:r w:rsidRPr="008B26D0" w:rsidDel="007B6B84">
          <w:delText>,</w:delText>
        </w:r>
      </w:del>
      <w:r w:rsidRPr="008B26D0">
        <w:t xml:space="preserve"> illustrate</w:t>
      </w:r>
      <w:ins w:id="708" w:author="Manuela Tecusan" w:date="2022-10-18T17:30:00Z">
        <w:r w:rsidR="007B6B84">
          <w:t xml:space="preserve"> them</w:t>
        </w:r>
      </w:ins>
      <w:del w:id="709" w:author="Manuela Tecusan" w:date="2022-10-18T17:30:00Z">
        <w:r w:rsidRPr="008B26D0" w:rsidDel="007B6B84">
          <w:delText>d</w:delText>
        </w:r>
      </w:del>
      <w:r w:rsidRPr="008B26D0">
        <w:t xml:space="preserve"> </w:t>
      </w:r>
      <w:del w:id="710" w:author="Manuela Tecusan" w:date="2022-10-18T17:30:00Z">
        <w:r w:rsidRPr="008B26D0" w:rsidDel="007B6B84">
          <w:delText xml:space="preserve">by </w:delText>
        </w:r>
      </w:del>
      <w:ins w:id="711" w:author="Manuela Tecusan" w:date="2022-10-18T17:30:00Z">
        <w:r w:rsidR="007B6B84">
          <w:t>with</w:t>
        </w:r>
        <w:r w:rsidR="007B6B84" w:rsidRPr="008B26D0">
          <w:t xml:space="preserve"> </w:t>
        </w:r>
      </w:ins>
      <w:r w:rsidRPr="008B26D0">
        <w:t xml:space="preserve">examples from the Russian National Corpus (ruscorpora.ru), each cited with its </w:t>
      </w:r>
      <w:del w:id="712" w:author="Manuela Tecusan" w:date="2022-10-16T16:05:00Z">
        <w:r w:rsidRPr="008B26D0" w:rsidDel="002B5800">
          <w:delText>“</w:delText>
        </w:r>
      </w:del>
      <w:ins w:id="713" w:author="Manuela Tecusan" w:date="2022-10-16T16:05:00Z">
        <w:r w:rsidR="002B5800">
          <w:t>‘</w:t>
        </w:r>
      </w:ins>
      <w:r w:rsidRPr="008B26D0">
        <w:t>passport</w:t>
      </w:r>
      <w:del w:id="714" w:author="Manuela Tecusan" w:date="2022-10-16T16:05:00Z">
        <w:r w:rsidRPr="008B26D0" w:rsidDel="002B5800">
          <w:delText>”</w:delText>
        </w:r>
      </w:del>
      <w:ins w:id="715" w:author="Manuela Tecusan" w:date="2022-10-16T16:05:00Z">
        <w:r w:rsidR="002B5800">
          <w:t>’</w:t>
        </w:r>
      </w:ins>
      <w:r w:rsidRPr="008B26D0">
        <w:t xml:space="preserve"> (author. </w:t>
      </w:r>
      <w:r w:rsidRPr="008B26D0">
        <w:rPr>
          <w:i/>
          <w:iCs/>
        </w:rPr>
        <w:t>title</w:t>
      </w:r>
      <w:r w:rsidRPr="008B26D0">
        <w:t xml:space="preserve">. year). This presentation condenses the analyses of </w:t>
      </w:r>
      <w:del w:id="716" w:author="Manuela Tecusan" w:date="2022-10-18T17:32:00Z">
        <w:r w:rsidRPr="008B26D0" w:rsidDel="007B6B84">
          <w:delText xml:space="preserve">over </w:delText>
        </w:r>
      </w:del>
      <w:ins w:id="717" w:author="Manuela Tecusan" w:date="2022-10-18T17:32:00Z">
        <w:r w:rsidR="007B6B84">
          <w:t>more than</w:t>
        </w:r>
        <w:r w:rsidR="007B6B84" w:rsidRPr="008B26D0">
          <w:t xml:space="preserve"> </w:t>
        </w:r>
      </w:ins>
      <w:del w:id="718" w:author="Manuela Tecusan" w:date="2022-10-18T17:32:00Z">
        <w:r w:rsidRPr="008B26D0" w:rsidDel="007B6B84">
          <w:delText>two hundred</w:delText>
        </w:r>
      </w:del>
      <w:ins w:id="719" w:author="Manuela Tecusan" w:date="2022-10-18T17:32:00Z">
        <w:r w:rsidR="007B6B84">
          <w:t>200</w:t>
        </w:r>
      </w:ins>
      <w:r w:rsidRPr="008B26D0">
        <w:t xml:space="preserve"> verb stems that combine with the prefix </w:t>
      </w:r>
      <w:r w:rsidRPr="008B26D0">
        <w:rPr>
          <w:i/>
          <w:iCs/>
        </w:rPr>
        <w:t>raz-</w:t>
      </w:r>
      <w:r w:rsidRPr="008B26D0">
        <w:t xml:space="preserve"> (</w:t>
      </w:r>
      <w:del w:id="720" w:author="Manuela Tecusan" w:date="2022-10-18T17:32:00Z">
        <w:r w:rsidRPr="008B26D0" w:rsidDel="007B6B84">
          <w:delText xml:space="preserve">see </w:delText>
        </w:r>
      </w:del>
      <w:r w:rsidRPr="008B26D0">
        <w:t xml:space="preserve">more </w:t>
      </w:r>
      <w:ins w:id="721" w:author="Manuela Tecusan" w:date="2022-10-18T17:32:00Z">
        <w:r w:rsidR="007B6B84">
          <w:t xml:space="preserve">can be found </w:t>
        </w:r>
      </w:ins>
      <w:r w:rsidRPr="008B26D0">
        <w:t xml:space="preserve">at </w:t>
      </w:r>
      <w:hyperlink r:id="rId18" w:history="1">
        <w:r w:rsidRPr="007B6B84">
          <w:rPr>
            <w:rStyle w:val="Hyperlink"/>
            <w:color w:val="auto"/>
            <w:u w:val="none"/>
          </w:rPr>
          <w:t>http://emptyprefixes.uit.no/raz_eng.htm</w:t>
        </w:r>
      </w:hyperlink>
      <w:r w:rsidRPr="008B26D0">
        <w:t>).</w:t>
      </w:r>
    </w:p>
    <w:p w14:paraId="5BE187D9" w14:textId="1ABA76F3" w:rsidR="002A4081" w:rsidRPr="008B26D0" w:rsidRDefault="00C833CA" w:rsidP="009E686B">
      <w:pPr>
        <w:pStyle w:val="Heading2"/>
      </w:pPr>
      <w:bookmarkStart w:id="722" w:name="S9"/>
      <w:r>
        <w:t>&lt;</w:t>
      </w:r>
      <w:r w:rsidR="00432DDF">
        <w:t xml:space="preserve">B&gt;4.1 </w:t>
      </w:r>
      <w:del w:id="723" w:author="007615" w:date="2021-11-25T20:08:00Z">
        <w:r w:rsidR="002A4081" w:rsidRPr="008B26D0" w:rsidDel="002B1A29">
          <w:delText xml:space="preserve">1. </w:delText>
        </w:r>
      </w:del>
      <w:r w:rsidR="002A4081" w:rsidRPr="008B26D0">
        <w:rPr>
          <w:rStyle w:val="fixed-case"/>
          <w:smallCaps/>
        </w:rPr>
        <w:t>apart</w:t>
      </w:r>
      <w:bookmarkEnd w:id="722"/>
    </w:p>
    <w:p w14:paraId="76256A6B" w14:textId="21CC900A" w:rsidR="002A4081" w:rsidRDefault="00432DDF" w:rsidP="002A4081">
      <w:r>
        <w:t>&lt;P&gt;</w:t>
      </w:r>
      <w:r w:rsidR="002A4081" w:rsidRPr="008B26D0">
        <w:t xml:space="preserve">The prototypical meaning of </w:t>
      </w:r>
      <w:r w:rsidR="002A4081" w:rsidRPr="008B26D0">
        <w:rPr>
          <w:i/>
          <w:iCs/>
        </w:rPr>
        <w:t>raz</w:t>
      </w:r>
      <w:r w:rsidR="002A4081" w:rsidRPr="008B26D0">
        <w:t>- involves the rendering of a unity into pieces, as in example (3), where the meaning of the prefix overlaps with the meaning of the verb root.</w:t>
      </w:r>
    </w:p>
    <w:p w14:paraId="3FBE91C2" w14:textId="2CBED76D" w:rsidR="00432DDF" w:rsidRPr="008B26D0" w:rsidRDefault="00432DDF" w:rsidP="002A4081">
      <w:r>
        <w:t>&lt;NEX&gt;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
        <w:gridCol w:w="8684"/>
      </w:tblGrid>
      <w:tr w:rsidR="008C5FC9" w:rsidRPr="008C5FC9" w14:paraId="6EF3A29E" w14:textId="77777777" w:rsidTr="00432DDF">
        <w:tc>
          <w:tcPr>
            <w:tcW w:w="558" w:type="dxa"/>
          </w:tcPr>
          <w:p w14:paraId="52EB1A70" w14:textId="77777777" w:rsidR="008C5FC9" w:rsidRPr="008C5FC9" w:rsidRDefault="008C5FC9" w:rsidP="007228A7">
            <w:pPr>
              <w:rPr>
                <w:iCs/>
              </w:rPr>
            </w:pPr>
            <w:r w:rsidRPr="008C5FC9">
              <w:rPr>
                <w:iCs/>
              </w:rPr>
              <w:t>(3)</w:t>
            </w:r>
          </w:p>
        </w:tc>
        <w:tc>
          <w:tcPr>
            <w:tcW w:w="8684" w:type="dxa"/>
          </w:tcPr>
          <w:p w14:paraId="20621CB2" w14:textId="77777777" w:rsidR="008C5FC9" w:rsidRPr="008C5FC9" w:rsidRDefault="008C5FC9" w:rsidP="007228A7">
            <w:r w:rsidRPr="008C5FC9">
              <w:rPr>
                <w:i/>
              </w:rPr>
              <w:t xml:space="preserve">Ja </w:t>
            </w:r>
            <w:r w:rsidRPr="008C5FC9">
              <w:rPr>
                <w:b/>
                <w:i/>
              </w:rPr>
              <w:t xml:space="preserve">ras-poro-l-a </w:t>
            </w:r>
            <w:r w:rsidRPr="008C5FC9">
              <w:rPr>
                <w:i/>
              </w:rPr>
              <w:t>rubašk-u</w:t>
            </w:r>
          </w:p>
        </w:tc>
      </w:tr>
      <w:tr w:rsidR="008C5FC9" w:rsidRPr="008C5FC9" w14:paraId="55851522" w14:textId="77777777" w:rsidTr="00432DDF">
        <w:tc>
          <w:tcPr>
            <w:tcW w:w="558" w:type="dxa"/>
          </w:tcPr>
          <w:p w14:paraId="13B26BF5" w14:textId="77777777" w:rsidR="008C5FC9" w:rsidRPr="008C5FC9" w:rsidRDefault="008C5FC9" w:rsidP="007228A7">
            <w:pPr>
              <w:rPr>
                <w:iCs/>
              </w:rPr>
            </w:pPr>
          </w:p>
        </w:tc>
        <w:tc>
          <w:tcPr>
            <w:tcW w:w="8684" w:type="dxa"/>
          </w:tcPr>
          <w:p w14:paraId="3EE44057" w14:textId="77777777" w:rsidR="008C5FC9" w:rsidRPr="008C5FC9" w:rsidRDefault="008C5FC9" w:rsidP="007228A7">
            <w:r w:rsidRPr="008C5FC9">
              <w:rPr>
                <w:iCs/>
              </w:rPr>
              <w:t>[I.</w:t>
            </w:r>
            <w:r w:rsidRPr="008C5FC9">
              <w:rPr>
                <w:smallCaps/>
              </w:rPr>
              <w:t>nom</w:t>
            </w:r>
            <w:r w:rsidRPr="008C5FC9">
              <w:rPr>
                <w:iCs/>
              </w:rPr>
              <w:t xml:space="preserve"> </w:t>
            </w:r>
            <w:r w:rsidRPr="008C5FC9">
              <w:rPr>
                <w:b/>
                <w:bCs/>
                <w:smallCaps/>
              </w:rPr>
              <w:t>apart.pfv</w:t>
            </w:r>
            <w:r w:rsidRPr="008C5FC9">
              <w:rPr>
                <w:b/>
                <w:bCs/>
                <w:iCs/>
              </w:rPr>
              <w:t>-rip.seam-</w:t>
            </w:r>
            <w:r w:rsidRPr="008C5FC9">
              <w:rPr>
                <w:b/>
                <w:bCs/>
                <w:smallCaps/>
              </w:rPr>
              <w:t>pst-f.sg</w:t>
            </w:r>
            <w:r w:rsidRPr="008C5FC9">
              <w:rPr>
                <w:smallCaps/>
              </w:rPr>
              <w:t xml:space="preserve"> </w:t>
            </w:r>
            <w:r w:rsidRPr="008C5FC9">
              <w:rPr>
                <w:iCs/>
              </w:rPr>
              <w:t>shirt</w:t>
            </w:r>
            <w:r w:rsidRPr="008C5FC9">
              <w:rPr>
                <w:smallCaps/>
              </w:rPr>
              <w:t>-acc.sg</w:t>
            </w:r>
            <w:r w:rsidRPr="008C5FC9">
              <w:rPr>
                <w:iCs/>
              </w:rPr>
              <w:t>]</w:t>
            </w:r>
          </w:p>
        </w:tc>
      </w:tr>
      <w:tr w:rsidR="008C5FC9" w:rsidRPr="008C5FC9" w14:paraId="1E7E261A" w14:textId="77777777" w:rsidTr="00432DDF">
        <w:tc>
          <w:tcPr>
            <w:tcW w:w="558" w:type="dxa"/>
          </w:tcPr>
          <w:p w14:paraId="6D8896C9" w14:textId="77777777" w:rsidR="008C5FC9" w:rsidRPr="008C5FC9" w:rsidRDefault="008C5FC9" w:rsidP="007228A7"/>
        </w:tc>
        <w:tc>
          <w:tcPr>
            <w:tcW w:w="8684" w:type="dxa"/>
          </w:tcPr>
          <w:p w14:paraId="2C0D8A44" w14:textId="77777777" w:rsidR="008C5FC9" w:rsidRPr="008C5FC9" w:rsidRDefault="008C5FC9" w:rsidP="007228A7">
            <w:r w:rsidRPr="008C5FC9">
              <w:t xml:space="preserve">‘I </w:t>
            </w:r>
            <w:r w:rsidRPr="008C5FC9">
              <w:rPr>
                <w:b/>
              </w:rPr>
              <w:t>tore apart</w:t>
            </w:r>
            <w:r w:rsidRPr="008C5FC9">
              <w:t xml:space="preserve"> a shirt’</w:t>
            </w:r>
          </w:p>
        </w:tc>
      </w:tr>
      <w:tr w:rsidR="008C5FC9" w:rsidRPr="008C5FC9" w14:paraId="205EC0E1" w14:textId="77777777" w:rsidTr="00432DDF">
        <w:tc>
          <w:tcPr>
            <w:tcW w:w="558" w:type="dxa"/>
          </w:tcPr>
          <w:p w14:paraId="68886D4A" w14:textId="77777777" w:rsidR="008C5FC9" w:rsidRPr="008C5FC9" w:rsidRDefault="008C5FC9" w:rsidP="007228A7">
            <w:pPr>
              <w:rPr>
                <w:iCs/>
              </w:rPr>
            </w:pPr>
          </w:p>
        </w:tc>
        <w:tc>
          <w:tcPr>
            <w:tcW w:w="8684" w:type="dxa"/>
          </w:tcPr>
          <w:p w14:paraId="54D5926A" w14:textId="77777777" w:rsidR="008C5FC9" w:rsidRPr="008C5FC9" w:rsidRDefault="008C5FC9" w:rsidP="0047226A">
            <w:pPr>
              <w:pStyle w:val="Signature1"/>
            </w:pPr>
            <w:r w:rsidRPr="008C5FC9">
              <w:t xml:space="preserve">(Lidija Smirnova. </w:t>
            </w:r>
            <w:r w:rsidRPr="008C5FC9">
              <w:rPr>
                <w:i/>
              </w:rPr>
              <w:t>Moja ljubov’</w:t>
            </w:r>
            <w:r w:rsidRPr="008C5FC9">
              <w:t>. 1997)</w:t>
            </w:r>
          </w:p>
        </w:tc>
      </w:tr>
    </w:tbl>
    <w:p w14:paraId="7B224DCA" w14:textId="638529F9" w:rsidR="005A19A6" w:rsidRDefault="005A19A6" w:rsidP="00A7521B">
      <w:pPr>
        <w:pStyle w:val="P0"/>
      </w:pPr>
      <w:r>
        <w:t>&lt;line space&gt;</w:t>
      </w:r>
    </w:p>
    <w:p w14:paraId="0A7FB64F" w14:textId="3132C839" w:rsidR="002A4081" w:rsidRPr="008B26D0" w:rsidRDefault="002A4081" w:rsidP="00440B90">
      <w:pPr>
        <w:pStyle w:val="IP0"/>
      </w:pPr>
      <w:r w:rsidRPr="008B26D0">
        <w:lastRenderedPageBreak/>
        <w:t xml:space="preserve">If the unity is a group of things, then a transitive verb prefixed </w:t>
      </w:r>
      <w:del w:id="724" w:author="Manuela Tecusan" w:date="2022-10-18T17:35:00Z">
        <w:r w:rsidRPr="008B26D0" w:rsidDel="007B6B84">
          <w:delText xml:space="preserve">with </w:delText>
        </w:r>
      </w:del>
      <w:ins w:id="725" w:author="Manuela Tecusan" w:date="2022-10-18T17:35:00Z">
        <w:r w:rsidR="007B6B84">
          <w:t>by</w:t>
        </w:r>
        <w:r w:rsidR="007B6B84" w:rsidRPr="008B26D0">
          <w:t xml:space="preserve"> </w:t>
        </w:r>
      </w:ins>
      <w:r w:rsidRPr="008B26D0">
        <w:rPr>
          <w:i/>
          <w:iCs/>
        </w:rPr>
        <w:t>raz</w:t>
      </w:r>
      <w:r w:rsidRPr="008B26D0">
        <w:t>- will describe dispersal</w:t>
      </w:r>
      <w:ins w:id="726" w:author="Manuela Tecusan" w:date="2022-10-18T17:35:00Z">
        <w:r w:rsidR="007B6B84">
          <w:t xml:space="preserve"> –</w:t>
        </w:r>
      </w:ins>
      <w:r w:rsidRPr="008B26D0">
        <w:t xml:space="preserve"> as in (4), where the driver disperses the other party</w:t>
      </w:r>
      <w:ins w:id="727" w:author="Manuela Tecusan" w:date="2022-10-18T17:35:00Z">
        <w:r w:rsidR="007B6B84">
          <w:t xml:space="preserve"> </w:t>
        </w:r>
      </w:ins>
      <w:del w:id="728" w:author="Manuela Tecusan" w:date="2022-10-18T17:35:00Z">
        <w:r w:rsidRPr="008B26D0" w:rsidDel="007B6B84">
          <w:delText>-</w:delText>
        </w:r>
      </w:del>
      <w:r w:rsidRPr="008B26D0">
        <w:t>goers to their various homes.</w:t>
      </w:r>
    </w:p>
    <w:p w14:paraId="60819B96" w14:textId="60EAFC7D" w:rsidR="002A4081" w:rsidRDefault="002A4081" w:rsidP="002A4081">
      <w:r w:rsidRPr="008B26D0">
        <w:t>With intransitive verbs we often find a circumfix with -</w:t>
      </w:r>
      <w:r w:rsidRPr="008B26D0">
        <w:rPr>
          <w:i/>
          <w:iCs/>
        </w:rPr>
        <w:t>sja</w:t>
      </w:r>
      <w:r w:rsidRPr="008B26D0">
        <w:t xml:space="preserve"> expressing its reciprocal meaning to yield </w:t>
      </w:r>
      <w:r w:rsidRPr="008B26D0">
        <w:rPr>
          <w:i/>
          <w:iCs/>
        </w:rPr>
        <w:t>raz-…-sja</w:t>
      </w:r>
      <w:r w:rsidRPr="008B26D0">
        <w:t xml:space="preserve"> </w:t>
      </w:r>
      <w:del w:id="729" w:author="Manuela Tecusan" w:date="2022-10-18T17:35:00Z">
        <w:r w:rsidRPr="008B26D0" w:rsidDel="009036E4">
          <w:delText xml:space="preserve">meaning </w:delText>
        </w:r>
      </w:del>
      <w:r w:rsidRPr="008B26D0">
        <w:t>‘go in different directions’</w:t>
      </w:r>
      <w:ins w:id="730" w:author="Manuela Tecusan" w:date="2022-10-18T17:35:00Z">
        <w:r w:rsidR="009036E4">
          <w:t>,</w:t>
        </w:r>
      </w:ins>
      <w:r w:rsidRPr="008B26D0">
        <w:t xml:space="preserve"> as in (5).</w:t>
      </w:r>
    </w:p>
    <w:p w14:paraId="6C7FE182" w14:textId="5261C94C" w:rsidR="00432DDF" w:rsidRPr="008B26D0" w:rsidRDefault="00432DDF" w:rsidP="00A7521B">
      <w:pPr>
        <w:pStyle w:val="P0"/>
      </w:pPr>
      <w:r>
        <w:t>&lt;NEX&gt;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8746"/>
      </w:tblGrid>
      <w:tr w:rsidR="0017379F" w:rsidRPr="0017379F" w14:paraId="128C09CE" w14:textId="77777777" w:rsidTr="00432DDF">
        <w:tc>
          <w:tcPr>
            <w:tcW w:w="496" w:type="dxa"/>
          </w:tcPr>
          <w:p w14:paraId="73AF2758" w14:textId="77777777" w:rsidR="0017379F" w:rsidRPr="0017379F" w:rsidRDefault="0017379F" w:rsidP="00F60CBA">
            <w:r w:rsidRPr="0017379F">
              <w:t>(4)</w:t>
            </w:r>
          </w:p>
        </w:tc>
        <w:tc>
          <w:tcPr>
            <w:tcW w:w="8746" w:type="dxa"/>
          </w:tcPr>
          <w:p w14:paraId="21855148" w14:textId="4244916F" w:rsidR="0017379F" w:rsidRPr="0017379F" w:rsidRDefault="0017379F" w:rsidP="00F60CBA">
            <w:r w:rsidRPr="0017379F">
              <w:rPr>
                <w:i/>
                <w:iCs/>
              </w:rPr>
              <w:t xml:space="preserve">Posle pominal’n-ogo obed-a </w:t>
            </w:r>
            <w:del w:id="731" w:author="Manuela Tecusan" w:date="2022-10-16T16:05:00Z">
              <w:r w:rsidRPr="0017379F" w:rsidDel="002B5800">
                <w:rPr>
                  <w:i/>
                  <w:iCs/>
                </w:rPr>
                <w:delText>“</w:delText>
              </w:r>
            </w:del>
            <w:ins w:id="732" w:author="Manuela Tecusan" w:date="2022-10-16T16:05:00Z">
              <w:r w:rsidR="002B5800">
                <w:rPr>
                  <w:i/>
                  <w:iCs/>
                </w:rPr>
                <w:t>‘</w:t>
              </w:r>
            </w:ins>
            <w:r w:rsidRPr="0017379F">
              <w:rPr>
                <w:i/>
                <w:iCs/>
              </w:rPr>
              <w:t>taksist po licenzi-i</w:t>
            </w:r>
            <w:del w:id="733" w:author="Manuela Tecusan" w:date="2022-10-16T16:05:00Z">
              <w:r w:rsidRPr="0017379F" w:rsidDel="002B5800">
                <w:rPr>
                  <w:i/>
                  <w:iCs/>
                </w:rPr>
                <w:delText>”</w:delText>
              </w:r>
            </w:del>
            <w:ins w:id="734" w:author="Manuela Tecusan" w:date="2022-10-16T16:05:00Z">
              <w:r w:rsidR="002B5800">
                <w:rPr>
                  <w:i/>
                  <w:iCs/>
                </w:rPr>
                <w:t>’</w:t>
              </w:r>
            </w:ins>
            <w:r w:rsidRPr="0017379F">
              <w:t xml:space="preserve"> </w:t>
            </w:r>
            <w:r w:rsidRPr="0017379F">
              <w:rPr>
                <w:b/>
                <w:i/>
              </w:rPr>
              <w:t>raz-vëz</w:t>
            </w:r>
            <w:r w:rsidRPr="0017379F">
              <w:rPr>
                <w:i/>
              </w:rPr>
              <w:t xml:space="preserve"> vs-ex po dom-am</w:t>
            </w:r>
            <w:r w:rsidRPr="0017379F">
              <w:t>.</w:t>
            </w:r>
          </w:p>
        </w:tc>
      </w:tr>
      <w:tr w:rsidR="0017379F" w:rsidRPr="0017379F" w14:paraId="59BFB51D" w14:textId="77777777" w:rsidTr="00432DDF">
        <w:tc>
          <w:tcPr>
            <w:tcW w:w="496" w:type="dxa"/>
          </w:tcPr>
          <w:p w14:paraId="2160E4BA" w14:textId="77777777" w:rsidR="0017379F" w:rsidRPr="0017379F" w:rsidRDefault="0017379F" w:rsidP="00F60CBA"/>
        </w:tc>
        <w:tc>
          <w:tcPr>
            <w:tcW w:w="8746" w:type="dxa"/>
          </w:tcPr>
          <w:p w14:paraId="1D337296" w14:textId="77777777" w:rsidR="0017379F" w:rsidRPr="0017379F" w:rsidRDefault="0017379F" w:rsidP="00F60CBA">
            <w:r w:rsidRPr="0017379F">
              <w:t>[after memorial-</w:t>
            </w:r>
            <w:r w:rsidRPr="0017379F">
              <w:rPr>
                <w:smallCaps/>
              </w:rPr>
              <w:t>m.gen.sg</w:t>
            </w:r>
            <w:r w:rsidRPr="0017379F">
              <w:t xml:space="preserve"> dinner-</w:t>
            </w:r>
            <w:r w:rsidRPr="0017379F">
              <w:rPr>
                <w:smallCaps/>
              </w:rPr>
              <w:t>gen.sg</w:t>
            </w:r>
            <w:r w:rsidRPr="0017379F">
              <w:t xml:space="preserve"> taxi.driver.</w:t>
            </w:r>
            <w:r w:rsidRPr="0017379F">
              <w:rPr>
                <w:smallCaps/>
              </w:rPr>
              <w:t>nom.sg</w:t>
            </w:r>
            <w:r w:rsidRPr="0017379F">
              <w:t xml:space="preserve"> along license-</w:t>
            </w:r>
            <w:r w:rsidRPr="0017379F">
              <w:rPr>
                <w:smallCaps/>
              </w:rPr>
              <w:t>dat.sg</w:t>
            </w:r>
            <w:r w:rsidRPr="0017379F">
              <w:t xml:space="preserve"> </w:t>
            </w:r>
            <w:r w:rsidRPr="0017379F">
              <w:rPr>
                <w:b/>
                <w:bCs/>
                <w:smallCaps/>
              </w:rPr>
              <w:t>apart.pfv</w:t>
            </w:r>
            <w:r w:rsidRPr="0017379F">
              <w:rPr>
                <w:b/>
                <w:bCs/>
                <w:iCs/>
              </w:rPr>
              <w:t>-</w:t>
            </w:r>
            <w:r w:rsidRPr="0017379F">
              <w:rPr>
                <w:b/>
                <w:bCs/>
              </w:rPr>
              <w:t>convey.</w:t>
            </w:r>
            <w:r w:rsidRPr="0017379F">
              <w:rPr>
                <w:b/>
                <w:bCs/>
                <w:smallCaps/>
              </w:rPr>
              <w:t>pst.m.sg</w:t>
            </w:r>
            <w:r w:rsidRPr="0017379F">
              <w:t xml:space="preserve"> all-</w:t>
            </w:r>
            <w:r w:rsidRPr="0017379F">
              <w:rPr>
                <w:smallCaps/>
              </w:rPr>
              <w:t>acc.pl</w:t>
            </w:r>
            <w:r w:rsidRPr="0017379F">
              <w:t xml:space="preserve"> along house-</w:t>
            </w:r>
            <w:r w:rsidRPr="0017379F">
              <w:rPr>
                <w:smallCaps/>
              </w:rPr>
              <w:t>dat.pl</w:t>
            </w:r>
            <w:r w:rsidRPr="0017379F">
              <w:t>]</w:t>
            </w:r>
          </w:p>
        </w:tc>
      </w:tr>
      <w:tr w:rsidR="0017379F" w:rsidRPr="0017379F" w14:paraId="2A02D252" w14:textId="77777777" w:rsidTr="00432DDF">
        <w:tc>
          <w:tcPr>
            <w:tcW w:w="496" w:type="dxa"/>
          </w:tcPr>
          <w:p w14:paraId="2A940476" w14:textId="77777777" w:rsidR="0017379F" w:rsidRPr="0017379F" w:rsidRDefault="0017379F" w:rsidP="00F60CBA"/>
        </w:tc>
        <w:tc>
          <w:tcPr>
            <w:tcW w:w="8746" w:type="dxa"/>
          </w:tcPr>
          <w:p w14:paraId="0B7BDE10" w14:textId="5B8C37B3" w:rsidR="0017379F" w:rsidRPr="0017379F" w:rsidRDefault="0017379F" w:rsidP="00F60CBA">
            <w:r w:rsidRPr="0017379F">
              <w:t xml:space="preserve">‘After the memorial dinner, the </w:t>
            </w:r>
            <w:del w:id="735" w:author="Manuela Tecusan" w:date="2022-10-16T16:05:00Z">
              <w:r w:rsidRPr="0017379F" w:rsidDel="002B5800">
                <w:delText>“</w:delText>
              </w:r>
            </w:del>
            <w:ins w:id="736" w:author="Manuela Tecusan" w:date="2022-10-16T16:05:00Z">
              <w:r w:rsidR="002B5800">
                <w:t>‘</w:t>
              </w:r>
            </w:ins>
            <w:r w:rsidRPr="0017379F">
              <w:t>designated driver</w:t>
            </w:r>
            <w:del w:id="737" w:author="Manuela Tecusan" w:date="2022-10-16T16:05:00Z">
              <w:r w:rsidRPr="0017379F" w:rsidDel="002B5800">
                <w:delText>”</w:delText>
              </w:r>
            </w:del>
            <w:ins w:id="738" w:author="Manuela Tecusan" w:date="2022-10-16T16:05:00Z">
              <w:r w:rsidR="002B5800">
                <w:t>’</w:t>
              </w:r>
            </w:ins>
            <w:r w:rsidRPr="0017379F">
              <w:t xml:space="preserve"> </w:t>
            </w:r>
            <w:r w:rsidRPr="0017379F">
              <w:rPr>
                <w:b/>
              </w:rPr>
              <w:t>drove</w:t>
            </w:r>
            <w:r w:rsidRPr="0017379F">
              <w:t xml:space="preserve"> everyone to their homes.’</w:t>
            </w:r>
          </w:p>
        </w:tc>
      </w:tr>
      <w:tr w:rsidR="0017379F" w:rsidRPr="0017379F" w14:paraId="35625B8D" w14:textId="77777777" w:rsidTr="00432DDF">
        <w:tc>
          <w:tcPr>
            <w:tcW w:w="496" w:type="dxa"/>
          </w:tcPr>
          <w:p w14:paraId="494B6AB5" w14:textId="77777777" w:rsidR="0017379F" w:rsidRPr="0017379F" w:rsidRDefault="0017379F" w:rsidP="00F60CBA"/>
        </w:tc>
        <w:tc>
          <w:tcPr>
            <w:tcW w:w="8746" w:type="dxa"/>
          </w:tcPr>
          <w:p w14:paraId="6D497034" w14:textId="77777777" w:rsidR="0017379F" w:rsidRPr="0017379F" w:rsidRDefault="0017379F" w:rsidP="0047226A">
            <w:pPr>
              <w:pStyle w:val="Signature1"/>
            </w:pPr>
            <w:r w:rsidRPr="0017379F">
              <w:t xml:space="preserve">(Viktor Slipenčuk. </w:t>
            </w:r>
            <w:r w:rsidRPr="0017379F">
              <w:rPr>
                <w:i/>
                <w:iCs/>
              </w:rPr>
              <w:t>Zinziver</w:t>
            </w:r>
            <w:r w:rsidRPr="0017379F">
              <w:t>. 2001)</w:t>
            </w:r>
          </w:p>
        </w:tc>
      </w:tr>
    </w:tbl>
    <w:p w14:paraId="255FCA62" w14:textId="1DC33141" w:rsidR="002A4081" w:rsidRPr="008B26D0" w:rsidRDefault="002A4081" w:rsidP="00432DD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8746"/>
      </w:tblGrid>
      <w:tr w:rsidR="0017379F" w:rsidRPr="0017379F" w14:paraId="33DB6B3F" w14:textId="77777777" w:rsidTr="00432DDF">
        <w:tc>
          <w:tcPr>
            <w:tcW w:w="496" w:type="dxa"/>
          </w:tcPr>
          <w:p w14:paraId="12394DC0" w14:textId="77777777" w:rsidR="0017379F" w:rsidRPr="0017379F" w:rsidRDefault="0017379F" w:rsidP="001010CC">
            <w:r w:rsidRPr="0017379F">
              <w:t>(5)</w:t>
            </w:r>
          </w:p>
        </w:tc>
        <w:tc>
          <w:tcPr>
            <w:tcW w:w="8746" w:type="dxa"/>
          </w:tcPr>
          <w:p w14:paraId="3B6885A2" w14:textId="77777777" w:rsidR="0017379F" w:rsidRPr="0017379F" w:rsidRDefault="0017379F" w:rsidP="001010CC">
            <w:r w:rsidRPr="0017379F">
              <w:rPr>
                <w:i/>
                <w:iCs/>
              </w:rPr>
              <w:t>Šlippenbax za-xoxota-l tak, čto</w:t>
            </w:r>
            <w:r w:rsidRPr="0017379F">
              <w:t xml:space="preserve"> </w:t>
            </w:r>
            <w:r w:rsidRPr="0017379F">
              <w:rPr>
                <w:b/>
                <w:i/>
              </w:rPr>
              <w:t>raz-lete-l-i-s’</w:t>
            </w:r>
            <w:r w:rsidRPr="0017379F">
              <w:rPr>
                <w:i/>
              </w:rPr>
              <w:t xml:space="preserve"> bumažn-ye salfetk-i</w:t>
            </w:r>
            <w:r w:rsidRPr="0017379F">
              <w:t>.</w:t>
            </w:r>
          </w:p>
        </w:tc>
      </w:tr>
      <w:tr w:rsidR="0017379F" w:rsidRPr="0017379F" w14:paraId="2F88CA9F" w14:textId="77777777" w:rsidTr="00432DDF">
        <w:tc>
          <w:tcPr>
            <w:tcW w:w="496" w:type="dxa"/>
          </w:tcPr>
          <w:p w14:paraId="03AE3019" w14:textId="77777777" w:rsidR="0017379F" w:rsidRPr="0017379F" w:rsidRDefault="0017379F" w:rsidP="001010CC"/>
        </w:tc>
        <w:tc>
          <w:tcPr>
            <w:tcW w:w="8746" w:type="dxa"/>
          </w:tcPr>
          <w:p w14:paraId="4C77EB40" w14:textId="77777777" w:rsidR="0017379F" w:rsidRPr="0017379F" w:rsidRDefault="0017379F" w:rsidP="001010CC">
            <w:r w:rsidRPr="0017379F">
              <w:t>[Schlippenbach.</w:t>
            </w:r>
            <w:r w:rsidRPr="0017379F">
              <w:rPr>
                <w:smallCaps/>
              </w:rPr>
              <w:t>nom.sg</w:t>
            </w:r>
            <w:r w:rsidRPr="0017379F">
              <w:t xml:space="preserve"> </w:t>
            </w:r>
            <w:r w:rsidRPr="0017379F">
              <w:rPr>
                <w:smallCaps/>
              </w:rPr>
              <w:t>begin.pfv</w:t>
            </w:r>
            <w:r w:rsidRPr="0017379F">
              <w:t>-laugh-</w:t>
            </w:r>
            <w:r w:rsidRPr="0017379F">
              <w:rPr>
                <w:smallCaps/>
              </w:rPr>
              <w:t>pst.m.sg</w:t>
            </w:r>
            <w:r w:rsidRPr="0017379F">
              <w:t xml:space="preserve"> so, that </w:t>
            </w:r>
            <w:r w:rsidRPr="0017379F">
              <w:rPr>
                <w:b/>
                <w:bCs/>
                <w:smallCaps/>
              </w:rPr>
              <w:t>apart.pfv</w:t>
            </w:r>
            <w:r w:rsidRPr="0017379F">
              <w:rPr>
                <w:b/>
                <w:bCs/>
                <w:iCs/>
              </w:rPr>
              <w:t>-</w:t>
            </w:r>
            <w:r w:rsidRPr="0017379F">
              <w:rPr>
                <w:b/>
                <w:bCs/>
              </w:rPr>
              <w:t>fly-</w:t>
            </w:r>
            <w:r w:rsidRPr="0017379F">
              <w:rPr>
                <w:b/>
                <w:bCs/>
                <w:smallCaps/>
              </w:rPr>
              <w:t>pst-pl-recp</w:t>
            </w:r>
            <w:r w:rsidRPr="0017379F">
              <w:t xml:space="preserve"> paper-</w:t>
            </w:r>
            <w:r w:rsidRPr="0017379F">
              <w:rPr>
                <w:smallCaps/>
              </w:rPr>
              <w:t>nom.pl</w:t>
            </w:r>
            <w:r w:rsidRPr="0017379F">
              <w:t xml:space="preserve"> napkin-</w:t>
            </w:r>
            <w:r w:rsidRPr="0017379F">
              <w:rPr>
                <w:smallCaps/>
              </w:rPr>
              <w:t>nom.pl</w:t>
            </w:r>
            <w:r w:rsidRPr="0017379F">
              <w:t>]</w:t>
            </w:r>
          </w:p>
        </w:tc>
      </w:tr>
      <w:tr w:rsidR="0017379F" w:rsidRPr="0017379F" w14:paraId="4C9D653F" w14:textId="77777777" w:rsidTr="00432DDF">
        <w:tc>
          <w:tcPr>
            <w:tcW w:w="496" w:type="dxa"/>
          </w:tcPr>
          <w:p w14:paraId="2DD1FD78" w14:textId="77777777" w:rsidR="0017379F" w:rsidRPr="0017379F" w:rsidRDefault="0017379F" w:rsidP="001010CC"/>
        </w:tc>
        <w:tc>
          <w:tcPr>
            <w:tcW w:w="8746" w:type="dxa"/>
          </w:tcPr>
          <w:p w14:paraId="6BF5B7E9" w14:textId="0E3E0798" w:rsidR="0017379F" w:rsidRPr="0017379F" w:rsidRDefault="0017379F" w:rsidP="001010CC">
            <w:r w:rsidRPr="0017379F">
              <w:t xml:space="preserve">‘Schlippenbach started to laugh so hard that the paper napkins </w:t>
            </w:r>
            <w:r w:rsidRPr="0017379F">
              <w:rPr>
                <w:b/>
              </w:rPr>
              <w:t>flew in all directions</w:t>
            </w:r>
            <w:r w:rsidRPr="0017379F">
              <w:t>.’</w:t>
            </w:r>
          </w:p>
        </w:tc>
      </w:tr>
      <w:tr w:rsidR="0017379F" w:rsidRPr="0017379F" w14:paraId="3E90A91B" w14:textId="77777777" w:rsidTr="00432DDF">
        <w:tc>
          <w:tcPr>
            <w:tcW w:w="496" w:type="dxa"/>
          </w:tcPr>
          <w:p w14:paraId="4D42089D" w14:textId="77777777" w:rsidR="0017379F" w:rsidRPr="0017379F" w:rsidRDefault="0017379F" w:rsidP="001010CC"/>
        </w:tc>
        <w:tc>
          <w:tcPr>
            <w:tcW w:w="8746" w:type="dxa"/>
          </w:tcPr>
          <w:p w14:paraId="795149FF" w14:textId="77777777" w:rsidR="0017379F" w:rsidRPr="0017379F" w:rsidRDefault="0017379F" w:rsidP="0047226A">
            <w:pPr>
              <w:pStyle w:val="Signature1"/>
            </w:pPr>
            <w:r w:rsidRPr="0017379F">
              <w:t xml:space="preserve">(Sergej Dovlatov. </w:t>
            </w:r>
            <w:r w:rsidRPr="0017379F">
              <w:rPr>
                <w:i/>
                <w:iCs/>
              </w:rPr>
              <w:t>Čemodan</w:t>
            </w:r>
            <w:r w:rsidRPr="0017379F">
              <w:t>. 1986)</w:t>
            </w:r>
          </w:p>
        </w:tc>
      </w:tr>
    </w:tbl>
    <w:p w14:paraId="7B2B3EEB" w14:textId="77777777" w:rsidR="00432DDF" w:rsidRDefault="00432DDF" w:rsidP="00A7521B">
      <w:pPr>
        <w:pStyle w:val="P0"/>
      </w:pPr>
      <w:r>
        <w:t>&lt;/NEX&gt;</w:t>
      </w:r>
    </w:p>
    <w:p w14:paraId="50799343" w14:textId="60DCF585" w:rsidR="002A4081" w:rsidRDefault="002A4081" w:rsidP="00440B90">
      <w:pPr>
        <w:pStyle w:val="IP0"/>
      </w:pPr>
      <w:r w:rsidRPr="008B26D0">
        <w:t xml:space="preserve">An extension to the domain of emotion is illustrated in (6). The simplex verb </w:t>
      </w:r>
      <w:r w:rsidRPr="008B26D0">
        <w:rPr>
          <w:i/>
          <w:iCs/>
        </w:rPr>
        <w:t>šata-t’</w:t>
      </w:r>
      <w:r w:rsidRPr="008B26D0">
        <w:t xml:space="preserve"> means ‘shake’, and in the physical domain </w:t>
      </w:r>
      <w:r w:rsidRPr="008B26D0">
        <w:rPr>
          <w:i/>
          <w:iCs/>
        </w:rPr>
        <w:t>ras</w:t>
      </w:r>
      <w:r w:rsidRPr="008B26D0">
        <w:t>-</w:t>
      </w:r>
      <w:r w:rsidRPr="008B26D0">
        <w:rPr>
          <w:i/>
          <w:iCs/>
        </w:rPr>
        <w:t>šata-t’</w:t>
      </w:r>
      <w:r w:rsidRPr="008B26D0">
        <w:t xml:space="preserve"> means ‘shatter by shaking’, but this verb is primarily used metaphorically</w:t>
      </w:r>
      <w:ins w:id="739" w:author="Manuela Tecusan" w:date="2022-10-18T17:36:00Z">
        <w:r w:rsidR="00963301">
          <w:t>,</w:t>
        </w:r>
      </w:ins>
      <w:r w:rsidRPr="008B26D0">
        <w:t xml:space="preserve"> with reference to nerves, which feel as if they have been shattered by misfortune.</w:t>
      </w:r>
    </w:p>
    <w:p w14:paraId="0F04F0DE" w14:textId="4A4D9561" w:rsidR="005A19A6" w:rsidRPr="008B26D0" w:rsidRDefault="005A19A6" w:rsidP="00A7521B">
      <w:pPr>
        <w:pStyle w:val="P0"/>
      </w:pPr>
      <w:r>
        <w:t>&lt;NEX&gt;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8746"/>
      </w:tblGrid>
      <w:tr w:rsidR="0017379F" w:rsidRPr="0017379F" w14:paraId="77C10C1D" w14:textId="77777777" w:rsidTr="00432DDF">
        <w:tc>
          <w:tcPr>
            <w:tcW w:w="496" w:type="dxa"/>
          </w:tcPr>
          <w:p w14:paraId="43456979" w14:textId="77777777" w:rsidR="0017379F" w:rsidRPr="0017379F" w:rsidRDefault="0017379F" w:rsidP="00AF3158">
            <w:r w:rsidRPr="0017379F">
              <w:t>(6)</w:t>
            </w:r>
          </w:p>
        </w:tc>
        <w:tc>
          <w:tcPr>
            <w:tcW w:w="8746" w:type="dxa"/>
          </w:tcPr>
          <w:p w14:paraId="58EC2E82" w14:textId="77777777" w:rsidR="0017379F" w:rsidRPr="0017379F" w:rsidRDefault="0017379F" w:rsidP="00AF3158">
            <w:pPr>
              <w:rPr>
                <w:iCs/>
              </w:rPr>
            </w:pPr>
            <w:r w:rsidRPr="0017379F">
              <w:rPr>
                <w:i/>
                <w:iCs/>
              </w:rPr>
              <w:t xml:space="preserve">Naš-e tjažël-oe mater’jal’n-oe položeni-e okončatel’no </w:t>
            </w:r>
            <w:r w:rsidRPr="0017379F">
              <w:rPr>
                <w:b/>
                <w:bCs/>
                <w:i/>
                <w:iCs/>
              </w:rPr>
              <w:t>ras-šata-l-o</w:t>
            </w:r>
            <w:r w:rsidRPr="0017379F">
              <w:rPr>
                <w:i/>
                <w:iCs/>
              </w:rPr>
              <w:t xml:space="preserve"> naš-i nerv-y.</w:t>
            </w:r>
          </w:p>
        </w:tc>
      </w:tr>
      <w:tr w:rsidR="0017379F" w:rsidRPr="0017379F" w14:paraId="16C71DC6" w14:textId="77777777" w:rsidTr="00432DDF">
        <w:tc>
          <w:tcPr>
            <w:tcW w:w="496" w:type="dxa"/>
          </w:tcPr>
          <w:p w14:paraId="43FA9B0A" w14:textId="77777777" w:rsidR="0017379F" w:rsidRPr="0017379F" w:rsidRDefault="0017379F" w:rsidP="00AF3158"/>
        </w:tc>
        <w:tc>
          <w:tcPr>
            <w:tcW w:w="8746" w:type="dxa"/>
          </w:tcPr>
          <w:p w14:paraId="001A94B2" w14:textId="77777777" w:rsidR="0017379F" w:rsidRPr="0017379F" w:rsidRDefault="0017379F" w:rsidP="00AF3158">
            <w:r w:rsidRPr="0017379F">
              <w:t>[Our-</w:t>
            </w:r>
            <w:r w:rsidRPr="0017379F">
              <w:rPr>
                <w:smallCaps/>
              </w:rPr>
              <w:t>n.nom.sg</w:t>
            </w:r>
            <w:r w:rsidRPr="0017379F">
              <w:t xml:space="preserve"> difficult-</w:t>
            </w:r>
            <w:r w:rsidRPr="0017379F">
              <w:rPr>
                <w:smallCaps/>
              </w:rPr>
              <w:t>n.nom.sg</w:t>
            </w:r>
            <w:r w:rsidRPr="0017379F">
              <w:t xml:space="preserve"> material-</w:t>
            </w:r>
            <w:r w:rsidRPr="0017379F">
              <w:rPr>
                <w:smallCaps/>
              </w:rPr>
              <w:t>n.nom.sg</w:t>
            </w:r>
            <w:r w:rsidRPr="0017379F">
              <w:t xml:space="preserve"> situation-</w:t>
            </w:r>
            <w:r w:rsidRPr="0017379F">
              <w:rPr>
                <w:smallCaps/>
              </w:rPr>
              <w:t>nom.sg</w:t>
            </w:r>
            <w:r w:rsidRPr="0017379F">
              <w:t xml:space="preserve"> definitively </w:t>
            </w:r>
            <w:r w:rsidRPr="0017379F">
              <w:rPr>
                <w:b/>
                <w:bCs/>
                <w:smallCaps/>
              </w:rPr>
              <w:t>apart.pfv</w:t>
            </w:r>
            <w:r w:rsidRPr="0017379F">
              <w:rPr>
                <w:b/>
                <w:bCs/>
                <w:iCs/>
              </w:rPr>
              <w:t>-</w:t>
            </w:r>
            <w:r w:rsidRPr="0017379F">
              <w:rPr>
                <w:b/>
                <w:bCs/>
              </w:rPr>
              <w:t>shake-</w:t>
            </w:r>
            <w:r w:rsidRPr="0017379F">
              <w:rPr>
                <w:b/>
                <w:bCs/>
                <w:smallCaps/>
              </w:rPr>
              <w:t>pst-n.sg</w:t>
            </w:r>
            <w:r w:rsidRPr="0017379F">
              <w:t xml:space="preserve"> our-</w:t>
            </w:r>
            <w:r w:rsidRPr="0017379F">
              <w:rPr>
                <w:smallCaps/>
              </w:rPr>
              <w:t xml:space="preserve">acc.pl </w:t>
            </w:r>
            <w:r w:rsidRPr="0017379F">
              <w:t>nerve-</w:t>
            </w:r>
            <w:r w:rsidRPr="0017379F">
              <w:rPr>
                <w:smallCaps/>
              </w:rPr>
              <w:t>acc.pl]</w:t>
            </w:r>
          </w:p>
        </w:tc>
      </w:tr>
      <w:tr w:rsidR="0017379F" w:rsidRPr="0017379F" w14:paraId="3FC99E37" w14:textId="77777777" w:rsidTr="00432DDF">
        <w:tc>
          <w:tcPr>
            <w:tcW w:w="496" w:type="dxa"/>
          </w:tcPr>
          <w:p w14:paraId="6FCDF5BE" w14:textId="77777777" w:rsidR="0017379F" w:rsidRPr="0017379F" w:rsidRDefault="0017379F" w:rsidP="00AF3158"/>
        </w:tc>
        <w:tc>
          <w:tcPr>
            <w:tcW w:w="8746" w:type="dxa"/>
          </w:tcPr>
          <w:p w14:paraId="4B5966CD" w14:textId="7CB60D2F" w:rsidR="0017379F" w:rsidRPr="0017379F" w:rsidRDefault="0017379F" w:rsidP="00AF3158">
            <w:r w:rsidRPr="0017379F">
              <w:t xml:space="preserve">‘Our difficult financial situation definitively </w:t>
            </w:r>
            <w:r w:rsidRPr="0017379F">
              <w:rPr>
                <w:b/>
                <w:bCs/>
              </w:rPr>
              <w:t>shattered</w:t>
            </w:r>
            <w:r w:rsidRPr="0017379F">
              <w:t xml:space="preserve"> our nerves.’</w:t>
            </w:r>
          </w:p>
        </w:tc>
      </w:tr>
      <w:tr w:rsidR="0017379F" w:rsidRPr="0017379F" w14:paraId="1FF3177D" w14:textId="77777777" w:rsidTr="00432DDF">
        <w:tc>
          <w:tcPr>
            <w:tcW w:w="496" w:type="dxa"/>
          </w:tcPr>
          <w:p w14:paraId="34C7725B" w14:textId="77777777" w:rsidR="0017379F" w:rsidRPr="0017379F" w:rsidRDefault="0017379F" w:rsidP="00AF3158"/>
        </w:tc>
        <w:tc>
          <w:tcPr>
            <w:tcW w:w="8746" w:type="dxa"/>
          </w:tcPr>
          <w:p w14:paraId="627AE6BF" w14:textId="77777777" w:rsidR="0017379F" w:rsidRPr="0017379F" w:rsidRDefault="0017379F" w:rsidP="0047226A">
            <w:pPr>
              <w:pStyle w:val="Signature1"/>
            </w:pPr>
            <w:r w:rsidRPr="0017379F">
              <w:t>(A. M. Remizo</w:t>
            </w:r>
            <w:bookmarkStart w:id="740" w:name="path1"/>
            <w:r w:rsidRPr="0017379F">
              <w:t xml:space="preserve">v. </w:t>
            </w:r>
            <w:r w:rsidRPr="0017379F">
              <w:rPr>
                <w:i/>
                <w:iCs/>
              </w:rPr>
              <w:t>V</w:t>
            </w:r>
            <w:bookmarkEnd w:id="740"/>
            <w:r w:rsidRPr="0017379F">
              <w:rPr>
                <w:i/>
                <w:iCs/>
              </w:rPr>
              <w:t>zvixrennaja Rus’</w:t>
            </w:r>
            <w:r w:rsidRPr="0017379F">
              <w:t>. 1917</w:t>
            </w:r>
            <w:ins w:id="741" w:author="007615" w:date="2021-11-25T20:11:00Z">
              <w:r w:rsidRPr="0017379F">
                <w:t>–</w:t>
              </w:r>
            </w:ins>
            <w:del w:id="742" w:author="007615" w:date="2021-11-25T20:11:00Z">
              <w:r w:rsidRPr="0017379F" w:rsidDel="002B1A29">
                <w:delText>-</w:delText>
              </w:r>
            </w:del>
            <w:r w:rsidRPr="0017379F">
              <w:t>1924)</w:t>
            </w:r>
          </w:p>
        </w:tc>
      </w:tr>
    </w:tbl>
    <w:p w14:paraId="094F15EB" w14:textId="7FBBB689" w:rsidR="005A19A6" w:rsidRDefault="005A19A6" w:rsidP="00A7521B">
      <w:pPr>
        <w:pStyle w:val="P0"/>
      </w:pPr>
      <w:r>
        <w:t>&lt;line space&gt;</w:t>
      </w:r>
    </w:p>
    <w:p w14:paraId="3438661A" w14:textId="2F1AB742" w:rsidR="002A4081" w:rsidRDefault="002A4081" w:rsidP="00440B90">
      <w:pPr>
        <w:pStyle w:val="IP0"/>
      </w:pPr>
      <w:r w:rsidRPr="008B26D0">
        <w:t xml:space="preserve">A metonymic relation is highlighted in (7), where bowing is a ritual part of taking one’s leave and </w:t>
      </w:r>
      <w:del w:id="743" w:author="Manuela Tecusan" w:date="2022-10-18T17:37:00Z">
        <w:r w:rsidRPr="008B26D0" w:rsidDel="00963301">
          <w:delText xml:space="preserve">thereby </w:delText>
        </w:r>
      </w:del>
      <w:ins w:id="744" w:author="Manuela Tecusan" w:date="2022-10-18T17:37:00Z">
        <w:r w:rsidR="00963301" w:rsidRPr="008B26D0">
          <w:t>th</w:t>
        </w:r>
        <w:r w:rsidR="00963301">
          <w:t>us</w:t>
        </w:r>
        <w:r w:rsidR="00963301" w:rsidRPr="008B26D0">
          <w:t xml:space="preserve"> </w:t>
        </w:r>
        <w:r w:rsidR="00963301">
          <w:t xml:space="preserve">of </w:t>
        </w:r>
      </w:ins>
      <w:r w:rsidRPr="008B26D0">
        <w:t>causing members of a group of people to move apart. Here the -</w:t>
      </w:r>
      <w:r w:rsidRPr="008B26D0">
        <w:rPr>
          <w:i/>
          <w:iCs/>
        </w:rPr>
        <w:t>sja</w:t>
      </w:r>
      <w:r w:rsidRPr="008B26D0">
        <w:t xml:space="preserve"> suffix is part of the base </w:t>
      </w:r>
      <w:r w:rsidRPr="008B26D0">
        <w:rPr>
          <w:i/>
          <w:iCs/>
        </w:rPr>
        <w:t>klanja-t’-sja</w:t>
      </w:r>
      <w:r w:rsidRPr="008B26D0">
        <w:t xml:space="preserve"> ‘bow’</w:t>
      </w:r>
      <w:ins w:id="745" w:author="Manuela Tecusan" w:date="2022-10-18T17:37:00Z">
        <w:r w:rsidR="00963301">
          <w:t>,</w:t>
        </w:r>
      </w:ins>
      <w:r w:rsidRPr="008B26D0">
        <w:t xml:space="preserve"> and therefore </w:t>
      </w:r>
      <w:ins w:id="746" w:author="Manuela Tecusan" w:date="2022-10-18T17:37:00Z">
        <w:r w:rsidR="00963301">
          <w:t xml:space="preserve">is </w:t>
        </w:r>
      </w:ins>
      <w:r w:rsidRPr="008B26D0">
        <w:t>reflexive rather than reciprocal.</w:t>
      </w:r>
    </w:p>
    <w:p w14:paraId="5FEE25C6" w14:textId="722F8D72" w:rsidR="005A19A6" w:rsidRPr="008B26D0" w:rsidRDefault="005A19A6" w:rsidP="00A7521B">
      <w:pPr>
        <w:pStyle w:val="P0"/>
      </w:pPr>
      <w:r>
        <w:lastRenderedPageBreak/>
        <w:t>&lt;NEX&gt;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8026"/>
      </w:tblGrid>
      <w:tr w:rsidR="0017379F" w:rsidRPr="0017379F" w14:paraId="12CE9319" w14:textId="77777777" w:rsidTr="00432DDF">
        <w:tc>
          <w:tcPr>
            <w:tcW w:w="496" w:type="dxa"/>
          </w:tcPr>
          <w:p w14:paraId="49D115BD" w14:textId="77777777" w:rsidR="0017379F" w:rsidRPr="0017379F" w:rsidRDefault="0017379F" w:rsidP="00874E37">
            <w:r w:rsidRPr="0017379F">
              <w:t>(7)</w:t>
            </w:r>
          </w:p>
        </w:tc>
        <w:tc>
          <w:tcPr>
            <w:tcW w:w="8026" w:type="dxa"/>
          </w:tcPr>
          <w:p w14:paraId="753BD105" w14:textId="77777777" w:rsidR="0017379F" w:rsidRPr="0017379F" w:rsidRDefault="0017379F" w:rsidP="00874E37">
            <w:r w:rsidRPr="0017379F">
              <w:rPr>
                <w:i/>
                <w:iCs/>
              </w:rPr>
              <w:t xml:space="preserve">Viktor vzja-l čemodan v lev-uju ruk-u, prav-oj eščë pri-gubi-l na dorožk-u kon’jačk-u i </w:t>
            </w:r>
            <w:r w:rsidRPr="0017379F">
              <w:rPr>
                <w:b/>
                <w:bCs/>
                <w:i/>
                <w:iCs/>
              </w:rPr>
              <w:t>ras-klanja-l-sja</w:t>
            </w:r>
            <w:r w:rsidRPr="0017379F">
              <w:rPr>
                <w:i/>
                <w:iCs/>
              </w:rPr>
              <w:t>.</w:t>
            </w:r>
          </w:p>
        </w:tc>
      </w:tr>
      <w:tr w:rsidR="0017379F" w:rsidRPr="0017379F" w14:paraId="7BA3886E" w14:textId="77777777" w:rsidTr="00432DDF">
        <w:tc>
          <w:tcPr>
            <w:tcW w:w="496" w:type="dxa"/>
          </w:tcPr>
          <w:p w14:paraId="19EDD750" w14:textId="77777777" w:rsidR="0017379F" w:rsidRPr="0017379F" w:rsidRDefault="0017379F" w:rsidP="00874E37"/>
        </w:tc>
        <w:tc>
          <w:tcPr>
            <w:tcW w:w="8026" w:type="dxa"/>
          </w:tcPr>
          <w:p w14:paraId="5469D880" w14:textId="77777777" w:rsidR="0017379F" w:rsidRPr="0017379F" w:rsidRDefault="0017379F" w:rsidP="00874E37">
            <w:r w:rsidRPr="0017379F">
              <w:t>[Victor.</w:t>
            </w:r>
            <w:r w:rsidRPr="0017379F">
              <w:rPr>
                <w:smallCaps/>
              </w:rPr>
              <w:t>nom.sg</w:t>
            </w:r>
            <w:r w:rsidRPr="0017379F">
              <w:t xml:space="preserve"> take</w:t>
            </w:r>
            <w:r w:rsidRPr="0017379F">
              <w:rPr>
                <w:smallCaps/>
              </w:rPr>
              <w:t>.pfv</w:t>
            </w:r>
            <w:r w:rsidRPr="0017379F">
              <w:t>-</w:t>
            </w:r>
            <w:r w:rsidRPr="0017379F">
              <w:rPr>
                <w:smallCaps/>
              </w:rPr>
              <w:t>pst.m.sg</w:t>
            </w:r>
            <w:r w:rsidRPr="0017379F">
              <w:t xml:space="preserve"> suitcase.</w:t>
            </w:r>
            <w:r w:rsidRPr="0017379F">
              <w:rPr>
                <w:smallCaps/>
              </w:rPr>
              <w:t>acc.sg</w:t>
            </w:r>
            <w:r w:rsidRPr="0017379F">
              <w:t xml:space="preserve"> in left-</w:t>
            </w:r>
            <w:r w:rsidRPr="0017379F">
              <w:rPr>
                <w:smallCaps/>
              </w:rPr>
              <w:t>f.acc.sg</w:t>
            </w:r>
            <w:r w:rsidRPr="0017379F">
              <w:t xml:space="preserve"> hand-</w:t>
            </w:r>
            <w:r w:rsidRPr="0017379F">
              <w:rPr>
                <w:smallCaps/>
              </w:rPr>
              <w:t>acc.sg</w:t>
            </w:r>
            <w:r w:rsidRPr="0017379F">
              <w:t xml:space="preserve"> right-</w:t>
            </w:r>
            <w:r w:rsidRPr="0017379F">
              <w:rPr>
                <w:smallCaps/>
              </w:rPr>
              <w:t>f.ins.sg</w:t>
            </w:r>
            <w:r w:rsidRPr="0017379F">
              <w:t xml:space="preserve"> still </w:t>
            </w:r>
            <w:r w:rsidRPr="0017379F">
              <w:rPr>
                <w:smallCaps/>
              </w:rPr>
              <w:t>attach.pfv</w:t>
            </w:r>
            <w:r w:rsidRPr="0017379F">
              <w:t>-place.at.lips-</w:t>
            </w:r>
            <w:r w:rsidRPr="0017379F">
              <w:rPr>
                <w:smallCaps/>
              </w:rPr>
              <w:t>pst.m.sg</w:t>
            </w:r>
            <w:r w:rsidRPr="0017379F">
              <w:t xml:space="preserve"> on road-</w:t>
            </w:r>
            <w:r w:rsidRPr="0017379F">
              <w:rPr>
                <w:smallCaps/>
              </w:rPr>
              <w:t>acc.sg</w:t>
            </w:r>
            <w:r w:rsidRPr="0017379F">
              <w:t xml:space="preserve"> cognac-</w:t>
            </w:r>
            <w:r w:rsidRPr="0017379F">
              <w:rPr>
                <w:smallCaps/>
              </w:rPr>
              <w:t>acc.sg</w:t>
            </w:r>
            <w:r w:rsidRPr="0017379F">
              <w:t xml:space="preserve"> and </w:t>
            </w:r>
            <w:r w:rsidRPr="0017379F">
              <w:rPr>
                <w:b/>
                <w:bCs/>
                <w:smallCaps/>
              </w:rPr>
              <w:t>apart.pfv</w:t>
            </w:r>
            <w:r w:rsidRPr="0017379F">
              <w:rPr>
                <w:b/>
                <w:bCs/>
                <w:iCs/>
              </w:rPr>
              <w:t>-</w:t>
            </w:r>
            <w:r w:rsidRPr="0017379F">
              <w:rPr>
                <w:b/>
                <w:bCs/>
              </w:rPr>
              <w:t>bow-</w:t>
            </w:r>
            <w:r w:rsidRPr="0017379F">
              <w:rPr>
                <w:b/>
                <w:bCs/>
                <w:smallCaps/>
              </w:rPr>
              <w:t>pst.m.sg-refl</w:t>
            </w:r>
            <w:r w:rsidRPr="0017379F">
              <w:t>]</w:t>
            </w:r>
          </w:p>
        </w:tc>
      </w:tr>
      <w:tr w:rsidR="0017379F" w:rsidRPr="0017379F" w14:paraId="3C898B33" w14:textId="77777777" w:rsidTr="00432DDF">
        <w:tc>
          <w:tcPr>
            <w:tcW w:w="496" w:type="dxa"/>
          </w:tcPr>
          <w:p w14:paraId="4BB5CD4F" w14:textId="77777777" w:rsidR="0017379F" w:rsidRPr="0017379F" w:rsidRDefault="0017379F" w:rsidP="00874E37"/>
        </w:tc>
        <w:tc>
          <w:tcPr>
            <w:tcW w:w="8026" w:type="dxa"/>
          </w:tcPr>
          <w:p w14:paraId="18923860" w14:textId="7042CCB2" w:rsidR="0017379F" w:rsidRPr="0017379F" w:rsidRDefault="0017379F" w:rsidP="00874E37">
            <w:r w:rsidRPr="0017379F">
              <w:t xml:space="preserve">‘Viktor took his suitcase in his left hand, used his right to take a swig of cognac for the road and </w:t>
            </w:r>
            <w:r w:rsidRPr="0017379F">
              <w:rPr>
                <w:b/>
                <w:bCs/>
              </w:rPr>
              <w:t>took a parting bow</w:t>
            </w:r>
            <w:r w:rsidRPr="0017379F">
              <w:t>.’</w:t>
            </w:r>
          </w:p>
        </w:tc>
      </w:tr>
      <w:tr w:rsidR="0017379F" w:rsidRPr="0017379F" w14:paraId="0505516D" w14:textId="77777777" w:rsidTr="00432DDF">
        <w:tc>
          <w:tcPr>
            <w:tcW w:w="496" w:type="dxa"/>
          </w:tcPr>
          <w:p w14:paraId="03ADF295" w14:textId="77777777" w:rsidR="0017379F" w:rsidRPr="0017379F" w:rsidRDefault="0017379F" w:rsidP="00874E37"/>
        </w:tc>
        <w:tc>
          <w:tcPr>
            <w:tcW w:w="8026" w:type="dxa"/>
          </w:tcPr>
          <w:p w14:paraId="433FE371" w14:textId="77777777" w:rsidR="0017379F" w:rsidRPr="0017379F" w:rsidRDefault="0017379F" w:rsidP="0047226A">
            <w:pPr>
              <w:pStyle w:val="Signature1"/>
            </w:pPr>
            <w:r w:rsidRPr="0017379F">
              <w:t xml:space="preserve">(Vasilij Šukšin. </w:t>
            </w:r>
            <w:r w:rsidRPr="0017379F">
              <w:rPr>
                <w:i/>
                <w:iCs/>
              </w:rPr>
              <w:t>Pečki-lavočki.</w:t>
            </w:r>
            <w:r w:rsidRPr="0017379F">
              <w:t xml:space="preserve"> 1970</w:t>
            </w:r>
            <w:ins w:id="747" w:author="007615" w:date="2021-11-25T20:12:00Z">
              <w:r w:rsidRPr="0017379F">
                <w:t>–</w:t>
              </w:r>
            </w:ins>
            <w:del w:id="748" w:author="Manuela Tecusan" w:date="2022-10-18T17:38:00Z">
              <w:r w:rsidRPr="0017379F" w:rsidDel="00317DB8">
                <w:delText>-</w:delText>
              </w:r>
            </w:del>
            <w:r w:rsidRPr="0017379F">
              <w:t>1972)</w:t>
            </w:r>
          </w:p>
        </w:tc>
      </w:tr>
    </w:tbl>
    <w:p w14:paraId="2B8D42D9" w14:textId="261EF14C" w:rsidR="002A4081" w:rsidRPr="008B26D0" w:rsidRDefault="005A19A6" w:rsidP="009E686B">
      <w:pPr>
        <w:pStyle w:val="Heading2"/>
      </w:pPr>
      <w:bookmarkStart w:id="749" w:name="S8"/>
      <w:r>
        <w:t xml:space="preserve">&lt;B&gt;4.2 </w:t>
      </w:r>
      <w:del w:id="750" w:author="007615" w:date="2021-11-25T20:12:00Z">
        <w:r w:rsidR="002A4081" w:rsidRPr="008B26D0" w:rsidDel="002B1A29">
          <w:delText xml:space="preserve">2. </w:delText>
        </w:r>
      </w:del>
      <w:r w:rsidR="002A4081" w:rsidRPr="008B26D0">
        <w:rPr>
          <w:rStyle w:val="fixed-case"/>
          <w:smallCaps/>
        </w:rPr>
        <w:t>crush</w:t>
      </w:r>
      <w:bookmarkEnd w:id="749"/>
    </w:p>
    <w:p w14:paraId="654A3EAB" w14:textId="3406C7A5" w:rsidR="002A4081" w:rsidRDefault="005A19A6" w:rsidP="00A7521B">
      <w:pPr>
        <w:pStyle w:val="P0"/>
      </w:pPr>
      <w:r>
        <w:t>&lt;P&gt;</w:t>
      </w:r>
      <w:r w:rsidR="002A4081" w:rsidRPr="008B26D0">
        <w:t xml:space="preserve">The link </w:t>
      </w:r>
      <w:del w:id="751" w:author="Manuela Tecusan" w:date="2022-10-18T21:25:00Z">
        <w:r w:rsidR="002A4081" w:rsidRPr="008B26D0" w:rsidDel="00470AAB">
          <w:delText xml:space="preserve">from </w:delText>
        </w:r>
      </w:del>
      <w:ins w:id="752" w:author="Manuela Tecusan" w:date="2022-10-18T21:25:00Z">
        <w:r w:rsidR="00470AAB">
          <w:t>between</w:t>
        </w:r>
        <w:r w:rsidR="00470AAB" w:rsidRPr="008B26D0">
          <w:t xml:space="preserve"> </w:t>
        </w:r>
      </w:ins>
      <w:r w:rsidR="002A4081" w:rsidRPr="008B26D0">
        <w:rPr>
          <w:smallCaps/>
        </w:rPr>
        <w:t>apart</w:t>
      </w:r>
      <w:r w:rsidR="002A4081" w:rsidRPr="008B26D0">
        <w:t xml:space="preserve"> </w:t>
      </w:r>
      <w:del w:id="753" w:author="Manuela Tecusan" w:date="2022-10-18T21:25:00Z">
        <w:r w:rsidR="002A4081" w:rsidRPr="008B26D0" w:rsidDel="00470AAB">
          <w:delText xml:space="preserve">to </w:delText>
        </w:r>
      </w:del>
      <w:ins w:id="754" w:author="Manuela Tecusan" w:date="2022-10-18T21:25:00Z">
        <w:r w:rsidR="00470AAB">
          <w:t>and</w:t>
        </w:r>
        <w:r w:rsidR="00470AAB" w:rsidRPr="008B26D0">
          <w:t xml:space="preserve"> </w:t>
        </w:r>
      </w:ins>
      <w:r w:rsidR="002A4081" w:rsidRPr="008B26D0">
        <w:rPr>
          <w:smallCaps/>
        </w:rPr>
        <w:t>crush</w:t>
      </w:r>
      <w:r w:rsidR="002A4081" w:rsidRPr="008B26D0">
        <w:t xml:space="preserve"> is metonymic: </w:t>
      </w:r>
      <w:ins w:id="755" w:author="Manuela Tecusan" w:date="2022-10-18T21:26:00Z">
        <w:r w:rsidR="00470AAB">
          <w:t xml:space="preserve">the imagery of </w:t>
        </w:r>
      </w:ins>
      <w:r w:rsidR="002A4081" w:rsidRPr="008B26D0">
        <w:t xml:space="preserve">edges moving apart is part of the scenario of crushing something. Most of the verbs that combine with </w:t>
      </w:r>
      <w:r w:rsidR="002A4081" w:rsidRPr="008B26D0">
        <w:rPr>
          <w:i/>
          <w:iCs/>
        </w:rPr>
        <w:t>raz</w:t>
      </w:r>
      <w:r w:rsidR="002A4081" w:rsidRPr="008B26D0">
        <w:t xml:space="preserve">- in this meaning denote crushing or flattening, </w:t>
      </w:r>
      <w:ins w:id="756" w:author="Manuela Tecusan" w:date="2022-10-18T21:27:00Z">
        <w:r w:rsidR="00470AAB">
          <w:t xml:space="preserve">for instance </w:t>
        </w:r>
      </w:ins>
      <w:r w:rsidR="002A4081" w:rsidRPr="008B26D0">
        <w:t>by trampling</w:t>
      </w:r>
      <w:ins w:id="757" w:author="Manuela Tecusan" w:date="2022-10-18T21:27:00Z">
        <w:r w:rsidR="00470AAB">
          <w:t>, as</w:t>
        </w:r>
      </w:ins>
      <w:r w:rsidR="002A4081" w:rsidRPr="008B26D0">
        <w:t xml:space="preserve"> in (8), though there are also more generalized verbs that simply mean ‘destroy’, as in (9).</w:t>
      </w:r>
    </w:p>
    <w:p w14:paraId="28E3F706" w14:textId="5ABB84A6" w:rsidR="005A19A6" w:rsidRPr="008B26D0" w:rsidRDefault="005A19A6" w:rsidP="00A7521B">
      <w:pPr>
        <w:pStyle w:val="P0"/>
      </w:pPr>
      <w:r>
        <w:t>&lt;NEX&gt;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8746"/>
      </w:tblGrid>
      <w:tr w:rsidR="0017379F" w:rsidRPr="0017379F" w14:paraId="27C226A9" w14:textId="77777777" w:rsidTr="005A19A6">
        <w:tc>
          <w:tcPr>
            <w:tcW w:w="496" w:type="dxa"/>
          </w:tcPr>
          <w:p w14:paraId="1B6E5F82" w14:textId="77777777" w:rsidR="0017379F" w:rsidRPr="0017379F" w:rsidRDefault="0017379F" w:rsidP="00AA7468">
            <w:pPr>
              <w:rPr>
                <w:iCs/>
              </w:rPr>
            </w:pPr>
            <w:r w:rsidRPr="0017379F">
              <w:rPr>
                <w:iCs/>
              </w:rPr>
              <w:t>(8)</w:t>
            </w:r>
          </w:p>
        </w:tc>
        <w:tc>
          <w:tcPr>
            <w:tcW w:w="8746" w:type="dxa"/>
          </w:tcPr>
          <w:p w14:paraId="7452CE52" w14:textId="77777777" w:rsidR="0017379F" w:rsidRPr="0017379F" w:rsidRDefault="0017379F" w:rsidP="00AA7468">
            <w:r w:rsidRPr="0017379F">
              <w:rPr>
                <w:i/>
              </w:rPr>
              <w:t xml:space="preserve">Miš-a do-kuri-l sigaret-u do sam-ogo fil’tr-a, i jarostno </w:t>
            </w:r>
            <w:r w:rsidRPr="0017379F">
              <w:rPr>
                <w:b/>
                <w:bCs/>
                <w:i/>
              </w:rPr>
              <w:t>ras-topta-l</w:t>
            </w:r>
            <w:r w:rsidRPr="0017379F">
              <w:rPr>
                <w:i/>
              </w:rPr>
              <w:t xml:space="preserve"> eë kabluk-om.</w:t>
            </w:r>
          </w:p>
        </w:tc>
      </w:tr>
      <w:tr w:rsidR="0017379F" w:rsidRPr="0017379F" w14:paraId="31D82D9C" w14:textId="77777777" w:rsidTr="005A19A6">
        <w:tc>
          <w:tcPr>
            <w:tcW w:w="496" w:type="dxa"/>
          </w:tcPr>
          <w:p w14:paraId="5E51F96F" w14:textId="77777777" w:rsidR="0017379F" w:rsidRPr="0017379F" w:rsidRDefault="0017379F" w:rsidP="00AA7468"/>
        </w:tc>
        <w:tc>
          <w:tcPr>
            <w:tcW w:w="8746" w:type="dxa"/>
          </w:tcPr>
          <w:p w14:paraId="09DB0193" w14:textId="77777777" w:rsidR="0017379F" w:rsidRPr="0017379F" w:rsidRDefault="0017379F" w:rsidP="00AA7468">
            <w:r w:rsidRPr="0017379F">
              <w:t>[Misha-</w:t>
            </w:r>
            <w:r w:rsidRPr="0017379F">
              <w:rPr>
                <w:smallCaps/>
              </w:rPr>
              <w:t>nom.sg</w:t>
            </w:r>
            <w:r w:rsidRPr="0017379F">
              <w:t xml:space="preserve"> </w:t>
            </w:r>
            <w:r w:rsidRPr="0017379F">
              <w:rPr>
                <w:smallCaps/>
              </w:rPr>
              <w:t>reach.pfv</w:t>
            </w:r>
            <w:r w:rsidRPr="0017379F">
              <w:t>-smoke-</w:t>
            </w:r>
            <w:r w:rsidRPr="0017379F">
              <w:rPr>
                <w:smallCaps/>
              </w:rPr>
              <w:t>pst.m.sg</w:t>
            </w:r>
            <w:r w:rsidRPr="0017379F">
              <w:t xml:space="preserve"> cigarette-</w:t>
            </w:r>
            <w:r w:rsidRPr="0017379F">
              <w:rPr>
                <w:smallCaps/>
              </w:rPr>
              <w:t>acc.sg</w:t>
            </w:r>
            <w:r w:rsidRPr="0017379F">
              <w:t xml:space="preserve"> to own-</w:t>
            </w:r>
            <w:r w:rsidRPr="0017379F">
              <w:rPr>
                <w:smallCaps/>
              </w:rPr>
              <w:t>m.gen.sg</w:t>
            </w:r>
            <w:r w:rsidRPr="0017379F">
              <w:t xml:space="preserve"> filter-</w:t>
            </w:r>
            <w:r w:rsidRPr="0017379F">
              <w:rPr>
                <w:smallCaps/>
              </w:rPr>
              <w:t>gen.sg</w:t>
            </w:r>
            <w:r w:rsidRPr="0017379F">
              <w:t xml:space="preserve"> and furiously </w:t>
            </w:r>
            <w:r w:rsidRPr="0017379F">
              <w:rPr>
                <w:b/>
                <w:bCs/>
                <w:smallCaps/>
              </w:rPr>
              <w:t>crush.pfv</w:t>
            </w:r>
            <w:r w:rsidRPr="0017379F">
              <w:rPr>
                <w:b/>
                <w:bCs/>
                <w:iCs/>
              </w:rPr>
              <w:t>-</w:t>
            </w:r>
            <w:r w:rsidRPr="0017379F">
              <w:rPr>
                <w:b/>
                <w:bCs/>
              </w:rPr>
              <w:t>stamp-</w:t>
            </w:r>
            <w:r w:rsidRPr="0017379F">
              <w:rPr>
                <w:b/>
                <w:bCs/>
                <w:smallCaps/>
              </w:rPr>
              <w:t>pst.m.sg</w:t>
            </w:r>
            <w:r w:rsidRPr="0017379F">
              <w:rPr>
                <w:smallCaps/>
              </w:rPr>
              <w:t xml:space="preserve"> 3.sg.f.acc</w:t>
            </w:r>
            <w:r w:rsidRPr="0017379F">
              <w:t xml:space="preserve"> heel-</w:t>
            </w:r>
            <w:r w:rsidRPr="0017379F">
              <w:rPr>
                <w:smallCaps/>
              </w:rPr>
              <w:t>ins.sg</w:t>
            </w:r>
            <w:r w:rsidRPr="0017379F">
              <w:t>]</w:t>
            </w:r>
          </w:p>
        </w:tc>
      </w:tr>
      <w:tr w:rsidR="0017379F" w:rsidRPr="0017379F" w14:paraId="18F355CD" w14:textId="77777777" w:rsidTr="005A19A6">
        <w:tc>
          <w:tcPr>
            <w:tcW w:w="496" w:type="dxa"/>
          </w:tcPr>
          <w:p w14:paraId="4D5A7EE8" w14:textId="77777777" w:rsidR="0017379F" w:rsidRPr="0017379F" w:rsidRDefault="0017379F" w:rsidP="00AA7468"/>
        </w:tc>
        <w:tc>
          <w:tcPr>
            <w:tcW w:w="8746" w:type="dxa"/>
          </w:tcPr>
          <w:p w14:paraId="23C35DD4" w14:textId="035093DE" w:rsidR="0017379F" w:rsidRPr="0017379F" w:rsidRDefault="0017379F" w:rsidP="00AA7468">
            <w:r w:rsidRPr="0017379F">
              <w:t xml:space="preserve">‘Misha smoked his cigarette all the way down to the filter and furiously </w:t>
            </w:r>
            <w:r w:rsidRPr="0017379F">
              <w:rPr>
                <w:b/>
              </w:rPr>
              <w:t>crushed</w:t>
            </w:r>
            <w:r w:rsidRPr="0017379F">
              <w:t xml:space="preserve"> it with his heel.’</w:t>
            </w:r>
          </w:p>
        </w:tc>
      </w:tr>
      <w:tr w:rsidR="0017379F" w:rsidRPr="0017379F" w14:paraId="3EBADA03" w14:textId="77777777" w:rsidTr="005A19A6">
        <w:tc>
          <w:tcPr>
            <w:tcW w:w="496" w:type="dxa"/>
          </w:tcPr>
          <w:p w14:paraId="4A2F4D66" w14:textId="77777777" w:rsidR="0017379F" w:rsidRPr="0017379F" w:rsidRDefault="0017379F" w:rsidP="00AA7468"/>
        </w:tc>
        <w:tc>
          <w:tcPr>
            <w:tcW w:w="8746" w:type="dxa"/>
          </w:tcPr>
          <w:p w14:paraId="13B9172D" w14:textId="77777777" w:rsidR="0017379F" w:rsidRPr="0017379F" w:rsidRDefault="0017379F" w:rsidP="0047226A">
            <w:pPr>
              <w:pStyle w:val="Signature1"/>
            </w:pPr>
            <w:r w:rsidRPr="0017379F">
              <w:t xml:space="preserve">(Evgenij Proškin. </w:t>
            </w:r>
            <w:r w:rsidRPr="0017379F">
              <w:rPr>
                <w:i/>
                <w:iCs/>
              </w:rPr>
              <w:t>Mexanika večnosti</w:t>
            </w:r>
            <w:r w:rsidRPr="0017379F">
              <w:t>. 2001)</w:t>
            </w:r>
          </w:p>
        </w:tc>
      </w:tr>
    </w:tbl>
    <w:p w14:paraId="0A99ABB5" w14:textId="77777777" w:rsidR="002A4081" w:rsidRPr="008B26D0" w:rsidRDefault="002A4081" w:rsidP="002A4081"/>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8708"/>
      </w:tblGrid>
      <w:tr w:rsidR="0017379F" w:rsidRPr="0017379F" w14:paraId="78BB23E6" w14:textId="77777777" w:rsidTr="005A19A6">
        <w:tc>
          <w:tcPr>
            <w:tcW w:w="568" w:type="dxa"/>
          </w:tcPr>
          <w:p w14:paraId="1C4C96F4" w14:textId="77777777" w:rsidR="0017379F" w:rsidRPr="0017379F" w:rsidRDefault="0017379F" w:rsidP="003A01C5">
            <w:r w:rsidRPr="0017379F">
              <w:t>(9)</w:t>
            </w:r>
          </w:p>
        </w:tc>
        <w:tc>
          <w:tcPr>
            <w:tcW w:w="8708" w:type="dxa"/>
          </w:tcPr>
          <w:p w14:paraId="4147C0C5" w14:textId="77777777" w:rsidR="0017379F" w:rsidRPr="0017379F" w:rsidRDefault="0017379F" w:rsidP="003A01C5">
            <w:r w:rsidRPr="0017379F">
              <w:rPr>
                <w:i/>
                <w:iCs/>
              </w:rPr>
              <w:t xml:space="preserve">Zemle-trjaseni-e nača-l-o-s’ pod utr-o. Perv-yj že tolčok </w:t>
            </w:r>
            <w:r w:rsidRPr="0017379F">
              <w:rPr>
                <w:b/>
                <w:bCs/>
                <w:i/>
                <w:iCs/>
              </w:rPr>
              <w:t>raz-ruši-l</w:t>
            </w:r>
            <w:r w:rsidRPr="0017379F">
              <w:rPr>
                <w:i/>
                <w:iCs/>
              </w:rPr>
              <w:t xml:space="preserve"> vodo-naporn-uju bašn-ju.</w:t>
            </w:r>
          </w:p>
        </w:tc>
      </w:tr>
      <w:tr w:rsidR="0017379F" w:rsidRPr="0017379F" w14:paraId="6AF8E4CC" w14:textId="77777777" w:rsidTr="005A19A6">
        <w:tc>
          <w:tcPr>
            <w:tcW w:w="568" w:type="dxa"/>
          </w:tcPr>
          <w:p w14:paraId="3E5D22B2" w14:textId="77777777" w:rsidR="0017379F" w:rsidRPr="0017379F" w:rsidRDefault="0017379F" w:rsidP="003A01C5"/>
        </w:tc>
        <w:tc>
          <w:tcPr>
            <w:tcW w:w="8708" w:type="dxa"/>
          </w:tcPr>
          <w:p w14:paraId="1608CEF9" w14:textId="77777777" w:rsidR="0017379F" w:rsidRPr="0017379F" w:rsidRDefault="0017379F" w:rsidP="003A01C5">
            <w:r w:rsidRPr="0017379F">
              <w:t>[Earth-quake-</w:t>
            </w:r>
            <w:r w:rsidRPr="0017379F">
              <w:rPr>
                <w:smallCaps/>
              </w:rPr>
              <w:t>nom.sg</w:t>
            </w:r>
            <w:r w:rsidRPr="0017379F">
              <w:t xml:space="preserve"> begin</w:t>
            </w:r>
            <w:r w:rsidRPr="0017379F">
              <w:rPr>
                <w:smallCaps/>
              </w:rPr>
              <w:t>.pfv</w:t>
            </w:r>
            <w:r w:rsidRPr="0017379F">
              <w:t>-</w:t>
            </w:r>
            <w:r w:rsidRPr="0017379F">
              <w:rPr>
                <w:smallCaps/>
              </w:rPr>
              <w:t>pst-n.sg-refl</w:t>
            </w:r>
            <w:r w:rsidRPr="0017379F">
              <w:t xml:space="preserve"> under morning-</w:t>
            </w:r>
            <w:r w:rsidRPr="0017379F">
              <w:rPr>
                <w:smallCaps/>
              </w:rPr>
              <w:t>acc.sg</w:t>
            </w:r>
            <w:r w:rsidRPr="0017379F">
              <w:t xml:space="preserve"> first-</w:t>
            </w:r>
            <w:r w:rsidRPr="0017379F">
              <w:rPr>
                <w:smallCaps/>
              </w:rPr>
              <w:t>m.nom.sg</w:t>
            </w:r>
            <w:r w:rsidRPr="0017379F">
              <w:t xml:space="preserve"> emphasis jolt-</w:t>
            </w:r>
            <w:r w:rsidRPr="0017379F">
              <w:rPr>
                <w:smallCaps/>
              </w:rPr>
              <w:t xml:space="preserve">nom.sg </w:t>
            </w:r>
            <w:r w:rsidRPr="0017379F">
              <w:rPr>
                <w:b/>
                <w:bCs/>
                <w:smallCaps/>
              </w:rPr>
              <w:t>crush.pfv</w:t>
            </w:r>
            <w:r w:rsidRPr="0017379F">
              <w:rPr>
                <w:b/>
                <w:bCs/>
                <w:iCs/>
              </w:rPr>
              <w:t>-</w:t>
            </w:r>
            <w:r w:rsidRPr="0017379F">
              <w:rPr>
                <w:b/>
                <w:bCs/>
              </w:rPr>
              <w:t>destroy-</w:t>
            </w:r>
            <w:r w:rsidRPr="0017379F">
              <w:rPr>
                <w:b/>
                <w:bCs/>
                <w:smallCaps/>
              </w:rPr>
              <w:t>pst.m.sg</w:t>
            </w:r>
            <w:r w:rsidRPr="0017379F">
              <w:t xml:space="preserve"> water-pressure-</w:t>
            </w:r>
            <w:r w:rsidRPr="0017379F">
              <w:rPr>
                <w:smallCaps/>
              </w:rPr>
              <w:t>f.acc.sg</w:t>
            </w:r>
            <w:r w:rsidRPr="0017379F">
              <w:t xml:space="preserve"> tower-</w:t>
            </w:r>
            <w:r w:rsidRPr="0017379F">
              <w:rPr>
                <w:smallCaps/>
              </w:rPr>
              <w:t>acc.sg</w:t>
            </w:r>
            <w:r w:rsidRPr="0017379F">
              <w:t>]</w:t>
            </w:r>
          </w:p>
        </w:tc>
      </w:tr>
      <w:tr w:rsidR="0017379F" w:rsidRPr="0017379F" w14:paraId="0985828B" w14:textId="77777777" w:rsidTr="005A19A6">
        <w:tc>
          <w:tcPr>
            <w:tcW w:w="568" w:type="dxa"/>
          </w:tcPr>
          <w:p w14:paraId="696E44BE" w14:textId="77777777" w:rsidR="0017379F" w:rsidRPr="0017379F" w:rsidRDefault="0017379F" w:rsidP="003A01C5"/>
        </w:tc>
        <w:tc>
          <w:tcPr>
            <w:tcW w:w="8708" w:type="dxa"/>
          </w:tcPr>
          <w:p w14:paraId="465016BF" w14:textId="45455F33" w:rsidR="0017379F" w:rsidRPr="0017379F" w:rsidRDefault="0017379F" w:rsidP="003A01C5">
            <w:r w:rsidRPr="0017379F">
              <w:t xml:space="preserve">‘The earthquake began toward morning. The first jolt </w:t>
            </w:r>
            <w:r w:rsidRPr="0017379F">
              <w:rPr>
                <w:b/>
                <w:bCs/>
              </w:rPr>
              <w:t>destroyed</w:t>
            </w:r>
            <w:r w:rsidRPr="0017379F">
              <w:t xml:space="preserve"> the water tower.’</w:t>
            </w:r>
          </w:p>
        </w:tc>
      </w:tr>
      <w:tr w:rsidR="0017379F" w:rsidRPr="0017379F" w14:paraId="39BF2E5A" w14:textId="77777777" w:rsidTr="005A19A6">
        <w:tc>
          <w:tcPr>
            <w:tcW w:w="568" w:type="dxa"/>
          </w:tcPr>
          <w:p w14:paraId="61EDCA36" w14:textId="77777777" w:rsidR="0017379F" w:rsidRPr="0017379F" w:rsidRDefault="0017379F" w:rsidP="003A01C5"/>
        </w:tc>
        <w:tc>
          <w:tcPr>
            <w:tcW w:w="8708" w:type="dxa"/>
          </w:tcPr>
          <w:p w14:paraId="7A7370E6" w14:textId="77777777" w:rsidR="0017379F" w:rsidRPr="0017379F" w:rsidRDefault="0017379F" w:rsidP="0047226A">
            <w:pPr>
              <w:pStyle w:val="Signature1"/>
            </w:pPr>
            <w:r w:rsidRPr="0017379F">
              <w:t xml:space="preserve">(Sergej Dovlatov. </w:t>
            </w:r>
            <w:r w:rsidRPr="0017379F">
              <w:rPr>
                <w:i/>
                <w:iCs/>
              </w:rPr>
              <w:t>Naši</w:t>
            </w:r>
            <w:r w:rsidRPr="0017379F">
              <w:t>. 1983)</w:t>
            </w:r>
          </w:p>
        </w:tc>
      </w:tr>
    </w:tbl>
    <w:p w14:paraId="71D34853" w14:textId="034D2CC8" w:rsidR="002A4081" w:rsidRPr="008B26D0" w:rsidRDefault="005A19A6" w:rsidP="009E686B">
      <w:pPr>
        <w:pStyle w:val="Heading2"/>
      </w:pPr>
      <w:bookmarkStart w:id="758" w:name="S7"/>
      <w:r>
        <w:t xml:space="preserve">&lt;B&gt;4.3 </w:t>
      </w:r>
      <w:del w:id="759" w:author="007615" w:date="2021-11-25T20:23:00Z">
        <w:r w:rsidR="002A4081" w:rsidRPr="008B26D0" w:rsidDel="00DB1A18">
          <w:delText xml:space="preserve">3. </w:delText>
        </w:r>
      </w:del>
      <w:r w:rsidR="002A4081" w:rsidRPr="008B26D0">
        <w:rPr>
          <w:rStyle w:val="fixed-case"/>
          <w:smallCaps/>
        </w:rPr>
        <w:t>spread</w:t>
      </w:r>
      <w:bookmarkEnd w:id="758"/>
    </w:p>
    <w:p w14:paraId="518A8EFD" w14:textId="7A67AA5D" w:rsidR="002A4081" w:rsidRDefault="005A19A6" w:rsidP="00A7521B">
      <w:pPr>
        <w:pStyle w:val="P0"/>
      </w:pPr>
      <w:r>
        <w:lastRenderedPageBreak/>
        <w:t>&lt;P&gt;</w:t>
      </w:r>
      <w:r w:rsidR="002A4081" w:rsidRPr="008B26D0">
        <w:t xml:space="preserve">In the </w:t>
      </w:r>
      <w:r w:rsidR="002A4081" w:rsidRPr="008B26D0">
        <w:rPr>
          <w:smallCaps/>
        </w:rPr>
        <w:t>spread</w:t>
      </w:r>
      <w:r w:rsidR="002A4081" w:rsidRPr="008B26D0">
        <w:t xml:space="preserve"> meaning, edges or parts move away from </w:t>
      </w:r>
      <w:del w:id="760" w:author="Manuela Tecusan" w:date="2022-10-18T21:28:00Z">
        <w:r w:rsidR="002A4081" w:rsidRPr="008B26D0" w:rsidDel="00470AAB">
          <w:delText>each</w:delText>
        </w:r>
      </w:del>
      <w:ins w:id="761" w:author="Manuela Tecusan" w:date="2022-10-18T21:28:00Z">
        <w:r w:rsidR="00470AAB">
          <w:t>one</w:t>
        </w:r>
      </w:ins>
      <w:r w:rsidR="002A4081" w:rsidRPr="008B26D0">
        <w:t xml:space="preserve"> </w:t>
      </w:r>
      <w:ins w:id="762" w:author="Manuela Tecusan" w:date="2022-10-18T21:28:00Z">
        <w:r w:rsidR="00470AAB">
          <w:t>an</w:t>
        </w:r>
      </w:ins>
      <w:r w:rsidR="002A4081" w:rsidRPr="008B26D0">
        <w:t xml:space="preserve">other, but without any destruction. This meaning is metonymically related to the </w:t>
      </w:r>
      <w:r w:rsidR="002A4081" w:rsidRPr="008B26D0">
        <w:rPr>
          <w:smallCaps/>
        </w:rPr>
        <w:t>apart</w:t>
      </w:r>
      <w:r w:rsidR="002A4081" w:rsidRPr="008B26D0">
        <w:t xml:space="preserve"> meaning</w:t>
      </w:r>
      <w:ins w:id="763" w:author="Manuela Tecusan" w:date="2022-10-18T21:28:00Z">
        <w:r w:rsidR="00470AAB">
          <w:t>,</w:t>
        </w:r>
      </w:ins>
      <w:r w:rsidR="002A4081" w:rsidRPr="008B26D0">
        <w:t xml:space="preserve"> since the edges or parts move away</w:t>
      </w:r>
      <w:ins w:id="764" w:author="Manuela Tecusan" w:date="2022-10-18T21:31:00Z">
        <w:r w:rsidR="00470AAB">
          <w:t>,</w:t>
        </w:r>
      </w:ins>
      <w:r w:rsidR="002A4081" w:rsidRPr="008B26D0">
        <w:t xml:space="preserve"> but do not separate to go </w:t>
      </w:r>
      <w:del w:id="765" w:author="Manuela Tecusan" w:date="2022-10-18T21:31:00Z">
        <w:r w:rsidR="002A4081" w:rsidRPr="008B26D0" w:rsidDel="00470AAB">
          <w:delText xml:space="preserve">their </w:delText>
        </w:r>
      </w:del>
      <w:ins w:id="766" w:author="Manuela Tecusan" w:date="2022-10-18T21:31:00Z">
        <w:r w:rsidR="00470AAB">
          <w:t>each one its</w:t>
        </w:r>
        <w:r w:rsidR="00470AAB" w:rsidRPr="008B26D0">
          <w:t xml:space="preserve"> </w:t>
        </w:r>
      </w:ins>
      <w:r w:rsidR="002A4081" w:rsidRPr="008B26D0">
        <w:t>own way</w:t>
      </w:r>
      <w:del w:id="767" w:author="Manuela Tecusan" w:date="2022-10-18T21:29:00Z">
        <w:r w:rsidR="002A4081" w:rsidRPr="008B26D0" w:rsidDel="00470AAB">
          <w:delText>s</w:delText>
        </w:r>
      </w:del>
      <w:r w:rsidR="002A4081" w:rsidRPr="008B26D0">
        <w:t>. In the physical domain this can involve spreadable substances</w:t>
      </w:r>
      <w:ins w:id="768" w:author="Manuela Tecusan" w:date="2022-10-18T21:29:00Z">
        <w:r w:rsidR="00470AAB">
          <w:t>,</w:t>
        </w:r>
      </w:ins>
      <w:r w:rsidR="002A4081" w:rsidRPr="008B26D0">
        <w:t xml:space="preserve"> as in (10), growth</w:t>
      </w:r>
      <w:ins w:id="769" w:author="Manuela Tecusan" w:date="2022-10-18T21:29:00Z">
        <w:r w:rsidR="00470AAB">
          <w:t>,</w:t>
        </w:r>
      </w:ins>
      <w:r w:rsidR="002A4081" w:rsidRPr="008B26D0">
        <w:t xml:space="preserve"> as in (11), or unwinding. Metaphorically</w:t>
      </w:r>
      <w:ins w:id="770" w:author="Manuela Tecusan" w:date="2022-10-18T21:29:00Z">
        <w:r w:rsidR="00470AAB">
          <w:t>,</w:t>
        </w:r>
      </w:ins>
      <w:r w:rsidR="002A4081" w:rsidRPr="008B26D0">
        <w:t xml:space="preserve"> </w:t>
      </w:r>
      <w:r w:rsidR="002A4081" w:rsidRPr="008B26D0">
        <w:rPr>
          <w:smallCaps/>
        </w:rPr>
        <w:t>spread</w:t>
      </w:r>
      <w:r w:rsidR="002A4081" w:rsidRPr="008B26D0">
        <w:t xml:space="preserve"> can mean development (an extension from unwinding) and elaboration</w:t>
      </w:r>
      <w:ins w:id="771" w:author="Manuela Tecusan" w:date="2022-10-18T21:29:00Z">
        <w:r w:rsidR="00470AAB">
          <w:t>,</w:t>
        </w:r>
      </w:ins>
      <w:r w:rsidR="002A4081" w:rsidRPr="008B26D0">
        <w:t xml:space="preserve"> as in (12).</w:t>
      </w:r>
    </w:p>
    <w:p w14:paraId="437B4BB5" w14:textId="59FC563D" w:rsidR="005A19A6" w:rsidRPr="008B26D0" w:rsidRDefault="005A19A6" w:rsidP="00A7521B">
      <w:pPr>
        <w:pStyle w:val="P0"/>
      </w:pPr>
      <w:r>
        <w:t>&lt;NEX&gt;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594"/>
      </w:tblGrid>
      <w:tr w:rsidR="0017379F" w:rsidRPr="0017379F" w14:paraId="59FE52AC" w14:textId="77777777" w:rsidTr="005A19A6">
        <w:tc>
          <w:tcPr>
            <w:tcW w:w="648" w:type="dxa"/>
          </w:tcPr>
          <w:p w14:paraId="07B198DD" w14:textId="77777777" w:rsidR="0017379F" w:rsidRPr="0017379F" w:rsidRDefault="0017379F" w:rsidP="001C4F5A">
            <w:r w:rsidRPr="0017379F">
              <w:t>(10)</w:t>
            </w:r>
          </w:p>
        </w:tc>
        <w:tc>
          <w:tcPr>
            <w:tcW w:w="8594" w:type="dxa"/>
          </w:tcPr>
          <w:p w14:paraId="43421A78" w14:textId="77777777" w:rsidR="0017379F" w:rsidRPr="0017379F" w:rsidRDefault="0017379F" w:rsidP="001C4F5A">
            <w:r w:rsidRPr="0017379F">
              <w:rPr>
                <w:b/>
                <w:i/>
              </w:rPr>
              <w:t xml:space="preserve">Ras-kata-l-a </w:t>
            </w:r>
            <w:r w:rsidRPr="0017379F">
              <w:rPr>
                <w:bCs/>
                <w:i/>
              </w:rPr>
              <w:t>test-o, po-stavi-l-a pirog v duxovk-u, i tut pozvoni-l-i v dver’...</w:t>
            </w:r>
          </w:p>
        </w:tc>
      </w:tr>
      <w:tr w:rsidR="0017379F" w:rsidRPr="0017379F" w14:paraId="4327572F" w14:textId="77777777" w:rsidTr="005A19A6">
        <w:tc>
          <w:tcPr>
            <w:tcW w:w="648" w:type="dxa"/>
          </w:tcPr>
          <w:p w14:paraId="0CB66B9A" w14:textId="77777777" w:rsidR="0017379F" w:rsidRPr="0017379F" w:rsidRDefault="0017379F" w:rsidP="001C4F5A"/>
        </w:tc>
        <w:tc>
          <w:tcPr>
            <w:tcW w:w="8594" w:type="dxa"/>
          </w:tcPr>
          <w:p w14:paraId="4D4AA1A0" w14:textId="77777777" w:rsidR="0017379F" w:rsidRPr="0017379F" w:rsidRDefault="0017379F" w:rsidP="001C4F5A">
            <w:r w:rsidRPr="0017379F">
              <w:t>[</w:t>
            </w:r>
            <w:r w:rsidRPr="0017379F">
              <w:rPr>
                <w:b/>
                <w:bCs/>
                <w:smallCaps/>
              </w:rPr>
              <w:t>spread.pfv</w:t>
            </w:r>
            <w:r w:rsidRPr="0017379F">
              <w:rPr>
                <w:b/>
                <w:bCs/>
                <w:iCs/>
              </w:rPr>
              <w:t>-</w:t>
            </w:r>
            <w:r w:rsidRPr="0017379F">
              <w:rPr>
                <w:b/>
                <w:bCs/>
              </w:rPr>
              <w:t>roll-</w:t>
            </w:r>
            <w:r w:rsidRPr="0017379F">
              <w:rPr>
                <w:b/>
                <w:bCs/>
                <w:smallCaps/>
              </w:rPr>
              <w:t>pst-f.sg</w:t>
            </w:r>
            <w:r w:rsidRPr="0017379F">
              <w:t xml:space="preserve"> dough-</w:t>
            </w:r>
            <w:r w:rsidRPr="0017379F">
              <w:rPr>
                <w:smallCaps/>
              </w:rPr>
              <w:t>acc.sg</w:t>
            </w:r>
            <w:r w:rsidRPr="0017379F">
              <w:t xml:space="preserve"> </w:t>
            </w:r>
            <w:r w:rsidRPr="0017379F">
              <w:rPr>
                <w:smallCaps/>
              </w:rPr>
              <w:t>result.pfv</w:t>
            </w:r>
            <w:r w:rsidRPr="0017379F">
              <w:t>-place-</w:t>
            </w:r>
            <w:r w:rsidRPr="0017379F">
              <w:rPr>
                <w:smallCaps/>
              </w:rPr>
              <w:t>pst-f.sg</w:t>
            </w:r>
            <w:r w:rsidRPr="0017379F">
              <w:t xml:space="preserve"> pie-</w:t>
            </w:r>
            <w:r w:rsidRPr="0017379F">
              <w:rPr>
                <w:smallCaps/>
              </w:rPr>
              <w:t>acc.sg</w:t>
            </w:r>
            <w:r w:rsidRPr="0017379F">
              <w:t xml:space="preserve"> in oven-</w:t>
            </w:r>
            <w:r w:rsidRPr="0017379F">
              <w:rPr>
                <w:smallCaps/>
              </w:rPr>
              <w:t>acc.sg</w:t>
            </w:r>
            <w:r w:rsidRPr="0017379F">
              <w:t xml:space="preserve"> and here </w:t>
            </w:r>
            <w:r w:rsidRPr="0017379F">
              <w:rPr>
                <w:smallCaps/>
              </w:rPr>
              <w:t>result.pfv</w:t>
            </w:r>
            <w:r w:rsidRPr="0017379F">
              <w:t>-ring-</w:t>
            </w:r>
            <w:r w:rsidRPr="0017379F">
              <w:rPr>
                <w:smallCaps/>
              </w:rPr>
              <w:t>pst-pl</w:t>
            </w:r>
            <w:r w:rsidRPr="0017379F">
              <w:t xml:space="preserve"> in door-</w:t>
            </w:r>
            <w:r w:rsidRPr="0017379F">
              <w:rPr>
                <w:smallCaps/>
              </w:rPr>
              <w:t>acc.sg</w:t>
            </w:r>
            <w:r w:rsidRPr="0017379F">
              <w:t>]</w:t>
            </w:r>
          </w:p>
        </w:tc>
      </w:tr>
      <w:tr w:rsidR="0017379F" w:rsidRPr="0017379F" w14:paraId="3E85C941" w14:textId="77777777" w:rsidTr="005A19A6">
        <w:tc>
          <w:tcPr>
            <w:tcW w:w="648" w:type="dxa"/>
          </w:tcPr>
          <w:p w14:paraId="57487AAB" w14:textId="77777777" w:rsidR="0017379F" w:rsidRPr="0017379F" w:rsidRDefault="0017379F" w:rsidP="001C4F5A"/>
        </w:tc>
        <w:tc>
          <w:tcPr>
            <w:tcW w:w="8594" w:type="dxa"/>
          </w:tcPr>
          <w:p w14:paraId="1296CEBC" w14:textId="77AD5DE4" w:rsidR="0017379F" w:rsidRPr="0017379F" w:rsidRDefault="0017379F" w:rsidP="00A46919">
            <w:r w:rsidRPr="0017379F">
              <w:t xml:space="preserve">‘She </w:t>
            </w:r>
            <w:r w:rsidRPr="0017379F">
              <w:rPr>
                <w:b/>
              </w:rPr>
              <w:t>rolled out</w:t>
            </w:r>
            <w:r w:rsidRPr="0017379F">
              <w:t xml:space="preserve"> the dough, put the pie in the oven, and right then someone rang the doorbell.</w:t>
            </w:r>
            <w:del w:id="772" w:author="007615" w:date="2021-12-06T20:49:00Z">
              <w:r w:rsidRPr="0017379F" w:rsidDel="00A46919">
                <w:delText>.</w:delText>
              </w:r>
            </w:del>
            <w:r w:rsidRPr="0017379F">
              <w:t>’</w:t>
            </w:r>
          </w:p>
        </w:tc>
      </w:tr>
      <w:tr w:rsidR="0017379F" w:rsidRPr="0017379F" w14:paraId="787FED2F" w14:textId="77777777" w:rsidTr="005A19A6">
        <w:tc>
          <w:tcPr>
            <w:tcW w:w="648" w:type="dxa"/>
          </w:tcPr>
          <w:p w14:paraId="2D869CFA" w14:textId="77777777" w:rsidR="0017379F" w:rsidRPr="0017379F" w:rsidRDefault="0017379F" w:rsidP="001C4F5A"/>
        </w:tc>
        <w:tc>
          <w:tcPr>
            <w:tcW w:w="8594" w:type="dxa"/>
          </w:tcPr>
          <w:p w14:paraId="2040FEE9" w14:textId="176A4115" w:rsidR="0017379F" w:rsidRPr="0017379F" w:rsidRDefault="0017379F" w:rsidP="0047226A">
            <w:pPr>
              <w:pStyle w:val="Signature1"/>
            </w:pPr>
            <w:r w:rsidRPr="0017379F">
              <w:t xml:space="preserve">(Simon Solovejčik. </w:t>
            </w:r>
            <w:r w:rsidRPr="0017379F">
              <w:rPr>
                <w:i/>
                <w:iCs/>
              </w:rPr>
              <w:t xml:space="preserve">Vataga </w:t>
            </w:r>
            <w:r w:rsidR="002857B2">
              <w:rPr>
                <w:i/>
                <w:iCs/>
              </w:rPr>
              <w:t>‘</w:t>
            </w:r>
            <w:r w:rsidRPr="0017379F">
              <w:rPr>
                <w:i/>
                <w:iCs/>
              </w:rPr>
              <w:t>Sem’ vetrov</w:t>
            </w:r>
            <w:r w:rsidR="002857B2">
              <w:rPr>
                <w:i/>
                <w:iCs/>
              </w:rPr>
              <w:t>’</w:t>
            </w:r>
            <w:r w:rsidRPr="0017379F">
              <w:rPr>
                <w:i/>
                <w:iCs/>
              </w:rPr>
              <w:t>.</w:t>
            </w:r>
            <w:r w:rsidRPr="0017379F">
              <w:t xml:space="preserve"> 1979)</w:t>
            </w:r>
          </w:p>
        </w:tc>
      </w:tr>
    </w:tbl>
    <w:p w14:paraId="717929F1" w14:textId="77777777" w:rsidR="002A4081" w:rsidRPr="008B26D0" w:rsidRDefault="002A4081" w:rsidP="002A4081"/>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67"/>
      </w:tblGrid>
      <w:tr w:rsidR="0017379F" w:rsidRPr="0017379F" w14:paraId="65A0BB88" w14:textId="77777777" w:rsidTr="002857B2">
        <w:tc>
          <w:tcPr>
            <w:tcW w:w="709" w:type="dxa"/>
          </w:tcPr>
          <w:p w14:paraId="7D227F03" w14:textId="77777777" w:rsidR="0017379F" w:rsidRPr="0017379F" w:rsidRDefault="0017379F" w:rsidP="00FB4533">
            <w:r w:rsidRPr="0017379F">
              <w:t>(11)</w:t>
            </w:r>
          </w:p>
        </w:tc>
        <w:tc>
          <w:tcPr>
            <w:tcW w:w="8567" w:type="dxa"/>
          </w:tcPr>
          <w:p w14:paraId="2F6F8DD4" w14:textId="77777777" w:rsidR="0017379F" w:rsidRPr="0017379F" w:rsidRDefault="0017379F" w:rsidP="00FB4533">
            <w:r w:rsidRPr="0017379F">
              <w:rPr>
                <w:i/>
              </w:rPr>
              <w:t xml:space="preserve">Esli kornev-aja sistem-a sil’no </w:t>
            </w:r>
            <w:r w:rsidRPr="0017379F">
              <w:rPr>
                <w:b/>
                <w:bCs/>
                <w:i/>
              </w:rPr>
              <w:t>raz-ros-l-a-s’</w:t>
            </w:r>
            <w:r w:rsidRPr="0017379F">
              <w:rPr>
                <w:i/>
              </w:rPr>
              <w:t xml:space="preserve">, xorošo </w:t>
            </w:r>
            <w:r w:rsidRPr="0017379F">
              <w:rPr>
                <w:b/>
                <w:bCs/>
                <w:i/>
              </w:rPr>
              <w:t>raz-vetvi-l-a-s’</w:t>
            </w:r>
            <w:r w:rsidRPr="0017379F">
              <w:rPr>
                <w:i/>
              </w:rPr>
              <w:t>, to ona po-da-ët signal vverx, v nad-zemn-uju čast’.</w:t>
            </w:r>
          </w:p>
        </w:tc>
      </w:tr>
      <w:tr w:rsidR="0017379F" w:rsidRPr="0017379F" w14:paraId="49C71E3B" w14:textId="77777777" w:rsidTr="002857B2">
        <w:tc>
          <w:tcPr>
            <w:tcW w:w="709" w:type="dxa"/>
          </w:tcPr>
          <w:p w14:paraId="62472F1D" w14:textId="77777777" w:rsidR="0017379F" w:rsidRPr="0017379F" w:rsidRDefault="0017379F" w:rsidP="00FB4533"/>
        </w:tc>
        <w:tc>
          <w:tcPr>
            <w:tcW w:w="8567" w:type="dxa"/>
          </w:tcPr>
          <w:p w14:paraId="5FE75C27" w14:textId="77777777" w:rsidR="0017379F" w:rsidRPr="0017379F" w:rsidRDefault="0017379F" w:rsidP="00FB4533">
            <w:r w:rsidRPr="0017379F">
              <w:t>[If root-</w:t>
            </w:r>
            <w:r w:rsidRPr="0017379F">
              <w:rPr>
                <w:smallCaps/>
              </w:rPr>
              <w:t>f.nom.sg</w:t>
            </w:r>
            <w:r w:rsidRPr="0017379F">
              <w:t xml:space="preserve"> system.</w:t>
            </w:r>
            <w:r w:rsidRPr="0017379F">
              <w:rPr>
                <w:smallCaps/>
              </w:rPr>
              <w:t>nom.sg</w:t>
            </w:r>
            <w:r w:rsidRPr="0017379F">
              <w:t xml:space="preserve"> strongly </w:t>
            </w:r>
            <w:r w:rsidRPr="0017379F">
              <w:rPr>
                <w:b/>
                <w:bCs/>
                <w:smallCaps/>
              </w:rPr>
              <w:t>spread.pfv</w:t>
            </w:r>
            <w:r w:rsidRPr="0017379F">
              <w:rPr>
                <w:b/>
                <w:bCs/>
              </w:rPr>
              <w:t>-grow-</w:t>
            </w:r>
            <w:r w:rsidRPr="0017379F">
              <w:rPr>
                <w:b/>
                <w:bCs/>
                <w:smallCaps/>
              </w:rPr>
              <w:t>pst-f.sg-refl</w:t>
            </w:r>
            <w:r w:rsidRPr="0017379F">
              <w:t xml:space="preserve"> well </w:t>
            </w:r>
            <w:r w:rsidRPr="0017379F">
              <w:rPr>
                <w:b/>
                <w:bCs/>
                <w:smallCaps/>
              </w:rPr>
              <w:t>spread.pfv</w:t>
            </w:r>
            <w:r w:rsidRPr="0017379F">
              <w:rPr>
                <w:b/>
                <w:bCs/>
              </w:rPr>
              <w:t>-branch-</w:t>
            </w:r>
            <w:r w:rsidRPr="0017379F">
              <w:rPr>
                <w:b/>
                <w:bCs/>
                <w:smallCaps/>
              </w:rPr>
              <w:t>pst-f.sg-refl</w:t>
            </w:r>
            <w:r w:rsidRPr="0017379F">
              <w:t xml:space="preserve"> then </w:t>
            </w:r>
            <w:r w:rsidRPr="0017379F">
              <w:rPr>
                <w:smallCaps/>
              </w:rPr>
              <w:t>3.sg.f.nom result.pfv</w:t>
            </w:r>
            <w:r w:rsidRPr="0017379F">
              <w:t>-give-</w:t>
            </w:r>
            <w:r w:rsidRPr="0017379F">
              <w:rPr>
                <w:smallCaps/>
              </w:rPr>
              <w:t>prs.3.sg</w:t>
            </w:r>
            <w:r w:rsidRPr="0017379F">
              <w:t xml:space="preserve"> signal-</w:t>
            </w:r>
            <w:r w:rsidRPr="0017379F">
              <w:rPr>
                <w:smallCaps/>
              </w:rPr>
              <w:t>acc.sg</w:t>
            </w:r>
            <w:r w:rsidRPr="0017379F">
              <w:t xml:space="preserve"> up in above-ground-f</w:t>
            </w:r>
            <w:r w:rsidRPr="0017379F">
              <w:rPr>
                <w:smallCaps/>
              </w:rPr>
              <w:t>.acc.sg</w:t>
            </w:r>
            <w:r w:rsidRPr="0017379F">
              <w:t xml:space="preserve"> part-</w:t>
            </w:r>
            <w:r w:rsidRPr="0017379F">
              <w:rPr>
                <w:smallCaps/>
              </w:rPr>
              <w:t>acc.sg</w:t>
            </w:r>
            <w:r w:rsidRPr="0017379F">
              <w:t>]</w:t>
            </w:r>
          </w:p>
        </w:tc>
      </w:tr>
      <w:tr w:rsidR="0017379F" w:rsidRPr="0017379F" w14:paraId="340D5240" w14:textId="77777777" w:rsidTr="002857B2">
        <w:tc>
          <w:tcPr>
            <w:tcW w:w="709" w:type="dxa"/>
          </w:tcPr>
          <w:p w14:paraId="76DFA402" w14:textId="77777777" w:rsidR="0017379F" w:rsidRPr="0017379F" w:rsidRDefault="0017379F" w:rsidP="00FB4533"/>
        </w:tc>
        <w:tc>
          <w:tcPr>
            <w:tcW w:w="8567" w:type="dxa"/>
          </w:tcPr>
          <w:p w14:paraId="7CA3D41D" w14:textId="50F7DFB9" w:rsidR="0017379F" w:rsidRPr="0017379F" w:rsidRDefault="0017379F" w:rsidP="00FB4533">
            <w:r w:rsidRPr="0017379F">
              <w:t xml:space="preserve">‘If the root system </w:t>
            </w:r>
            <w:r w:rsidRPr="0017379F">
              <w:rPr>
                <w:b/>
              </w:rPr>
              <w:t>has spread by growing</w:t>
            </w:r>
            <w:r w:rsidRPr="0017379F">
              <w:t xml:space="preserve"> significantly, </w:t>
            </w:r>
            <w:r w:rsidRPr="0017379F">
              <w:rPr>
                <w:b/>
              </w:rPr>
              <w:t>has branched out</w:t>
            </w:r>
            <w:r w:rsidRPr="0017379F">
              <w:t xml:space="preserve"> well, then it sends up a signal to the part [of the plant that is] above ground.’</w:t>
            </w:r>
          </w:p>
        </w:tc>
      </w:tr>
      <w:tr w:rsidR="0017379F" w:rsidRPr="0017379F" w14:paraId="373540CC" w14:textId="77777777" w:rsidTr="002857B2">
        <w:tc>
          <w:tcPr>
            <w:tcW w:w="709" w:type="dxa"/>
          </w:tcPr>
          <w:p w14:paraId="7E192282" w14:textId="77777777" w:rsidR="0017379F" w:rsidRPr="0017379F" w:rsidRDefault="0017379F" w:rsidP="00FB4533"/>
        </w:tc>
        <w:tc>
          <w:tcPr>
            <w:tcW w:w="8567" w:type="dxa"/>
          </w:tcPr>
          <w:p w14:paraId="254DDD73" w14:textId="74A41341" w:rsidR="0017379F" w:rsidRPr="0017379F" w:rsidRDefault="0017379F" w:rsidP="0047226A">
            <w:pPr>
              <w:pStyle w:val="Signature1"/>
            </w:pPr>
            <w:r w:rsidRPr="0017379F">
              <w:t xml:space="preserve">(Vladimir Čub. </w:t>
            </w:r>
            <w:r w:rsidRPr="002857B2">
              <w:rPr>
                <w:rStyle w:val="Emphasis"/>
              </w:rPr>
              <w:t>Čto izučaet nauka botanika?</w:t>
            </w:r>
            <w:r w:rsidRPr="0017379F">
              <w:t xml:space="preserve"> 1998)</w:t>
            </w:r>
          </w:p>
        </w:tc>
      </w:tr>
    </w:tbl>
    <w:p w14:paraId="45FCDAF7" w14:textId="77777777" w:rsidR="002A4081" w:rsidRPr="008B26D0" w:rsidRDefault="002A4081" w:rsidP="002A40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594"/>
      </w:tblGrid>
      <w:tr w:rsidR="0017379F" w:rsidRPr="0017379F" w14:paraId="5852B332" w14:textId="77777777" w:rsidTr="002857B2">
        <w:tc>
          <w:tcPr>
            <w:tcW w:w="648" w:type="dxa"/>
          </w:tcPr>
          <w:p w14:paraId="54F15241" w14:textId="77777777" w:rsidR="0017379F" w:rsidRPr="0017379F" w:rsidRDefault="0017379F" w:rsidP="00BC4424">
            <w:r w:rsidRPr="0017379F">
              <w:t>(12)</w:t>
            </w:r>
          </w:p>
        </w:tc>
        <w:tc>
          <w:tcPr>
            <w:tcW w:w="8594" w:type="dxa"/>
          </w:tcPr>
          <w:p w14:paraId="48ED729C" w14:textId="77777777" w:rsidR="0017379F" w:rsidRPr="0017379F" w:rsidRDefault="0017379F" w:rsidP="00BC4424">
            <w:r w:rsidRPr="0017379F">
              <w:rPr>
                <w:i/>
              </w:rPr>
              <w:t xml:space="preserve">Ja </w:t>
            </w:r>
            <w:r w:rsidRPr="0017379F">
              <w:rPr>
                <w:b/>
                <w:bCs/>
                <w:i/>
              </w:rPr>
              <w:t>raz-rabota-l</w:t>
            </w:r>
            <w:r w:rsidRPr="0017379F">
              <w:rPr>
                <w:i/>
              </w:rPr>
              <w:t xml:space="preserve"> strategičesk-ij plan, kotor-yj vam stan-et jasen vposledstvii.</w:t>
            </w:r>
          </w:p>
        </w:tc>
      </w:tr>
      <w:tr w:rsidR="0017379F" w:rsidRPr="0017379F" w14:paraId="62B731F9" w14:textId="77777777" w:rsidTr="002857B2">
        <w:tc>
          <w:tcPr>
            <w:tcW w:w="648" w:type="dxa"/>
          </w:tcPr>
          <w:p w14:paraId="77B16DE9" w14:textId="77777777" w:rsidR="0017379F" w:rsidRPr="0017379F" w:rsidRDefault="0017379F" w:rsidP="00BC4424">
            <w:pPr>
              <w:rPr>
                <w:iCs/>
              </w:rPr>
            </w:pPr>
          </w:p>
        </w:tc>
        <w:tc>
          <w:tcPr>
            <w:tcW w:w="8594" w:type="dxa"/>
          </w:tcPr>
          <w:p w14:paraId="6CD2814C" w14:textId="77777777" w:rsidR="0017379F" w:rsidRPr="0017379F" w:rsidRDefault="0017379F" w:rsidP="00BC4424">
            <w:pPr>
              <w:rPr>
                <w:iCs/>
              </w:rPr>
            </w:pPr>
            <w:r w:rsidRPr="0017379F">
              <w:rPr>
                <w:iCs/>
              </w:rPr>
              <w:t>[</w:t>
            </w:r>
            <w:r w:rsidRPr="0017379F">
              <w:rPr>
                <w:smallCaps/>
              </w:rPr>
              <w:t>1.sg.nom</w:t>
            </w:r>
            <w:r w:rsidRPr="0017379F">
              <w:rPr>
                <w:iCs/>
              </w:rPr>
              <w:t xml:space="preserve"> </w:t>
            </w:r>
            <w:r w:rsidRPr="0017379F">
              <w:rPr>
                <w:b/>
                <w:bCs/>
                <w:smallCaps/>
              </w:rPr>
              <w:t>spread.pfv</w:t>
            </w:r>
            <w:r w:rsidRPr="0017379F">
              <w:rPr>
                <w:b/>
                <w:bCs/>
                <w:iCs/>
              </w:rPr>
              <w:t>-work-</w:t>
            </w:r>
            <w:r w:rsidRPr="0017379F">
              <w:rPr>
                <w:b/>
                <w:bCs/>
                <w:smallCaps/>
              </w:rPr>
              <w:t>pst.m.sg</w:t>
            </w:r>
            <w:r w:rsidRPr="0017379F">
              <w:rPr>
                <w:iCs/>
              </w:rPr>
              <w:t xml:space="preserve"> strategic-</w:t>
            </w:r>
            <w:r w:rsidRPr="0017379F">
              <w:rPr>
                <w:smallCaps/>
              </w:rPr>
              <w:t xml:space="preserve">m.acc.sg </w:t>
            </w:r>
            <w:r w:rsidRPr="0017379F">
              <w:rPr>
                <w:iCs/>
              </w:rPr>
              <w:t>plan.</w:t>
            </w:r>
            <w:r w:rsidRPr="0017379F">
              <w:rPr>
                <w:smallCaps/>
              </w:rPr>
              <w:t>acc.sg</w:t>
            </w:r>
            <w:r w:rsidRPr="0017379F">
              <w:rPr>
                <w:iCs/>
              </w:rPr>
              <w:t xml:space="preserve"> which-</w:t>
            </w:r>
            <w:r w:rsidRPr="0017379F">
              <w:rPr>
                <w:smallCaps/>
              </w:rPr>
              <w:t>m.nom.sg 2.pl.dat</w:t>
            </w:r>
            <w:r w:rsidRPr="0017379F">
              <w:rPr>
                <w:iCs/>
              </w:rPr>
              <w:t xml:space="preserve"> become</w:t>
            </w:r>
            <w:r w:rsidRPr="0017379F">
              <w:rPr>
                <w:smallCaps/>
              </w:rPr>
              <w:t>.pfv</w:t>
            </w:r>
            <w:r w:rsidRPr="0017379F">
              <w:rPr>
                <w:iCs/>
              </w:rPr>
              <w:t>-</w:t>
            </w:r>
            <w:r w:rsidRPr="0017379F">
              <w:rPr>
                <w:smallCaps/>
              </w:rPr>
              <w:t>prs.3.sg</w:t>
            </w:r>
            <w:r w:rsidRPr="0017379F">
              <w:rPr>
                <w:iCs/>
              </w:rPr>
              <w:t xml:space="preserve"> clear.</w:t>
            </w:r>
            <w:r w:rsidRPr="0017379F">
              <w:rPr>
                <w:smallCaps/>
              </w:rPr>
              <w:t>m.sg</w:t>
            </w:r>
            <w:r w:rsidRPr="0017379F">
              <w:rPr>
                <w:iCs/>
              </w:rPr>
              <w:t xml:space="preserve"> subsequently]</w:t>
            </w:r>
          </w:p>
        </w:tc>
      </w:tr>
      <w:tr w:rsidR="0017379F" w:rsidRPr="0017379F" w14:paraId="7B146167" w14:textId="77777777" w:rsidTr="002857B2">
        <w:tc>
          <w:tcPr>
            <w:tcW w:w="648" w:type="dxa"/>
          </w:tcPr>
          <w:p w14:paraId="290516EB" w14:textId="77777777" w:rsidR="0017379F" w:rsidRPr="0017379F" w:rsidRDefault="0017379F" w:rsidP="00BC4424"/>
        </w:tc>
        <w:tc>
          <w:tcPr>
            <w:tcW w:w="8594" w:type="dxa"/>
          </w:tcPr>
          <w:p w14:paraId="434CF9B5" w14:textId="504EABA0" w:rsidR="0017379F" w:rsidRPr="0017379F" w:rsidRDefault="0017379F" w:rsidP="00BC4424">
            <w:r w:rsidRPr="0017379F">
              <w:t xml:space="preserve">‘I </w:t>
            </w:r>
            <w:r w:rsidRPr="0017379F">
              <w:rPr>
                <w:b/>
              </w:rPr>
              <w:t>have worked out</w:t>
            </w:r>
            <w:r w:rsidRPr="0017379F">
              <w:t xml:space="preserve"> a strategic plan, which will subsequently become clear to you.’</w:t>
            </w:r>
          </w:p>
        </w:tc>
      </w:tr>
      <w:tr w:rsidR="0017379F" w:rsidRPr="0017379F" w14:paraId="36CB00E2" w14:textId="77777777" w:rsidTr="002857B2">
        <w:tc>
          <w:tcPr>
            <w:tcW w:w="648" w:type="dxa"/>
          </w:tcPr>
          <w:p w14:paraId="57E9A5A7" w14:textId="77777777" w:rsidR="0017379F" w:rsidRPr="0017379F" w:rsidRDefault="0017379F" w:rsidP="00BC4424"/>
        </w:tc>
        <w:tc>
          <w:tcPr>
            <w:tcW w:w="8594" w:type="dxa"/>
          </w:tcPr>
          <w:p w14:paraId="3984CD76" w14:textId="77777777" w:rsidR="0017379F" w:rsidRPr="0017379F" w:rsidRDefault="0017379F" w:rsidP="0047226A">
            <w:pPr>
              <w:pStyle w:val="Signature1"/>
            </w:pPr>
            <w:r w:rsidRPr="0017379F">
              <w:t xml:space="preserve">(Vladimir Vojnovič. </w:t>
            </w:r>
            <w:r w:rsidRPr="002857B2">
              <w:rPr>
                <w:rStyle w:val="Emphasis"/>
              </w:rPr>
              <w:t>Ivan’kiada, ili rasskaz o vselenii pisatelja Vojnoviča v novuju kvartiru</w:t>
            </w:r>
            <w:r w:rsidRPr="0017379F">
              <w:t>. 1976)</w:t>
            </w:r>
          </w:p>
        </w:tc>
      </w:tr>
    </w:tbl>
    <w:p w14:paraId="0ED8B6AF" w14:textId="2729BD76" w:rsidR="002A4081" w:rsidRPr="00F862B4" w:rsidRDefault="004A19B4" w:rsidP="009E686B">
      <w:pPr>
        <w:pStyle w:val="Heading2"/>
      </w:pPr>
      <w:bookmarkStart w:id="773" w:name="S6"/>
      <w:r>
        <w:t xml:space="preserve">&lt;B&gt;4.4 </w:t>
      </w:r>
      <w:del w:id="774" w:author="007615" w:date="2021-11-25T20:29:00Z">
        <w:r w:rsidR="002A4081" w:rsidRPr="002E4C2D" w:rsidDel="00E24361">
          <w:delText xml:space="preserve">4. </w:delText>
        </w:r>
      </w:del>
      <w:r w:rsidR="002A4081" w:rsidRPr="00F862B4">
        <w:rPr>
          <w:rStyle w:val="fixed-case"/>
          <w:smallCaps/>
        </w:rPr>
        <w:t>swell</w:t>
      </w:r>
      <w:bookmarkEnd w:id="773"/>
    </w:p>
    <w:p w14:paraId="2AE505BB" w14:textId="5BFD8D01" w:rsidR="002A4081" w:rsidRDefault="004A19B4" w:rsidP="00A7521B">
      <w:pPr>
        <w:pStyle w:val="P0"/>
      </w:pPr>
      <w:r>
        <w:lastRenderedPageBreak/>
        <w:t>&lt;P&gt;</w:t>
      </w:r>
      <w:r w:rsidR="002A4081" w:rsidRPr="008B26D0">
        <w:t xml:space="preserve">The </w:t>
      </w:r>
      <w:r w:rsidR="002A4081" w:rsidRPr="008B26D0">
        <w:rPr>
          <w:smallCaps/>
        </w:rPr>
        <w:t>swell</w:t>
      </w:r>
      <w:r w:rsidR="002A4081" w:rsidRPr="008B26D0">
        <w:t xml:space="preserve"> meaning is similar to </w:t>
      </w:r>
      <w:r w:rsidR="002A4081" w:rsidRPr="00470AAB">
        <w:rPr>
          <w:smallCaps/>
          <w:rPrChange w:id="775" w:author="Manuela Tecusan" w:date="2022-10-18T21:32:00Z">
            <w:rPr/>
          </w:rPrChange>
        </w:rPr>
        <w:t>spread</w:t>
      </w:r>
      <w:r w:rsidR="002A4081" w:rsidRPr="008B26D0">
        <w:t xml:space="preserve">, but </w:t>
      </w:r>
      <w:del w:id="776" w:author="Manuela Tecusan" w:date="2022-10-18T21:37:00Z">
        <w:r w:rsidR="002A4081" w:rsidRPr="008B26D0" w:rsidDel="0056106A">
          <w:delText xml:space="preserve">with </w:delText>
        </w:r>
      </w:del>
      <w:ins w:id="777" w:author="Manuela Tecusan" w:date="2022-10-18T21:37:00Z">
        <w:r w:rsidR="0056106A">
          <w:t>makes</w:t>
        </w:r>
        <w:r w:rsidR="0056106A" w:rsidRPr="008B26D0">
          <w:t xml:space="preserve"> </w:t>
        </w:r>
      </w:ins>
      <w:r w:rsidR="002A4081" w:rsidRPr="008B26D0">
        <w:t xml:space="preserve">a metonymic shift to a three-dimensional object that </w:t>
      </w:r>
      <w:del w:id="778" w:author="Manuela Tecusan" w:date="2022-10-18T21:32:00Z">
        <w:r w:rsidR="002A4081" w:rsidRPr="008B26D0" w:rsidDel="00470AAB">
          <w:delText xml:space="preserve">gets </w:delText>
        </w:r>
      </w:del>
      <w:ins w:id="779" w:author="Manuela Tecusan" w:date="2022-10-18T21:32:00Z">
        <w:r w:rsidR="00470AAB">
          <w:t>becomes</w:t>
        </w:r>
        <w:r w:rsidR="00470AAB" w:rsidRPr="008B26D0">
          <w:t xml:space="preserve"> </w:t>
        </w:r>
      </w:ins>
      <w:r w:rsidR="002A4081" w:rsidRPr="008B26D0">
        <w:t xml:space="preserve">larger </w:t>
      </w:r>
      <w:del w:id="780" w:author="Manuela Tecusan" w:date="2022-10-18T21:32:00Z">
        <w:r w:rsidR="002A4081" w:rsidRPr="008B26D0" w:rsidDel="00470AAB">
          <w:delText>due to</w:delText>
        </w:r>
      </w:del>
      <w:ins w:id="781" w:author="Manuela Tecusan" w:date="2022-10-18T21:32:00Z">
        <w:r w:rsidR="00470AAB">
          <w:t>as a result of</w:t>
        </w:r>
      </w:ins>
      <w:r w:rsidR="002A4081" w:rsidRPr="008B26D0">
        <w:t xml:space="preserve"> the activity of the verb. An example in the concrete domain of physical objects is given in (13), whereas in (14) we see a metaphorical extension to the </w:t>
      </w:r>
      <w:del w:id="782" w:author="Manuela Tecusan" w:date="2022-10-18T21:33:00Z">
        <w:r w:rsidR="002A4081" w:rsidRPr="008B26D0" w:rsidDel="00470AAB">
          <w:delText xml:space="preserve">domain </w:delText>
        </w:r>
      </w:del>
      <w:ins w:id="783" w:author="Manuela Tecusan" w:date="2022-10-18T21:33:00Z">
        <w:r w:rsidR="00470AAB">
          <w:t>sphere</w:t>
        </w:r>
        <w:r w:rsidR="00470AAB" w:rsidRPr="008B26D0">
          <w:t xml:space="preserve"> </w:t>
        </w:r>
      </w:ins>
      <w:r w:rsidR="002A4081" w:rsidRPr="008B26D0">
        <w:t xml:space="preserve">of wealth, no doubt also supported by </w:t>
      </w:r>
      <w:commentRangeStart w:id="784"/>
      <w:commentRangeStart w:id="785"/>
      <w:del w:id="786" w:author="Manuela Tecusan" w:date="2022-10-18T21:34:00Z">
        <w:r w:rsidR="002A4081" w:rsidRPr="008B26D0" w:rsidDel="00470AAB">
          <w:delText xml:space="preserve">reference </w:delText>
        </w:r>
      </w:del>
      <w:ins w:id="787" w:author="Manuela Tecusan" w:date="2022-10-18T21:34:00Z">
        <w:r w:rsidR="00470AAB">
          <w:t>the allusion</w:t>
        </w:r>
        <w:r w:rsidR="00470AAB" w:rsidRPr="008B26D0">
          <w:t xml:space="preserve"> </w:t>
        </w:r>
      </w:ins>
      <w:commentRangeEnd w:id="784"/>
      <w:ins w:id="788" w:author="Manuela Tecusan" w:date="2022-10-18T21:45:00Z">
        <w:r w:rsidR="00FD448A">
          <w:rPr>
            <w:rStyle w:val="CommentReference"/>
            <w:rFonts w:eastAsia="MS Mincho"/>
            <w:lang w:val="en-GB"/>
          </w:rPr>
          <w:commentReference w:id="784"/>
        </w:r>
      </w:ins>
      <w:commentRangeEnd w:id="785"/>
      <w:r w:rsidR="00344286">
        <w:rPr>
          <w:rStyle w:val="CommentReference"/>
          <w:rFonts w:eastAsia="MS Mincho"/>
          <w:lang w:val="en-GB"/>
        </w:rPr>
        <w:commentReference w:id="785"/>
      </w:r>
      <w:r w:rsidR="002A4081" w:rsidRPr="008B26D0">
        <w:t>to a purse swelling with money.</w:t>
      </w:r>
    </w:p>
    <w:p w14:paraId="72D07B7B" w14:textId="6D00E3F7" w:rsidR="004A19B4" w:rsidRPr="008B26D0" w:rsidRDefault="004A19B4" w:rsidP="00A7521B">
      <w:pPr>
        <w:pStyle w:val="P0"/>
      </w:pPr>
      <w:r>
        <w:t>NEX&gt;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594"/>
      </w:tblGrid>
      <w:tr w:rsidR="002E4C2D" w:rsidRPr="002E4C2D" w14:paraId="129A383F" w14:textId="77777777" w:rsidTr="004A19B4">
        <w:tc>
          <w:tcPr>
            <w:tcW w:w="648" w:type="dxa"/>
          </w:tcPr>
          <w:p w14:paraId="74AE2F6D" w14:textId="77777777" w:rsidR="002E4C2D" w:rsidRPr="002E4C2D" w:rsidRDefault="002E4C2D" w:rsidP="001653B1">
            <w:r w:rsidRPr="002E4C2D">
              <w:t>(13)</w:t>
            </w:r>
          </w:p>
        </w:tc>
        <w:tc>
          <w:tcPr>
            <w:tcW w:w="8594" w:type="dxa"/>
          </w:tcPr>
          <w:p w14:paraId="595E52C5" w14:textId="77777777" w:rsidR="002E4C2D" w:rsidRPr="002E4C2D" w:rsidRDefault="002E4C2D" w:rsidP="001653B1">
            <w:pPr>
              <w:rPr>
                <w:rStyle w:val="b-wrd-expl"/>
              </w:rPr>
            </w:pPr>
            <w:r w:rsidRPr="002E4C2D">
              <w:rPr>
                <w:rStyle w:val="b-wrd-expl"/>
                <w:i/>
              </w:rPr>
              <w:t xml:space="preserve">Sredn-ij palec u nego </w:t>
            </w:r>
            <w:r w:rsidRPr="002E4C2D">
              <w:rPr>
                <w:rStyle w:val="b-wrd-expl"/>
                <w:b/>
                <w:bCs/>
                <w:i/>
              </w:rPr>
              <w:t>ras-pux</w:t>
            </w:r>
            <w:r w:rsidRPr="002E4C2D">
              <w:rPr>
                <w:rStyle w:val="b-wrd-expl"/>
                <w:i/>
              </w:rPr>
              <w:t xml:space="preserve"> ot udar-a.</w:t>
            </w:r>
          </w:p>
        </w:tc>
      </w:tr>
      <w:tr w:rsidR="002E4C2D" w:rsidRPr="002E4C2D" w14:paraId="314752C8" w14:textId="77777777" w:rsidTr="004A19B4">
        <w:tc>
          <w:tcPr>
            <w:tcW w:w="648" w:type="dxa"/>
          </w:tcPr>
          <w:p w14:paraId="416C72D9" w14:textId="77777777" w:rsidR="002E4C2D" w:rsidRPr="002E4C2D" w:rsidRDefault="002E4C2D" w:rsidP="001653B1">
            <w:pPr>
              <w:rPr>
                <w:rStyle w:val="b-wrd-expl"/>
                <w:iCs/>
              </w:rPr>
            </w:pPr>
          </w:p>
        </w:tc>
        <w:tc>
          <w:tcPr>
            <w:tcW w:w="8594" w:type="dxa"/>
          </w:tcPr>
          <w:p w14:paraId="787EBDE1" w14:textId="77777777" w:rsidR="002E4C2D" w:rsidRPr="002E4C2D" w:rsidRDefault="002E4C2D" w:rsidP="001653B1">
            <w:pPr>
              <w:rPr>
                <w:rStyle w:val="doc"/>
                <w:iCs/>
              </w:rPr>
            </w:pPr>
            <w:r w:rsidRPr="002E4C2D">
              <w:rPr>
                <w:rStyle w:val="b-wrd-expl"/>
                <w:iCs/>
              </w:rPr>
              <w:t>[middle-</w:t>
            </w:r>
            <w:r w:rsidRPr="002E4C2D">
              <w:rPr>
                <w:smallCaps/>
              </w:rPr>
              <w:t>m.nom.sg</w:t>
            </w:r>
            <w:r w:rsidRPr="002E4C2D">
              <w:rPr>
                <w:rStyle w:val="b-wrd-expl"/>
                <w:iCs/>
              </w:rPr>
              <w:t xml:space="preserve"> finger.</w:t>
            </w:r>
            <w:r w:rsidRPr="002E4C2D">
              <w:rPr>
                <w:smallCaps/>
              </w:rPr>
              <w:t>nom.sg</w:t>
            </w:r>
            <w:r w:rsidRPr="002E4C2D">
              <w:rPr>
                <w:rStyle w:val="b-wrd-expl"/>
                <w:iCs/>
              </w:rPr>
              <w:t xml:space="preserve"> by </w:t>
            </w:r>
            <w:r w:rsidRPr="002E4C2D">
              <w:rPr>
                <w:smallCaps/>
              </w:rPr>
              <w:t xml:space="preserve">3.sg.m.gen </w:t>
            </w:r>
            <w:r w:rsidRPr="002E4C2D">
              <w:rPr>
                <w:b/>
                <w:bCs/>
                <w:smallCaps/>
              </w:rPr>
              <w:t>swell.pfv</w:t>
            </w:r>
            <w:r w:rsidRPr="002E4C2D">
              <w:rPr>
                <w:rStyle w:val="b-wrd-expl"/>
                <w:b/>
                <w:bCs/>
                <w:iCs/>
              </w:rPr>
              <w:t>-swell.</w:t>
            </w:r>
            <w:r w:rsidRPr="002E4C2D">
              <w:rPr>
                <w:b/>
                <w:bCs/>
                <w:smallCaps/>
              </w:rPr>
              <w:t>pst.m.sg</w:t>
            </w:r>
            <w:r w:rsidRPr="002E4C2D">
              <w:rPr>
                <w:rStyle w:val="b-wrd-expl"/>
                <w:iCs/>
              </w:rPr>
              <w:t xml:space="preserve"> from blow-gen.sg]</w:t>
            </w:r>
          </w:p>
        </w:tc>
      </w:tr>
      <w:tr w:rsidR="002E4C2D" w:rsidRPr="002E4C2D" w14:paraId="539A31FC" w14:textId="77777777" w:rsidTr="004A19B4">
        <w:tc>
          <w:tcPr>
            <w:tcW w:w="648" w:type="dxa"/>
          </w:tcPr>
          <w:p w14:paraId="183F87AB" w14:textId="77777777" w:rsidR="002E4C2D" w:rsidRPr="002E4C2D" w:rsidRDefault="002E4C2D" w:rsidP="001653B1">
            <w:pPr>
              <w:rPr>
                <w:rStyle w:val="doc"/>
              </w:rPr>
            </w:pPr>
          </w:p>
        </w:tc>
        <w:tc>
          <w:tcPr>
            <w:tcW w:w="8594" w:type="dxa"/>
          </w:tcPr>
          <w:p w14:paraId="584469C3" w14:textId="751AF6C8" w:rsidR="002E4C2D" w:rsidRPr="002E4C2D" w:rsidRDefault="002E4C2D" w:rsidP="001653B1">
            <w:pPr>
              <w:rPr>
                <w:rStyle w:val="doc"/>
              </w:rPr>
            </w:pPr>
            <w:r w:rsidRPr="002E4C2D">
              <w:rPr>
                <w:rStyle w:val="doc"/>
              </w:rPr>
              <w:t xml:space="preserve">‘His middle finger </w:t>
            </w:r>
            <w:r w:rsidRPr="002E4C2D">
              <w:rPr>
                <w:rStyle w:val="doc"/>
                <w:b/>
              </w:rPr>
              <w:t>swelled up</w:t>
            </w:r>
            <w:r w:rsidRPr="002E4C2D">
              <w:rPr>
                <w:rStyle w:val="doc"/>
              </w:rPr>
              <w:t xml:space="preserve"> from the blow.’</w:t>
            </w:r>
          </w:p>
        </w:tc>
      </w:tr>
      <w:tr w:rsidR="002E4C2D" w:rsidRPr="002E4C2D" w14:paraId="05727298" w14:textId="77777777" w:rsidTr="004A19B4">
        <w:tc>
          <w:tcPr>
            <w:tcW w:w="648" w:type="dxa"/>
          </w:tcPr>
          <w:p w14:paraId="5D7C69B6" w14:textId="77777777" w:rsidR="002E4C2D" w:rsidRPr="002E4C2D" w:rsidRDefault="002E4C2D" w:rsidP="001653B1">
            <w:pPr>
              <w:rPr>
                <w:rStyle w:val="doc"/>
              </w:rPr>
            </w:pPr>
          </w:p>
        </w:tc>
        <w:tc>
          <w:tcPr>
            <w:tcW w:w="8594" w:type="dxa"/>
          </w:tcPr>
          <w:p w14:paraId="08F04ACE" w14:textId="77777777" w:rsidR="002E4C2D" w:rsidRPr="002E4C2D" w:rsidRDefault="002E4C2D" w:rsidP="001653B1">
            <w:pPr>
              <w:rPr>
                <w:rStyle w:val="doc"/>
              </w:rPr>
            </w:pPr>
            <w:r w:rsidRPr="002E4C2D">
              <w:rPr>
                <w:rStyle w:val="doc"/>
              </w:rPr>
              <w:t xml:space="preserve">(Sati Spivakova. </w:t>
            </w:r>
            <w:r w:rsidRPr="002E4C2D">
              <w:rPr>
                <w:rStyle w:val="doc"/>
                <w:i/>
                <w:iCs/>
              </w:rPr>
              <w:t>Ne vsë</w:t>
            </w:r>
            <w:r w:rsidRPr="002E4C2D">
              <w:rPr>
                <w:rStyle w:val="doc"/>
              </w:rPr>
              <w:t>. 2002)</w:t>
            </w:r>
          </w:p>
        </w:tc>
      </w:tr>
    </w:tbl>
    <w:p w14:paraId="02FE2DB0" w14:textId="77777777" w:rsidR="002A4081" w:rsidRPr="008B26D0" w:rsidRDefault="002A4081" w:rsidP="002A4081">
      <w:pPr>
        <w:rPr>
          <w:rStyle w:val="doc"/>
        </w:rPr>
      </w:pP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567"/>
      </w:tblGrid>
      <w:tr w:rsidR="002E4C2D" w:rsidRPr="002E4C2D" w14:paraId="1EC140CE" w14:textId="77777777" w:rsidTr="004A19B4">
        <w:tc>
          <w:tcPr>
            <w:tcW w:w="709" w:type="dxa"/>
          </w:tcPr>
          <w:p w14:paraId="57CFDEBC" w14:textId="77777777" w:rsidR="002E4C2D" w:rsidRPr="002E4C2D" w:rsidRDefault="002E4C2D" w:rsidP="00EB5133">
            <w:pPr>
              <w:rPr>
                <w:rStyle w:val="doc"/>
              </w:rPr>
            </w:pPr>
            <w:r w:rsidRPr="002E4C2D">
              <w:rPr>
                <w:rStyle w:val="doc"/>
              </w:rPr>
              <w:t>(14)</w:t>
            </w:r>
          </w:p>
        </w:tc>
        <w:tc>
          <w:tcPr>
            <w:tcW w:w="8567" w:type="dxa"/>
          </w:tcPr>
          <w:p w14:paraId="5CA0C563" w14:textId="3A4E3E3C" w:rsidR="002E4C2D" w:rsidRPr="002E4C2D" w:rsidRDefault="002E4C2D" w:rsidP="00EB5133">
            <w:pPr>
              <w:rPr>
                <w:rStyle w:val="b-wrd-expl"/>
              </w:rPr>
            </w:pPr>
            <w:r w:rsidRPr="002E4C2D">
              <w:rPr>
                <w:rStyle w:val="b-wrd-expl"/>
                <w:i/>
              </w:rPr>
              <w:t xml:space="preserve">U nas est’ kategorij-a ljud-ej, kotor-ye </w:t>
            </w:r>
            <w:r w:rsidRPr="002E4C2D">
              <w:rPr>
                <w:rStyle w:val="b-wrd-expl"/>
                <w:b/>
                <w:bCs/>
                <w:i/>
              </w:rPr>
              <w:t>raz-bogat-e-l-</w:t>
            </w:r>
            <w:r w:rsidR="004A19B4">
              <w:rPr>
                <w:rStyle w:val="b-wrd-expl"/>
                <w:b/>
                <w:bCs/>
                <w:i/>
              </w:rPr>
              <w:t>I</w:t>
            </w:r>
            <w:r w:rsidRPr="002E4C2D">
              <w:rPr>
                <w:rStyle w:val="b-wrd-expl"/>
                <w:b/>
                <w:bCs/>
                <w:i/>
              </w:rPr>
              <w:t xml:space="preserve"> </w:t>
            </w:r>
            <w:r w:rsidR="004A19B4">
              <w:rPr>
                <w:rStyle w:val="b-wrd-expl"/>
                <w:i/>
              </w:rPr>
              <w:t>I</w:t>
            </w:r>
            <w:r w:rsidRPr="002E4C2D">
              <w:rPr>
                <w:rStyle w:val="b-wrd-expl"/>
                <w:i/>
              </w:rPr>
              <w:t xml:space="preserve"> sta-l-</w:t>
            </w:r>
            <w:r w:rsidR="004A19B4">
              <w:rPr>
                <w:rStyle w:val="b-wrd-expl"/>
                <w:i/>
              </w:rPr>
              <w:t>I</w:t>
            </w:r>
            <w:r w:rsidRPr="002E4C2D">
              <w:rPr>
                <w:rStyle w:val="b-wrd-expl"/>
                <w:i/>
              </w:rPr>
              <w:t xml:space="preserve"> milliarder-ami, kak u nas govor-jat, v odnočas’-e.</w:t>
            </w:r>
          </w:p>
        </w:tc>
      </w:tr>
      <w:tr w:rsidR="002E4C2D" w:rsidRPr="002E4C2D" w14:paraId="7C5E6FB2" w14:textId="77777777" w:rsidTr="004A19B4">
        <w:tc>
          <w:tcPr>
            <w:tcW w:w="709" w:type="dxa"/>
          </w:tcPr>
          <w:p w14:paraId="76DFF081" w14:textId="77777777" w:rsidR="002E4C2D" w:rsidRPr="002E4C2D" w:rsidRDefault="002E4C2D" w:rsidP="00EB5133">
            <w:pPr>
              <w:rPr>
                <w:rStyle w:val="doc"/>
              </w:rPr>
            </w:pPr>
          </w:p>
        </w:tc>
        <w:tc>
          <w:tcPr>
            <w:tcW w:w="8567" w:type="dxa"/>
          </w:tcPr>
          <w:p w14:paraId="081A849F" w14:textId="77777777" w:rsidR="002E4C2D" w:rsidRPr="002E4C2D" w:rsidRDefault="002E4C2D" w:rsidP="00EB5133">
            <w:r w:rsidRPr="002E4C2D">
              <w:rPr>
                <w:rStyle w:val="doc"/>
              </w:rPr>
              <w:t xml:space="preserve">[by </w:t>
            </w:r>
            <w:r w:rsidRPr="002E4C2D">
              <w:rPr>
                <w:smallCaps/>
              </w:rPr>
              <w:t>1.pl.gen</w:t>
            </w:r>
            <w:r w:rsidRPr="002E4C2D">
              <w:rPr>
                <w:rStyle w:val="doc"/>
              </w:rPr>
              <w:t xml:space="preserve"> be.</w:t>
            </w:r>
            <w:r w:rsidRPr="002E4C2D">
              <w:rPr>
                <w:smallCaps/>
              </w:rPr>
              <w:t>prs.3.sg</w:t>
            </w:r>
            <w:r w:rsidRPr="002E4C2D">
              <w:rPr>
                <w:rStyle w:val="doc"/>
              </w:rPr>
              <w:t xml:space="preserve"> category-</w:t>
            </w:r>
            <w:r w:rsidRPr="002E4C2D">
              <w:rPr>
                <w:smallCaps/>
              </w:rPr>
              <w:t>nom.sg</w:t>
            </w:r>
            <w:r w:rsidRPr="002E4C2D">
              <w:rPr>
                <w:rStyle w:val="doc"/>
              </w:rPr>
              <w:t xml:space="preserve"> people-</w:t>
            </w:r>
            <w:r w:rsidRPr="002E4C2D">
              <w:rPr>
                <w:smallCaps/>
              </w:rPr>
              <w:t>gen.pl</w:t>
            </w:r>
            <w:r w:rsidRPr="002E4C2D">
              <w:rPr>
                <w:rStyle w:val="doc"/>
              </w:rPr>
              <w:t xml:space="preserve"> who-</w:t>
            </w:r>
            <w:r w:rsidRPr="002E4C2D">
              <w:rPr>
                <w:smallCaps/>
              </w:rPr>
              <w:t xml:space="preserve">nom.pl </w:t>
            </w:r>
            <w:r w:rsidRPr="002E4C2D">
              <w:rPr>
                <w:b/>
                <w:bCs/>
                <w:smallCaps/>
              </w:rPr>
              <w:t>swell.pfv-</w:t>
            </w:r>
            <w:r w:rsidRPr="002E4C2D">
              <w:rPr>
                <w:rStyle w:val="doc"/>
                <w:b/>
                <w:bCs/>
              </w:rPr>
              <w:t>rich-become-</w:t>
            </w:r>
            <w:r w:rsidRPr="002E4C2D">
              <w:rPr>
                <w:b/>
                <w:bCs/>
                <w:smallCaps/>
              </w:rPr>
              <w:t>pst.pl</w:t>
            </w:r>
            <w:r w:rsidRPr="002E4C2D">
              <w:rPr>
                <w:rStyle w:val="doc"/>
                <w:b/>
                <w:bCs/>
              </w:rPr>
              <w:t xml:space="preserve"> </w:t>
            </w:r>
            <w:r w:rsidRPr="002E4C2D">
              <w:rPr>
                <w:rStyle w:val="doc"/>
              </w:rPr>
              <w:t>and become.</w:t>
            </w:r>
            <w:r w:rsidRPr="002E4C2D">
              <w:rPr>
                <w:smallCaps/>
              </w:rPr>
              <w:t>pfv</w:t>
            </w:r>
            <w:r w:rsidRPr="002E4C2D">
              <w:rPr>
                <w:rStyle w:val="doc"/>
              </w:rPr>
              <w:t>-</w:t>
            </w:r>
            <w:r w:rsidRPr="002E4C2D">
              <w:rPr>
                <w:smallCaps/>
              </w:rPr>
              <w:t>pst.pl</w:t>
            </w:r>
            <w:r w:rsidRPr="002E4C2D">
              <w:rPr>
                <w:rStyle w:val="doc"/>
              </w:rPr>
              <w:t xml:space="preserve"> billionaire-</w:t>
            </w:r>
            <w:r w:rsidRPr="002E4C2D">
              <w:rPr>
                <w:smallCaps/>
              </w:rPr>
              <w:t>ins.pl</w:t>
            </w:r>
            <w:r w:rsidRPr="002E4C2D">
              <w:rPr>
                <w:rStyle w:val="doc"/>
              </w:rPr>
              <w:t xml:space="preserve"> like by</w:t>
            </w:r>
            <w:r w:rsidRPr="002E4C2D">
              <w:rPr>
                <w:smallCaps/>
              </w:rPr>
              <w:t xml:space="preserve"> 1.pl.gen</w:t>
            </w:r>
            <w:r w:rsidRPr="002E4C2D">
              <w:rPr>
                <w:rStyle w:val="doc"/>
              </w:rPr>
              <w:t xml:space="preserve"> say-</w:t>
            </w:r>
            <w:r w:rsidRPr="002E4C2D">
              <w:rPr>
                <w:smallCaps/>
              </w:rPr>
              <w:t>3.pl</w:t>
            </w:r>
            <w:r w:rsidRPr="002E4C2D">
              <w:rPr>
                <w:rStyle w:val="doc"/>
              </w:rPr>
              <w:t>, in short.period.of.time-</w:t>
            </w:r>
            <w:r w:rsidRPr="002E4C2D">
              <w:rPr>
                <w:smallCaps/>
              </w:rPr>
              <w:t>loc.sg</w:t>
            </w:r>
            <w:r w:rsidRPr="002E4C2D">
              <w:rPr>
                <w:rStyle w:val="doc"/>
              </w:rPr>
              <w:t>]</w:t>
            </w:r>
          </w:p>
        </w:tc>
      </w:tr>
      <w:tr w:rsidR="002E4C2D" w:rsidRPr="002E4C2D" w14:paraId="07AC0C92" w14:textId="77777777" w:rsidTr="004A19B4">
        <w:tc>
          <w:tcPr>
            <w:tcW w:w="709" w:type="dxa"/>
          </w:tcPr>
          <w:p w14:paraId="4DEFF8BF" w14:textId="77777777" w:rsidR="002E4C2D" w:rsidRPr="002E4C2D" w:rsidRDefault="002E4C2D" w:rsidP="00EB5133"/>
        </w:tc>
        <w:tc>
          <w:tcPr>
            <w:tcW w:w="8567" w:type="dxa"/>
          </w:tcPr>
          <w:p w14:paraId="0A26A59C" w14:textId="4C76ED14" w:rsidR="002E4C2D" w:rsidRPr="002E4C2D" w:rsidRDefault="002E4C2D" w:rsidP="00EB5133">
            <w:r w:rsidRPr="002E4C2D">
              <w:t xml:space="preserve">‘We have a category of people who </w:t>
            </w:r>
            <w:r w:rsidRPr="002E4C2D">
              <w:rPr>
                <w:b/>
              </w:rPr>
              <w:t>got rich</w:t>
            </w:r>
            <w:r w:rsidRPr="002E4C2D">
              <w:t xml:space="preserve"> and became billionaires in one fell swoop</w:t>
            </w:r>
            <w:ins w:id="789" w:author="Manuela Tecusan" w:date="2022-10-18T21:33:00Z">
              <w:r w:rsidR="00470AAB">
                <w:t>,</w:t>
              </w:r>
            </w:ins>
            <w:r w:rsidRPr="002E4C2D">
              <w:t xml:space="preserve"> as we say.’</w:t>
            </w:r>
          </w:p>
        </w:tc>
      </w:tr>
      <w:tr w:rsidR="002E4C2D" w:rsidRPr="002E4C2D" w14:paraId="2D64096B" w14:textId="77777777" w:rsidTr="004A19B4">
        <w:tc>
          <w:tcPr>
            <w:tcW w:w="709" w:type="dxa"/>
          </w:tcPr>
          <w:p w14:paraId="6E6AE7AC" w14:textId="77777777" w:rsidR="002E4C2D" w:rsidRPr="002E4C2D" w:rsidRDefault="002E4C2D" w:rsidP="00EB5133"/>
        </w:tc>
        <w:tc>
          <w:tcPr>
            <w:tcW w:w="8567" w:type="dxa"/>
          </w:tcPr>
          <w:p w14:paraId="164698E3" w14:textId="77777777" w:rsidR="002E4C2D" w:rsidRPr="002E4C2D" w:rsidRDefault="002E4C2D" w:rsidP="00EB5133">
            <w:r w:rsidRPr="002E4C2D">
              <w:t xml:space="preserve">(Valerij Lebedev. </w:t>
            </w:r>
            <w:r w:rsidRPr="002E4C2D">
              <w:rPr>
                <w:i/>
                <w:iCs/>
              </w:rPr>
              <w:t>Otečestvo v opasnosti</w:t>
            </w:r>
            <w:r w:rsidRPr="002E4C2D">
              <w:t>. 2003)</w:t>
            </w:r>
          </w:p>
        </w:tc>
      </w:tr>
    </w:tbl>
    <w:p w14:paraId="17FD772B" w14:textId="41E9913F" w:rsidR="002A4081" w:rsidRPr="00F862B4" w:rsidRDefault="004A19B4" w:rsidP="009E686B">
      <w:pPr>
        <w:pStyle w:val="Heading2"/>
      </w:pPr>
      <w:bookmarkStart w:id="790" w:name="S5"/>
      <w:r>
        <w:t xml:space="preserve">&lt;B&gt;4.5 </w:t>
      </w:r>
      <w:del w:id="791" w:author="007615" w:date="2021-11-25T20:30:00Z">
        <w:r w:rsidR="002A4081" w:rsidRPr="002E4C2D" w:rsidDel="00E24361">
          <w:delText xml:space="preserve">5. </w:delText>
        </w:r>
      </w:del>
      <w:r w:rsidR="002A4081" w:rsidRPr="00F862B4">
        <w:rPr>
          <w:rStyle w:val="fixed-case"/>
          <w:smallCaps/>
        </w:rPr>
        <w:t>dissolve</w:t>
      </w:r>
      <w:bookmarkEnd w:id="790"/>
    </w:p>
    <w:p w14:paraId="71D173F3" w14:textId="0C90887F" w:rsidR="002A4081" w:rsidRDefault="0056106A" w:rsidP="00440B90">
      <w:pPr>
        <w:pStyle w:val="IP0"/>
      </w:pPr>
      <w:ins w:id="792" w:author="Manuela Tecusan" w:date="2022-10-18T21:40:00Z">
        <w:r>
          <w:rPr>
            <w:smallCaps/>
          </w:rPr>
          <w:t>d</w:t>
        </w:r>
      </w:ins>
      <w:del w:id="793" w:author="Manuela Tecusan" w:date="2022-10-18T21:40:00Z">
        <w:r w:rsidR="002A4081" w:rsidRPr="0056106A" w:rsidDel="0056106A">
          <w:rPr>
            <w:smallCaps/>
            <w:rPrChange w:id="794" w:author="Manuela Tecusan" w:date="2022-10-18T21:40:00Z">
              <w:rPr/>
            </w:rPrChange>
          </w:rPr>
          <w:delText>D</w:delText>
        </w:r>
      </w:del>
      <w:r w:rsidR="002A4081" w:rsidRPr="0056106A">
        <w:rPr>
          <w:smallCaps/>
          <w:rPrChange w:id="795" w:author="Manuela Tecusan" w:date="2022-10-18T21:40:00Z">
            <w:rPr/>
          </w:rPrChange>
        </w:rPr>
        <w:t>issolving</w:t>
      </w:r>
      <w:r w:rsidR="002A4081" w:rsidRPr="008B26D0">
        <w:t xml:space="preserve"> is similar to </w:t>
      </w:r>
      <w:r w:rsidR="002A4081" w:rsidRPr="0056106A">
        <w:rPr>
          <w:smallCaps/>
          <w:rPrChange w:id="796" w:author="Manuela Tecusan" w:date="2022-10-18T21:40:00Z">
            <w:rPr/>
          </w:rPrChange>
        </w:rPr>
        <w:t>swelling</w:t>
      </w:r>
      <w:r w:rsidR="002A4081" w:rsidRPr="008B26D0">
        <w:t xml:space="preserve"> in that a substance expands, and similar to </w:t>
      </w:r>
      <w:r w:rsidR="002A4081" w:rsidRPr="008B26D0">
        <w:rPr>
          <w:smallCaps/>
        </w:rPr>
        <w:t>apart</w:t>
      </w:r>
      <w:r w:rsidR="002A4081" w:rsidRPr="008B26D0">
        <w:t xml:space="preserve"> in that parts of the substance move away from </w:t>
      </w:r>
      <w:del w:id="797" w:author="Manuela Tecusan" w:date="2022-10-18T21:40:00Z">
        <w:r w:rsidR="002A4081" w:rsidRPr="008B26D0" w:rsidDel="0056106A">
          <w:delText xml:space="preserve">each </w:delText>
        </w:r>
      </w:del>
      <w:ins w:id="798" w:author="Manuela Tecusan" w:date="2022-10-18T21:40:00Z">
        <w:r>
          <w:t>one</w:t>
        </w:r>
        <w:r w:rsidRPr="008B26D0">
          <w:t xml:space="preserve"> </w:t>
        </w:r>
        <w:r>
          <w:t>an</w:t>
        </w:r>
      </w:ins>
      <w:r w:rsidR="002A4081" w:rsidRPr="008B26D0">
        <w:t xml:space="preserve">other. This meaning is </w:t>
      </w:r>
      <w:del w:id="799" w:author="Manuela Tecusan" w:date="2022-10-18T21:41:00Z">
        <w:r w:rsidR="002A4081" w:rsidRPr="008B26D0" w:rsidDel="0056106A">
          <w:delText xml:space="preserve">seen </w:delText>
        </w:r>
      </w:del>
      <w:ins w:id="800" w:author="Manuela Tecusan" w:date="2022-10-18T21:41:00Z">
        <w:r>
          <w:t>found</w:t>
        </w:r>
        <w:r w:rsidRPr="008B26D0">
          <w:t xml:space="preserve"> </w:t>
        </w:r>
      </w:ins>
      <w:r w:rsidR="002A4081" w:rsidRPr="008B26D0">
        <w:t>both when an object dissolves in a liquid and when something melts, as in (15).</w:t>
      </w:r>
    </w:p>
    <w:p w14:paraId="4A9022D1" w14:textId="01DBEBD3" w:rsidR="004A19B4" w:rsidRPr="008B26D0" w:rsidRDefault="004A19B4" w:rsidP="00A7521B">
      <w:pPr>
        <w:pStyle w:val="P0"/>
      </w:pPr>
      <w:r>
        <w:t>&lt;NEX&gt;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594"/>
      </w:tblGrid>
      <w:tr w:rsidR="002E4C2D" w:rsidRPr="002E4C2D" w14:paraId="0834A7EB" w14:textId="77777777" w:rsidTr="004A19B4">
        <w:tc>
          <w:tcPr>
            <w:tcW w:w="648" w:type="dxa"/>
          </w:tcPr>
          <w:p w14:paraId="0D79D4DF" w14:textId="77777777" w:rsidR="002E4C2D" w:rsidRPr="002E4C2D" w:rsidRDefault="002E4C2D" w:rsidP="0047107F">
            <w:r w:rsidRPr="002E4C2D">
              <w:t>(15)</w:t>
            </w:r>
          </w:p>
        </w:tc>
        <w:tc>
          <w:tcPr>
            <w:tcW w:w="8594" w:type="dxa"/>
          </w:tcPr>
          <w:p w14:paraId="15E8348C" w14:textId="77777777" w:rsidR="002E4C2D" w:rsidRPr="002E4C2D" w:rsidRDefault="002E4C2D" w:rsidP="0047107F">
            <w:r w:rsidRPr="002E4C2D">
              <w:rPr>
                <w:rStyle w:val="b-wrd-expl"/>
                <w:i/>
              </w:rPr>
              <w:t xml:space="preserve">Dva dn-ja sypa-l sneg, potom </w:t>
            </w:r>
            <w:r w:rsidRPr="002E4C2D">
              <w:rPr>
                <w:rStyle w:val="b-wrd-expl"/>
                <w:b/>
                <w:bCs/>
                <w:i/>
              </w:rPr>
              <w:t>ras-taja-l</w:t>
            </w:r>
            <w:r w:rsidRPr="002E4C2D">
              <w:rPr>
                <w:rStyle w:val="b-wrd-expl"/>
                <w:i/>
              </w:rPr>
              <w:t>, i po-li-l dožd’</w:t>
            </w:r>
            <w:r w:rsidRPr="002E4C2D">
              <w:t>.</w:t>
            </w:r>
          </w:p>
        </w:tc>
      </w:tr>
      <w:tr w:rsidR="002E4C2D" w:rsidRPr="002E4C2D" w14:paraId="6C4381AD" w14:textId="77777777" w:rsidTr="004A19B4">
        <w:tc>
          <w:tcPr>
            <w:tcW w:w="648" w:type="dxa"/>
          </w:tcPr>
          <w:p w14:paraId="671A99AB" w14:textId="77777777" w:rsidR="002E4C2D" w:rsidRPr="002E4C2D" w:rsidRDefault="002E4C2D" w:rsidP="0047107F"/>
        </w:tc>
        <w:tc>
          <w:tcPr>
            <w:tcW w:w="8594" w:type="dxa"/>
          </w:tcPr>
          <w:p w14:paraId="028610EA" w14:textId="77777777" w:rsidR="002E4C2D" w:rsidRPr="002E4C2D" w:rsidRDefault="002E4C2D" w:rsidP="0047107F">
            <w:r w:rsidRPr="002E4C2D">
              <w:t>[two day-</w:t>
            </w:r>
            <w:r w:rsidRPr="002E4C2D">
              <w:rPr>
                <w:smallCaps/>
              </w:rPr>
              <w:t>gen.sg</w:t>
            </w:r>
            <w:r w:rsidRPr="002E4C2D">
              <w:t xml:space="preserve"> sprinkle-</w:t>
            </w:r>
            <w:r w:rsidRPr="002E4C2D">
              <w:rPr>
                <w:smallCaps/>
              </w:rPr>
              <w:t>pst.m.sg</w:t>
            </w:r>
            <w:r w:rsidRPr="002E4C2D">
              <w:t xml:space="preserve"> snow.</w:t>
            </w:r>
            <w:r w:rsidRPr="002E4C2D">
              <w:rPr>
                <w:smallCaps/>
              </w:rPr>
              <w:t>nom.sg</w:t>
            </w:r>
            <w:r w:rsidRPr="002E4C2D">
              <w:t xml:space="preserve">, then </w:t>
            </w:r>
            <w:r w:rsidRPr="002E4C2D">
              <w:rPr>
                <w:b/>
                <w:bCs/>
                <w:smallCaps/>
              </w:rPr>
              <w:t>dissolve.pfv</w:t>
            </w:r>
            <w:r w:rsidRPr="002E4C2D">
              <w:rPr>
                <w:b/>
                <w:bCs/>
              </w:rPr>
              <w:t>-melt-</w:t>
            </w:r>
            <w:r w:rsidRPr="002E4C2D">
              <w:rPr>
                <w:b/>
                <w:bCs/>
                <w:smallCaps/>
              </w:rPr>
              <w:t>pst.m.sg</w:t>
            </w:r>
            <w:r w:rsidRPr="002E4C2D">
              <w:t xml:space="preserve"> and </w:t>
            </w:r>
            <w:r w:rsidRPr="002E4C2D">
              <w:rPr>
                <w:smallCaps/>
              </w:rPr>
              <w:t>result.pfv</w:t>
            </w:r>
            <w:r w:rsidRPr="002E4C2D">
              <w:t>-pour-</w:t>
            </w:r>
            <w:r w:rsidRPr="002E4C2D">
              <w:rPr>
                <w:smallCaps/>
              </w:rPr>
              <w:t>pst.m.sg</w:t>
            </w:r>
            <w:r w:rsidRPr="002E4C2D">
              <w:t xml:space="preserve"> rain.</w:t>
            </w:r>
            <w:r w:rsidRPr="002E4C2D">
              <w:rPr>
                <w:smallCaps/>
              </w:rPr>
              <w:t>nom.sg</w:t>
            </w:r>
            <w:r w:rsidRPr="002E4C2D">
              <w:t>]</w:t>
            </w:r>
          </w:p>
        </w:tc>
      </w:tr>
      <w:tr w:rsidR="002E4C2D" w:rsidRPr="002E4C2D" w14:paraId="3953D780" w14:textId="77777777" w:rsidTr="004A19B4">
        <w:tc>
          <w:tcPr>
            <w:tcW w:w="648" w:type="dxa"/>
          </w:tcPr>
          <w:p w14:paraId="74D2AB2E" w14:textId="77777777" w:rsidR="002E4C2D" w:rsidRPr="002E4C2D" w:rsidRDefault="002E4C2D" w:rsidP="0047107F"/>
        </w:tc>
        <w:tc>
          <w:tcPr>
            <w:tcW w:w="8594" w:type="dxa"/>
          </w:tcPr>
          <w:p w14:paraId="50FDF2AE" w14:textId="3EADC44E" w:rsidR="002E4C2D" w:rsidRPr="002E4C2D" w:rsidRDefault="002E4C2D" w:rsidP="0047107F">
            <w:r w:rsidRPr="002E4C2D">
              <w:t xml:space="preserve">‘Snow was coming down for two days, then it </w:t>
            </w:r>
            <w:r w:rsidRPr="002E4C2D">
              <w:rPr>
                <w:b/>
              </w:rPr>
              <w:t>melted</w:t>
            </w:r>
            <w:r w:rsidRPr="002E4C2D">
              <w:t>, and then rain came pouring down.’</w:t>
            </w:r>
          </w:p>
        </w:tc>
      </w:tr>
      <w:tr w:rsidR="002E4C2D" w:rsidRPr="002E4C2D" w14:paraId="64537812" w14:textId="77777777" w:rsidTr="004A19B4">
        <w:tc>
          <w:tcPr>
            <w:tcW w:w="648" w:type="dxa"/>
          </w:tcPr>
          <w:p w14:paraId="607F1E9E" w14:textId="77777777" w:rsidR="002E4C2D" w:rsidRPr="002E4C2D" w:rsidRDefault="002E4C2D" w:rsidP="0047107F"/>
        </w:tc>
        <w:tc>
          <w:tcPr>
            <w:tcW w:w="8594" w:type="dxa"/>
          </w:tcPr>
          <w:p w14:paraId="07C67A6E" w14:textId="77777777" w:rsidR="002E4C2D" w:rsidRPr="002E4C2D" w:rsidRDefault="002E4C2D" w:rsidP="0047226A">
            <w:pPr>
              <w:pStyle w:val="Signature1"/>
            </w:pPr>
            <w:r w:rsidRPr="002E4C2D">
              <w:t xml:space="preserve">(Sergej Kozlov. </w:t>
            </w:r>
            <w:r w:rsidRPr="002E4C2D">
              <w:rPr>
                <w:i/>
                <w:iCs/>
              </w:rPr>
              <w:t>Pravda, my budem vsegda?</w:t>
            </w:r>
            <w:r w:rsidRPr="002E4C2D">
              <w:t xml:space="preserve"> 1969</w:t>
            </w:r>
            <w:ins w:id="801" w:author="007615" w:date="2021-11-25T20:32:00Z">
              <w:r w:rsidRPr="002E4C2D">
                <w:t>–</w:t>
              </w:r>
            </w:ins>
            <w:del w:id="802" w:author="007615" w:date="2021-11-25T20:32:00Z">
              <w:r w:rsidRPr="002E4C2D" w:rsidDel="00E24361">
                <w:delText>-</w:delText>
              </w:r>
            </w:del>
            <w:r w:rsidRPr="002E4C2D">
              <w:t>1981)</w:t>
            </w:r>
          </w:p>
        </w:tc>
      </w:tr>
    </w:tbl>
    <w:p w14:paraId="1DE9DAA3" w14:textId="22228A20" w:rsidR="002A4081" w:rsidRPr="00F862B4" w:rsidRDefault="004A19B4" w:rsidP="009E686B">
      <w:pPr>
        <w:pStyle w:val="Heading2"/>
      </w:pPr>
      <w:bookmarkStart w:id="803" w:name="S4"/>
      <w:r>
        <w:lastRenderedPageBreak/>
        <w:t xml:space="preserve">&lt;B&gt;4.6 </w:t>
      </w:r>
      <w:del w:id="804" w:author="007615" w:date="2021-11-25T20:32:00Z">
        <w:r w:rsidR="002A4081" w:rsidRPr="002E4C2D" w:rsidDel="00E24361">
          <w:delText xml:space="preserve">6. </w:delText>
        </w:r>
      </w:del>
      <w:r w:rsidR="002A4081" w:rsidRPr="00F862B4">
        <w:rPr>
          <w:rStyle w:val="fixed-case"/>
          <w:smallCaps/>
        </w:rPr>
        <w:t>excitement</w:t>
      </w:r>
      <w:bookmarkEnd w:id="803"/>
    </w:p>
    <w:p w14:paraId="2F755AEF" w14:textId="5DA4B552" w:rsidR="002A4081" w:rsidRDefault="005F66ED" w:rsidP="00A7521B">
      <w:pPr>
        <w:pStyle w:val="P0"/>
      </w:pPr>
      <w:r>
        <w:t>&lt;P&gt;</w:t>
      </w:r>
      <w:r w:rsidR="002A4081" w:rsidRPr="008B26D0">
        <w:t xml:space="preserve">Physical excitement </w:t>
      </w:r>
      <w:del w:id="805" w:author="Manuela Tecusan" w:date="2022-10-18T21:42:00Z">
        <w:r w:rsidR="002A4081" w:rsidRPr="008B26D0" w:rsidDel="0056106A">
          <w:delText xml:space="preserve">of </w:delText>
        </w:r>
      </w:del>
      <w:ins w:id="806" w:author="Manuela Tecusan" w:date="2022-10-18T21:42:00Z">
        <w:r w:rsidR="0056106A">
          <w:t>produced</w:t>
        </w:r>
      </w:ins>
      <w:ins w:id="807" w:author="Manuela Tecusan" w:date="2022-10-18T21:46:00Z">
        <w:r w:rsidR="00FD448A">
          <w:t xml:space="preserve"> in</w:t>
        </w:r>
      </w:ins>
      <w:ins w:id="808" w:author="Manuela Tecusan" w:date="2022-10-18T21:42:00Z">
        <w:r w:rsidR="0056106A">
          <w:t xml:space="preserve"> </w:t>
        </w:r>
      </w:ins>
      <w:r w:rsidR="002A4081" w:rsidRPr="008B26D0">
        <w:t xml:space="preserve">objects by heating causes them to </w:t>
      </w:r>
      <w:del w:id="809" w:author="Manuela Tecusan" w:date="2022-10-18T21:46:00Z">
        <w:r w:rsidR="002A4081" w:rsidRPr="008B26D0" w:rsidDel="00FD448A">
          <w:delText xml:space="preserve">both </w:delText>
        </w:r>
      </w:del>
      <w:r w:rsidR="002A4081" w:rsidRPr="008B26D0">
        <w:t>swell and spread. This meaning is used both in the concrete domain</w:t>
      </w:r>
      <w:ins w:id="810" w:author="Manuela Tecusan" w:date="2022-10-18T21:42:00Z">
        <w:r w:rsidR="0056106A">
          <w:t>,</w:t>
        </w:r>
      </w:ins>
      <w:r w:rsidR="002A4081" w:rsidRPr="008B26D0">
        <w:t xml:space="preserve"> as in (16), and metaphorically</w:t>
      </w:r>
      <w:ins w:id="811" w:author="Manuela Tecusan" w:date="2022-10-18T21:42:00Z">
        <w:r w:rsidR="0056106A">
          <w:t>,</w:t>
        </w:r>
      </w:ins>
      <w:r w:rsidR="002A4081" w:rsidRPr="008B26D0">
        <w:t xml:space="preserve"> in the domain of emotional outbursts, as in (17).</w:t>
      </w:r>
    </w:p>
    <w:p w14:paraId="5968D2FC" w14:textId="186BD91C" w:rsidR="005F66ED" w:rsidRPr="008B26D0" w:rsidRDefault="005F66ED" w:rsidP="00A7521B">
      <w:pPr>
        <w:pStyle w:val="P0"/>
      </w:pPr>
      <w:r>
        <w:t>&lt;NEX&gt;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594"/>
      </w:tblGrid>
      <w:tr w:rsidR="002E4C2D" w:rsidRPr="002E4C2D" w14:paraId="0D2E3C02" w14:textId="77777777" w:rsidTr="005F66ED">
        <w:tc>
          <w:tcPr>
            <w:tcW w:w="648" w:type="dxa"/>
          </w:tcPr>
          <w:p w14:paraId="26597723" w14:textId="77777777" w:rsidR="002E4C2D" w:rsidRPr="002E4C2D" w:rsidRDefault="002E4C2D" w:rsidP="00335B13">
            <w:r w:rsidRPr="002E4C2D">
              <w:t>(16)</w:t>
            </w:r>
          </w:p>
        </w:tc>
        <w:tc>
          <w:tcPr>
            <w:tcW w:w="8594" w:type="dxa"/>
          </w:tcPr>
          <w:p w14:paraId="513C30F0" w14:textId="77777777" w:rsidR="002E4C2D" w:rsidRPr="002E4C2D" w:rsidRDefault="002E4C2D" w:rsidP="00335B13">
            <w:r w:rsidRPr="002E4C2D">
              <w:rPr>
                <w:rStyle w:val="b-wrd-expl"/>
                <w:i/>
              </w:rPr>
              <w:t xml:space="preserve">Zinaid-a Nikolaevn-a ... </w:t>
            </w:r>
            <w:r w:rsidRPr="002E4C2D">
              <w:rPr>
                <w:rStyle w:val="b-wrd-expl"/>
                <w:b/>
                <w:bCs/>
                <w:i/>
              </w:rPr>
              <w:t>razo-gre-l-a</w:t>
            </w:r>
            <w:r w:rsidRPr="002E4C2D">
              <w:rPr>
                <w:rStyle w:val="b-wrd-expl"/>
                <w:i/>
              </w:rPr>
              <w:t xml:space="preserve"> v duxovk-e francuzsk-ij baton</w:t>
            </w:r>
            <w:r w:rsidRPr="002E4C2D">
              <w:rPr>
                <w:i/>
              </w:rPr>
              <w:t>.</w:t>
            </w:r>
          </w:p>
        </w:tc>
      </w:tr>
      <w:tr w:rsidR="002E4C2D" w:rsidRPr="002E4C2D" w14:paraId="4AADFB27" w14:textId="77777777" w:rsidTr="005F66ED">
        <w:tc>
          <w:tcPr>
            <w:tcW w:w="648" w:type="dxa"/>
          </w:tcPr>
          <w:p w14:paraId="41C0E3E1" w14:textId="77777777" w:rsidR="002E4C2D" w:rsidRPr="002E4C2D" w:rsidRDefault="002E4C2D" w:rsidP="00335B13">
            <w:pPr>
              <w:rPr>
                <w:iCs/>
              </w:rPr>
            </w:pPr>
          </w:p>
        </w:tc>
        <w:tc>
          <w:tcPr>
            <w:tcW w:w="8594" w:type="dxa"/>
          </w:tcPr>
          <w:p w14:paraId="1FF30FB3" w14:textId="77777777" w:rsidR="002E4C2D" w:rsidRPr="002E4C2D" w:rsidRDefault="002E4C2D" w:rsidP="00335B13">
            <w:pPr>
              <w:rPr>
                <w:iCs/>
              </w:rPr>
            </w:pPr>
            <w:r w:rsidRPr="002E4C2D">
              <w:rPr>
                <w:iCs/>
              </w:rPr>
              <w:t>[Zinaida-</w:t>
            </w:r>
            <w:r w:rsidRPr="002E4C2D">
              <w:rPr>
                <w:smallCaps/>
              </w:rPr>
              <w:t>nom.sg</w:t>
            </w:r>
            <w:r w:rsidRPr="002E4C2D">
              <w:rPr>
                <w:iCs/>
              </w:rPr>
              <w:t xml:space="preserve"> Nikolaevna-</w:t>
            </w:r>
            <w:r w:rsidRPr="002E4C2D">
              <w:rPr>
                <w:smallCaps/>
              </w:rPr>
              <w:t>nom.sg</w:t>
            </w:r>
            <w:r w:rsidRPr="002E4C2D">
              <w:rPr>
                <w:iCs/>
              </w:rPr>
              <w:t xml:space="preserve"> </w:t>
            </w:r>
            <w:r w:rsidRPr="002E4C2D">
              <w:rPr>
                <w:b/>
                <w:bCs/>
                <w:smallCaps/>
              </w:rPr>
              <w:t>excitement.pfv</w:t>
            </w:r>
            <w:r w:rsidRPr="002E4C2D">
              <w:rPr>
                <w:b/>
                <w:bCs/>
                <w:iCs/>
              </w:rPr>
              <w:t>-heat-</w:t>
            </w:r>
            <w:r w:rsidRPr="002E4C2D">
              <w:rPr>
                <w:b/>
                <w:bCs/>
                <w:smallCaps/>
              </w:rPr>
              <w:t>pst-f.sg</w:t>
            </w:r>
            <w:r w:rsidRPr="002E4C2D">
              <w:rPr>
                <w:iCs/>
              </w:rPr>
              <w:t xml:space="preserve"> in oven-</w:t>
            </w:r>
            <w:r w:rsidRPr="002E4C2D">
              <w:rPr>
                <w:smallCaps/>
              </w:rPr>
              <w:t>loc.sg</w:t>
            </w:r>
            <w:r w:rsidRPr="002E4C2D">
              <w:rPr>
                <w:iCs/>
              </w:rPr>
              <w:t xml:space="preserve"> French-</w:t>
            </w:r>
            <w:r w:rsidRPr="002E4C2D">
              <w:rPr>
                <w:smallCaps/>
              </w:rPr>
              <w:t>m.acc.sg</w:t>
            </w:r>
            <w:r w:rsidRPr="002E4C2D">
              <w:rPr>
                <w:iCs/>
              </w:rPr>
              <w:t xml:space="preserve"> baguette-</w:t>
            </w:r>
            <w:r w:rsidRPr="002E4C2D">
              <w:rPr>
                <w:smallCaps/>
              </w:rPr>
              <w:t>acc.sg</w:t>
            </w:r>
            <w:r w:rsidRPr="002E4C2D">
              <w:rPr>
                <w:iCs/>
              </w:rPr>
              <w:t>]</w:t>
            </w:r>
          </w:p>
        </w:tc>
      </w:tr>
      <w:tr w:rsidR="002E4C2D" w:rsidRPr="002E4C2D" w14:paraId="3061C795" w14:textId="77777777" w:rsidTr="005F66ED">
        <w:tc>
          <w:tcPr>
            <w:tcW w:w="648" w:type="dxa"/>
          </w:tcPr>
          <w:p w14:paraId="0F88D8B1" w14:textId="77777777" w:rsidR="002E4C2D" w:rsidRPr="002E4C2D" w:rsidRDefault="002E4C2D" w:rsidP="00335B13"/>
        </w:tc>
        <w:tc>
          <w:tcPr>
            <w:tcW w:w="8594" w:type="dxa"/>
          </w:tcPr>
          <w:p w14:paraId="0FEDC9C2" w14:textId="2B50CCA3" w:rsidR="002E4C2D" w:rsidRPr="002E4C2D" w:rsidRDefault="002E4C2D" w:rsidP="00335B13">
            <w:r w:rsidRPr="002E4C2D">
              <w:t xml:space="preserve">‘Zinaida Nikolaevna ... </w:t>
            </w:r>
            <w:r w:rsidRPr="002E4C2D">
              <w:rPr>
                <w:b/>
              </w:rPr>
              <w:t>heated up</w:t>
            </w:r>
            <w:r w:rsidRPr="002E4C2D">
              <w:t xml:space="preserve"> the French baguette in the oven.’</w:t>
            </w:r>
          </w:p>
        </w:tc>
      </w:tr>
      <w:tr w:rsidR="002E4C2D" w:rsidRPr="002E4C2D" w14:paraId="5156B93E" w14:textId="77777777" w:rsidTr="005F66ED">
        <w:tc>
          <w:tcPr>
            <w:tcW w:w="648" w:type="dxa"/>
          </w:tcPr>
          <w:p w14:paraId="32326A22" w14:textId="77777777" w:rsidR="002E4C2D" w:rsidRPr="002E4C2D" w:rsidRDefault="002E4C2D" w:rsidP="00335B13"/>
        </w:tc>
        <w:tc>
          <w:tcPr>
            <w:tcW w:w="8594" w:type="dxa"/>
          </w:tcPr>
          <w:p w14:paraId="531E6D5F" w14:textId="77777777" w:rsidR="002E4C2D" w:rsidRPr="002E4C2D" w:rsidRDefault="002E4C2D" w:rsidP="0047226A">
            <w:pPr>
              <w:pStyle w:val="Signature1"/>
            </w:pPr>
            <w:r w:rsidRPr="002E4C2D">
              <w:t xml:space="preserve">(Ol’ga Novikova. </w:t>
            </w:r>
            <w:r w:rsidRPr="002E4C2D">
              <w:rPr>
                <w:i/>
                <w:iCs/>
              </w:rPr>
              <w:t>Ženskij roman</w:t>
            </w:r>
            <w:r w:rsidRPr="002E4C2D">
              <w:t>. 1993)</w:t>
            </w:r>
          </w:p>
        </w:tc>
      </w:tr>
    </w:tbl>
    <w:p w14:paraId="36F23E94" w14:textId="77777777" w:rsidR="002A4081" w:rsidRPr="008B26D0" w:rsidRDefault="002A4081" w:rsidP="002A40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594"/>
      </w:tblGrid>
      <w:tr w:rsidR="002E4C2D" w:rsidRPr="002E4C2D" w14:paraId="7142D25F" w14:textId="77777777" w:rsidTr="005F66ED">
        <w:tc>
          <w:tcPr>
            <w:tcW w:w="648" w:type="dxa"/>
          </w:tcPr>
          <w:p w14:paraId="113E7FA4" w14:textId="77777777" w:rsidR="002E4C2D" w:rsidRPr="002E4C2D" w:rsidRDefault="002E4C2D" w:rsidP="00485437">
            <w:r w:rsidRPr="002E4C2D">
              <w:t>(17)</w:t>
            </w:r>
          </w:p>
        </w:tc>
        <w:tc>
          <w:tcPr>
            <w:tcW w:w="8594" w:type="dxa"/>
          </w:tcPr>
          <w:p w14:paraId="25B37957" w14:textId="77777777" w:rsidR="002E4C2D" w:rsidRPr="002E4C2D" w:rsidRDefault="002E4C2D" w:rsidP="00485437">
            <w:r w:rsidRPr="002E4C2D">
              <w:rPr>
                <w:rStyle w:val="b-wrd-expl"/>
                <w:i/>
              </w:rPr>
              <w:t xml:space="preserve">Serdc-e za-stuča-l-o. Ja čut’ ne </w:t>
            </w:r>
            <w:r w:rsidRPr="002E4C2D">
              <w:rPr>
                <w:rStyle w:val="b-wrd-expl"/>
                <w:b/>
                <w:bCs/>
                <w:i/>
              </w:rPr>
              <w:t>ras-plaka-l-sja</w:t>
            </w:r>
            <w:r w:rsidRPr="002E4C2D">
              <w:t>.</w:t>
            </w:r>
          </w:p>
        </w:tc>
      </w:tr>
      <w:tr w:rsidR="002E4C2D" w:rsidRPr="002E4C2D" w14:paraId="78680545" w14:textId="77777777" w:rsidTr="005F66ED">
        <w:tc>
          <w:tcPr>
            <w:tcW w:w="648" w:type="dxa"/>
          </w:tcPr>
          <w:p w14:paraId="2B8D8990" w14:textId="77777777" w:rsidR="002E4C2D" w:rsidRPr="002E4C2D" w:rsidRDefault="002E4C2D" w:rsidP="00485437"/>
        </w:tc>
        <w:tc>
          <w:tcPr>
            <w:tcW w:w="8594" w:type="dxa"/>
          </w:tcPr>
          <w:p w14:paraId="6FE3274F" w14:textId="77777777" w:rsidR="002E4C2D" w:rsidRPr="002E4C2D" w:rsidRDefault="002E4C2D" w:rsidP="00485437">
            <w:r w:rsidRPr="002E4C2D">
              <w:t>[heart-</w:t>
            </w:r>
            <w:r w:rsidRPr="002E4C2D">
              <w:rPr>
                <w:smallCaps/>
              </w:rPr>
              <w:t>nom.sg begin.pfv</w:t>
            </w:r>
            <w:r w:rsidRPr="002E4C2D">
              <w:t>-pound-</w:t>
            </w:r>
            <w:r w:rsidRPr="002E4C2D">
              <w:rPr>
                <w:smallCaps/>
              </w:rPr>
              <w:t>pst-n.sg 1.sg.nom</w:t>
            </w:r>
            <w:r w:rsidRPr="002E4C2D">
              <w:t xml:space="preserve"> almost not </w:t>
            </w:r>
            <w:r w:rsidRPr="002E4C2D">
              <w:rPr>
                <w:b/>
                <w:bCs/>
                <w:smallCaps/>
              </w:rPr>
              <w:t>excitement.pfv</w:t>
            </w:r>
            <w:r w:rsidRPr="002E4C2D">
              <w:rPr>
                <w:b/>
                <w:bCs/>
              </w:rPr>
              <w:t>-weep-</w:t>
            </w:r>
            <w:r w:rsidRPr="002E4C2D">
              <w:rPr>
                <w:b/>
                <w:bCs/>
                <w:smallCaps/>
              </w:rPr>
              <w:t>pst.m.sg-refl</w:t>
            </w:r>
            <w:r w:rsidRPr="002E4C2D">
              <w:t>]</w:t>
            </w:r>
          </w:p>
        </w:tc>
      </w:tr>
      <w:tr w:rsidR="002E4C2D" w:rsidRPr="002E4C2D" w14:paraId="6B83B61B" w14:textId="77777777" w:rsidTr="005F66ED">
        <w:tc>
          <w:tcPr>
            <w:tcW w:w="648" w:type="dxa"/>
          </w:tcPr>
          <w:p w14:paraId="499F26C5" w14:textId="77777777" w:rsidR="002E4C2D" w:rsidRPr="002E4C2D" w:rsidRDefault="002E4C2D" w:rsidP="00485437"/>
        </w:tc>
        <w:tc>
          <w:tcPr>
            <w:tcW w:w="8594" w:type="dxa"/>
          </w:tcPr>
          <w:p w14:paraId="799F3366" w14:textId="55C75D0F" w:rsidR="002E4C2D" w:rsidRPr="002E4C2D" w:rsidRDefault="002E4C2D" w:rsidP="00485437">
            <w:r w:rsidRPr="002E4C2D">
              <w:t xml:space="preserve">‘My heart started to pound. I almost </w:t>
            </w:r>
            <w:r w:rsidRPr="002E4C2D">
              <w:rPr>
                <w:b/>
              </w:rPr>
              <w:t>burst into tears</w:t>
            </w:r>
            <w:r w:rsidRPr="002E4C2D">
              <w:t>.’</w:t>
            </w:r>
          </w:p>
        </w:tc>
      </w:tr>
      <w:tr w:rsidR="002E4C2D" w:rsidRPr="002E4C2D" w14:paraId="29D365FF" w14:textId="77777777" w:rsidTr="005F66ED">
        <w:tc>
          <w:tcPr>
            <w:tcW w:w="648" w:type="dxa"/>
          </w:tcPr>
          <w:p w14:paraId="36EE12C9" w14:textId="77777777" w:rsidR="002E4C2D" w:rsidRPr="002E4C2D" w:rsidRDefault="002E4C2D" w:rsidP="00485437"/>
        </w:tc>
        <w:tc>
          <w:tcPr>
            <w:tcW w:w="8594" w:type="dxa"/>
          </w:tcPr>
          <w:p w14:paraId="66536EED" w14:textId="77777777" w:rsidR="002E4C2D" w:rsidRPr="002E4C2D" w:rsidRDefault="002E4C2D" w:rsidP="0047226A">
            <w:pPr>
              <w:pStyle w:val="Signature1"/>
            </w:pPr>
            <w:r w:rsidRPr="002E4C2D">
              <w:t xml:space="preserve">(Grigorij Gorin. </w:t>
            </w:r>
            <w:r w:rsidRPr="002E4C2D">
              <w:rPr>
                <w:i/>
                <w:iCs/>
              </w:rPr>
              <w:t xml:space="preserve">Ironičeskie memuary. </w:t>
            </w:r>
            <w:r w:rsidRPr="002E4C2D">
              <w:t>1990</w:t>
            </w:r>
            <w:ins w:id="812" w:author="007615" w:date="2021-11-25T20:32:00Z">
              <w:r w:rsidRPr="002E4C2D">
                <w:t>–</w:t>
              </w:r>
            </w:ins>
            <w:del w:id="813" w:author="007615" w:date="2021-11-25T20:32:00Z">
              <w:r w:rsidRPr="002E4C2D" w:rsidDel="00E24361">
                <w:delText>-</w:delText>
              </w:r>
            </w:del>
            <w:r w:rsidRPr="002E4C2D">
              <w:t>1998)</w:t>
            </w:r>
          </w:p>
        </w:tc>
      </w:tr>
    </w:tbl>
    <w:p w14:paraId="2968771D" w14:textId="39E8ED4C" w:rsidR="002A4081" w:rsidRPr="002E4C2D" w:rsidRDefault="005F66ED" w:rsidP="009E686B">
      <w:pPr>
        <w:pStyle w:val="Heading2"/>
      </w:pPr>
      <w:bookmarkStart w:id="814" w:name="S3"/>
      <w:r>
        <w:t xml:space="preserve">&lt;B&gt;4.7 </w:t>
      </w:r>
      <w:del w:id="815" w:author="007615" w:date="2021-11-25T20:33:00Z">
        <w:r w:rsidR="002A4081" w:rsidRPr="002E4C2D" w:rsidDel="00E24361">
          <w:delText xml:space="preserve">7. </w:delText>
        </w:r>
      </w:del>
      <w:r w:rsidR="002A4081" w:rsidRPr="00915BFC">
        <w:rPr>
          <w:rStyle w:val="fixed-case"/>
          <w:smallCaps/>
        </w:rPr>
        <w:t>un</w:t>
      </w:r>
      <w:r w:rsidR="002A4081" w:rsidRPr="00F862B4">
        <w:rPr>
          <w:rStyle w:val="fixed-case"/>
          <w:smallCaps/>
        </w:rPr>
        <w:t>-</w:t>
      </w:r>
      <w:bookmarkEnd w:id="814"/>
    </w:p>
    <w:p w14:paraId="27AE4AD6" w14:textId="60EA850F" w:rsidR="002A4081" w:rsidRDefault="005F66ED" w:rsidP="00A7521B">
      <w:pPr>
        <w:pStyle w:val="P0"/>
      </w:pPr>
      <w:r>
        <w:t>&lt;P&gt;</w:t>
      </w:r>
      <w:r w:rsidR="002A4081" w:rsidRPr="008B26D0">
        <w:t xml:space="preserve">This meaning of the prefix </w:t>
      </w:r>
      <w:r w:rsidR="002A4081" w:rsidRPr="008B26D0">
        <w:rPr>
          <w:i/>
          <w:iCs/>
        </w:rPr>
        <w:t>raz-</w:t>
      </w:r>
      <w:r w:rsidR="002A4081" w:rsidRPr="008B26D0">
        <w:t xml:space="preserve"> presupposes that something has been put together and is subsequently taken</w:t>
      </w:r>
      <w:r w:rsidR="00FD448A">
        <w:t xml:space="preserve"> apart</w:t>
      </w:r>
      <w:r w:rsidR="002A4081" w:rsidRPr="008B26D0">
        <w:t xml:space="preserve">. In (18) a man has been tied up, and a woman unties the ropes. Metaphorically this meaning is extended to a wide variety of domains, in particular </w:t>
      </w:r>
      <w:ins w:id="816" w:author="Manuela Tecusan" w:date="2022-10-18T21:48:00Z">
        <w:r w:rsidR="00FD448A">
          <w:t xml:space="preserve">to </w:t>
        </w:r>
      </w:ins>
      <w:r w:rsidR="002A4081" w:rsidRPr="008B26D0">
        <w:t>decoding (literally un-encoding) or making sense of things, as in (19)</w:t>
      </w:r>
      <w:ins w:id="817" w:author="Manuela Tecusan" w:date="2022-10-18T21:48:00Z">
        <w:r w:rsidR="00FD448A">
          <w:t xml:space="preserve"> and to</w:t>
        </w:r>
      </w:ins>
      <w:del w:id="818" w:author="Manuela Tecusan" w:date="2022-10-18T21:48:00Z">
        <w:r w:rsidR="002A4081" w:rsidRPr="008B26D0" w:rsidDel="00FD448A">
          <w:delText>, or</w:delText>
        </w:r>
      </w:del>
      <w:r w:rsidR="002A4081" w:rsidRPr="008B26D0">
        <w:t xml:space="preserve"> changing one’s mind (literally un-thinking), as in (20).</w:t>
      </w:r>
    </w:p>
    <w:p w14:paraId="2DF6CCCB" w14:textId="6329F017" w:rsidR="005F66ED" w:rsidRPr="008B26D0" w:rsidRDefault="005F66ED" w:rsidP="00A7521B">
      <w:pPr>
        <w:pStyle w:val="P0"/>
      </w:pPr>
      <w:r>
        <w:t>&lt;NEX&gt;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594"/>
      </w:tblGrid>
      <w:tr w:rsidR="002E4C2D" w:rsidRPr="002E4C2D" w14:paraId="3B6F978A" w14:textId="77777777" w:rsidTr="005F66ED">
        <w:tc>
          <w:tcPr>
            <w:tcW w:w="648" w:type="dxa"/>
          </w:tcPr>
          <w:p w14:paraId="10EEF834" w14:textId="77777777" w:rsidR="002E4C2D" w:rsidRPr="002E4C2D" w:rsidRDefault="002E4C2D" w:rsidP="00092FE1">
            <w:pPr>
              <w:rPr>
                <w:rStyle w:val="b-wrd-expl"/>
              </w:rPr>
            </w:pPr>
            <w:r w:rsidRPr="002E4C2D">
              <w:rPr>
                <w:rStyle w:val="b-wrd-expl"/>
              </w:rPr>
              <w:t>(18)</w:t>
            </w:r>
          </w:p>
        </w:tc>
        <w:tc>
          <w:tcPr>
            <w:tcW w:w="8594" w:type="dxa"/>
          </w:tcPr>
          <w:p w14:paraId="3AB48C1A" w14:textId="77777777" w:rsidR="002E4C2D" w:rsidRPr="002E4C2D" w:rsidRDefault="002E4C2D" w:rsidP="00092FE1">
            <w:pPr>
              <w:rPr>
                <w:rStyle w:val="doc"/>
              </w:rPr>
            </w:pPr>
            <w:r w:rsidRPr="002E4C2D">
              <w:rPr>
                <w:rStyle w:val="b-wrd-expl"/>
                <w:b/>
                <w:i/>
              </w:rPr>
              <w:t xml:space="preserve">Raz-vjaza-l-a </w:t>
            </w:r>
            <w:r w:rsidRPr="002E4C2D">
              <w:rPr>
                <w:rStyle w:val="b-wrd-expl"/>
                <w:bCs/>
                <w:i/>
              </w:rPr>
              <w:t>verevk-i, kotor-ymi by-l-i s-puta-n-y ego ruk-i i nog-i</w:t>
            </w:r>
            <w:r w:rsidRPr="002E4C2D">
              <w:t>.</w:t>
            </w:r>
          </w:p>
        </w:tc>
      </w:tr>
      <w:tr w:rsidR="002E4C2D" w:rsidRPr="002E4C2D" w14:paraId="74EFA1E2" w14:textId="77777777" w:rsidTr="005F66ED">
        <w:tc>
          <w:tcPr>
            <w:tcW w:w="648" w:type="dxa"/>
          </w:tcPr>
          <w:p w14:paraId="431557A8" w14:textId="77777777" w:rsidR="002E4C2D" w:rsidRPr="002E4C2D" w:rsidRDefault="002E4C2D" w:rsidP="00092FE1">
            <w:pPr>
              <w:rPr>
                <w:rStyle w:val="doc"/>
              </w:rPr>
            </w:pPr>
          </w:p>
        </w:tc>
        <w:tc>
          <w:tcPr>
            <w:tcW w:w="8594" w:type="dxa"/>
          </w:tcPr>
          <w:p w14:paraId="24D0AFA9" w14:textId="77777777" w:rsidR="002E4C2D" w:rsidRPr="002E4C2D" w:rsidRDefault="002E4C2D" w:rsidP="00092FE1">
            <w:pPr>
              <w:rPr>
                <w:rStyle w:val="doc"/>
              </w:rPr>
            </w:pPr>
            <w:r w:rsidRPr="002E4C2D">
              <w:rPr>
                <w:rStyle w:val="doc"/>
              </w:rPr>
              <w:t>[</w:t>
            </w:r>
            <w:r w:rsidRPr="002E4C2D">
              <w:rPr>
                <w:b/>
                <w:bCs/>
                <w:smallCaps/>
              </w:rPr>
              <w:t>un.pfv</w:t>
            </w:r>
            <w:r w:rsidRPr="002E4C2D">
              <w:rPr>
                <w:rStyle w:val="doc"/>
                <w:b/>
                <w:bCs/>
              </w:rPr>
              <w:t>-tie-</w:t>
            </w:r>
            <w:r w:rsidRPr="002E4C2D">
              <w:rPr>
                <w:b/>
                <w:bCs/>
                <w:smallCaps/>
              </w:rPr>
              <w:t>pst-f.sg</w:t>
            </w:r>
            <w:r w:rsidRPr="002E4C2D">
              <w:rPr>
                <w:rStyle w:val="doc"/>
              </w:rPr>
              <w:t xml:space="preserve"> rope-</w:t>
            </w:r>
            <w:r w:rsidRPr="002E4C2D">
              <w:rPr>
                <w:smallCaps/>
              </w:rPr>
              <w:t>acc.pl</w:t>
            </w:r>
            <w:r w:rsidRPr="002E4C2D">
              <w:rPr>
                <w:rStyle w:val="doc"/>
              </w:rPr>
              <w:t xml:space="preserve"> which-</w:t>
            </w:r>
            <w:r w:rsidRPr="002E4C2D">
              <w:rPr>
                <w:smallCaps/>
              </w:rPr>
              <w:t>ins.pl</w:t>
            </w:r>
            <w:r w:rsidRPr="002E4C2D">
              <w:rPr>
                <w:rStyle w:val="doc"/>
              </w:rPr>
              <w:t xml:space="preserve"> be-</w:t>
            </w:r>
            <w:r w:rsidRPr="002E4C2D">
              <w:rPr>
                <w:smallCaps/>
              </w:rPr>
              <w:t>pst-pl together.pfv</w:t>
            </w:r>
            <w:r w:rsidRPr="002E4C2D">
              <w:rPr>
                <w:rStyle w:val="doc"/>
              </w:rPr>
              <w:t>-tangle-</w:t>
            </w:r>
            <w:r w:rsidRPr="002E4C2D">
              <w:rPr>
                <w:smallCaps/>
              </w:rPr>
              <w:t>pst.pass.ptcp-pl 3.sg.m.gen</w:t>
            </w:r>
            <w:r w:rsidRPr="002E4C2D">
              <w:rPr>
                <w:rStyle w:val="doc"/>
              </w:rPr>
              <w:t xml:space="preserve"> hand-</w:t>
            </w:r>
            <w:r w:rsidRPr="002E4C2D">
              <w:rPr>
                <w:smallCaps/>
              </w:rPr>
              <w:t>nom.pl</w:t>
            </w:r>
            <w:r w:rsidRPr="002E4C2D">
              <w:rPr>
                <w:rStyle w:val="doc"/>
              </w:rPr>
              <w:t xml:space="preserve"> and foot-</w:t>
            </w:r>
            <w:r w:rsidRPr="002E4C2D">
              <w:rPr>
                <w:smallCaps/>
              </w:rPr>
              <w:t>nom.pl</w:t>
            </w:r>
            <w:r w:rsidRPr="002E4C2D">
              <w:rPr>
                <w:rStyle w:val="doc"/>
              </w:rPr>
              <w:t>]</w:t>
            </w:r>
          </w:p>
        </w:tc>
      </w:tr>
      <w:tr w:rsidR="002E4C2D" w:rsidRPr="002E4C2D" w14:paraId="76C6DA85" w14:textId="77777777" w:rsidTr="005F66ED">
        <w:tc>
          <w:tcPr>
            <w:tcW w:w="648" w:type="dxa"/>
          </w:tcPr>
          <w:p w14:paraId="282263D9" w14:textId="77777777" w:rsidR="002E4C2D" w:rsidRPr="002E4C2D" w:rsidRDefault="002E4C2D" w:rsidP="00092FE1">
            <w:pPr>
              <w:rPr>
                <w:rStyle w:val="doc"/>
              </w:rPr>
            </w:pPr>
          </w:p>
        </w:tc>
        <w:tc>
          <w:tcPr>
            <w:tcW w:w="8594" w:type="dxa"/>
          </w:tcPr>
          <w:p w14:paraId="4A5D4257" w14:textId="3AF695C8" w:rsidR="002E4C2D" w:rsidRPr="002E4C2D" w:rsidRDefault="002E4C2D" w:rsidP="00092FE1">
            <w:pPr>
              <w:rPr>
                <w:rStyle w:val="doc"/>
              </w:rPr>
            </w:pPr>
            <w:r w:rsidRPr="002E4C2D">
              <w:rPr>
                <w:rStyle w:val="doc"/>
              </w:rPr>
              <w:t xml:space="preserve">‘She </w:t>
            </w:r>
            <w:r w:rsidRPr="002E4C2D">
              <w:rPr>
                <w:rStyle w:val="doc"/>
                <w:b/>
              </w:rPr>
              <w:t>untied</w:t>
            </w:r>
            <w:r w:rsidRPr="002E4C2D">
              <w:rPr>
                <w:rStyle w:val="doc"/>
              </w:rPr>
              <w:t xml:space="preserve"> the ropes that bound his hands and feet.’</w:t>
            </w:r>
          </w:p>
        </w:tc>
      </w:tr>
      <w:tr w:rsidR="002E4C2D" w:rsidRPr="002E4C2D" w14:paraId="616946CA" w14:textId="77777777" w:rsidTr="005F66ED">
        <w:tc>
          <w:tcPr>
            <w:tcW w:w="648" w:type="dxa"/>
          </w:tcPr>
          <w:p w14:paraId="45BA1521" w14:textId="77777777" w:rsidR="002E4C2D" w:rsidRPr="002E4C2D" w:rsidRDefault="002E4C2D" w:rsidP="00092FE1"/>
        </w:tc>
        <w:tc>
          <w:tcPr>
            <w:tcW w:w="8594" w:type="dxa"/>
          </w:tcPr>
          <w:p w14:paraId="0EC973B9" w14:textId="790D01DD" w:rsidR="002E4C2D" w:rsidRPr="002E4C2D" w:rsidRDefault="002E4C2D" w:rsidP="0047226A">
            <w:pPr>
              <w:pStyle w:val="Signature1"/>
            </w:pPr>
            <w:r w:rsidRPr="002E4C2D">
              <w:t xml:space="preserve">(Tat’jana Tronina. </w:t>
            </w:r>
            <w:r w:rsidRPr="005F66ED">
              <w:rPr>
                <w:rStyle w:val="Emphasis"/>
              </w:rPr>
              <w:t xml:space="preserve">Nikogda ne govori </w:t>
            </w:r>
            <w:r w:rsidR="005F66ED" w:rsidRPr="005F66ED">
              <w:rPr>
                <w:rStyle w:val="Emphasis"/>
              </w:rPr>
              <w:t>‘</w:t>
            </w:r>
            <w:r w:rsidRPr="005F66ED">
              <w:rPr>
                <w:rStyle w:val="Emphasis"/>
              </w:rPr>
              <w:t>navsegda</w:t>
            </w:r>
            <w:r w:rsidR="005F66ED" w:rsidRPr="005F66ED">
              <w:rPr>
                <w:rStyle w:val="Emphasis"/>
              </w:rPr>
              <w:t>’</w:t>
            </w:r>
            <w:r w:rsidRPr="002E4C2D">
              <w:t>. 2004)</w:t>
            </w:r>
          </w:p>
        </w:tc>
      </w:tr>
    </w:tbl>
    <w:p w14:paraId="09433B04" w14:textId="77777777" w:rsidR="002A4081" w:rsidRPr="008B26D0" w:rsidRDefault="002A4081" w:rsidP="002A4081"/>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8518"/>
      </w:tblGrid>
      <w:tr w:rsidR="002E4C2D" w:rsidRPr="002E4C2D" w14:paraId="01E6432F" w14:textId="77777777" w:rsidTr="005F66ED">
        <w:tc>
          <w:tcPr>
            <w:tcW w:w="567" w:type="dxa"/>
          </w:tcPr>
          <w:p w14:paraId="622FD3ED" w14:textId="77777777" w:rsidR="002E4C2D" w:rsidRPr="002E4C2D" w:rsidRDefault="002E4C2D" w:rsidP="00AD71A0">
            <w:r w:rsidRPr="002E4C2D">
              <w:t>(19)</w:t>
            </w:r>
          </w:p>
        </w:tc>
        <w:tc>
          <w:tcPr>
            <w:tcW w:w="8567" w:type="dxa"/>
          </w:tcPr>
          <w:p w14:paraId="5FE2265A" w14:textId="77777777" w:rsidR="002E4C2D" w:rsidRPr="002E4C2D" w:rsidRDefault="002E4C2D" w:rsidP="00AD71A0">
            <w:r w:rsidRPr="002E4C2D">
              <w:rPr>
                <w:i/>
                <w:iCs/>
              </w:rPr>
              <w:t xml:space="preserve">Professor Dèjvid Pejdž perv-ym (v 2003 god-u) </w:t>
            </w:r>
            <w:r w:rsidRPr="002E4C2D">
              <w:rPr>
                <w:b/>
                <w:bCs/>
                <w:i/>
                <w:iCs/>
              </w:rPr>
              <w:t>ras-šifrova-l</w:t>
            </w:r>
            <w:r w:rsidRPr="002E4C2D">
              <w:rPr>
                <w:i/>
                <w:iCs/>
              </w:rPr>
              <w:t xml:space="preserve"> posledovatel’nost’ </w:t>
            </w:r>
            <w:r w:rsidRPr="002E4C2D">
              <w:rPr>
                <w:i/>
                <w:iCs/>
              </w:rPr>
              <w:lastRenderedPageBreak/>
              <w:t>čelovečesk-oj Y-xromosom-y</w:t>
            </w:r>
            <w:r w:rsidRPr="002E4C2D">
              <w:t>.</w:t>
            </w:r>
          </w:p>
        </w:tc>
      </w:tr>
      <w:tr w:rsidR="002E4C2D" w:rsidRPr="002E4C2D" w14:paraId="7A0E3422" w14:textId="77777777" w:rsidTr="005F66ED">
        <w:tc>
          <w:tcPr>
            <w:tcW w:w="567" w:type="dxa"/>
          </w:tcPr>
          <w:p w14:paraId="79AC188B" w14:textId="77777777" w:rsidR="002E4C2D" w:rsidRPr="002E4C2D" w:rsidRDefault="002E4C2D" w:rsidP="00AD71A0"/>
        </w:tc>
        <w:tc>
          <w:tcPr>
            <w:tcW w:w="8567" w:type="dxa"/>
          </w:tcPr>
          <w:p w14:paraId="5A368EB9" w14:textId="77777777" w:rsidR="002E4C2D" w:rsidRPr="002E4C2D" w:rsidRDefault="002E4C2D" w:rsidP="00AD71A0">
            <w:r w:rsidRPr="002E4C2D">
              <w:t>[professor.</w:t>
            </w:r>
            <w:r w:rsidRPr="002E4C2D">
              <w:rPr>
                <w:smallCaps/>
              </w:rPr>
              <w:t>nom.sg</w:t>
            </w:r>
            <w:r w:rsidRPr="002E4C2D">
              <w:t xml:space="preserve"> David.</w:t>
            </w:r>
            <w:r w:rsidRPr="002E4C2D">
              <w:rPr>
                <w:smallCaps/>
              </w:rPr>
              <w:t>nom.sg</w:t>
            </w:r>
            <w:r w:rsidRPr="002E4C2D">
              <w:t xml:space="preserve"> Page.</w:t>
            </w:r>
            <w:r w:rsidRPr="002E4C2D">
              <w:rPr>
                <w:smallCaps/>
              </w:rPr>
              <w:t>nom.sg</w:t>
            </w:r>
            <w:r w:rsidRPr="002E4C2D">
              <w:t xml:space="preserve"> first-</w:t>
            </w:r>
            <w:r w:rsidRPr="002E4C2D">
              <w:rPr>
                <w:smallCaps/>
              </w:rPr>
              <w:t>m.ins.sg</w:t>
            </w:r>
            <w:r w:rsidRPr="002E4C2D">
              <w:t xml:space="preserve"> in 2003 year-</w:t>
            </w:r>
            <w:r w:rsidRPr="002E4C2D">
              <w:rPr>
                <w:smallCaps/>
              </w:rPr>
              <w:t>loc.sg</w:t>
            </w:r>
            <w:r w:rsidRPr="002E4C2D">
              <w:t xml:space="preserve"> </w:t>
            </w:r>
            <w:r w:rsidRPr="002E4C2D">
              <w:rPr>
                <w:b/>
                <w:bCs/>
                <w:smallCaps/>
              </w:rPr>
              <w:t>un.pfv</w:t>
            </w:r>
            <w:r w:rsidRPr="002E4C2D">
              <w:rPr>
                <w:b/>
                <w:bCs/>
              </w:rPr>
              <w:t>-encode-</w:t>
            </w:r>
            <w:r w:rsidRPr="002E4C2D">
              <w:rPr>
                <w:b/>
                <w:bCs/>
                <w:smallCaps/>
              </w:rPr>
              <w:t>pst.m.sg</w:t>
            </w:r>
            <w:r w:rsidRPr="002E4C2D">
              <w:t xml:space="preserve"> sequence.</w:t>
            </w:r>
            <w:r w:rsidRPr="002E4C2D">
              <w:rPr>
                <w:smallCaps/>
              </w:rPr>
              <w:t>acc.sg</w:t>
            </w:r>
            <w:r w:rsidRPr="002E4C2D">
              <w:t xml:space="preserve"> human-</w:t>
            </w:r>
            <w:r w:rsidRPr="002E4C2D">
              <w:rPr>
                <w:smallCaps/>
              </w:rPr>
              <w:t>f.gen.sg</w:t>
            </w:r>
            <w:r w:rsidRPr="002E4C2D">
              <w:t xml:space="preserve"> y.chromosome-</w:t>
            </w:r>
            <w:r w:rsidRPr="002E4C2D">
              <w:rPr>
                <w:smallCaps/>
              </w:rPr>
              <w:t>gen.sg</w:t>
            </w:r>
            <w:r w:rsidRPr="002E4C2D">
              <w:t>]</w:t>
            </w:r>
          </w:p>
        </w:tc>
      </w:tr>
      <w:tr w:rsidR="002E4C2D" w:rsidRPr="002E4C2D" w14:paraId="1587C6D9" w14:textId="77777777" w:rsidTr="005F66ED">
        <w:tc>
          <w:tcPr>
            <w:tcW w:w="567" w:type="dxa"/>
          </w:tcPr>
          <w:p w14:paraId="0DF2EFE5" w14:textId="77777777" w:rsidR="002E4C2D" w:rsidRPr="002E4C2D" w:rsidRDefault="002E4C2D" w:rsidP="00AD71A0"/>
        </w:tc>
        <w:tc>
          <w:tcPr>
            <w:tcW w:w="8567" w:type="dxa"/>
          </w:tcPr>
          <w:p w14:paraId="3BE9DB1D" w14:textId="20DCF047" w:rsidR="002E4C2D" w:rsidRPr="002E4C2D" w:rsidRDefault="002E4C2D" w:rsidP="00AD71A0">
            <w:r w:rsidRPr="002E4C2D">
              <w:t xml:space="preserve">‘Professor David Page is the first person (in 2003) who </w:t>
            </w:r>
            <w:r w:rsidRPr="002E4C2D">
              <w:rPr>
                <w:b/>
                <w:bCs/>
              </w:rPr>
              <w:t>decoded</w:t>
            </w:r>
            <w:r w:rsidRPr="002E4C2D">
              <w:t xml:space="preserve"> the sequence of the human Y chromosome.’</w:t>
            </w:r>
          </w:p>
        </w:tc>
      </w:tr>
      <w:tr w:rsidR="002E4C2D" w:rsidRPr="002E4C2D" w14:paraId="23C9E147" w14:textId="77777777" w:rsidTr="005F66ED">
        <w:tc>
          <w:tcPr>
            <w:tcW w:w="567" w:type="dxa"/>
          </w:tcPr>
          <w:p w14:paraId="14E4281C" w14:textId="77777777" w:rsidR="002E4C2D" w:rsidRPr="002E4C2D" w:rsidRDefault="002E4C2D" w:rsidP="00AD71A0"/>
        </w:tc>
        <w:tc>
          <w:tcPr>
            <w:tcW w:w="8567" w:type="dxa"/>
          </w:tcPr>
          <w:p w14:paraId="0FE37345" w14:textId="6F7F515F" w:rsidR="002E4C2D" w:rsidRPr="002E4C2D" w:rsidRDefault="002E4C2D" w:rsidP="0047226A">
            <w:pPr>
              <w:pStyle w:val="Signature1"/>
            </w:pPr>
            <w:r w:rsidRPr="002E4C2D">
              <w:t xml:space="preserve">(Leonid Krajnov. </w:t>
            </w:r>
            <w:r w:rsidRPr="005F66ED">
              <w:rPr>
                <w:rStyle w:val="Emphasis"/>
              </w:rPr>
              <w:t>Buduščee mužskoj xromosomy</w:t>
            </w:r>
            <w:r w:rsidRPr="002E4C2D">
              <w:t xml:space="preserve"> // </w:t>
            </w:r>
            <w:r w:rsidR="005F66ED" w:rsidRPr="005F66ED">
              <w:rPr>
                <w:rStyle w:val="Emphasis"/>
              </w:rPr>
              <w:t>‘</w:t>
            </w:r>
            <w:r w:rsidRPr="005F66ED">
              <w:rPr>
                <w:rStyle w:val="Emphasis"/>
              </w:rPr>
              <w:t>Znanie-sila</w:t>
            </w:r>
            <w:r w:rsidR="005F66ED" w:rsidRPr="005F66ED">
              <w:rPr>
                <w:rStyle w:val="Emphasis"/>
              </w:rPr>
              <w:t>’</w:t>
            </w:r>
            <w:r w:rsidRPr="002E4C2D">
              <w:t>. 2013</w:t>
            </w:r>
            <w:r w:rsidR="005F66ED">
              <w:t>)</w:t>
            </w:r>
          </w:p>
        </w:tc>
      </w:tr>
    </w:tbl>
    <w:p w14:paraId="1CCF6946" w14:textId="77777777" w:rsidR="002A4081" w:rsidRPr="008B26D0" w:rsidRDefault="002A4081" w:rsidP="002A40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8594"/>
      </w:tblGrid>
      <w:tr w:rsidR="002E4C2D" w:rsidRPr="002E4C2D" w14:paraId="0BF83124" w14:textId="77777777" w:rsidTr="005F66ED">
        <w:tc>
          <w:tcPr>
            <w:tcW w:w="648" w:type="dxa"/>
          </w:tcPr>
          <w:p w14:paraId="634C5662" w14:textId="77777777" w:rsidR="002E4C2D" w:rsidRPr="002E4C2D" w:rsidRDefault="002E4C2D" w:rsidP="00052C83">
            <w:pPr>
              <w:rPr>
                <w:rStyle w:val="b-wrd-expl"/>
              </w:rPr>
            </w:pPr>
            <w:r w:rsidRPr="002E4C2D">
              <w:rPr>
                <w:rStyle w:val="b-wrd-expl"/>
              </w:rPr>
              <w:t>(20)</w:t>
            </w:r>
          </w:p>
        </w:tc>
        <w:tc>
          <w:tcPr>
            <w:tcW w:w="8594" w:type="dxa"/>
          </w:tcPr>
          <w:p w14:paraId="029AE963" w14:textId="77777777" w:rsidR="002E4C2D" w:rsidRPr="002E4C2D" w:rsidRDefault="002E4C2D" w:rsidP="00052C83">
            <w:pPr>
              <w:rPr>
                <w:rStyle w:val="b-wrd-expl"/>
              </w:rPr>
            </w:pPr>
            <w:r w:rsidRPr="002E4C2D">
              <w:rPr>
                <w:rStyle w:val="b-wrd-expl"/>
                <w:i/>
                <w:iCs/>
              </w:rPr>
              <w:t xml:space="preserve">Gur’ev obide-l-sja i </w:t>
            </w:r>
            <w:r w:rsidRPr="002E4C2D">
              <w:rPr>
                <w:rStyle w:val="b-wrd-expl"/>
                <w:b/>
                <w:bCs/>
                <w:i/>
                <w:iCs/>
              </w:rPr>
              <w:t>raz-duma-l</w:t>
            </w:r>
            <w:r w:rsidRPr="002E4C2D">
              <w:rPr>
                <w:rStyle w:val="b-wrd-expl"/>
                <w:i/>
                <w:iCs/>
              </w:rPr>
              <w:t xml:space="preserve"> nas provoža-t’</w:t>
            </w:r>
          </w:p>
        </w:tc>
      </w:tr>
      <w:tr w:rsidR="002E4C2D" w:rsidRPr="002E4C2D" w14:paraId="039ECF65" w14:textId="77777777" w:rsidTr="005F66ED">
        <w:tc>
          <w:tcPr>
            <w:tcW w:w="648" w:type="dxa"/>
          </w:tcPr>
          <w:p w14:paraId="4B81F212" w14:textId="77777777" w:rsidR="002E4C2D" w:rsidRPr="002E4C2D" w:rsidRDefault="002E4C2D" w:rsidP="00052C83">
            <w:pPr>
              <w:rPr>
                <w:rStyle w:val="b-wrd-expl"/>
              </w:rPr>
            </w:pPr>
          </w:p>
        </w:tc>
        <w:tc>
          <w:tcPr>
            <w:tcW w:w="8594" w:type="dxa"/>
          </w:tcPr>
          <w:p w14:paraId="53306BA7" w14:textId="77777777" w:rsidR="002E4C2D" w:rsidRPr="002E4C2D" w:rsidRDefault="002E4C2D" w:rsidP="00052C83">
            <w:pPr>
              <w:rPr>
                <w:rStyle w:val="b-wrd-expl"/>
              </w:rPr>
            </w:pPr>
            <w:r w:rsidRPr="002E4C2D">
              <w:rPr>
                <w:rStyle w:val="b-wrd-expl"/>
              </w:rPr>
              <w:t>[Gur’ev.</w:t>
            </w:r>
            <w:r w:rsidRPr="002E4C2D">
              <w:rPr>
                <w:smallCaps/>
              </w:rPr>
              <w:t>nom.sg</w:t>
            </w:r>
            <w:r w:rsidRPr="002E4C2D">
              <w:rPr>
                <w:rStyle w:val="b-wrd-expl"/>
              </w:rPr>
              <w:t xml:space="preserve"> offend.</w:t>
            </w:r>
            <w:r w:rsidRPr="002E4C2D">
              <w:rPr>
                <w:smallCaps/>
              </w:rPr>
              <w:t>pfv-pst.m.sg-refl</w:t>
            </w:r>
            <w:r w:rsidRPr="002E4C2D">
              <w:rPr>
                <w:rStyle w:val="b-wrd-expl"/>
              </w:rPr>
              <w:t xml:space="preserve"> and </w:t>
            </w:r>
            <w:r w:rsidRPr="002E4C2D">
              <w:rPr>
                <w:b/>
                <w:bCs/>
                <w:smallCaps/>
              </w:rPr>
              <w:t>un.pfv.</w:t>
            </w:r>
            <w:r w:rsidRPr="002E4C2D">
              <w:rPr>
                <w:rStyle w:val="b-wrd-expl"/>
                <w:b/>
                <w:bCs/>
              </w:rPr>
              <w:t>think-</w:t>
            </w:r>
            <w:r w:rsidRPr="002E4C2D">
              <w:rPr>
                <w:b/>
                <w:bCs/>
                <w:smallCaps/>
              </w:rPr>
              <w:t>pst.m.sg</w:t>
            </w:r>
            <w:r w:rsidRPr="002E4C2D">
              <w:rPr>
                <w:smallCaps/>
              </w:rPr>
              <w:t xml:space="preserve"> 1.pl.acc</w:t>
            </w:r>
            <w:r w:rsidRPr="002E4C2D">
              <w:rPr>
                <w:rStyle w:val="b-wrd-expl"/>
              </w:rPr>
              <w:t xml:space="preserve"> accompany-</w:t>
            </w:r>
            <w:r w:rsidRPr="002E4C2D">
              <w:rPr>
                <w:smallCaps/>
              </w:rPr>
              <w:t>inf]</w:t>
            </w:r>
          </w:p>
        </w:tc>
      </w:tr>
      <w:tr w:rsidR="002E4C2D" w:rsidRPr="002E4C2D" w14:paraId="193CF434" w14:textId="77777777" w:rsidTr="005F66ED">
        <w:tc>
          <w:tcPr>
            <w:tcW w:w="648" w:type="dxa"/>
          </w:tcPr>
          <w:p w14:paraId="7E87147A" w14:textId="77777777" w:rsidR="002E4C2D" w:rsidRPr="002E4C2D" w:rsidRDefault="002E4C2D" w:rsidP="00052C83">
            <w:pPr>
              <w:rPr>
                <w:rStyle w:val="b-wrd-expl"/>
              </w:rPr>
            </w:pPr>
          </w:p>
        </w:tc>
        <w:tc>
          <w:tcPr>
            <w:tcW w:w="8594" w:type="dxa"/>
          </w:tcPr>
          <w:p w14:paraId="1F2994C4" w14:textId="77777777" w:rsidR="002E4C2D" w:rsidRPr="002E4C2D" w:rsidRDefault="002E4C2D" w:rsidP="00052C83">
            <w:pPr>
              <w:rPr>
                <w:rStyle w:val="b-wrd-expl"/>
              </w:rPr>
            </w:pPr>
            <w:r w:rsidRPr="002E4C2D">
              <w:rPr>
                <w:rStyle w:val="b-wrd-expl"/>
              </w:rPr>
              <w:t xml:space="preserve">‘Gur’ev took offense and </w:t>
            </w:r>
            <w:r w:rsidRPr="002E4C2D">
              <w:rPr>
                <w:rStyle w:val="b-wrd-expl"/>
                <w:b/>
                <w:bCs/>
              </w:rPr>
              <w:t>changed his mind about</w:t>
            </w:r>
            <w:r w:rsidRPr="002E4C2D">
              <w:rPr>
                <w:rStyle w:val="b-wrd-expl"/>
              </w:rPr>
              <w:t xml:space="preserve"> accompanying us’</w:t>
            </w:r>
          </w:p>
        </w:tc>
      </w:tr>
      <w:tr w:rsidR="002E4C2D" w:rsidRPr="002E4C2D" w14:paraId="08F2CCE4" w14:textId="77777777" w:rsidTr="005F66ED">
        <w:tc>
          <w:tcPr>
            <w:tcW w:w="648" w:type="dxa"/>
          </w:tcPr>
          <w:p w14:paraId="52712FED" w14:textId="77777777" w:rsidR="002E4C2D" w:rsidRPr="002E4C2D" w:rsidRDefault="002E4C2D" w:rsidP="00052C83">
            <w:pPr>
              <w:rPr>
                <w:rStyle w:val="b-wrd-expl"/>
              </w:rPr>
            </w:pPr>
          </w:p>
        </w:tc>
        <w:tc>
          <w:tcPr>
            <w:tcW w:w="8594" w:type="dxa"/>
          </w:tcPr>
          <w:p w14:paraId="5B488A69" w14:textId="77777777" w:rsidR="002E4C2D" w:rsidRPr="002E4C2D" w:rsidRDefault="002E4C2D" w:rsidP="0047226A">
            <w:pPr>
              <w:pStyle w:val="Signature1"/>
              <w:rPr>
                <w:rStyle w:val="b-wrd-expl"/>
              </w:rPr>
            </w:pPr>
            <w:r w:rsidRPr="002E4C2D">
              <w:rPr>
                <w:rStyle w:val="b-wrd-expl"/>
              </w:rPr>
              <w:t xml:space="preserve">(Sergej Dovlatov. </w:t>
            </w:r>
            <w:r w:rsidRPr="002E4C2D">
              <w:rPr>
                <w:rStyle w:val="b-wrd-expl"/>
                <w:i/>
                <w:iCs/>
              </w:rPr>
              <w:t>Zapovednik</w:t>
            </w:r>
            <w:r w:rsidRPr="002E4C2D">
              <w:rPr>
                <w:rStyle w:val="b-wrd-expl"/>
              </w:rPr>
              <w:t>. 1983)</w:t>
            </w:r>
          </w:p>
        </w:tc>
      </w:tr>
    </w:tbl>
    <w:p w14:paraId="2EEA59EE" w14:textId="77777777" w:rsidR="005F66ED" w:rsidRDefault="005F66ED" w:rsidP="00A7521B">
      <w:pPr>
        <w:pStyle w:val="P0"/>
      </w:pPr>
      <w:r>
        <w:t>&lt;/NEX&gt;</w:t>
      </w:r>
    </w:p>
    <w:p w14:paraId="5445B16A" w14:textId="0E76AA83" w:rsidR="002A4081" w:rsidRDefault="005F66ED" w:rsidP="00A7521B">
      <w:pPr>
        <w:pStyle w:val="P0"/>
      </w:pPr>
      <w:r>
        <w:t>&lt;P&gt;</w:t>
      </w:r>
      <w:r w:rsidR="002A4081" w:rsidRPr="008B26D0">
        <w:t xml:space="preserve">The Russian prefix </w:t>
      </w:r>
      <w:r w:rsidR="002A4081" w:rsidRPr="008B26D0">
        <w:rPr>
          <w:i/>
          <w:iCs/>
        </w:rPr>
        <w:t>raz-</w:t>
      </w:r>
      <w:r w:rsidR="002A4081" w:rsidRPr="008B26D0">
        <w:t xml:space="preserve"> serves as a rich illustration, reflecting all of the characteristics of polysemy cited in </w:t>
      </w:r>
      <w:del w:id="819" w:author="Manuela Tecusan" w:date="2022-10-18T21:49:00Z">
        <w:r w:rsidR="002A4081" w:rsidRPr="008B26D0" w:rsidDel="00A528B3">
          <w:delText xml:space="preserve">our </w:delText>
        </w:r>
      </w:del>
      <w:ins w:id="820" w:author="Manuela Tecusan" w:date="2022-10-18T21:49:00Z">
        <w:r w:rsidR="00A528B3">
          <w:t>my</w:t>
        </w:r>
        <w:r w:rsidR="00A528B3" w:rsidRPr="008B26D0">
          <w:t xml:space="preserve"> </w:t>
        </w:r>
      </w:ins>
      <w:r w:rsidR="002A4081" w:rsidRPr="008B26D0">
        <w:t xml:space="preserve">definition in (2). </w:t>
      </w:r>
      <w:r w:rsidR="002A4081" w:rsidRPr="008B26D0">
        <w:rPr>
          <w:i/>
          <w:iCs/>
        </w:rPr>
        <w:t>Raz</w:t>
      </w:r>
      <w:r w:rsidR="002A4081" w:rsidRPr="008B26D0">
        <w:t xml:space="preserve">- is a single linguistic form </w:t>
      </w:r>
      <w:ins w:id="821" w:author="Manuela Tecusan" w:date="2022-10-18T21:49:00Z">
        <w:r w:rsidR="00A528B3">
          <w:t xml:space="preserve">– </w:t>
        </w:r>
      </w:ins>
      <w:del w:id="822" w:author="Manuela Tecusan" w:date="2022-10-18T21:49:00Z">
        <w:r w:rsidR="002A4081" w:rsidRPr="008B26D0" w:rsidDel="00A528B3">
          <w:delText>(</w:delText>
        </w:r>
      </w:del>
      <w:r w:rsidR="002A4081" w:rsidRPr="008B26D0">
        <w:t xml:space="preserve">a morpheme with </w:t>
      </w:r>
      <w:ins w:id="823" w:author="Manuela Tecusan" w:date="2022-10-18T21:49:00Z">
        <w:r w:rsidR="00A528B3">
          <w:t xml:space="preserve">the </w:t>
        </w:r>
      </w:ins>
      <w:r w:rsidR="002A4081" w:rsidRPr="008B26D0">
        <w:t xml:space="preserve">allomorphs </w:t>
      </w:r>
      <w:r w:rsidR="002A4081" w:rsidRPr="008B26D0">
        <w:rPr>
          <w:i/>
          <w:iCs/>
        </w:rPr>
        <w:t>ras</w:t>
      </w:r>
      <w:r w:rsidR="002A4081" w:rsidRPr="008B26D0">
        <w:t xml:space="preserve">- and </w:t>
      </w:r>
      <w:r w:rsidR="002A4081" w:rsidRPr="008B26D0">
        <w:rPr>
          <w:i/>
          <w:iCs/>
        </w:rPr>
        <w:t>razo</w:t>
      </w:r>
      <w:r w:rsidR="002A4081" w:rsidRPr="008B26D0">
        <w:t>-</w:t>
      </w:r>
      <w:ins w:id="824" w:author="Manuela Tecusan" w:date="2022-10-18T21:50:00Z">
        <w:r w:rsidR="00A528B3">
          <w:t xml:space="preserve"> – and has</w:t>
        </w:r>
      </w:ins>
      <w:del w:id="825" w:author="Manuela Tecusan" w:date="2022-10-18T21:49:00Z">
        <w:r w:rsidR="002A4081" w:rsidRPr="008B26D0" w:rsidDel="00A528B3">
          <w:delText>)</w:delText>
        </w:r>
      </w:del>
      <w:r w:rsidR="002A4081" w:rsidRPr="008B26D0">
        <w:t xml:space="preserve"> </w:t>
      </w:r>
      <w:del w:id="826" w:author="Manuela Tecusan" w:date="2022-10-18T21:50:00Z">
        <w:r w:rsidR="002A4081" w:rsidRPr="008B26D0" w:rsidDel="00A528B3">
          <w:delText xml:space="preserve">with </w:delText>
        </w:r>
      </w:del>
      <w:r w:rsidR="002A4081" w:rsidRPr="008B26D0">
        <w:t>seven meanings that are</w:t>
      </w:r>
      <w:ins w:id="827" w:author="Manuela Tecusan" w:date="2022-10-18T21:51:00Z">
        <w:r w:rsidR="00A528B3">
          <w:t>, to various degrees,</w:t>
        </w:r>
      </w:ins>
      <w:r w:rsidR="002A4081" w:rsidRPr="008B26D0">
        <w:t xml:space="preserve"> </w:t>
      </w:r>
      <w:del w:id="828" w:author="Manuela Tecusan" w:date="2022-10-18T21:51:00Z">
        <w:r w:rsidR="002A4081" w:rsidRPr="008B26D0" w:rsidDel="00A528B3">
          <w:delText xml:space="preserve">more or less </w:delText>
        </w:r>
      </w:del>
      <w:r w:rsidR="002A4081" w:rsidRPr="008B26D0">
        <w:t xml:space="preserve">distinct from </w:t>
      </w:r>
      <w:del w:id="829" w:author="Manuela Tecusan" w:date="2022-10-18T21:50:00Z">
        <w:r w:rsidR="002A4081" w:rsidRPr="008B26D0" w:rsidDel="00A528B3">
          <w:delText xml:space="preserve">each other </w:delText>
        </w:r>
      </w:del>
      <w:r w:rsidR="002A4081" w:rsidRPr="008B26D0">
        <w:t xml:space="preserve">and related to </w:t>
      </w:r>
      <w:del w:id="830" w:author="Manuela Tecusan" w:date="2022-10-18T21:50:00Z">
        <w:r w:rsidR="002A4081" w:rsidRPr="008B26D0" w:rsidDel="00A528B3">
          <w:delText xml:space="preserve">each </w:delText>
        </w:r>
      </w:del>
      <w:ins w:id="831" w:author="Manuela Tecusan" w:date="2022-10-18T21:50:00Z">
        <w:r w:rsidR="00A528B3">
          <w:t>one</w:t>
        </w:r>
        <w:r w:rsidR="00A528B3" w:rsidRPr="008B26D0">
          <w:t xml:space="preserve"> </w:t>
        </w:r>
        <w:r w:rsidR="00A528B3">
          <w:t>an</w:t>
        </w:r>
      </w:ins>
      <w:r w:rsidR="002A4081" w:rsidRPr="008B26D0">
        <w:t xml:space="preserve">other. Extensions of the meaning of </w:t>
      </w:r>
      <w:r w:rsidR="002A4081" w:rsidRPr="008B26D0">
        <w:rPr>
          <w:i/>
          <w:iCs/>
        </w:rPr>
        <w:t>raz</w:t>
      </w:r>
      <w:r w:rsidR="002A4081" w:rsidRPr="008B26D0">
        <w:t xml:space="preserve">- are motivated by metaphor and metonymy. The meaning of </w:t>
      </w:r>
      <w:r w:rsidR="002A4081" w:rsidRPr="008B26D0">
        <w:rPr>
          <w:i/>
          <w:iCs/>
        </w:rPr>
        <w:t>raz</w:t>
      </w:r>
      <w:r w:rsidR="002A4081" w:rsidRPr="008B26D0">
        <w:t xml:space="preserve">- is in a dynamic relationship with its immediate context, in particular the verb to which it attaches. Table </w:t>
      </w:r>
      <w:r w:rsidR="006020F4">
        <w:fldChar w:fldCharType="begin"/>
      </w:r>
      <w:r w:rsidR="006020F4">
        <w:instrText xml:space="preserve"> REF F2 \h \* MERGEFORMAT </w:instrText>
      </w:r>
      <w:r w:rsidR="006020F4">
        <w:fldChar w:fldCharType="separate"/>
      </w:r>
      <w:r w:rsidR="0087399C" w:rsidRPr="008B26D0">
        <w:rPr>
          <w:shd w:val="clear" w:color="auto" w:fill="BEBEBE"/>
        </w:rPr>
        <w:t>2</w:t>
      </w:r>
      <w:r w:rsidR="006020F4">
        <w:fldChar w:fldCharType="end"/>
      </w:r>
      <w:r w:rsidR="002A4081" w:rsidRPr="008B26D0">
        <w:t xml:space="preserve"> </w:t>
      </w:r>
      <w:del w:id="832" w:author="Manuela Tecusan" w:date="2022-10-18T21:52:00Z">
        <w:r w:rsidR="002A4081" w:rsidRPr="008B26D0" w:rsidDel="00A528B3">
          <w:delText xml:space="preserve">presents </w:delText>
        </w:r>
      </w:del>
      <w:ins w:id="833" w:author="Manuela Tecusan" w:date="2022-10-18T21:52:00Z">
        <w:r w:rsidR="00A528B3">
          <w:t>rearra</w:t>
        </w:r>
      </w:ins>
      <w:ins w:id="834" w:author="Manuela Tecusan" w:date="2022-10-18T21:53:00Z">
        <w:r w:rsidR="00A528B3">
          <w:t>nges</w:t>
        </w:r>
      </w:ins>
      <w:ins w:id="835" w:author="Manuela Tecusan" w:date="2022-10-18T21:52:00Z">
        <w:r w:rsidR="00A528B3" w:rsidRPr="008B26D0">
          <w:t xml:space="preserve"> </w:t>
        </w:r>
      </w:ins>
      <w:r w:rsidR="002A4081" w:rsidRPr="008B26D0">
        <w:t xml:space="preserve">the examples </w:t>
      </w:r>
      <w:del w:id="836" w:author="Manuela Tecusan" w:date="2022-10-18T21:53:00Z">
        <w:r w:rsidR="002A4081" w:rsidRPr="008B26D0" w:rsidDel="00A528B3">
          <w:delText xml:space="preserve">above </w:delText>
        </w:r>
      </w:del>
      <w:ins w:id="837" w:author="Manuela Tecusan" w:date="2022-10-18T21:53:00Z">
        <w:r w:rsidR="00A528B3">
          <w:t>given here</w:t>
        </w:r>
        <w:r w:rsidR="00A528B3" w:rsidRPr="008B26D0">
          <w:t xml:space="preserve"> </w:t>
        </w:r>
      </w:ins>
      <w:del w:id="838" w:author="Manuela Tecusan" w:date="2022-10-18T21:53:00Z">
        <w:r w:rsidR="002A4081" w:rsidRPr="008B26D0" w:rsidDel="00A528B3">
          <w:delText xml:space="preserve">rearranged </w:delText>
        </w:r>
      </w:del>
      <w:ins w:id="839" w:author="Manuela Tecusan" w:date="2022-10-18T21:53:00Z">
        <w:r w:rsidR="00A528B3">
          <w:t>so as</w:t>
        </w:r>
        <w:r w:rsidR="00A528B3" w:rsidRPr="008B26D0">
          <w:t xml:space="preserve"> </w:t>
        </w:r>
      </w:ins>
      <w:r w:rsidR="002A4081" w:rsidRPr="008B26D0">
        <w:t>to display the variation in th</w:t>
      </w:r>
      <w:ins w:id="840" w:author="Manuela Tecusan" w:date="2022-10-18T21:55:00Z">
        <w:r w:rsidR="001E5C45">
          <w:t>is</w:t>
        </w:r>
      </w:ins>
      <w:del w:id="841" w:author="Manuela Tecusan" w:date="2022-10-18T21:55:00Z">
        <w:r w:rsidR="002A4081" w:rsidRPr="008B26D0" w:rsidDel="001E5C45">
          <w:delText>e</w:delText>
        </w:r>
      </w:del>
      <w:r w:rsidR="002A4081" w:rsidRPr="008B26D0">
        <w:t xml:space="preserve"> </w:t>
      </w:r>
      <w:del w:id="842" w:author="Manuela Tecusan" w:date="2022-10-18T21:55:00Z">
        <w:r w:rsidR="002A4081" w:rsidRPr="008B26D0" w:rsidDel="001E5C45">
          <w:delText xml:space="preserve">meaning </w:delText>
        </w:r>
      </w:del>
      <w:r w:rsidR="002A4081" w:rsidRPr="008B26D0">
        <w:t xml:space="preserve">dynamic </w:t>
      </w:r>
      <w:ins w:id="843" w:author="Manuela Tecusan" w:date="2022-10-18T21:56:00Z">
        <w:r w:rsidR="001E5C45">
          <w:t xml:space="preserve">relationship </w:t>
        </w:r>
      </w:ins>
      <w:r w:rsidR="002A4081" w:rsidRPr="008B26D0">
        <w:t>between the prefix and the simplex verbs to which it attaches.</w:t>
      </w:r>
    </w:p>
    <w:p w14:paraId="2C616F2B" w14:textId="23B9CAB1" w:rsidR="005F66ED" w:rsidRPr="008B26D0" w:rsidRDefault="005F66ED" w:rsidP="00A7521B">
      <w:pPr>
        <w:pStyle w:val="P0"/>
      </w:pPr>
      <w:r>
        <w:t>&lt;TAB2&gt;</w:t>
      </w:r>
    </w:p>
    <w:p w14:paraId="43B78DC4" w14:textId="77777777" w:rsidR="0005624B" w:rsidRDefault="0005624B" w:rsidP="00440B90">
      <w:pPr>
        <w:pStyle w:val="IP0"/>
        <w:rPr>
          <w:ins w:id="844" w:author="Manuela Tecusan" w:date="2022-10-18T21:59:00Z"/>
        </w:rPr>
      </w:pPr>
    </w:p>
    <w:p w14:paraId="2164E6E6" w14:textId="77777777" w:rsidR="0005624B" w:rsidRDefault="0005624B" w:rsidP="00440B90">
      <w:pPr>
        <w:pStyle w:val="IP0"/>
        <w:rPr>
          <w:ins w:id="845" w:author="Manuela Tecusan" w:date="2022-10-18T21:59:00Z"/>
        </w:rPr>
      </w:pPr>
    </w:p>
    <w:p w14:paraId="4FEEC7A8" w14:textId="692E45B8" w:rsidR="0005624B" w:rsidRDefault="00B06342" w:rsidP="00440B90">
      <w:pPr>
        <w:pStyle w:val="IP0"/>
        <w:rPr>
          <w:ins w:id="846" w:author="Manuela Tecusan" w:date="2022-10-18T21:59:00Z"/>
        </w:rPr>
      </w:pPr>
      <w:ins w:id="847" w:author="Manuela Tecusan" w:date="2022-10-19T09:44:00Z">
        <w:r>
          <w:t>9.45</w:t>
        </w:r>
      </w:ins>
    </w:p>
    <w:p w14:paraId="10B41F3B" w14:textId="04365C45" w:rsidR="002A4081" w:rsidRPr="008B26D0" w:rsidRDefault="002A4081" w:rsidP="00440B90">
      <w:pPr>
        <w:pStyle w:val="IP0"/>
      </w:pPr>
      <w:r w:rsidRPr="008B26D0">
        <w:t xml:space="preserve">In the </w:t>
      </w:r>
      <w:del w:id="848" w:author="Manuela Tecusan" w:date="2022-10-18T21:58:00Z">
        <w:r w:rsidRPr="008B26D0" w:rsidDel="0005624B">
          <w:delText>top portion</w:delText>
        </w:r>
      </w:del>
      <w:ins w:id="849" w:author="Manuela Tecusan" w:date="2022-10-18T21:58:00Z">
        <w:r w:rsidR="0005624B">
          <w:t>upper part</w:t>
        </w:r>
      </w:ins>
      <w:r w:rsidRPr="008B26D0">
        <w:t xml:space="preserve"> of Table </w:t>
      </w:r>
      <w:r w:rsidR="006020F4">
        <w:fldChar w:fldCharType="begin"/>
      </w:r>
      <w:r w:rsidR="006020F4">
        <w:instrText xml:space="preserve"> REF F2 \h \* MERGEFORMAT </w:instrText>
      </w:r>
      <w:r w:rsidR="006020F4">
        <w:fldChar w:fldCharType="separate"/>
      </w:r>
      <w:r w:rsidR="0087399C" w:rsidRPr="008B26D0">
        <w:rPr>
          <w:shd w:val="clear" w:color="auto" w:fill="BEBEBE"/>
        </w:rPr>
        <w:t>2</w:t>
      </w:r>
      <w:r w:rsidR="006020F4">
        <w:fldChar w:fldCharType="end"/>
      </w:r>
      <w:r w:rsidRPr="008B26D0">
        <w:t>, the semantic overlap is strong</w:t>
      </w:r>
      <w:del w:id="850" w:author="Manuela Tecusan" w:date="2022-10-18T21:58:00Z">
        <w:r w:rsidRPr="008B26D0" w:rsidDel="0005624B">
          <w:delText>,</w:delText>
        </w:r>
      </w:del>
      <w:r w:rsidRPr="008B26D0">
        <w:t xml:space="preserve"> and the meaning of </w:t>
      </w:r>
      <w:r w:rsidRPr="008B26D0">
        <w:rPr>
          <w:i/>
          <w:iCs/>
        </w:rPr>
        <w:t>raz</w:t>
      </w:r>
      <w:r w:rsidRPr="008B26D0">
        <w:t xml:space="preserve">- is very similar to the meaning of the </w:t>
      </w:r>
      <w:r w:rsidR="0005624B" w:rsidRPr="008B26D0">
        <w:t xml:space="preserve">imperfective </w:t>
      </w:r>
      <w:r w:rsidRPr="008B26D0">
        <w:t xml:space="preserve">simplex verb. Ripping apart is a means to take something </w:t>
      </w:r>
      <w:r w:rsidRPr="008B26D0">
        <w:rPr>
          <w:smallCaps/>
        </w:rPr>
        <w:t>apart</w:t>
      </w:r>
      <w:r w:rsidRPr="008B26D0">
        <w:t>, branching out is a means of</w:t>
      </w:r>
      <w:del w:id="851" w:author="Manuela Tecusan" w:date="2022-10-19T09:45:00Z">
        <w:r w:rsidRPr="008B26D0" w:rsidDel="00B06342">
          <w:delText xml:space="preserve"> </w:delText>
        </w:r>
      </w:del>
      <w:ins w:id="852" w:author="Manuela Tecusan" w:date="2022-10-19T09:45:00Z">
        <w:r w:rsidR="00B06342">
          <w:t xml:space="preserve"> </w:t>
        </w:r>
      </w:ins>
      <w:ins w:id="853" w:author="Manuela Tecusan" w:date="2022-10-19T09:46:00Z">
        <w:r w:rsidR="00B06342">
          <w:rPr>
            <w:smallCaps/>
          </w:rPr>
          <w:t>spreading</w:t>
        </w:r>
      </w:ins>
      <w:del w:id="854" w:author="Manuela Tecusan" w:date="2022-10-19T09:45:00Z">
        <w:r w:rsidRPr="008B26D0" w:rsidDel="00B06342">
          <w:delText>spreading</w:delText>
        </w:r>
      </w:del>
      <w:r w:rsidRPr="008B26D0">
        <w:t xml:space="preserve">, melting is a means of </w:t>
      </w:r>
      <w:ins w:id="855" w:author="Manuela Tecusan" w:date="2022-10-19T09:46:00Z">
        <w:r w:rsidR="00B06342">
          <w:rPr>
            <w:smallCaps/>
          </w:rPr>
          <w:t>dissolving</w:t>
        </w:r>
      </w:ins>
      <w:del w:id="856" w:author="Manuela Tecusan" w:date="2022-10-19T09:46:00Z">
        <w:r w:rsidRPr="008B26D0" w:rsidDel="00B06342">
          <w:delText>dissolving</w:delText>
        </w:r>
      </w:del>
      <w:r w:rsidRPr="008B26D0">
        <w:t xml:space="preserve">, and we have a tautology of ‘swell’ with </w:t>
      </w:r>
      <w:r w:rsidRPr="008B26D0">
        <w:rPr>
          <w:smallCaps/>
        </w:rPr>
        <w:t>swell</w:t>
      </w:r>
      <w:r w:rsidRPr="008B26D0">
        <w:t xml:space="preserve">. The prefixes in examples like those in the top of Table </w:t>
      </w:r>
      <w:r w:rsidR="006020F4">
        <w:fldChar w:fldCharType="begin"/>
      </w:r>
      <w:r w:rsidR="006020F4">
        <w:instrText xml:space="preserve"> REF F2 \h \* MERGEFORMAT </w:instrText>
      </w:r>
      <w:r w:rsidR="006020F4">
        <w:fldChar w:fldCharType="separate"/>
      </w:r>
      <w:r w:rsidR="0087399C" w:rsidRPr="008B26D0">
        <w:rPr>
          <w:shd w:val="clear" w:color="auto" w:fill="BEBEBE"/>
        </w:rPr>
        <w:t>2</w:t>
      </w:r>
      <w:r w:rsidR="006020F4">
        <w:fldChar w:fldCharType="end"/>
      </w:r>
      <w:r w:rsidRPr="008B26D0">
        <w:t xml:space="preserve"> have traditionally been termed </w:t>
      </w:r>
      <w:del w:id="857" w:author="Manuela Tecusan" w:date="2022-10-16T16:05:00Z">
        <w:r w:rsidRPr="008B26D0" w:rsidDel="002B5800">
          <w:delText>“</w:delText>
        </w:r>
      </w:del>
      <w:ins w:id="858" w:author="Manuela Tecusan" w:date="2022-10-16T16:05:00Z">
        <w:r w:rsidR="002B5800">
          <w:t>‘</w:t>
        </w:r>
      </w:ins>
      <w:r w:rsidRPr="008B26D0">
        <w:t>empty prefixes</w:t>
      </w:r>
      <w:del w:id="859" w:author="Manuela Tecusan" w:date="2022-10-16T16:05:00Z">
        <w:r w:rsidRPr="008B26D0" w:rsidDel="002B5800">
          <w:delText>”</w:delText>
        </w:r>
      </w:del>
      <w:ins w:id="860" w:author="Manuela Tecusan" w:date="2022-10-16T16:05:00Z">
        <w:r w:rsidR="002B5800">
          <w:t>’</w:t>
        </w:r>
      </w:ins>
      <w:ins w:id="861" w:author="Manuela Tecusan" w:date="2022-10-19T09:47:00Z">
        <w:r w:rsidR="00B06342">
          <w:t xml:space="preserve"> (</w:t>
        </w:r>
      </w:ins>
      <w:del w:id="862" w:author="Manuela Tecusan" w:date="2022-10-19T09:47:00Z">
        <w:r w:rsidRPr="008B26D0" w:rsidDel="00B06342">
          <w:delText xml:space="preserve">, cf. </w:delText>
        </w:r>
      </w:del>
      <w:r w:rsidRPr="008B26D0">
        <w:t xml:space="preserve">Šaxmatov </w:t>
      </w:r>
      <w:del w:id="863" w:author="Manuela Tecusan" w:date="2022-10-19T09:47:00Z">
        <w:r w:rsidRPr="008B26D0" w:rsidDel="00B06342">
          <w:delText>(</w:delText>
        </w:r>
      </w:del>
      <w:hyperlink w:anchor="B38" w:history="1">
        <w:r w:rsidRPr="00813B5A">
          <w:rPr>
            <w:rStyle w:val="Hyperlink"/>
            <w:u w:val="none"/>
          </w:rPr>
          <w:t>1952</w:t>
        </w:r>
      </w:hyperlink>
      <w:del w:id="864" w:author="007615" w:date="2021-11-25T20:34:00Z">
        <w:r w:rsidRPr="008B26D0" w:rsidDel="00E24361">
          <w:delText xml:space="preserve">: </w:delText>
        </w:r>
      </w:del>
      <w:ins w:id="865" w:author="007615" w:date="2021-11-25T20:34:00Z">
        <w:r w:rsidR="00E24361" w:rsidRPr="008B26D0">
          <w:t xml:space="preserve">, </w:t>
        </w:r>
        <w:del w:id="866" w:author="Manuela Tecusan" w:date="2022-10-18T22:19:00Z">
          <w:r w:rsidR="00E24361" w:rsidRPr="008B26D0" w:rsidDel="00087AA8">
            <w:delText>p</w:delText>
          </w:r>
        </w:del>
      </w:ins>
      <w:ins w:id="867" w:author="007615" w:date="2021-11-25T20:35:00Z">
        <w:del w:id="868" w:author="Manuela Tecusan" w:date="2022-10-18T22:19:00Z">
          <w:r w:rsidR="00E24361" w:rsidRPr="008B26D0" w:rsidDel="00087AA8">
            <w:delText>p</w:delText>
          </w:r>
        </w:del>
      </w:ins>
      <w:ins w:id="869" w:author="007615" w:date="2021-11-25T20:34:00Z">
        <w:del w:id="870" w:author="Manuela Tecusan" w:date="2022-10-18T22:19:00Z">
          <w:r w:rsidR="00E24361" w:rsidRPr="008B26D0" w:rsidDel="00087AA8">
            <w:delText xml:space="preserve">. </w:delText>
          </w:r>
        </w:del>
      </w:ins>
      <w:r w:rsidRPr="008B26D0">
        <w:t>201–202</w:t>
      </w:r>
      <w:ins w:id="871" w:author="Manuela Tecusan" w:date="2022-10-19T09:47:00Z">
        <w:r w:rsidR="00B06342">
          <w:t xml:space="preserve">; </w:t>
        </w:r>
      </w:ins>
      <w:del w:id="872" w:author="Manuela Tecusan" w:date="2022-10-19T09:47:00Z">
        <w:r w:rsidRPr="008B26D0" w:rsidDel="00B06342">
          <w:delText xml:space="preserve">), </w:delText>
        </w:r>
      </w:del>
      <w:r w:rsidRPr="008B26D0">
        <w:t xml:space="preserve">Avilova </w:t>
      </w:r>
      <w:del w:id="873" w:author="Manuela Tecusan" w:date="2022-10-19T09:47:00Z">
        <w:r w:rsidRPr="008B26D0" w:rsidDel="00B06342">
          <w:delText>(</w:delText>
        </w:r>
      </w:del>
      <w:hyperlink w:anchor="B3" w:history="1">
        <w:r w:rsidRPr="00813B5A">
          <w:rPr>
            <w:rStyle w:val="Hyperlink"/>
            <w:u w:val="none"/>
          </w:rPr>
          <w:t>1959</w:t>
        </w:r>
      </w:hyperlink>
      <w:ins w:id="874" w:author="007615" w:date="2021-11-25T20:35:00Z">
        <w:r w:rsidR="00E24361" w:rsidRPr="008B26D0">
          <w:t>,</w:t>
        </w:r>
      </w:ins>
      <w:del w:id="875" w:author="007615" w:date="2021-11-25T20:35:00Z">
        <w:r w:rsidRPr="008B26D0" w:rsidDel="00E24361">
          <w:delText xml:space="preserve"> and</w:delText>
        </w:r>
      </w:del>
      <w:r w:rsidRPr="008B26D0">
        <w:t xml:space="preserve"> </w:t>
      </w:r>
      <w:hyperlink w:anchor="B4" w:history="1">
        <w:r w:rsidRPr="00813B5A">
          <w:rPr>
            <w:rStyle w:val="Hyperlink"/>
            <w:u w:val="none"/>
          </w:rPr>
          <w:t>1976</w:t>
        </w:r>
      </w:hyperlink>
      <w:ins w:id="876" w:author="Manuela Tecusan" w:date="2022-10-19T09:47:00Z">
        <w:r w:rsidR="00B06342">
          <w:t>;</w:t>
        </w:r>
      </w:ins>
      <w:del w:id="877" w:author="Manuela Tecusan" w:date="2022-10-19T09:47:00Z">
        <w:r w:rsidRPr="008B26D0" w:rsidDel="00B06342">
          <w:delText>),</w:delText>
        </w:r>
      </w:del>
      <w:r w:rsidRPr="008B26D0">
        <w:t xml:space="preserve"> Tixonov </w:t>
      </w:r>
      <w:del w:id="878" w:author="Manuela Tecusan" w:date="2022-10-19T09:47:00Z">
        <w:r w:rsidRPr="008B26D0" w:rsidDel="00B06342">
          <w:delText>(</w:delText>
        </w:r>
      </w:del>
      <w:hyperlink w:anchor="B41" w:history="1">
        <w:r w:rsidRPr="00813B5A">
          <w:rPr>
            <w:rStyle w:val="Hyperlink"/>
            <w:u w:val="none"/>
          </w:rPr>
          <w:t>1964</w:t>
        </w:r>
      </w:hyperlink>
      <w:ins w:id="879" w:author="007615" w:date="2021-11-25T20:35:00Z">
        <w:r w:rsidR="00E24361" w:rsidRPr="008B26D0">
          <w:t>,</w:t>
        </w:r>
      </w:ins>
      <w:del w:id="880" w:author="007615" w:date="2021-11-25T20:35:00Z">
        <w:r w:rsidRPr="008B26D0" w:rsidDel="00E24361">
          <w:delText xml:space="preserve"> and</w:delText>
        </w:r>
      </w:del>
      <w:r w:rsidRPr="008B26D0">
        <w:t xml:space="preserve"> </w:t>
      </w:r>
      <w:hyperlink w:anchor="B42" w:history="1">
        <w:r w:rsidRPr="00813B5A">
          <w:rPr>
            <w:rStyle w:val="Hyperlink"/>
            <w:u w:val="none"/>
          </w:rPr>
          <w:t>1998</w:t>
        </w:r>
      </w:hyperlink>
      <w:ins w:id="881" w:author="Manuela Tecusan" w:date="2022-10-19T09:47:00Z">
        <w:r w:rsidR="00B06342">
          <w:t>;</w:t>
        </w:r>
      </w:ins>
      <w:del w:id="882" w:author="Manuela Tecusan" w:date="2022-10-19T09:47:00Z">
        <w:r w:rsidRPr="008B26D0" w:rsidDel="00B06342">
          <w:delText>),</w:delText>
        </w:r>
      </w:del>
      <w:r w:rsidRPr="008B26D0">
        <w:t xml:space="preserve"> Forsyth </w:t>
      </w:r>
      <w:del w:id="883" w:author="Manuela Tecusan" w:date="2022-10-19T09:47:00Z">
        <w:r w:rsidRPr="008B26D0" w:rsidDel="00B06342">
          <w:delText>(</w:delText>
        </w:r>
      </w:del>
      <w:hyperlink w:anchor="B13" w:history="1">
        <w:r w:rsidRPr="00813B5A">
          <w:rPr>
            <w:rStyle w:val="Hyperlink"/>
            <w:u w:val="none"/>
          </w:rPr>
          <w:t>1970</w:t>
        </w:r>
      </w:hyperlink>
      <w:ins w:id="884" w:author="Manuela Tecusan" w:date="2022-10-18T22:19:00Z">
        <w:r w:rsidR="00087AA8">
          <w:rPr>
            <w:rStyle w:val="Hyperlink"/>
            <w:u w:val="none"/>
          </w:rPr>
          <w:t>,</w:t>
        </w:r>
      </w:ins>
      <w:del w:id="885" w:author="007615" w:date="2021-11-25T20:35:00Z">
        <w:r w:rsidRPr="008B26D0" w:rsidDel="00E24361">
          <w:delText xml:space="preserve">: </w:delText>
        </w:r>
      </w:del>
      <w:ins w:id="886" w:author="007615" w:date="2021-11-25T20:35:00Z">
        <w:r w:rsidR="00E24361" w:rsidRPr="008B26D0">
          <w:t xml:space="preserve"> </w:t>
        </w:r>
        <w:del w:id="887" w:author="Manuela Tecusan" w:date="2022-10-18T22:19:00Z">
          <w:r w:rsidR="00E24361" w:rsidRPr="008B26D0" w:rsidDel="00087AA8">
            <w:delText xml:space="preserve">pp. </w:delText>
          </w:r>
        </w:del>
      </w:ins>
      <w:r w:rsidRPr="008B26D0">
        <w:t>38–43</w:t>
      </w:r>
      <w:ins w:id="888" w:author="Manuela Tecusan" w:date="2022-10-19T09:47:00Z">
        <w:r w:rsidR="00B06342">
          <w:t>;</w:t>
        </w:r>
      </w:ins>
      <w:del w:id="889" w:author="Manuela Tecusan" w:date="2022-10-19T09:47:00Z">
        <w:r w:rsidRPr="008B26D0" w:rsidDel="00B06342">
          <w:delText>),</w:delText>
        </w:r>
      </w:del>
      <w:r w:rsidRPr="008B26D0">
        <w:t xml:space="preserve"> Vinogradov </w:t>
      </w:r>
      <w:del w:id="890" w:author="Manuela Tecusan" w:date="2022-10-19T09:48:00Z">
        <w:r w:rsidRPr="008B26D0" w:rsidDel="00B06342">
          <w:delText>(</w:delText>
        </w:r>
      </w:del>
      <w:hyperlink w:anchor="B48" w:history="1">
        <w:r w:rsidRPr="00813B5A">
          <w:rPr>
            <w:rStyle w:val="Hyperlink"/>
            <w:u w:val="none"/>
          </w:rPr>
          <w:t>1972</w:t>
        </w:r>
      </w:hyperlink>
      <w:del w:id="891" w:author="007615" w:date="2021-11-25T20:35:00Z">
        <w:r w:rsidRPr="008B26D0" w:rsidDel="00E24361">
          <w:delText xml:space="preserve">: </w:delText>
        </w:r>
      </w:del>
      <w:ins w:id="892" w:author="007615" w:date="2021-11-25T20:35:00Z">
        <w:r w:rsidR="00E24361" w:rsidRPr="008B26D0">
          <w:t xml:space="preserve">, </w:t>
        </w:r>
        <w:del w:id="893" w:author="Manuela Tecusan" w:date="2022-10-18T22:19:00Z">
          <w:r w:rsidR="00E24361" w:rsidRPr="008B26D0" w:rsidDel="00087AA8">
            <w:lastRenderedPageBreak/>
            <w:delText xml:space="preserve">pp. </w:delText>
          </w:r>
        </w:del>
      </w:ins>
      <w:r w:rsidRPr="008B26D0">
        <w:t xml:space="preserve">395–424). The approach suggested here is </w:t>
      </w:r>
      <w:del w:id="894" w:author="Manuela Tecusan" w:date="2022-10-19T09:48:00Z">
        <w:r w:rsidRPr="008B26D0" w:rsidDel="00647A25">
          <w:delText xml:space="preserve">instead </w:delText>
        </w:r>
      </w:del>
      <w:r w:rsidRPr="008B26D0">
        <w:t xml:space="preserve">that we observe </w:t>
      </w:r>
      <w:ins w:id="895" w:author="Manuela Tecusan" w:date="2022-10-19T09:48:00Z">
        <w:r w:rsidR="00647A25">
          <w:t>ins</w:t>
        </w:r>
      </w:ins>
      <w:ins w:id="896" w:author="Manuela Tecusan" w:date="2022-10-19T09:49:00Z">
        <w:r w:rsidR="00647A25">
          <w:t xml:space="preserve">tead </w:t>
        </w:r>
      </w:ins>
      <w:r w:rsidRPr="008B26D0">
        <w:t xml:space="preserve">semantic overlap of the type described in Section </w:t>
      </w:r>
      <w:r w:rsidR="008B26D0" w:rsidRPr="008B26D0">
        <w:fldChar w:fldCharType="begin"/>
      </w:r>
      <w:r w:rsidR="008B26D0" w:rsidRPr="008B26D0">
        <w:instrText xml:space="preserve"> REF S12 \n \h \* MERGEFORMAT </w:instrText>
      </w:r>
      <w:r w:rsidR="008B26D0" w:rsidRPr="008B26D0">
        <w:fldChar w:fldCharType="separate"/>
      </w:r>
      <w:r w:rsidR="0087399C">
        <w:t>2</w:t>
      </w:r>
      <w:r w:rsidR="008B26D0" w:rsidRPr="008B26D0">
        <w:fldChar w:fldCharType="end"/>
      </w:r>
      <w:ins w:id="897" w:author="Manuela Tecusan" w:date="2022-10-19T09:49:00Z">
        <w:r w:rsidR="00647A25">
          <w:t>:</w:t>
        </w:r>
      </w:ins>
      <w:del w:id="898" w:author="Manuela Tecusan" w:date="2022-10-19T09:48:00Z">
        <w:r w:rsidRPr="008B26D0" w:rsidDel="00647A25">
          <w:delText>,</w:delText>
        </w:r>
      </w:del>
      <w:del w:id="899" w:author="Manuela Tecusan" w:date="2022-10-19T09:49:00Z">
        <w:r w:rsidRPr="008B26D0" w:rsidDel="00647A25">
          <w:delText xml:space="preserve"> here</w:delText>
        </w:r>
      </w:del>
      <w:r w:rsidRPr="008B26D0">
        <w:t xml:space="preserve"> an overlap of the meanings of the prefix and the verb. The semantic overlap interpretation of prefixes in such combinations is supported by Vey </w:t>
      </w:r>
      <w:ins w:id="900" w:author="007615" w:date="2021-11-25T20:35:00Z">
        <w:r w:rsidR="00E24361" w:rsidRPr="008B26D0">
          <w:t>(</w:t>
        </w:r>
      </w:ins>
      <w:hyperlink w:anchor="B46" w:history="1">
        <w:r w:rsidRPr="00813B5A">
          <w:rPr>
            <w:rStyle w:val="Hyperlink"/>
            <w:u w:val="none"/>
          </w:rPr>
          <w:t>1952</w:t>
        </w:r>
      </w:hyperlink>
      <w:ins w:id="901" w:author="007615" w:date="2021-11-25T20:35:00Z">
        <w:r w:rsidR="00E24361" w:rsidRPr="008B26D0">
          <w:t>)</w:t>
        </w:r>
      </w:ins>
      <w:r w:rsidRPr="008B26D0">
        <w:t xml:space="preserve">, van Schooneveld </w:t>
      </w:r>
      <w:ins w:id="902" w:author="007615" w:date="2021-11-25T20:36:00Z">
        <w:r w:rsidR="00E24361" w:rsidRPr="008B26D0">
          <w:t>(</w:t>
        </w:r>
      </w:ins>
      <w:hyperlink w:anchor="B45" w:history="1">
        <w:r w:rsidRPr="00813B5A">
          <w:rPr>
            <w:rStyle w:val="Hyperlink"/>
            <w:u w:val="none"/>
          </w:rPr>
          <w:t>1958</w:t>
        </w:r>
      </w:hyperlink>
      <w:ins w:id="903" w:author="007615" w:date="2021-11-25T20:36:00Z">
        <w:r w:rsidR="00E24361" w:rsidRPr="008B26D0">
          <w:t>)</w:t>
        </w:r>
      </w:ins>
      <w:r w:rsidRPr="008B26D0">
        <w:t xml:space="preserve">, Isačenko </w:t>
      </w:r>
      <w:ins w:id="904" w:author="007615" w:date="2021-11-25T20:36:00Z">
        <w:r w:rsidR="00E24361" w:rsidRPr="008B26D0">
          <w:t>(</w:t>
        </w:r>
      </w:ins>
      <w:hyperlink w:anchor="B18" w:history="1">
        <w:r w:rsidRPr="00813B5A">
          <w:rPr>
            <w:rStyle w:val="Hyperlink"/>
            <w:u w:val="none"/>
          </w:rPr>
          <w:t>1960</w:t>
        </w:r>
      </w:hyperlink>
      <w:ins w:id="905" w:author="007615" w:date="2021-11-25T20:36:00Z">
        <w:r w:rsidR="00E24361" w:rsidRPr="008B26D0">
          <w:t>)</w:t>
        </w:r>
      </w:ins>
      <w:r w:rsidRPr="008B26D0">
        <w:t xml:space="preserve">, Gorbova </w:t>
      </w:r>
      <w:ins w:id="906" w:author="007615" w:date="2021-11-25T20:36:00Z">
        <w:r w:rsidR="00E24361" w:rsidRPr="008B26D0">
          <w:t>(</w:t>
        </w:r>
      </w:ins>
      <w:hyperlink w:anchor="B16" w:history="1">
        <w:r w:rsidRPr="00813B5A">
          <w:rPr>
            <w:rStyle w:val="Hyperlink"/>
            <w:u w:val="none"/>
          </w:rPr>
          <w:t>2011</w:t>
        </w:r>
      </w:hyperlink>
      <w:ins w:id="907" w:author="007615" w:date="2021-11-25T20:36:00Z">
        <w:r w:rsidR="00E24361" w:rsidRPr="008B26D0">
          <w:t>)</w:t>
        </w:r>
      </w:ins>
      <w:r w:rsidRPr="008B26D0">
        <w:t xml:space="preserve">, and Janda et al. </w:t>
      </w:r>
      <w:ins w:id="908" w:author="007615" w:date="2021-11-25T20:36:00Z">
        <w:r w:rsidR="00E24361" w:rsidRPr="008B26D0">
          <w:t>(</w:t>
        </w:r>
      </w:ins>
      <w:hyperlink w:anchor="B22" w:history="1">
        <w:r w:rsidRPr="00813B5A">
          <w:rPr>
            <w:rStyle w:val="Hyperlink"/>
            <w:u w:val="none"/>
          </w:rPr>
          <w:t>2013</w:t>
        </w:r>
      </w:hyperlink>
      <w:ins w:id="909" w:author="007615" w:date="2021-11-25T20:36:00Z">
        <w:r w:rsidR="00E24361" w:rsidRPr="008B26D0">
          <w:t>)</w:t>
        </w:r>
      </w:ins>
      <w:r w:rsidRPr="008B26D0">
        <w:t>.</w:t>
      </w:r>
    </w:p>
    <w:p w14:paraId="691EC73D" w14:textId="58284679" w:rsidR="002A4081" w:rsidRPr="008B26D0" w:rsidRDefault="002A4081" w:rsidP="00440B90">
      <w:pPr>
        <w:pStyle w:val="IP0"/>
      </w:pPr>
      <w:r w:rsidRPr="008B26D0">
        <w:t xml:space="preserve">The middle </w:t>
      </w:r>
      <w:del w:id="910" w:author="Manuela Tecusan" w:date="2022-10-19T09:49:00Z">
        <w:r w:rsidRPr="008B26D0" w:rsidDel="00647A25">
          <w:delText xml:space="preserve">portion </w:delText>
        </w:r>
      </w:del>
      <w:ins w:id="911" w:author="Manuela Tecusan" w:date="2022-10-19T09:49:00Z">
        <w:r w:rsidR="00647A25">
          <w:t>part</w:t>
        </w:r>
        <w:r w:rsidR="00647A25" w:rsidRPr="008B26D0">
          <w:t xml:space="preserve"> </w:t>
        </w:r>
      </w:ins>
      <w:r w:rsidRPr="008B26D0">
        <w:t xml:space="preserve">of Table </w:t>
      </w:r>
      <w:r w:rsidR="006020F4">
        <w:fldChar w:fldCharType="begin"/>
      </w:r>
      <w:r w:rsidR="006020F4">
        <w:instrText xml:space="preserve"> REF F2 \h \* MERGEFORMAT </w:instrText>
      </w:r>
      <w:r w:rsidR="006020F4">
        <w:fldChar w:fldCharType="separate"/>
      </w:r>
      <w:r w:rsidR="0087399C" w:rsidRPr="008B26D0">
        <w:rPr>
          <w:shd w:val="clear" w:color="auto" w:fill="BEBEBE"/>
        </w:rPr>
        <w:t>2</w:t>
      </w:r>
      <w:r w:rsidR="006020F4">
        <w:fldChar w:fldCharType="end"/>
      </w:r>
      <w:r w:rsidRPr="008B26D0">
        <w:t xml:space="preserve"> presents combinations where the meaning of the </w:t>
      </w:r>
      <w:r w:rsidR="00647A25" w:rsidRPr="008B26D0">
        <w:t xml:space="preserve">imperfective </w:t>
      </w:r>
      <w:r w:rsidRPr="008B26D0">
        <w:t xml:space="preserve">simplex verb is compatible with the meaning of </w:t>
      </w:r>
      <w:r w:rsidRPr="008B26D0">
        <w:rPr>
          <w:i/>
          <w:iCs/>
        </w:rPr>
        <w:t>raz</w:t>
      </w:r>
      <w:r w:rsidRPr="008B26D0">
        <w:t xml:space="preserve">-, though the overlap is not as strong. One can stamp one’s feet without crushing anything, and destruction can be achieved by various means, of which crushing is only one. Expansion of resources when getting rich is compatible with swelling. Heating up and bursting into tears are possible types of </w:t>
      </w:r>
      <w:r w:rsidRPr="008B26D0">
        <w:rPr>
          <w:smallCaps/>
        </w:rPr>
        <w:t>excitement</w:t>
      </w:r>
      <w:r w:rsidRPr="008B26D0">
        <w:t>.</w:t>
      </w:r>
    </w:p>
    <w:p w14:paraId="5CCE60D3" w14:textId="19DA5118" w:rsidR="002A4081" w:rsidRPr="008B26D0" w:rsidRDefault="002A4081" w:rsidP="00440B90">
      <w:pPr>
        <w:pStyle w:val="IP0"/>
      </w:pPr>
      <w:r w:rsidRPr="008B26D0">
        <w:t xml:space="preserve">In the combinations at the bottom of Table </w:t>
      </w:r>
      <w:r w:rsidR="006020F4">
        <w:fldChar w:fldCharType="begin"/>
      </w:r>
      <w:r w:rsidR="006020F4">
        <w:instrText xml:space="preserve"> REF F2 \h \* MERGEFORMAT </w:instrText>
      </w:r>
      <w:r w:rsidR="006020F4">
        <w:fldChar w:fldCharType="separate"/>
      </w:r>
      <w:r w:rsidR="0087399C" w:rsidRPr="008B26D0">
        <w:rPr>
          <w:shd w:val="clear" w:color="auto" w:fill="BEBEBE"/>
        </w:rPr>
        <w:t>2</w:t>
      </w:r>
      <w:r w:rsidR="006020F4">
        <w:fldChar w:fldCharType="end"/>
      </w:r>
      <w:r w:rsidRPr="008B26D0">
        <w:t xml:space="preserve">, the meaning of </w:t>
      </w:r>
      <w:r w:rsidRPr="008B26D0">
        <w:rPr>
          <w:i/>
          <w:iCs/>
        </w:rPr>
        <w:t>raz</w:t>
      </w:r>
      <w:r w:rsidRPr="008B26D0">
        <w:t>- is unrelated to the meaning of the simplex verb. When the meanings of the prefix and</w:t>
      </w:r>
      <w:ins w:id="912" w:author="Manuela Tecusan" w:date="2022-10-19T09:52:00Z">
        <w:r w:rsidR="00647A25">
          <w:t xml:space="preserve"> of</w:t>
        </w:r>
      </w:ins>
      <w:r w:rsidRPr="008B26D0">
        <w:t xml:space="preserve"> the simplex verb contrast, the meaning of the prefix coerces a new meaning for the prefixed </w:t>
      </w:r>
      <w:r w:rsidR="00647A25" w:rsidRPr="008B26D0">
        <w:t xml:space="preserve">perfective </w:t>
      </w:r>
      <w:r w:rsidRPr="008B26D0">
        <w:t xml:space="preserve">verb, as we see in this group of verbs. The motion verbs meaning ‘fly’ and ‘convey by vehicle’ do not in themselves specify any direction; the path of movement is determined by the </w:t>
      </w:r>
      <w:r w:rsidRPr="008B26D0">
        <w:rPr>
          <w:smallCaps/>
        </w:rPr>
        <w:t>apart</w:t>
      </w:r>
      <w:r w:rsidRPr="008B26D0">
        <w:t xml:space="preserve"> meaning of </w:t>
      </w:r>
      <w:r w:rsidRPr="008B26D0">
        <w:rPr>
          <w:i/>
          <w:iCs/>
        </w:rPr>
        <w:t>raz</w:t>
      </w:r>
      <w:r w:rsidRPr="008B26D0">
        <w:t xml:space="preserve">-. Shaking does not necessarily entail the breaking apart of an object; that nuance is supplied by </w:t>
      </w:r>
      <w:r w:rsidRPr="008B26D0">
        <w:rPr>
          <w:i/>
          <w:iCs/>
        </w:rPr>
        <w:t>raz</w:t>
      </w:r>
      <w:r w:rsidRPr="008B26D0">
        <w:t xml:space="preserve">-. Bowing can be done under many circumstances; only with </w:t>
      </w:r>
      <w:r w:rsidRPr="008B26D0">
        <w:rPr>
          <w:i/>
          <w:iCs/>
        </w:rPr>
        <w:t>raz</w:t>
      </w:r>
      <w:r w:rsidRPr="008B26D0">
        <w:t>- does it refer to rituals of departure. One can roll a variety of rounded objects</w:t>
      </w:r>
      <w:del w:id="913" w:author="Manuela Tecusan" w:date="2022-10-19T09:53:00Z">
        <w:r w:rsidRPr="008B26D0" w:rsidDel="00647A25">
          <w:delText>,</w:delText>
        </w:r>
      </w:del>
      <w:r w:rsidRPr="008B26D0">
        <w:t xml:space="preserve"> but</w:t>
      </w:r>
      <w:ins w:id="914" w:author="Manuela Tecusan" w:date="2022-10-19T09:53:00Z">
        <w:r w:rsidR="00647A25">
          <w:t>,</w:t>
        </w:r>
      </w:ins>
      <w:r w:rsidRPr="008B26D0">
        <w:t xml:space="preserve"> when prefixed by </w:t>
      </w:r>
      <w:r w:rsidRPr="008B26D0">
        <w:rPr>
          <w:i/>
          <w:iCs/>
        </w:rPr>
        <w:t>raz</w:t>
      </w:r>
      <w:r w:rsidRPr="008B26D0">
        <w:t xml:space="preserve">-, the verb with this meaning subsumes the use of a rolling pin and the direct object is dough that is spread out prior to baking. Working is a heterogeneous intransitive activity, but in combination with </w:t>
      </w:r>
      <w:r w:rsidRPr="008B26D0">
        <w:rPr>
          <w:i/>
          <w:iCs/>
        </w:rPr>
        <w:t>raz</w:t>
      </w:r>
      <w:r w:rsidRPr="008B26D0">
        <w:t xml:space="preserve">- it implies the development of something and requires a direct object. In its </w:t>
      </w:r>
      <w:r w:rsidRPr="008B26D0">
        <w:rPr>
          <w:smallCaps/>
        </w:rPr>
        <w:t>un</w:t>
      </w:r>
      <w:r w:rsidRPr="008B26D0">
        <w:t xml:space="preserve">- meaning, </w:t>
      </w:r>
      <w:r w:rsidRPr="008B26D0">
        <w:rPr>
          <w:i/>
          <w:iCs/>
        </w:rPr>
        <w:t>raz</w:t>
      </w:r>
      <w:r w:rsidRPr="008B26D0">
        <w:t xml:space="preserve">- yields </w:t>
      </w:r>
      <w:r w:rsidR="00647A25" w:rsidRPr="008B26D0">
        <w:t xml:space="preserve">perfective </w:t>
      </w:r>
      <w:r w:rsidRPr="008B26D0">
        <w:t xml:space="preserve">verbs that denote the opposite of the meanings of the corresponding </w:t>
      </w:r>
      <w:r w:rsidR="00647A25" w:rsidRPr="008B26D0">
        <w:t xml:space="preserve">imperfective </w:t>
      </w:r>
      <w:r w:rsidRPr="008B26D0">
        <w:t>simplex verbs: ‘tie’ becomes ‘untie’, ‘encode’ becomes ‘decode’, and ‘think, plan’ becomes ‘undo one’s plan’.</w:t>
      </w:r>
    </w:p>
    <w:p w14:paraId="74656D8B" w14:textId="01EDEDF0" w:rsidR="002A4081" w:rsidRPr="008B26D0" w:rsidRDefault="002A4081" w:rsidP="00440B90">
      <w:pPr>
        <w:pStyle w:val="IP0"/>
      </w:pPr>
      <w:r w:rsidRPr="008B26D0">
        <w:t xml:space="preserve">The facts of the polysemy of Russian aspectual prefixes comport well with the model of language proposed by </w:t>
      </w:r>
      <w:r w:rsidR="00647A25" w:rsidRPr="008B26D0">
        <w:t xml:space="preserve">cognitive linguistics </w:t>
      </w:r>
      <w:r w:rsidRPr="008B26D0">
        <w:t xml:space="preserve">(Langacker </w:t>
      </w:r>
      <w:hyperlink w:anchor="B27" w:history="1">
        <w:r w:rsidRPr="00813B5A">
          <w:rPr>
            <w:rStyle w:val="Hyperlink"/>
            <w:u w:val="none"/>
          </w:rPr>
          <w:t>2008</w:t>
        </w:r>
      </w:hyperlink>
      <w:r w:rsidRPr="008B26D0">
        <w:t xml:space="preserve">) and </w:t>
      </w:r>
      <w:r w:rsidR="00647A25" w:rsidRPr="008B26D0">
        <w:t xml:space="preserve">construction grammar </w:t>
      </w:r>
      <w:r w:rsidRPr="008B26D0">
        <w:t xml:space="preserve">(Fillmore </w:t>
      </w:r>
      <w:hyperlink w:anchor="B12" w:history="1">
        <w:r w:rsidRPr="00813B5A">
          <w:rPr>
            <w:rStyle w:val="Hyperlink"/>
            <w:u w:val="none"/>
          </w:rPr>
          <w:t>1985</w:t>
        </w:r>
      </w:hyperlink>
      <w:ins w:id="915" w:author="007615" w:date="2021-11-25T20:37:00Z">
        <w:r w:rsidR="00E24361" w:rsidRPr="008B26D0">
          <w:t>;</w:t>
        </w:r>
      </w:ins>
      <w:del w:id="916" w:author="007615" w:date="2021-11-25T20:37:00Z">
        <w:r w:rsidRPr="008B26D0" w:rsidDel="00E24361">
          <w:delText>,</w:delText>
        </w:r>
      </w:del>
      <w:r w:rsidRPr="008B26D0">
        <w:t xml:space="preserve"> Goldberg </w:t>
      </w:r>
      <w:hyperlink w:anchor="B14" w:history="1">
        <w:r w:rsidRPr="00813B5A">
          <w:rPr>
            <w:rStyle w:val="Hyperlink"/>
            <w:u w:val="none"/>
          </w:rPr>
          <w:t>1995</w:t>
        </w:r>
      </w:hyperlink>
      <w:ins w:id="917" w:author="007615" w:date="2021-11-25T20:37:00Z">
        <w:r w:rsidR="00E24361" w:rsidRPr="008B26D0">
          <w:t>,</w:t>
        </w:r>
      </w:ins>
      <w:del w:id="918" w:author="007615" w:date="2021-11-25T20:37:00Z">
        <w:r w:rsidRPr="008B26D0" w:rsidDel="00E24361">
          <w:delText xml:space="preserve"> &amp;</w:delText>
        </w:r>
      </w:del>
      <w:r w:rsidRPr="008B26D0">
        <w:t xml:space="preserve"> </w:t>
      </w:r>
      <w:hyperlink w:anchor="B15" w:history="1">
        <w:r w:rsidRPr="00813B5A">
          <w:rPr>
            <w:rStyle w:val="Hyperlink"/>
            <w:u w:val="none"/>
          </w:rPr>
          <w:t>2006</w:t>
        </w:r>
      </w:hyperlink>
      <w:ins w:id="919" w:author="007615" w:date="2021-11-25T20:37:00Z">
        <w:r w:rsidR="00E24361" w:rsidRPr="008B26D0">
          <w:t>;</w:t>
        </w:r>
      </w:ins>
      <w:del w:id="920" w:author="007615" w:date="2021-11-25T20:37:00Z">
        <w:r w:rsidRPr="008B26D0" w:rsidDel="00E24361">
          <w:delText>,</w:delText>
        </w:r>
      </w:del>
      <w:r w:rsidRPr="008B26D0">
        <w:t xml:space="preserve"> Croft </w:t>
      </w:r>
      <w:hyperlink w:anchor="B9" w:history="1">
        <w:r w:rsidRPr="00813B5A">
          <w:rPr>
            <w:rStyle w:val="Hyperlink"/>
            <w:u w:val="none"/>
          </w:rPr>
          <w:t>2001</w:t>
        </w:r>
      </w:hyperlink>
      <w:r w:rsidRPr="008B26D0">
        <w:t>). From the perspective of cognitive linguistics, all linguistic expressions are constructions, constructions are the basic unit</w:t>
      </w:r>
      <w:ins w:id="921" w:author="Manuela Tecusan" w:date="2022-10-19T09:55:00Z">
        <w:r w:rsidR="00647A25">
          <w:t>s</w:t>
        </w:r>
      </w:ins>
      <w:r w:rsidRPr="008B26D0">
        <w:t xml:space="preserve"> of language, and a language is ultimately a system of constructions</w:t>
      </w:r>
      <w:del w:id="922" w:author="Manuela Tecusan" w:date="2022-10-19T09:55:00Z">
        <w:r w:rsidRPr="008B26D0" w:rsidDel="00647A25">
          <w:delText>,</w:delText>
        </w:r>
      </w:del>
      <w:r w:rsidRPr="008B26D0">
        <w:t xml:space="preserve"> termed a </w:t>
      </w:r>
      <w:del w:id="923" w:author="Manuela Tecusan" w:date="2022-10-16T16:05:00Z">
        <w:r w:rsidRPr="008B26D0" w:rsidDel="002B5800">
          <w:delText>“</w:delText>
        </w:r>
      </w:del>
      <w:ins w:id="924" w:author="Manuela Tecusan" w:date="2022-10-16T16:05:00Z">
        <w:r w:rsidR="002B5800">
          <w:t>‘</w:t>
        </w:r>
      </w:ins>
      <w:r w:rsidRPr="008B26D0">
        <w:t>constructicon</w:t>
      </w:r>
      <w:del w:id="925" w:author="Manuela Tecusan" w:date="2022-10-16T16:05:00Z">
        <w:r w:rsidRPr="008B26D0" w:rsidDel="002B5800">
          <w:delText>”</w:delText>
        </w:r>
      </w:del>
      <w:ins w:id="926" w:author="Manuela Tecusan" w:date="2022-10-16T16:05:00Z">
        <w:r w:rsidR="002B5800">
          <w:t>’</w:t>
        </w:r>
      </w:ins>
      <w:r w:rsidRPr="008B26D0">
        <w:t xml:space="preserve"> (</w:t>
      </w:r>
      <w:del w:id="927" w:author="Manuela Tecusan" w:date="2022-10-19T09:55:00Z">
        <w:r w:rsidRPr="008B26D0" w:rsidDel="00647A25">
          <w:delText>cf.</w:delText>
        </w:r>
      </w:del>
      <w:ins w:id="928" w:author="Manuela Tecusan" w:date="2022-10-19T09:55:00Z">
        <w:r w:rsidR="00647A25">
          <w:t>see</w:t>
        </w:r>
      </w:ins>
      <w:r w:rsidRPr="008B26D0">
        <w:t xml:space="preserve"> Lyngfel</w:t>
      </w:r>
      <w:del w:id="929" w:author="007615" w:date="2021-12-15T14:41:00Z">
        <w:r w:rsidRPr="008B26D0" w:rsidDel="00771112">
          <w:delText>d</w:delText>
        </w:r>
      </w:del>
      <w:r w:rsidRPr="008B26D0">
        <w:t xml:space="preserve">t et al. </w:t>
      </w:r>
      <w:hyperlink w:anchor="B30" w:history="1">
        <w:r w:rsidRPr="00331C9C">
          <w:rPr>
            <w:rStyle w:val="Hyperlink"/>
            <w:u w:val="none"/>
          </w:rPr>
          <w:t>2018</w:t>
        </w:r>
      </w:hyperlink>
      <w:r w:rsidRPr="008B26D0">
        <w:t xml:space="preserve">). Constructions are defined as conventionalized pairings of form and meaning (also called </w:t>
      </w:r>
      <w:del w:id="930" w:author="Manuela Tecusan" w:date="2022-10-16T16:05:00Z">
        <w:r w:rsidRPr="008B26D0" w:rsidDel="002B5800">
          <w:delText>“</w:delText>
        </w:r>
      </w:del>
      <w:ins w:id="931" w:author="Manuela Tecusan" w:date="2022-10-16T16:05:00Z">
        <w:r w:rsidR="002B5800">
          <w:t>‘</w:t>
        </w:r>
      </w:ins>
      <w:r w:rsidRPr="008B26D0">
        <w:t>symbolic assemblies</w:t>
      </w:r>
      <w:del w:id="932" w:author="Manuela Tecusan" w:date="2022-10-16T16:05:00Z">
        <w:r w:rsidRPr="008B26D0" w:rsidDel="002B5800">
          <w:delText>”</w:delText>
        </w:r>
      </w:del>
      <w:ins w:id="933" w:author="Manuela Tecusan" w:date="2022-10-16T16:05:00Z">
        <w:r w:rsidR="002B5800">
          <w:t>’</w:t>
        </w:r>
      </w:ins>
      <w:r w:rsidRPr="008B26D0">
        <w:t xml:space="preserve"> by Langacker). Morphemes such as prefixes are the minimal type of construction; </w:t>
      </w:r>
      <w:del w:id="934" w:author="Manuela Tecusan" w:date="2022-10-19T09:56:00Z">
        <w:r w:rsidRPr="008B26D0" w:rsidDel="00647A25">
          <w:delText>cf.</w:delText>
        </w:r>
      </w:del>
      <w:ins w:id="935" w:author="Manuela Tecusan" w:date="2022-10-19T09:56:00Z">
        <w:r w:rsidR="00647A25">
          <w:t>compare</w:t>
        </w:r>
      </w:ins>
      <w:r w:rsidRPr="008B26D0">
        <w:t xml:space="preserve"> Goldberg’s (</w:t>
      </w:r>
      <w:hyperlink w:anchor="B15" w:history="1">
        <w:r w:rsidRPr="00813B5A">
          <w:rPr>
            <w:rStyle w:val="Hyperlink"/>
            <w:u w:val="none"/>
          </w:rPr>
          <w:t>2006</w:t>
        </w:r>
      </w:hyperlink>
      <w:del w:id="936" w:author="007615" w:date="2021-11-25T20:38:00Z">
        <w:r w:rsidRPr="008B26D0" w:rsidDel="00E24361">
          <w:delText xml:space="preserve">: </w:delText>
        </w:r>
      </w:del>
      <w:ins w:id="937" w:author="007615" w:date="2021-11-25T20:38:00Z">
        <w:r w:rsidR="00E24361" w:rsidRPr="008B26D0">
          <w:t xml:space="preserve">, </w:t>
        </w:r>
        <w:del w:id="938" w:author="Manuela Tecusan" w:date="2022-10-19T09:56:00Z">
          <w:r w:rsidR="00E24361" w:rsidRPr="008B26D0" w:rsidDel="00647A25">
            <w:delText xml:space="preserve">p. </w:delText>
          </w:r>
        </w:del>
      </w:ins>
      <w:r w:rsidRPr="008B26D0">
        <w:t xml:space="preserve">18) statement that </w:t>
      </w:r>
      <w:del w:id="939" w:author="Manuela Tecusan" w:date="2022-10-16T16:05:00Z">
        <w:r w:rsidRPr="008B26D0" w:rsidDel="002B5800">
          <w:delText>“</w:delText>
        </w:r>
      </w:del>
      <w:ins w:id="940" w:author="Manuela Tecusan" w:date="2022-10-16T16:05:00Z">
        <w:r w:rsidR="002B5800">
          <w:t>‘</w:t>
        </w:r>
      </w:ins>
      <w:r w:rsidRPr="008B26D0">
        <w:t>it’s constructions all the way down</w:t>
      </w:r>
      <w:del w:id="941" w:author="Manuela Tecusan" w:date="2022-10-16T16:05:00Z">
        <w:r w:rsidRPr="008B26D0" w:rsidDel="002B5800">
          <w:delText>”</w:delText>
        </w:r>
      </w:del>
      <w:ins w:id="942" w:author="Manuela Tecusan" w:date="2022-10-16T16:05:00Z">
        <w:r w:rsidR="002B5800">
          <w:t>’</w:t>
        </w:r>
      </w:ins>
      <w:r w:rsidRPr="008B26D0">
        <w:t xml:space="preserve"> </w:t>
      </w:r>
      <w:del w:id="943" w:author="Manuela Tecusan" w:date="2022-10-19T09:56:00Z">
        <w:r w:rsidRPr="008B26D0" w:rsidDel="00647A25">
          <w:delText xml:space="preserve">and </w:delText>
        </w:r>
      </w:del>
      <w:ins w:id="944" w:author="Manuela Tecusan" w:date="2022-10-19T09:56:00Z">
        <w:r w:rsidR="00647A25">
          <w:t>with</w:t>
        </w:r>
        <w:r w:rsidR="00647A25" w:rsidRPr="008B26D0">
          <w:t xml:space="preserve"> </w:t>
        </w:r>
      </w:ins>
      <w:r w:rsidRPr="008B26D0">
        <w:t>Langacker’s (</w:t>
      </w:r>
      <w:hyperlink w:anchor="B27" w:history="1">
        <w:r w:rsidRPr="00813B5A">
          <w:rPr>
            <w:rStyle w:val="Hyperlink"/>
            <w:u w:val="none"/>
          </w:rPr>
          <w:t>2008</w:t>
        </w:r>
      </w:hyperlink>
      <w:ins w:id="945" w:author="007615" w:date="2021-11-25T20:39:00Z">
        <w:r w:rsidR="00E24361" w:rsidRPr="008B26D0">
          <w:t>,</w:t>
        </w:r>
        <w:del w:id="946" w:author="Manuela Tecusan" w:date="2022-10-19T09:56:00Z">
          <w:r w:rsidR="00E24361" w:rsidRPr="008B26D0" w:rsidDel="00647A25">
            <w:delText xml:space="preserve"> p. </w:delText>
          </w:r>
        </w:del>
      </w:ins>
      <w:del w:id="947" w:author="007615" w:date="2021-11-25T20:39:00Z">
        <w:r w:rsidRPr="008B26D0" w:rsidDel="00E24361">
          <w:delText xml:space="preserve">: </w:delText>
        </w:r>
      </w:del>
      <w:r w:rsidRPr="008B26D0">
        <w:t xml:space="preserve">16) definition of the morpheme as </w:t>
      </w:r>
      <w:ins w:id="948" w:author="007615" w:date="2021-11-25T20:39:00Z">
        <w:r w:rsidR="00E24361" w:rsidRPr="008B26D0">
          <w:lastRenderedPageBreak/>
          <w:t>‘</w:t>
        </w:r>
      </w:ins>
      <w:del w:id="949" w:author="007615" w:date="2021-11-25T20:39:00Z">
        <w:r w:rsidRPr="008B26D0" w:rsidDel="00E24361">
          <w:delText>“</w:delText>
        </w:r>
      </w:del>
      <w:r w:rsidRPr="008B26D0">
        <w:t>an expression whose symbolic complexity is zero, i.e. it is not at all analyzable into smaller symbolic components</w:t>
      </w:r>
      <w:del w:id="950" w:author="Manuela Tecusan" w:date="2022-10-16T16:05:00Z">
        <w:r w:rsidRPr="008B26D0" w:rsidDel="002B5800">
          <w:delText>”</w:delText>
        </w:r>
      </w:del>
      <w:ins w:id="951" w:author="Manuela Tecusan" w:date="2022-10-16T16:05:00Z">
        <w:r w:rsidR="002B5800">
          <w:t>’</w:t>
        </w:r>
      </w:ins>
      <w:r w:rsidRPr="008B26D0">
        <w:t>.</w:t>
      </w:r>
    </w:p>
    <w:p w14:paraId="7228671A" w14:textId="38EEC54B" w:rsidR="002A4081" w:rsidRPr="008B26D0" w:rsidRDefault="002A4081" w:rsidP="00440B90">
      <w:pPr>
        <w:pStyle w:val="IP0"/>
      </w:pPr>
      <w:r w:rsidRPr="008B26D0">
        <w:t>Cognitive linguistics recognizes meaning as the primary motive of linguistic phenomena. From this perspective there is no crisp division between lexicon and grammar – differences are a matter of degree, and both lexicon and grammar are semantically motivated. Affixes occupy an intermediate place in the lexicon</w:t>
      </w:r>
      <w:del w:id="952" w:author="Manuela Tecusan" w:date="2022-10-19T09:58:00Z">
        <w:r w:rsidRPr="008B26D0" w:rsidDel="00647A25">
          <w:delText xml:space="preserve"> </w:delText>
        </w:r>
      </w:del>
      <w:r w:rsidRPr="008B26D0">
        <w:t>–</w:t>
      </w:r>
      <w:del w:id="953" w:author="Manuela Tecusan" w:date="2022-10-19T09:58:00Z">
        <w:r w:rsidRPr="008B26D0" w:rsidDel="00647A25">
          <w:delText xml:space="preserve"> </w:delText>
        </w:r>
      </w:del>
      <w:r w:rsidRPr="008B26D0">
        <w:t xml:space="preserve">grammar continuum, </w:t>
      </w:r>
      <w:del w:id="954" w:author="Manuela Tecusan" w:date="2022-10-19T09:58:00Z">
        <w:r w:rsidRPr="008B26D0" w:rsidDel="00D66DAA">
          <w:delText xml:space="preserve">with </w:delText>
        </w:r>
      </w:del>
      <w:ins w:id="955" w:author="Manuela Tecusan" w:date="2022-10-19T09:58:00Z">
        <w:r w:rsidR="00D66DAA">
          <w:t>as they have</w:t>
        </w:r>
        <w:r w:rsidR="00D66DAA" w:rsidRPr="008B26D0">
          <w:t xml:space="preserve"> </w:t>
        </w:r>
      </w:ins>
      <w:r w:rsidRPr="008B26D0">
        <w:t>relatively schematic yet complex meanings. While we observe that polysemy is ubiquitous in language, its behavio</w:t>
      </w:r>
      <w:ins w:id="956" w:author="Manuela Tecusan" w:date="2022-10-19T09:58:00Z">
        <w:r w:rsidR="00D66DAA">
          <w:t>u</w:t>
        </w:r>
      </w:ins>
      <w:r w:rsidRPr="008B26D0">
        <w:t>r is neither chaotic nor random, but structured by metaphorical and metonymic associations</w:t>
      </w:r>
      <w:ins w:id="957" w:author="Manuela Tecusan" w:date="2022-10-19T09:59:00Z">
        <w:r w:rsidR="00D66DAA">
          <w:t>;</w:t>
        </w:r>
      </w:ins>
      <w:del w:id="958" w:author="Manuela Tecusan" w:date="2022-10-19T09:59:00Z">
        <w:r w:rsidRPr="008B26D0" w:rsidDel="00D66DAA">
          <w:delText>,</w:delText>
        </w:r>
      </w:del>
      <w:r w:rsidRPr="008B26D0">
        <w:t xml:space="preserve"> and these associations </w:t>
      </w:r>
      <w:ins w:id="959" w:author="Manuela Tecusan" w:date="2022-10-19T09:59:00Z">
        <w:r w:rsidR="00D66DAA">
          <w:t xml:space="preserve">are </w:t>
        </w:r>
      </w:ins>
      <w:r w:rsidRPr="008B26D0">
        <w:t xml:space="preserve">in turn </w:t>
      </w:r>
      <w:del w:id="960" w:author="Manuela Tecusan" w:date="2022-10-19T09:59:00Z">
        <w:r w:rsidRPr="008B26D0" w:rsidDel="00D66DAA">
          <w:delText xml:space="preserve">are </w:delText>
        </w:r>
      </w:del>
      <w:r w:rsidRPr="008B26D0">
        <w:t xml:space="preserve">motivated by the physical realities of the human body </w:t>
      </w:r>
      <w:ins w:id="961" w:author="Manuela Tecusan" w:date="2022-10-19T09:59:00Z">
        <w:r w:rsidR="00D66DAA">
          <w:t xml:space="preserve">and </w:t>
        </w:r>
      </w:ins>
      <w:r w:rsidRPr="008B26D0">
        <w:t>our earthly existence.</w:t>
      </w:r>
    </w:p>
    <w:p w14:paraId="13084928" w14:textId="25192FF1" w:rsidR="002A4081" w:rsidRPr="008B26D0" w:rsidRDefault="002A4081" w:rsidP="00440B90">
      <w:pPr>
        <w:pStyle w:val="IP0"/>
      </w:pPr>
      <w:r w:rsidRPr="008B26D0">
        <w:t xml:space="preserve">The crucial roles played by metaphor and metonymy in the semantics of affixes can facilitate cross-linguistic typological comparison. Both metaphor and metonymy can be described </w:t>
      </w:r>
      <w:del w:id="962" w:author="Manuela Tecusan" w:date="2022-10-19T10:00:00Z">
        <w:r w:rsidRPr="008B26D0" w:rsidDel="00D66DAA">
          <w:delText>in terms of</w:delText>
        </w:r>
      </w:del>
      <w:ins w:id="963" w:author="Manuela Tecusan" w:date="2022-10-19T10:00:00Z">
        <w:r w:rsidR="00D66DAA">
          <w:t>as</w:t>
        </w:r>
      </w:ins>
      <w:r w:rsidRPr="008B26D0">
        <w:t xml:space="preserve"> </w:t>
      </w:r>
      <w:r w:rsidRPr="008B26D0">
        <w:rPr>
          <w:smallCaps/>
        </w:rPr>
        <w:t>source for target</w:t>
      </w:r>
      <w:r w:rsidRPr="008B26D0">
        <w:t xml:space="preserve"> shifts, and </w:t>
      </w:r>
      <w:ins w:id="964" w:author="Manuela Tecusan" w:date="2022-10-19T10:00:00Z">
        <w:r w:rsidR="00D66DAA">
          <w:t xml:space="preserve">then </w:t>
        </w:r>
      </w:ins>
      <w:r w:rsidRPr="008B26D0">
        <w:t xml:space="preserve">it </w:t>
      </w:r>
      <w:del w:id="965" w:author="Manuela Tecusan" w:date="2022-10-19T10:00:00Z">
        <w:r w:rsidRPr="008B26D0" w:rsidDel="00D66DAA">
          <w:delText>is thus</w:delText>
        </w:r>
      </w:del>
      <w:ins w:id="966" w:author="Manuela Tecusan" w:date="2022-10-19T10:00:00Z">
        <w:r w:rsidR="00D66DAA">
          <w:t>becomes</w:t>
        </w:r>
      </w:ins>
      <w:r w:rsidRPr="008B26D0">
        <w:t xml:space="preserve"> possible to conceive of a taxonomy of </w:t>
      </w:r>
      <w:del w:id="967" w:author="Manuela Tecusan" w:date="2022-10-19T10:00:00Z">
        <w:r w:rsidRPr="008B26D0" w:rsidDel="00D66DAA">
          <w:delText xml:space="preserve">such </w:delText>
        </w:r>
      </w:del>
      <w:r w:rsidRPr="008B26D0">
        <w:t xml:space="preserve">shifts that </w:t>
      </w:r>
      <w:del w:id="968" w:author="Manuela Tecusan" w:date="2022-10-19T10:01:00Z">
        <w:r w:rsidRPr="008B26D0" w:rsidDel="00D66DAA">
          <w:delText xml:space="preserve">could </w:delText>
        </w:r>
      </w:del>
      <w:r w:rsidRPr="008B26D0">
        <w:t xml:space="preserve">potentially </w:t>
      </w:r>
      <w:commentRangeStart w:id="969"/>
      <w:commentRangeStart w:id="970"/>
      <w:r w:rsidRPr="008B26D0">
        <w:t>include</w:t>
      </w:r>
      <w:ins w:id="971" w:author="Manuela Tecusan" w:date="2022-10-19T10:01:00Z">
        <w:r w:rsidR="00D66DAA">
          <w:t>s</w:t>
        </w:r>
      </w:ins>
      <w:commentRangeEnd w:id="969"/>
      <w:ins w:id="972" w:author="Manuela Tecusan" w:date="2022-10-19T10:03:00Z">
        <w:r w:rsidR="00D66DAA">
          <w:rPr>
            <w:rStyle w:val="CommentReference"/>
            <w:rFonts w:eastAsia="MS Mincho"/>
          </w:rPr>
          <w:commentReference w:id="969"/>
        </w:r>
      </w:ins>
      <w:commentRangeEnd w:id="970"/>
      <w:r w:rsidR="00401E48">
        <w:rPr>
          <w:rStyle w:val="CommentReference"/>
          <w:rFonts w:eastAsia="MS Mincho"/>
        </w:rPr>
        <w:commentReference w:id="970"/>
      </w:r>
      <w:r w:rsidRPr="008B26D0">
        <w:t xml:space="preserve"> all languages. Many </w:t>
      </w:r>
      <w:r w:rsidRPr="008B26D0">
        <w:rPr>
          <w:smallCaps/>
        </w:rPr>
        <w:t>source for target</w:t>
      </w:r>
      <w:r w:rsidRPr="008B26D0">
        <w:t xml:space="preserve"> shifts are </w:t>
      </w:r>
      <w:del w:id="973" w:author="Manuela Tecusan" w:date="2022-10-19T10:04:00Z">
        <w:r w:rsidRPr="008B26D0" w:rsidDel="00D66DAA">
          <w:delText xml:space="preserve">likely </w:delText>
        </w:r>
      </w:del>
      <w:ins w:id="974" w:author="Manuela Tecusan" w:date="2022-10-19T10:04:00Z">
        <w:r w:rsidR="00D66DAA">
          <w:t>probably</w:t>
        </w:r>
        <w:r w:rsidR="00D66DAA" w:rsidRPr="008B26D0">
          <w:t xml:space="preserve"> </w:t>
        </w:r>
      </w:ins>
      <w:r w:rsidRPr="008B26D0">
        <w:t xml:space="preserve">shared across most (possibly all) languages. An example would be the </w:t>
      </w:r>
      <w:r w:rsidRPr="008B26D0">
        <w:rPr>
          <w:smallCaps/>
        </w:rPr>
        <w:t>space for time</w:t>
      </w:r>
      <w:r w:rsidRPr="008B26D0">
        <w:t xml:space="preserve"> metaphor, which we find in expressions such as </w:t>
      </w:r>
      <w:r w:rsidRPr="008B26D0">
        <w:rPr>
          <w:i/>
          <w:iCs/>
        </w:rPr>
        <w:t>on Monday</w:t>
      </w:r>
      <w:r w:rsidRPr="008B26D0">
        <w:t xml:space="preserve"> (where a day is metaphorically conceived of as a surface) and </w:t>
      </w:r>
      <w:r w:rsidRPr="008B26D0">
        <w:rPr>
          <w:i/>
          <w:iCs/>
        </w:rPr>
        <w:t>in summer</w:t>
      </w:r>
      <w:r w:rsidRPr="008B26D0">
        <w:t xml:space="preserve"> (where summer is metaphorically conceived of as a container). Haspelmath (</w:t>
      </w:r>
      <w:hyperlink w:anchor="B17" w:history="1">
        <w:r w:rsidRPr="00813B5A">
          <w:rPr>
            <w:rStyle w:val="Hyperlink"/>
            <w:u w:val="none"/>
          </w:rPr>
          <w:t>1997</w:t>
        </w:r>
      </w:hyperlink>
      <w:r w:rsidRPr="008B26D0">
        <w:t xml:space="preserve">) has shown that the </w:t>
      </w:r>
      <w:r w:rsidRPr="008B26D0">
        <w:rPr>
          <w:smallCaps/>
        </w:rPr>
        <w:t>space for time</w:t>
      </w:r>
      <w:r w:rsidRPr="008B26D0">
        <w:t xml:space="preserve"> metaphor is </w:t>
      </w:r>
      <w:commentRangeStart w:id="975"/>
      <w:commentRangeStart w:id="976"/>
      <w:del w:id="977" w:author="Manuela Tecusan" w:date="2022-10-19T10:05:00Z">
        <w:r w:rsidRPr="008B26D0" w:rsidDel="00D66DAA">
          <w:delText xml:space="preserve">likely </w:delText>
        </w:r>
      </w:del>
      <w:ins w:id="978" w:author="Manuela Tecusan" w:date="2022-10-19T10:05:00Z">
        <w:r w:rsidR="00D66DAA">
          <w:t>probably</w:t>
        </w:r>
      </w:ins>
      <w:commentRangeEnd w:id="975"/>
      <w:ins w:id="979" w:author="Manuela Tecusan" w:date="2022-10-19T10:10:00Z">
        <w:r w:rsidR="00A7521B">
          <w:rPr>
            <w:rStyle w:val="CommentReference"/>
            <w:rFonts w:eastAsia="MS Mincho"/>
          </w:rPr>
          <w:commentReference w:id="975"/>
        </w:r>
      </w:ins>
      <w:commentRangeEnd w:id="976"/>
      <w:r w:rsidR="009C3B95">
        <w:rPr>
          <w:rStyle w:val="CommentReference"/>
          <w:rFonts w:eastAsia="MS Mincho"/>
        </w:rPr>
        <w:commentReference w:id="976"/>
      </w:r>
      <w:ins w:id="980" w:author="Manuela Tecusan" w:date="2022-10-19T10:05:00Z">
        <w:r w:rsidR="00D66DAA" w:rsidRPr="008B26D0">
          <w:t xml:space="preserve"> </w:t>
        </w:r>
      </w:ins>
      <w:r w:rsidRPr="008B26D0">
        <w:t>universal across languages, although the details of how exactly it is implemented differ</w:t>
      </w:r>
      <w:ins w:id="981" w:author="Manuela Tecusan" w:date="2022-10-19T10:06:00Z">
        <w:r w:rsidR="00D66DAA">
          <w:t>;</w:t>
        </w:r>
      </w:ins>
      <w:r w:rsidRPr="008B26D0">
        <w:t xml:space="preserve"> </w:t>
      </w:r>
      <w:del w:id="982" w:author="Manuela Tecusan" w:date="2022-10-19T10:06:00Z">
        <w:r w:rsidRPr="008B26D0" w:rsidDel="00D66DAA">
          <w:delText>(</w:delText>
        </w:r>
      </w:del>
      <w:del w:id="983" w:author="Manuela Tecusan" w:date="2022-10-19T10:05:00Z">
        <w:r w:rsidRPr="008B26D0" w:rsidDel="00D66DAA">
          <w:delText>cf.</w:delText>
        </w:r>
      </w:del>
      <w:ins w:id="984" w:author="Manuela Tecusan" w:date="2022-10-19T10:06:00Z">
        <w:r w:rsidR="00D66DAA">
          <w:t>compare</w:t>
        </w:r>
      </w:ins>
      <w:r w:rsidRPr="008B26D0">
        <w:t xml:space="preserve"> Russian </w:t>
      </w:r>
      <w:r w:rsidRPr="008B26D0">
        <w:rPr>
          <w:i/>
          <w:iCs/>
        </w:rPr>
        <w:t>v ponedel’nik</w:t>
      </w:r>
      <w:r w:rsidRPr="008B26D0">
        <w:t xml:space="preserve"> ‘on Monday’, where a day is conceived of as a destination, and </w:t>
      </w:r>
      <w:r w:rsidRPr="008B26D0">
        <w:rPr>
          <w:i/>
          <w:iCs/>
        </w:rPr>
        <w:t>letom</w:t>
      </w:r>
      <w:r w:rsidRPr="008B26D0">
        <w:t xml:space="preserve"> ‘in summer’, where summer is conceived of as a path</w:t>
      </w:r>
      <w:del w:id="985" w:author="Manuela Tecusan" w:date="2022-10-19T10:06:00Z">
        <w:r w:rsidRPr="008B26D0" w:rsidDel="00D66DAA">
          <w:delText>)</w:delText>
        </w:r>
      </w:del>
      <w:r w:rsidRPr="008B26D0">
        <w:t xml:space="preserve">. Some </w:t>
      </w:r>
      <w:r w:rsidRPr="008B26D0">
        <w:rPr>
          <w:smallCaps/>
        </w:rPr>
        <w:t>source for target</w:t>
      </w:r>
      <w:r w:rsidRPr="008B26D0">
        <w:t xml:space="preserve"> shifts are </w:t>
      </w:r>
      <w:del w:id="986" w:author="Manuela Tecusan" w:date="2022-10-19T10:07:00Z">
        <w:r w:rsidRPr="008B26D0" w:rsidDel="00D66DAA">
          <w:delText xml:space="preserve">more </w:delText>
        </w:r>
      </w:del>
      <w:ins w:id="987" w:author="Manuela Tecusan" w:date="2022-10-19T10:07:00Z">
        <w:r w:rsidR="00D66DAA">
          <w:t>relatively</w:t>
        </w:r>
        <w:r w:rsidR="00D66DAA" w:rsidRPr="008B26D0">
          <w:t xml:space="preserve"> </w:t>
        </w:r>
      </w:ins>
      <w:del w:id="988" w:author="Manuela Tecusan" w:date="2022-10-19T10:06:00Z">
        <w:r w:rsidRPr="008B26D0" w:rsidDel="00D66DAA">
          <w:delText xml:space="preserve">or less </w:delText>
        </w:r>
      </w:del>
      <w:r w:rsidRPr="008B26D0">
        <w:t xml:space="preserve">common, </w:t>
      </w:r>
      <w:del w:id="989" w:author="Manuela Tecusan" w:date="2022-10-19T10:07:00Z">
        <w:r w:rsidRPr="008B26D0" w:rsidDel="00D66DAA">
          <w:delText xml:space="preserve">and </w:delText>
        </w:r>
      </w:del>
      <w:r w:rsidRPr="008B26D0">
        <w:t>some may be rare or idiosyncratic.</w:t>
      </w:r>
    </w:p>
    <w:p w14:paraId="3FEB4EFC" w14:textId="55F8209B" w:rsidR="002A4081" w:rsidRPr="008B26D0" w:rsidRDefault="002A4081" w:rsidP="00440B90">
      <w:pPr>
        <w:pStyle w:val="IP0"/>
      </w:pPr>
      <w:r w:rsidRPr="008B26D0">
        <w:t xml:space="preserve">If we take an inventory of the meanings of affixes and their </w:t>
      </w:r>
      <w:r w:rsidRPr="008B26D0">
        <w:rPr>
          <w:smallCaps/>
        </w:rPr>
        <w:t>source for target</w:t>
      </w:r>
      <w:r w:rsidRPr="008B26D0">
        <w:t xml:space="preserve"> shifts in languages, we can </w:t>
      </w:r>
      <w:del w:id="990" w:author="Manuela Tecusan" w:date="2022-10-19T10:11:00Z">
        <w:r w:rsidRPr="008B26D0" w:rsidDel="00A7521B">
          <w:delText xml:space="preserve">then </w:delText>
        </w:r>
      </w:del>
      <w:r w:rsidRPr="008B26D0">
        <w:t xml:space="preserve">determine the type frequency of their exponents, and ultimately also their token frequency. This line of research could reveal much about how meaning is structured in languages, as well as </w:t>
      </w:r>
      <w:ins w:id="991" w:author="Manuela Tecusan" w:date="2022-10-19T10:11:00Z">
        <w:r w:rsidR="00A7521B">
          <w:t xml:space="preserve">about </w:t>
        </w:r>
      </w:ins>
      <w:r w:rsidRPr="008B26D0">
        <w:t>what patterns are most common</w:t>
      </w:r>
      <w:del w:id="992" w:author="Manuela Tecusan" w:date="2022-10-19T10:12:00Z">
        <w:r w:rsidRPr="008B26D0" w:rsidDel="00A7521B">
          <w:delText>,</w:delText>
        </w:r>
      </w:del>
      <w:r w:rsidRPr="008B26D0">
        <w:t xml:space="preserve"> and what patterns are rare.</w:t>
      </w:r>
    </w:p>
    <w:p w14:paraId="4141F004" w14:textId="1B9A1F7D" w:rsidR="002A4081" w:rsidRPr="008B26D0" w:rsidRDefault="009706E8" w:rsidP="009E686B">
      <w:pPr>
        <w:pStyle w:val="Heading2"/>
      </w:pPr>
      <w:bookmarkStart w:id="993" w:name="S2"/>
      <w:r>
        <w:t xml:space="preserve">&lt;A&gt;5 </w:t>
      </w:r>
      <w:del w:id="994" w:author="007615" w:date="2021-11-25T20:41:00Z">
        <w:r w:rsidR="002A4081" w:rsidRPr="008B26D0" w:rsidDel="00E24361">
          <w:delText>5</w:delText>
        </w:r>
        <w:r w:rsidR="002A4081" w:rsidRPr="008B26D0" w:rsidDel="00E24361">
          <w:tab/>
        </w:r>
      </w:del>
      <w:r w:rsidR="002A4081" w:rsidRPr="008B26D0">
        <w:t xml:space="preserve">Case </w:t>
      </w:r>
      <w:del w:id="995" w:author="007615" w:date="2021-11-25T20:41:00Z">
        <w:r w:rsidR="002A4081" w:rsidRPr="008B26D0" w:rsidDel="00E24361">
          <w:delText>s</w:delText>
        </w:r>
      </w:del>
      <w:r>
        <w:t>s</w:t>
      </w:r>
      <w:r w:rsidR="002A4081" w:rsidRPr="008B26D0">
        <w:t xml:space="preserve">tudy 2: Polysemy in Czech </w:t>
      </w:r>
      <w:del w:id="996" w:author="007615" w:date="2021-11-25T20:41:00Z">
        <w:r w:rsidR="002A4081" w:rsidRPr="008B26D0" w:rsidDel="00E24361">
          <w:delText>d</w:delText>
        </w:r>
      </w:del>
      <w:r>
        <w:t>d</w:t>
      </w:r>
      <w:r w:rsidR="002A4081" w:rsidRPr="008B26D0">
        <w:t xml:space="preserve">erivational </w:t>
      </w:r>
      <w:del w:id="997" w:author="007615" w:date="2021-11-25T20:41:00Z">
        <w:r w:rsidR="002A4081" w:rsidRPr="008B26D0" w:rsidDel="00E24361">
          <w:delText>s</w:delText>
        </w:r>
      </w:del>
      <w:r>
        <w:t>s</w:t>
      </w:r>
      <w:r w:rsidR="002A4081" w:rsidRPr="008B26D0">
        <w:t>uffixes</w:t>
      </w:r>
      <w:bookmarkEnd w:id="993"/>
    </w:p>
    <w:p w14:paraId="19A19476" w14:textId="1C4D2139" w:rsidR="002A4081" w:rsidRPr="008B26D0" w:rsidRDefault="009706E8" w:rsidP="00A7521B">
      <w:pPr>
        <w:pStyle w:val="P0"/>
      </w:pPr>
      <w:r>
        <w:t>&lt;P&gt;</w:t>
      </w:r>
      <w:r w:rsidR="002A4081" w:rsidRPr="008B26D0">
        <w:t xml:space="preserve">The polysemy of Czech derivational suffixes is expressed </w:t>
      </w:r>
      <w:del w:id="998" w:author="Manuela Tecusan" w:date="2022-10-19T10:13:00Z">
        <w:r w:rsidR="002A4081" w:rsidRPr="008B26D0" w:rsidDel="00A7521B">
          <w:delText>as</w:delText>
        </w:r>
      </w:del>
      <w:ins w:id="999" w:author="Manuela Tecusan" w:date="2022-10-19T10:16:00Z">
        <w:r w:rsidR="00A7521B">
          <w:t>in the form of</w:t>
        </w:r>
      </w:ins>
      <w:del w:id="1000" w:author="Manuela Tecusan" w:date="2022-10-19T10:13:00Z">
        <w:r w:rsidR="002A4081" w:rsidRPr="008B26D0" w:rsidDel="00A7521B">
          <w:delText xml:space="preserve"> </w:delText>
        </w:r>
      </w:del>
      <w:ins w:id="1001" w:author="Manuela Tecusan" w:date="2022-10-19T10:13:00Z">
        <w:r w:rsidR="00A7521B" w:rsidRPr="008B26D0">
          <w:t xml:space="preserve"> </w:t>
        </w:r>
      </w:ins>
      <w:r w:rsidR="002A4081" w:rsidRPr="008B26D0">
        <w:t xml:space="preserve">varieties of metonymy patterns. The function of </w:t>
      </w:r>
      <w:del w:id="1002" w:author="Manuela Tecusan" w:date="2022-10-19T10:14:00Z">
        <w:r w:rsidR="002A4081" w:rsidRPr="008B26D0" w:rsidDel="00A7521B">
          <w:delText xml:space="preserve">the </w:delText>
        </w:r>
      </w:del>
      <w:r w:rsidR="002A4081" w:rsidRPr="008B26D0">
        <w:t>derivational suffixes is primarily metonymic; the suffix indicates that there is some association between a source concept (represented by the base word)</w:t>
      </w:r>
      <w:del w:id="1003" w:author="Manuela Tecusan" w:date="2022-10-19T10:15:00Z">
        <w:r w:rsidR="002A4081" w:rsidRPr="008B26D0" w:rsidDel="00A7521B">
          <w:delText>,</w:delText>
        </w:r>
      </w:del>
      <w:r w:rsidR="002A4081" w:rsidRPr="008B26D0">
        <w:t xml:space="preserve"> and a target concept (represented by the suffixed word). The exact nature of the </w:t>
      </w:r>
      <w:r w:rsidR="002A4081" w:rsidRPr="008B26D0">
        <w:lastRenderedPageBreak/>
        <w:t>relationship between the source and the target is underspecified by the suffix</w:t>
      </w:r>
      <w:del w:id="1004" w:author="Manuela Tecusan" w:date="2022-10-19T10:15:00Z">
        <w:r w:rsidR="002A4081" w:rsidRPr="008B26D0" w:rsidDel="00A7521B">
          <w:delText>,</w:delText>
        </w:r>
      </w:del>
      <w:r w:rsidR="002A4081" w:rsidRPr="008B26D0">
        <w:t xml:space="preserve"> and highly dependent upon context, in particular the meaning of the base word that the suffix attaches to.</w:t>
      </w:r>
    </w:p>
    <w:p w14:paraId="66C91F86" w14:textId="1F2B152C" w:rsidR="002A4081" w:rsidRDefault="002A4081" w:rsidP="00440B90">
      <w:pPr>
        <w:pStyle w:val="IP0"/>
      </w:pPr>
      <w:r w:rsidRPr="008B26D0">
        <w:t>The behavio</w:t>
      </w:r>
      <w:ins w:id="1005" w:author="Manuela Tecusan" w:date="2022-10-15T16:31:00Z">
        <w:r w:rsidR="00690F04">
          <w:t>u</w:t>
        </w:r>
      </w:ins>
      <w:r w:rsidRPr="008B26D0">
        <w:t>r of metonymy in the meaning of derivational suffixes is parallel in many ways to that of lexical metonymy, so it helps to begin with lexical examples. Peirsman and Geeraerts (</w:t>
      </w:r>
      <w:hyperlink w:anchor="B33" w:history="1">
        <w:r w:rsidRPr="00813B5A">
          <w:rPr>
            <w:rStyle w:val="Hyperlink"/>
            <w:u w:val="none"/>
          </w:rPr>
          <w:t>2006</w:t>
        </w:r>
      </w:hyperlink>
      <w:r w:rsidRPr="008B26D0">
        <w:t xml:space="preserve">) present a detailed model of how metonymical meanings can be classified </w:t>
      </w:r>
      <w:del w:id="1006" w:author="Manuela Tecusan" w:date="2022-10-19T10:25:00Z">
        <w:r w:rsidRPr="008B26D0" w:rsidDel="00CE6738">
          <w:delText>in terms of</w:delText>
        </w:r>
      </w:del>
      <w:ins w:id="1007" w:author="Manuela Tecusan" w:date="2022-10-19T10:25:00Z">
        <w:r w:rsidR="00CE6738">
          <w:t>as</w:t>
        </w:r>
      </w:ins>
      <w:r w:rsidRPr="008B26D0">
        <w:t xml:space="preserve"> </w:t>
      </w:r>
      <w:r w:rsidRPr="008B26D0">
        <w:rPr>
          <w:smallCaps/>
        </w:rPr>
        <w:t>source for target</w:t>
      </w:r>
      <w:r w:rsidRPr="008B26D0">
        <w:t xml:space="preserve"> shifts, </w:t>
      </w:r>
      <w:del w:id="1008" w:author="Manuela Tecusan" w:date="2022-10-19T10:25:00Z">
        <w:r w:rsidRPr="008B26D0" w:rsidDel="00CE6738">
          <w:delText xml:space="preserve">based </w:delText>
        </w:r>
      </w:del>
      <w:r w:rsidRPr="008B26D0">
        <w:t xml:space="preserve">on </w:t>
      </w:r>
      <w:ins w:id="1009" w:author="Manuela Tecusan" w:date="2022-10-19T10:25:00Z">
        <w:r w:rsidR="00CE6738">
          <w:t xml:space="preserve">the basis of </w:t>
        </w:r>
      </w:ins>
      <w:r w:rsidRPr="008B26D0">
        <w:t>examples of lexical metonymy across a sample of European languages. In lexical metonymy, the source is the concept usually associated with a given word</w:t>
      </w:r>
      <w:del w:id="1010" w:author="Manuela Tecusan" w:date="2022-10-19T10:26:00Z">
        <w:r w:rsidRPr="008B26D0" w:rsidDel="00CE6738">
          <w:delText>,</w:delText>
        </w:r>
      </w:del>
      <w:r w:rsidRPr="008B26D0">
        <w:t xml:space="preserve"> and the target is a different, related meaning accessed in the given context. With the derivational suffixes </w:t>
      </w:r>
      <w:del w:id="1011" w:author="Manuela Tecusan" w:date="2022-10-19T10:26:00Z">
        <w:r w:rsidRPr="008B26D0" w:rsidDel="00CE6738">
          <w:delText xml:space="preserve">we </w:delText>
        </w:r>
      </w:del>
      <w:r w:rsidRPr="008B26D0">
        <w:t>examine</w:t>
      </w:r>
      <w:ins w:id="1012" w:author="Manuela Tecusan" w:date="2022-10-19T10:26:00Z">
        <w:r w:rsidR="00CE6738">
          <w:t>d</w:t>
        </w:r>
      </w:ins>
      <w:r w:rsidRPr="008B26D0">
        <w:t xml:space="preserve"> here, the suffix supplies the context that triggers the metonymic association. In other words, the suffix tells us to use the source concept of the base word as a mental address</w:t>
      </w:r>
      <w:ins w:id="1013" w:author="Manuela Tecusan" w:date="2022-10-19T10:27:00Z">
        <w:r w:rsidR="00CE6738">
          <w:t>,</w:t>
        </w:r>
      </w:ins>
      <w:r w:rsidRPr="008B26D0">
        <w:t xml:space="preserve"> in order to locate another</w:t>
      </w:r>
      <w:ins w:id="1014" w:author="Manuela Tecusan" w:date="2022-10-19T10:27:00Z">
        <w:r w:rsidR="00CE6738">
          <w:t>,</w:t>
        </w:r>
      </w:ins>
      <w:r w:rsidRPr="008B26D0">
        <w:t xml:space="preserve"> nearby concept that is the target. The following sets of examples in English and Czech illustrate three </w:t>
      </w:r>
      <w:r w:rsidRPr="008B26D0">
        <w:rPr>
          <w:smallCaps/>
        </w:rPr>
        <w:t>source for target</w:t>
      </w:r>
      <w:r w:rsidRPr="008B26D0">
        <w:t xml:space="preserve"> metonymy patterns and how they function </w:t>
      </w:r>
      <w:del w:id="1015" w:author="Manuela Tecusan" w:date="2022-10-19T10:28:00Z">
        <w:r w:rsidRPr="008B26D0" w:rsidDel="00CE6738">
          <w:delText xml:space="preserve">in </w:delText>
        </w:r>
      </w:del>
      <w:r w:rsidRPr="008B26D0">
        <w:t xml:space="preserve">both </w:t>
      </w:r>
      <w:ins w:id="1016" w:author="Manuela Tecusan" w:date="2022-10-19T10:28:00Z">
        <w:r w:rsidR="00CE6738">
          <w:t xml:space="preserve">in the </w:t>
        </w:r>
      </w:ins>
      <w:r w:rsidRPr="008B26D0">
        <w:t xml:space="preserve">lexicon and </w:t>
      </w:r>
      <w:ins w:id="1017" w:author="Manuela Tecusan" w:date="2022-10-19T10:28:00Z">
        <w:r w:rsidR="00CE6738">
          <w:t xml:space="preserve">in </w:t>
        </w:r>
      </w:ins>
      <w:r w:rsidRPr="008B26D0">
        <w:t>derivation.</w:t>
      </w:r>
    </w:p>
    <w:p w14:paraId="57EF5305" w14:textId="7CE0865E" w:rsidR="00B5114D" w:rsidRPr="008B26D0" w:rsidRDefault="00B5114D" w:rsidP="00A7521B">
      <w:pPr>
        <w:pStyle w:val="P0"/>
      </w:pPr>
      <w:r>
        <w:t>&lt;NEX&gt;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540"/>
        <w:gridCol w:w="8054"/>
      </w:tblGrid>
      <w:tr w:rsidR="002E4C2D" w:rsidRPr="002E4C2D" w14:paraId="63DC5535" w14:textId="77777777" w:rsidTr="00B5114D">
        <w:tc>
          <w:tcPr>
            <w:tcW w:w="648" w:type="dxa"/>
          </w:tcPr>
          <w:p w14:paraId="027FB611" w14:textId="77777777" w:rsidR="002E4C2D" w:rsidRPr="002E4C2D" w:rsidRDefault="002E4C2D" w:rsidP="006707A5">
            <w:r w:rsidRPr="002E4C2D">
              <w:t>(21)</w:t>
            </w:r>
          </w:p>
        </w:tc>
        <w:tc>
          <w:tcPr>
            <w:tcW w:w="540" w:type="dxa"/>
          </w:tcPr>
          <w:p w14:paraId="78786B36" w14:textId="77777777" w:rsidR="002E4C2D" w:rsidRPr="002E4C2D" w:rsidRDefault="002E4C2D" w:rsidP="006707A5"/>
        </w:tc>
        <w:tc>
          <w:tcPr>
            <w:tcW w:w="8054" w:type="dxa"/>
          </w:tcPr>
          <w:p w14:paraId="3EB5E9EF" w14:textId="77777777" w:rsidR="002E4C2D" w:rsidRPr="002E4C2D" w:rsidRDefault="002E4C2D" w:rsidP="006707A5">
            <w:r w:rsidRPr="002E4C2D">
              <w:rPr>
                <w:smallCaps/>
              </w:rPr>
              <w:t>contained for container</w:t>
            </w:r>
          </w:p>
        </w:tc>
      </w:tr>
      <w:tr w:rsidR="002E4C2D" w:rsidRPr="002E4C2D" w14:paraId="6FFCFFCA" w14:textId="77777777" w:rsidTr="00B5114D">
        <w:tc>
          <w:tcPr>
            <w:tcW w:w="648" w:type="dxa"/>
          </w:tcPr>
          <w:p w14:paraId="16BDB4DD" w14:textId="77777777" w:rsidR="002E4C2D" w:rsidRPr="002E4C2D" w:rsidRDefault="002E4C2D" w:rsidP="006707A5"/>
        </w:tc>
        <w:tc>
          <w:tcPr>
            <w:tcW w:w="540" w:type="dxa"/>
          </w:tcPr>
          <w:p w14:paraId="06D03743" w14:textId="77777777" w:rsidR="002E4C2D" w:rsidRPr="002E4C2D" w:rsidRDefault="002E4C2D" w:rsidP="006707A5">
            <w:ins w:id="1018" w:author="007615" w:date="2021-11-25T20:42:00Z">
              <w:r w:rsidRPr="002E4C2D">
                <w:t>(</w:t>
              </w:r>
            </w:ins>
            <w:r w:rsidRPr="002E4C2D">
              <w:t>a)</w:t>
            </w:r>
          </w:p>
        </w:tc>
        <w:tc>
          <w:tcPr>
            <w:tcW w:w="8054" w:type="dxa"/>
          </w:tcPr>
          <w:p w14:paraId="7CE4C8EC" w14:textId="4C7ECD6E" w:rsidR="002E4C2D" w:rsidRPr="002E4C2D" w:rsidRDefault="002E4C2D" w:rsidP="006707A5">
            <w:r w:rsidRPr="002E4C2D">
              <w:rPr>
                <w:b/>
                <w:bCs/>
                <w:i/>
              </w:rPr>
              <w:t>The milk</w:t>
            </w:r>
            <w:r w:rsidRPr="002E4C2D">
              <w:rPr>
                <w:i/>
              </w:rPr>
              <w:t xml:space="preserve"> tipped over.</w:t>
            </w:r>
            <w:r w:rsidRPr="002E4C2D">
              <w:t xml:space="preserve"> (cf. Peirsman and Geeraerts </w:t>
            </w:r>
            <w:hyperlink w:anchor="B33" w:history="1">
              <w:r w:rsidRPr="00813B5A">
                <w:rPr>
                  <w:rStyle w:val="Hyperlink"/>
                  <w:u w:val="none"/>
                </w:rPr>
                <w:t>2006</w:t>
              </w:r>
            </w:hyperlink>
            <w:ins w:id="1019" w:author="007615" w:date="2021-11-25T20:42:00Z">
              <w:r w:rsidRPr="002E4C2D">
                <w:t>,</w:t>
              </w:r>
            </w:ins>
            <w:ins w:id="1020" w:author="007615" w:date="2021-11-25T22:10:00Z">
              <w:r w:rsidRPr="002E4C2D">
                <w:t xml:space="preserve"> </w:t>
              </w:r>
            </w:ins>
            <w:ins w:id="1021" w:author="007615" w:date="2021-11-25T20:42:00Z">
              <w:del w:id="1022" w:author="Manuela Tecusan" w:date="2022-10-18T22:20:00Z">
                <w:r w:rsidRPr="002E4C2D" w:rsidDel="00087AA8">
                  <w:delText xml:space="preserve">p. </w:delText>
                </w:r>
              </w:del>
            </w:ins>
            <w:del w:id="1023" w:author="007615" w:date="2021-11-25T20:42:00Z">
              <w:r w:rsidRPr="002E4C2D" w:rsidDel="00E24361">
                <w:delText xml:space="preserve">: </w:delText>
              </w:r>
            </w:del>
            <w:r w:rsidRPr="002E4C2D">
              <w:t>281)</w:t>
            </w:r>
          </w:p>
        </w:tc>
      </w:tr>
      <w:tr w:rsidR="002E4C2D" w:rsidRPr="002E4C2D" w14:paraId="63577578" w14:textId="77777777" w:rsidTr="00B5114D">
        <w:tc>
          <w:tcPr>
            <w:tcW w:w="648" w:type="dxa"/>
          </w:tcPr>
          <w:p w14:paraId="57EDE48A" w14:textId="77777777" w:rsidR="002E4C2D" w:rsidRPr="002E4C2D" w:rsidRDefault="002E4C2D" w:rsidP="006707A5"/>
        </w:tc>
        <w:tc>
          <w:tcPr>
            <w:tcW w:w="540" w:type="dxa"/>
          </w:tcPr>
          <w:p w14:paraId="5C655B39" w14:textId="77777777" w:rsidR="002E4C2D" w:rsidRPr="002E4C2D" w:rsidRDefault="002E4C2D" w:rsidP="006707A5">
            <w:ins w:id="1024" w:author="007615" w:date="2021-11-25T20:42:00Z">
              <w:r w:rsidRPr="002E4C2D">
                <w:t>(</w:t>
              </w:r>
            </w:ins>
            <w:r w:rsidRPr="002E4C2D">
              <w:t>b)</w:t>
            </w:r>
          </w:p>
        </w:tc>
        <w:tc>
          <w:tcPr>
            <w:tcW w:w="8054" w:type="dxa"/>
          </w:tcPr>
          <w:p w14:paraId="3769726C" w14:textId="77777777" w:rsidR="002E4C2D" w:rsidRPr="002E4C2D" w:rsidRDefault="002E4C2D" w:rsidP="006707A5">
            <w:r w:rsidRPr="002E4C2D">
              <w:t xml:space="preserve">Czech </w:t>
            </w:r>
            <w:r w:rsidRPr="002E4C2D">
              <w:rPr>
                <w:i/>
              </w:rPr>
              <w:t>květin-áč</w:t>
            </w:r>
            <w:r w:rsidRPr="002E4C2D">
              <w:t xml:space="preserve"> (</w:t>
            </w:r>
            <w:r w:rsidRPr="002E4C2D">
              <w:rPr>
                <w:i/>
                <w:iCs/>
              </w:rPr>
              <w:t>květina</w:t>
            </w:r>
            <w:r w:rsidRPr="002E4C2D">
              <w:t xml:space="preserve"> ‘flower’ + -</w:t>
            </w:r>
            <w:r w:rsidRPr="002E4C2D">
              <w:rPr>
                <w:i/>
              </w:rPr>
              <w:t>áč</w:t>
            </w:r>
            <w:r w:rsidRPr="002E4C2D">
              <w:t>) ‘flowerpot’</w:t>
            </w:r>
          </w:p>
        </w:tc>
      </w:tr>
    </w:tbl>
    <w:p w14:paraId="54CD75F6" w14:textId="77777777" w:rsidR="002A4081" w:rsidRPr="008B26D0" w:rsidRDefault="002A4081" w:rsidP="002A40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540"/>
        <w:gridCol w:w="8054"/>
      </w:tblGrid>
      <w:tr w:rsidR="002E4C2D" w:rsidRPr="002E4C2D" w14:paraId="24682B22" w14:textId="77777777" w:rsidTr="00B5114D">
        <w:tc>
          <w:tcPr>
            <w:tcW w:w="648" w:type="dxa"/>
          </w:tcPr>
          <w:p w14:paraId="6C7286B2" w14:textId="77777777" w:rsidR="002E4C2D" w:rsidRPr="002E4C2D" w:rsidRDefault="002E4C2D" w:rsidP="005912AF">
            <w:r w:rsidRPr="002E4C2D">
              <w:t>(22)</w:t>
            </w:r>
          </w:p>
        </w:tc>
        <w:tc>
          <w:tcPr>
            <w:tcW w:w="540" w:type="dxa"/>
          </w:tcPr>
          <w:p w14:paraId="00A64225" w14:textId="77777777" w:rsidR="002E4C2D" w:rsidRPr="002E4C2D" w:rsidRDefault="002E4C2D" w:rsidP="005912AF"/>
        </w:tc>
        <w:tc>
          <w:tcPr>
            <w:tcW w:w="8054" w:type="dxa"/>
          </w:tcPr>
          <w:p w14:paraId="05443314" w14:textId="77777777" w:rsidR="002E4C2D" w:rsidRPr="002E4C2D" w:rsidRDefault="002E4C2D" w:rsidP="005912AF">
            <w:r w:rsidRPr="002E4C2D">
              <w:rPr>
                <w:smallCaps/>
              </w:rPr>
              <w:t>part for whole</w:t>
            </w:r>
          </w:p>
        </w:tc>
      </w:tr>
      <w:tr w:rsidR="002E4C2D" w:rsidRPr="002E4C2D" w14:paraId="5D265EEB" w14:textId="77777777" w:rsidTr="00B5114D">
        <w:tc>
          <w:tcPr>
            <w:tcW w:w="648" w:type="dxa"/>
          </w:tcPr>
          <w:p w14:paraId="4B4B846A" w14:textId="77777777" w:rsidR="002E4C2D" w:rsidRPr="002E4C2D" w:rsidRDefault="002E4C2D" w:rsidP="005912AF"/>
        </w:tc>
        <w:tc>
          <w:tcPr>
            <w:tcW w:w="540" w:type="dxa"/>
          </w:tcPr>
          <w:p w14:paraId="2B23BC86" w14:textId="77777777" w:rsidR="002E4C2D" w:rsidRPr="002E4C2D" w:rsidRDefault="002E4C2D" w:rsidP="005912AF">
            <w:ins w:id="1025" w:author="007615" w:date="2021-11-25T20:42:00Z">
              <w:r w:rsidRPr="002E4C2D">
                <w:t>(</w:t>
              </w:r>
            </w:ins>
            <w:r w:rsidRPr="002E4C2D">
              <w:t>a)</w:t>
            </w:r>
          </w:p>
        </w:tc>
        <w:tc>
          <w:tcPr>
            <w:tcW w:w="8054" w:type="dxa"/>
          </w:tcPr>
          <w:p w14:paraId="15043307" w14:textId="77777777" w:rsidR="002E4C2D" w:rsidRPr="002E4C2D" w:rsidRDefault="002E4C2D" w:rsidP="005912AF">
            <w:r w:rsidRPr="002E4C2D">
              <w:rPr>
                <w:i/>
              </w:rPr>
              <w:t xml:space="preserve">We need </w:t>
            </w:r>
            <w:r w:rsidRPr="002E4C2D">
              <w:rPr>
                <w:b/>
                <w:bCs/>
                <w:i/>
              </w:rPr>
              <w:t>a good head</w:t>
            </w:r>
            <w:r w:rsidRPr="002E4C2D">
              <w:rPr>
                <w:i/>
              </w:rPr>
              <w:t xml:space="preserve"> for this project.</w:t>
            </w:r>
          </w:p>
        </w:tc>
      </w:tr>
      <w:tr w:rsidR="002E4C2D" w:rsidRPr="002E4C2D" w14:paraId="30B3AB7E" w14:textId="77777777" w:rsidTr="00B5114D">
        <w:tc>
          <w:tcPr>
            <w:tcW w:w="648" w:type="dxa"/>
          </w:tcPr>
          <w:p w14:paraId="2414533C" w14:textId="77777777" w:rsidR="002E4C2D" w:rsidRPr="002E4C2D" w:rsidRDefault="002E4C2D" w:rsidP="005912AF"/>
        </w:tc>
        <w:tc>
          <w:tcPr>
            <w:tcW w:w="540" w:type="dxa"/>
          </w:tcPr>
          <w:p w14:paraId="3AC9F3EC" w14:textId="77777777" w:rsidR="002E4C2D" w:rsidRPr="002E4C2D" w:rsidRDefault="002E4C2D" w:rsidP="005912AF">
            <w:ins w:id="1026" w:author="007615" w:date="2021-11-25T20:42:00Z">
              <w:r w:rsidRPr="002E4C2D">
                <w:t>(</w:t>
              </w:r>
            </w:ins>
            <w:r w:rsidRPr="002E4C2D">
              <w:t>b)</w:t>
            </w:r>
          </w:p>
        </w:tc>
        <w:tc>
          <w:tcPr>
            <w:tcW w:w="8054" w:type="dxa"/>
          </w:tcPr>
          <w:p w14:paraId="709F7761" w14:textId="77777777" w:rsidR="002E4C2D" w:rsidRPr="002E4C2D" w:rsidRDefault="002E4C2D" w:rsidP="005912AF">
            <w:r w:rsidRPr="002E4C2D">
              <w:t xml:space="preserve">Czech </w:t>
            </w:r>
            <w:r w:rsidRPr="002E4C2D">
              <w:rPr>
                <w:i/>
              </w:rPr>
              <w:t>břich-áč</w:t>
            </w:r>
            <w:r w:rsidRPr="002E4C2D">
              <w:t xml:space="preserve"> (</w:t>
            </w:r>
            <w:r w:rsidRPr="002E4C2D">
              <w:rPr>
                <w:i/>
                <w:iCs/>
              </w:rPr>
              <w:t>břicho</w:t>
            </w:r>
            <w:r w:rsidRPr="002E4C2D">
              <w:t xml:space="preserve"> ‘belly’ + -</w:t>
            </w:r>
            <w:r w:rsidRPr="002E4C2D">
              <w:rPr>
                <w:i/>
              </w:rPr>
              <w:t>áč</w:t>
            </w:r>
            <w:r w:rsidRPr="002E4C2D">
              <w:t>) ‘person with a large belly’</w:t>
            </w:r>
          </w:p>
        </w:tc>
      </w:tr>
    </w:tbl>
    <w:p w14:paraId="1E78723E" w14:textId="77777777" w:rsidR="002A4081" w:rsidRPr="008B26D0" w:rsidRDefault="002A4081" w:rsidP="002A40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540"/>
        <w:gridCol w:w="8054"/>
      </w:tblGrid>
      <w:tr w:rsidR="002E4C2D" w:rsidRPr="002E4C2D" w14:paraId="130D7686" w14:textId="77777777" w:rsidTr="00B5114D">
        <w:tc>
          <w:tcPr>
            <w:tcW w:w="648" w:type="dxa"/>
          </w:tcPr>
          <w:p w14:paraId="431FEF36" w14:textId="77777777" w:rsidR="002E4C2D" w:rsidRPr="002E4C2D" w:rsidRDefault="002E4C2D" w:rsidP="00900141">
            <w:r w:rsidRPr="002E4C2D">
              <w:t>(23)</w:t>
            </w:r>
          </w:p>
        </w:tc>
        <w:tc>
          <w:tcPr>
            <w:tcW w:w="540" w:type="dxa"/>
          </w:tcPr>
          <w:p w14:paraId="3B28B240" w14:textId="77777777" w:rsidR="002E4C2D" w:rsidRPr="002E4C2D" w:rsidRDefault="002E4C2D" w:rsidP="00900141"/>
        </w:tc>
        <w:tc>
          <w:tcPr>
            <w:tcW w:w="8054" w:type="dxa"/>
          </w:tcPr>
          <w:p w14:paraId="234B1911" w14:textId="77777777" w:rsidR="002E4C2D" w:rsidRPr="002E4C2D" w:rsidRDefault="002E4C2D" w:rsidP="00900141">
            <w:r w:rsidRPr="002E4C2D">
              <w:rPr>
                <w:smallCaps/>
              </w:rPr>
              <w:t>characteristic for entity</w:t>
            </w:r>
          </w:p>
        </w:tc>
      </w:tr>
      <w:tr w:rsidR="002E4C2D" w:rsidRPr="002E4C2D" w14:paraId="4FA1DED3" w14:textId="77777777" w:rsidTr="00B5114D">
        <w:tc>
          <w:tcPr>
            <w:tcW w:w="648" w:type="dxa"/>
          </w:tcPr>
          <w:p w14:paraId="0688A1E3" w14:textId="77777777" w:rsidR="002E4C2D" w:rsidRPr="002E4C2D" w:rsidRDefault="002E4C2D" w:rsidP="00900141"/>
        </w:tc>
        <w:tc>
          <w:tcPr>
            <w:tcW w:w="540" w:type="dxa"/>
          </w:tcPr>
          <w:p w14:paraId="42B74593" w14:textId="77777777" w:rsidR="002E4C2D" w:rsidRPr="002E4C2D" w:rsidRDefault="002E4C2D" w:rsidP="00900141">
            <w:ins w:id="1027" w:author="007615" w:date="2021-11-25T20:42:00Z">
              <w:r w:rsidRPr="002E4C2D">
                <w:t>(</w:t>
              </w:r>
            </w:ins>
            <w:r w:rsidRPr="002E4C2D">
              <w:t>a)</w:t>
            </w:r>
          </w:p>
        </w:tc>
        <w:tc>
          <w:tcPr>
            <w:tcW w:w="8054" w:type="dxa"/>
          </w:tcPr>
          <w:p w14:paraId="0BF4F684" w14:textId="77777777" w:rsidR="002E4C2D" w:rsidRPr="002E4C2D" w:rsidRDefault="002E4C2D" w:rsidP="00900141">
            <w:r w:rsidRPr="002E4C2D">
              <w:rPr>
                <w:i/>
                <w:iCs/>
              </w:rPr>
              <w:t xml:space="preserve">He’s </w:t>
            </w:r>
            <w:r w:rsidRPr="002E4C2D">
              <w:rPr>
                <w:b/>
                <w:bCs/>
                <w:i/>
                <w:iCs/>
              </w:rPr>
              <w:t>a genius</w:t>
            </w:r>
            <w:r w:rsidRPr="002E4C2D">
              <w:rPr>
                <w:i/>
                <w:iCs/>
              </w:rPr>
              <w:t>.</w:t>
            </w:r>
          </w:p>
        </w:tc>
      </w:tr>
      <w:tr w:rsidR="002E4C2D" w:rsidRPr="002E4C2D" w14:paraId="53EEA612" w14:textId="77777777" w:rsidTr="00B5114D">
        <w:tc>
          <w:tcPr>
            <w:tcW w:w="648" w:type="dxa"/>
          </w:tcPr>
          <w:p w14:paraId="0FEE1953" w14:textId="77777777" w:rsidR="002E4C2D" w:rsidRPr="002E4C2D" w:rsidRDefault="002E4C2D" w:rsidP="00900141"/>
        </w:tc>
        <w:tc>
          <w:tcPr>
            <w:tcW w:w="540" w:type="dxa"/>
          </w:tcPr>
          <w:p w14:paraId="3C4E425F" w14:textId="77777777" w:rsidR="002E4C2D" w:rsidRPr="002E4C2D" w:rsidRDefault="002E4C2D" w:rsidP="00900141">
            <w:ins w:id="1028" w:author="007615" w:date="2021-11-25T20:42:00Z">
              <w:r w:rsidRPr="002E4C2D">
                <w:t>(</w:t>
              </w:r>
            </w:ins>
            <w:r w:rsidRPr="002E4C2D">
              <w:t>b)</w:t>
            </w:r>
          </w:p>
        </w:tc>
        <w:tc>
          <w:tcPr>
            <w:tcW w:w="8054" w:type="dxa"/>
          </w:tcPr>
          <w:p w14:paraId="2154F95A" w14:textId="77777777" w:rsidR="002E4C2D" w:rsidRPr="002E4C2D" w:rsidRDefault="002E4C2D" w:rsidP="00900141">
            <w:r w:rsidRPr="002E4C2D">
              <w:t xml:space="preserve">Czech </w:t>
            </w:r>
            <w:r w:rsidRPr="002E4C2D">
              <w:rPr>
                <w:i/>
              </w:rPr>
              <w:t>nah-áč</w:t>
            </w:r>
            <w:r w:rsidRPr="002E4C2D">
              <w:t xml:space="preserve"> (</w:t>
            </w:r>
            <w:r w:rsidRPr="002E4C2D">
              <w:rPr>
                <w:i/>
                <w:iCs/>
              </w:rPr>
              <w:t>nahý</w:t>
            </w:r>
            <w:r w:rsidRPr="002E4C2D">
              <w:t xml:space="preserve"> ‘naked’ + -</w:t>
            </w:r>
            <w:r w:rsidRPr="002E4C2D">
              <w:rPr>
                <w:i/>
              </w:rPr>
              <w:t>áč</w:t>
            </w:r>
            <w:r w:rsidRPr="002E4C2D">
              <w:t>) ‘naked person’</w:t>
            </w:r>
          </w:p>
        </w:tc>
      </w:tr>
    </w:tbl>
    <w:p w14:paraId="068CA457" w14:textId="4B14B27B" w:rsidR="00B5114D" w:rsidRDefault="00B5114D" w:rsidP="002A4081">
      <w:r>
        <w:t>&lt;/NEX&gt;</w:t>
      </w:r>
    </w:p>
    <w:p w14:paraId="5313A006" w14:textId="755A5FB9" w:rsidR="002A4081" w:rsidRPr="008B26D0" w:rsidRDefault="009E5F92" w:rsidP="00A7521B">
      <w:pPr>
        <w:pStyle w:val="P0"/>
      </w:pPr>
      <w:r>
        <w:t>&lt;P&gt;</w:t>
      </w:r>
      <w:r w:rsidR="002A4081" w:rsidRPr="008B26D0">
        <w:t xml:space="preserve">The English examples illustrate lexical metonymy that parallels </w:t>
      </w:r>
      <w:ins w:id="1029" w:author="Manuela Tecusan" w:date="2022-10-19T10:30:00Z">
        <w:r w:rsidR="00BC491C">
          <w:t xml:space="preserve">the </w:t>
        </w:r>
      </w:ins>
      <w:r w:rsidR="002A4081" w:rsidRPr="008B26D0">
        <w:t>examples of metonymy signaled by the Czech suffix -</w:t>
      </w:r>
      <w:r w:rsidR="002A4081" w:rsidRPr="008B26D0">
        <w:rPr>
          <w:i/>
        </w:rPr>
        <w:t>áč</w:t>
      </w:r>
      <w:r w:rsidR="002A4081" w:rsidRPr="008B26D0">
        <w:t>. In (21a) the source is the milk</w:t>
      </w:r>
      <w:del w:id="1030" w:author="Manuela Tecusan" w:date="2022-10-19T10:31:00Z">
        <w:r w:rsidR="002A4081" w:rsidRPr="008B26D0" w:rsidDel="00BC491C">
          <w:delText>,</w:delText>
        </w:r>
      </w:del>
      <w:r w:rsidR="002A4081" w:rsidRPr="008B26D0">
        <w:t xml:space="preserve"> and the target is the carton or glass that the milk is in; it is not the milk that tipped over, but the carton or glass that contained the milk. In (21b) the source is the flower, and the suffixed Czech word likewise uses something that is contained (the flower) to locate the concept of the container (the flowerpot). In (22a) the source is a head</w:t>
      </w:r>
      <w:del w:id="1031" w:author="Manuela Tecusan" w:date="2022-10-19T10:32:00Z">
        <w:r w:rsidR="002A4081" w:rsidRPr="008B26D0" w:rsidDel="00BC491C">
          <w:delText>,</w:delText>
        </w:r>
      </w:del>
      <w:r w:rsidR="002A4081" w:rsidRPr="008B26D0">
        <w:t xml:space="preserve"> and the target is a person; if we need a smart </w:t>
      </w:r>
      <w:r w:rsidR="002A4081" w:rsidRPr="008B26D0">
        <w:lastRenderedPageBreak/>
        <w:t xml:space="preserve">collaborator on a project, their head (the location of </w:t>
      </w:r>
      <w:del w:id="1032" w:author="Manuela Tecusan" w:date="2022-10-19T10:33:00Z">
        <w:r w:rsidR="002A4081" w:rsidRPr="008B26D0" w:rsidDel="00BC491C">
          <w:delText xml:space="preserve">the </w:delText>
        </w:r>
      </w:del>
      <w:ins w:id="1033" w:author="Manuela Tecusan" w:date="2022-10-19T10:33:00Z">
        <w:r w:rsidR="00BC491C">
          <w:t>a</w:t>
        </w:r>
        <w:r w:rsidR="00BC491C" w:rsidRPr="008B26D0">
          <w:t xml:space="preserve"> </w:t>
        </w:r>
      </w:ins>
      <w:r w:rsidR="002A4081" w:rsidRPr="008B26D0">
        <w:t xml:space="preserve">clever brain) is salient, and we can use the body part to refer to the whole person. </w:t>
      </w:r>
      <w:ins w:id="1034" w:author="Manuela Tecusan" w:date="2022-10-19T10:33:00Z">
        <w:r w:rsidR="00BC491C">
          <w:t>I</w:t>
        </w:r>
        <w:r w:rsidR="00BC491C" w:rsidRPr="008B26D0">
          <w:t>n a parallel way</w:t>
        </w:r>
        <w:r w:rsidR="00BC491C">
          <w:t>,</w:t>
        </w:r>
        <w:r w:rsidR="00BC491C" w:rsidRPr="008B26D0">
          <w:t xml:space="preserve"> </w:t>
        </w:r>
        <w:r w:rsidR="00BC491C">
          <w:t>t</w:t>
        </w:r>
      </w:ins>
      <w:del w:id="1035" w:author="Manuela Tecusan" w:date="2022-10-19T10:33:00Z">
        <w:r w:rsidR="002A4081" w:rsidRPr="008B26D0" w:rsidDel="00BC491C">
          <w:delText>T</w:delText>
        </w:r>
      </w:del>
      <w:r w:rsidR="002A4081" w:rsidRPr="008B26D0">
        <w:t xml:space="preserve">he Czech noun </w:t>
      </w:r>
      <w:r w:rsidR="002A4081" w:rsidRPr="008B26D0">
        <w:rPr>
          <w:i/>
        </w:rPr>
        <w:t>břich-áč</w:t>
      </w:r>
      <w:r w:rsidR="002A4081" w:rsidRPr="008B26D0">
        <w:t xml:space="preserve"> in (22b) </w:t>
      </w:r>
      <w:del w:id="1036" w:author="Manuela Tecusan" w:date="2022-10-19T10:33:00Z">
        <w:r w:rsidR="002A4081" w:rsidRPr="008B26D0" w:rsidDel="00BC491C">
          <w:delText xml:space="preserve">in a parallel way </w:delText>
        </w:r>
      </w:del>
      <w:r w:rsidR="002A4081" w:rsidRPr="008B26D0">
        <w:t xml:space="preserve">refers to a person who is identified by a prominent belly. In (23a) the characteristic of </w:t>
      </w:r>
      <w:ins w:id="1037" w:author="Manuela Tecusan" w:date="2022-10-19T10:34:00Z">
        <w:r w:rsidR="00BC491C">
          <w:t xml:space="preserve">being a </w:t>
        </w:r>
      </w:ins>
      <w:r w:rsidR="002A4081" w:rsidRPr="008B26D0">
        <w:t xml:space="preserve">genius is used to refer to a person with that characteristic. In a similar way, Czech </w:t>
      </w:r>
      <w:r w:rsidR="002A4081" w:rsidRPr="008B26D0">
        <w:rPr>
          <w:i/>
        </w:rPr>
        <w:t>nah-áč</w:t>
      </w:r>
      <w:r w:rsidR="002A4081" w:rsidRPr="008B26D0">
        <w:rPr>
          <w:iCs/>
        </w:rPr>
        <w:t xml:space="preserve"> in (23b) indicates a person by </w:t>
      </w:r>
      <w:del w:id="1038" w:author="Manuela Tecusan" w:date="2022-10-19T10:35:00Z">
        <w:r w:rsidR="002A4081" w:rsidRPr="008B26D0" w:rsidDel="00BC491C">
          <w:rPr>
            <w:iCs/>
          </w:rPr>
          <w:delText xml:space="preserve">means of </w:delText>
        </w:r>
      </w:del>
      <w:r w:rsidR="002A4081" w:rsidRPr="008B26D0">
        <w:rPr>
          <w:iCs/>
        </w:rPr>
        <w:t>reference to their nakedness.</w:t>
      </w:r>
      <w:r w:rsidR="002A4081" w:rsidRPr="008B26D0">
        <w:t xml:space="preserve"> Note that the Czech suffix -</w:t>
      </w:r>
      <w:r w:rsidR="002A4081" w:rsidRPr="008B26D0">
        <w:rPr>
          <w:i/>
        </w:rPr>
        <w:t>áč</w:t>
      </w:r>
      <w:r w:rsidR="002A4081" w:rsidRPr="008B26D0">
        <w:t xml:space="preserve"> signals three different metonymy patterns in these examples. The data presented in Janda </w:t>
      </w:r>
      <w:ins w:id="1039" w:author="007615" w:date="2021-11-25T20:43:00Z">
        <w:r w:rsidR="00E24361" w:rsidRPr="008B26D0">
          <w:t>(</w:t>
        </w:r>
      </w:ins>
      <w:hyperlink w:anchor="B21" w:history="1">
        <w:r w:rsidR="002A4081" w:rsidRPr="00813B5A">
          <w:rPr>
            <w:rStyle w:val="Hyperlink"/>
            <w:u w:val="none"/>
          </w:rPr>
          <w:t>2011</w:t>
        </w:r>
      </w:hyperlink>
      <w:ins w:id="1040" w:author="007615" w:date="2021-11-25T20:43:00Z">
        <w:r w:rsidR="00E24361" w:rsidRPr="008B26D0">
          <w:t>)</w:t>
        </w:r>
      </w:ins>
      <w:r w:rsidR="002A4081" w:rsidRPr="008B26D0">
        <w:t xml:space="preserve"> show that multiple metonymy patterns are common </w:t>
      </w:r>
      <w:del w:id="1041" w:author="Manuela Tecusan" w:date="2022-10-19T10:35:00Z">
        <w:r w:rsidR="002A4081" w:rsidRPr="008B26D0" w:rsidDel="00BC491C">
          <w:delText xml:space="preserve">for </w:delText>
        </w:r>
      </w:del>
      <w:ins w:id="1042" w:author="Manuela Tecusan" w:date="2022-10-19T10:35:00Z">
        <w:r w:rsidR="00BC491C">
          <w:t>in</w:t>
        </w:r>
        <w:r w:rsidR="00BC491C" w:rsidRPr="008B26D0">
          <w:t xml:space="preserve"> </w:t>
        </w:r>
      </w:ins>
      <w:r w:rsidR="002A4081" w:rsidRPr="008B26D0">
        <w:t>derivational suffixes, not just in Czech</w:t>
      </w:r>
      <w:del w:id="1043" w:author="Manuela Tecusan" w:date="2022-10-19T10:35:00Z">
        <w:r w:rsidR="002A4081" w:rsidRPr="008B26D0" w:rsidDel="00BC491C">
          <w:delText>,</w:delText>
        </w:r>
      </w:del>
      <w:r w:rsidR="002A4081" w:rsidRPr="008B26D0">
        <w:t xml:space="preserve"> but also in Russian and Norwegian. It is on the basis of the multiplicity of metonymy patterns that we observe polysemy in such suffixes.</w:t>
      </w:r>
    </w:p>
    <w:p w14:paraId="32EEEAA9" w14:textId="32447853" w:rsidR="002A4081" w:rsidRDefault="002A4081" w:rsidP="00440B90">
      <w:pPr>
        <w:pStyle w:val="IP0"/>
      </w:pPr>
      <w:r w:rsidRPr="008B26D0">
        <w:t xml:space="preserve">Table </w:t>
      </w:r>
      <w:r w:rsidR="006020F4">
        <w:fldChar w:fldCharType="begin"/>
      </w:r>
      <w:r w:rsidR="006020F4">
        <w:instrText xml:space="preserve"> REF F3 \h \* MERGEFORMAT </w:instrText>
      </w:r>
      <w:r w:rsidR="006020F4">
        <w:fldChar w:fldCharType="separate"/>
      </w:r>
      <w:r w:rsidR="0087399C" w:rsidRPr="008B26D0">
        <w:rPr>
          <w:shd w:val="clear" w:color="auto" w:fill="BEBEBE"/>
        </w:rPr>
        <w:t>3</w:t>
      </w:r>
      <w:r w:rsidR="006020F4">
        <w:fldChar w:fldCharType="end"/>
      </w:r>
      <w:r w:rsidRPr="008B26D0">
        <w:t xml:space="preserve"> gives an inventory of the terms that apply to sources and targets in metonymy patterns. This inventory is based on the classification of lexical metonymy developed by Peirsman and Geeraerts (</w:t>
      </w:r>
      <w:hyperlink w:anchor="B33" w:history="1">
        <w:r w:rsidRPr="00813B5A">
          <w:rPr>
            <w:rStyle w:val="Hyperlink"/>
            <w:u w:val="none"/>
          </w:rPr>
          <w:t>2006</w:t>
        </w:r>
      </w:hyperlink>
      <w:r w:rsidRPr="008B26D0">
        <w:t>), with small adjustments to accommodate affixal metonymy suggested by Janda (</w:t>
      </w:r>
      <w:hyperlink w:anchor="B21" w:history="1">
        <w:r w:rsidRPr="00813B5A">
          <w:rPr>
            <w:rStyle w:val="Hyperlink"/>
            <w:u w:val="none"/>
          </w:rPr>
          <w:t>2011</w:t>
        </w:r>
      </w:hyperlink>
      <w:r w:rsidRPr="008B26D0">
        <w:t>).</w:t>
      </w:r>
    </w:p>
    <w:p w14:paraId="07C8D735" w14:textId="410747FB" w:rsidR="009E5F92" w:rsidRPr="008B26D0" w:rsidRDefault="009E5F92" w:rsidP="00A7521B">
      <w:pPr>
        <w:pStyle w:val="P0"/>
      </w:pPr>
      <w:r>
        <w:t>&lt;TAB3&gt;</w:t>
      </w:r>
    </w:p>
    <w:p w14:paraId="12AD1F21" w14:textId="3270CCC1" w:rsidR="002A4081" w:rsidRPr="008B26D0" w:rsidRDefault="002A4081" w:rsidP="00440B90">
      <w:pPr>
        <w:pStyle w:val="IP0"/>
      </w:pPr>
      <w:r w:rsidRPr="008B26D0">
        <w:t xml:space="preserve">Most types of metonymy patterns are bidirectional, so the majority of the terms in Table </w:t>
      </w:r>
      <w:r w:rsidR="006020F4">
        <w:fldChar w:fldCharType="begin"/>
      </w:r>
      <w:r w:rsidR="006020F4">
        <w:instrText xml:space="preserve"> REF F3 \h \* MERGEFORMAT </w:instrText>
      </w:r>
      <w:r w:rsidR="006020F4">
        <w:fldChar w:fldCharType="separate"/>
      </w:r>
      <w:r w:rsidR="0087399C" w:rsidRPr="008B26D0">
        <w:rPr>
          <w:shd w:val="clear" w:color="auto" w:fill="BEBEBE"/>
        </w:rPr>
        <w:t>3</w:t>
      </w:r>
      <w:r w:rsidR="006020F4">
        <w:fldChar w:fldCharType="end"/>
      </w:r>
      <w:r w:rsidRPr="008B26D0">
        <w:t xml:space="preserve"> can appear as both sources and targets. For example, we observe </w:t>
      </w:r>
      <w:r w:rsidRPr="008B26D0">
        <w:rPr>
          <w:smallCaps/>
        </w:rPr>
        <w:t>action for product</w:t>
      </w:r>
      <w:r w:rsidRPr="008B26D0">
        <w:t xml:space="preserve"> if we start with the verb </w:t>
      </w:r>
      <w:r w:rsidRPr="008B26D0">
        <w:rPr>
          <w:i/>
          <w:iCs/>
        </w:rPr>
        <w:t>vyrobi-t</w:t>
      </w:r>
      <w:r w:rsidRPr="008B26D0">
        <w:t xml:space="preserve"> ‘produce’ and add the suffix </w:t>
      </w:r>
      <w:r w:rsidRPr="008B26D0">
        <w:rPr>
          <w:i/>
          <w:iCs/>
        </w:rPr>
        <w:t xml:space="preserve">-ek </w:t>
      </w:r>
      <w:commentRangeStart w:id="1044"/>
      <w:commentRangeStart w:id="1045"/>
      <w:r w:rsidRPr="008B26D0">
        <w:t xml:space="preserve">to </w:t>
      </w:r>
      <w:del w:id="1046" w:author="Manuela Tecusan" w:date="2022-10-19T10:37:00Z">
        <w:r w:rsidRPr="008B26D0" w:rsidDel="00BC491C">
          <w:delText xml:space="preserve">yield </w:delText>
        </w:r>
      </w:del>
      <w:ins w:id="1047" w:author="Manuela Tecusan" w:date="2022-10-19T10:37:00Z">
        <w:r w:rsidR="00BC491C">
          <w:t>obtain</w:t>
        </w:r>
        <w:r w:rsidR="00BC491C" w:rsidRPr="008B26D0">
          <w:t xml:space="preserve"> </w:t>
        </w:r>
      </w:ins>
      <w:commentRangeEnd w:id="1044"/>
      <w:ins w:id="1048" w:author="Manuela Tecusan" w:date="2022-10-19T10:40:00Z">
        <w:r w:rsidR="00636B98">
          <w:rPr>
            <w:rStyle w:val="CommentReference"/>
            <w:rFonts w:eastAsia="MS Mincho"/>
          </w:rPr>
          <w:commentReference w:id="1044"/>
        </w:r>
      </w:ins>
      <w:commentRangeEnd w:id="1045"/>
      <w:r w:rsidR="00E558A0">
        <w:rPr>
          <w:rStyle w:val="CommentReference"/>
          <w:rFonts w:eastAsia="MS Mincho"/>
        </w:rPr>
        <w:commentReference w:id="1045"/>
      </w:r>
      <w:r w:rsidRPr="008B26D0">
        <w:t xml:space="preserve">the noun </w:t>
      </w:r>
      <w:r w:rsidRPr="008B26D0">
        <w:rPr>
          <w:i/>
          <w:iCs/>
        </w:rPr>
        <w:t>výrob-ek</w:t>
      </w:r>
      <w:r w:rsidRPr="008B26D0">
        <w:t xml:space="preserve"> ‘product’. In the opposite direction, we observe </w:t>
      </w:r>
      <w:r w:rsidRPr="008B26D0">
        <w:rPr>
          <w:smallCaps/>
        </w:rPr>
        <w:t>product for action</w:t>
      </w:r>
      <w:r w:rsidRPr="008B26D0">
        <w:t xml:space="preserve"> if we start with the noun </w:t>
      </w:r>
      <w:r w:rsidRPr="008B26D0">
        <w:rPr>
          <w:i/>
          <w:iCs/>
        </w:rPr>
        <w:t>kousek</w:t>
      </w:r>
      <w:r w:rsidRPr="008B26D0">
        <w:t xml:space="preserve"> ‘piece’ and add the suffix </w:t>
      </w:r>
      <w:r w:rsidRPr="008B26D0">
        <w:rPr>
          <w:i/>
          <w:iCs/>
        </w:rPr>
        <w:t>-ova-t</w:t>
      </w:r>
      <w:r w:rsidRPr="008B26D0">
        <w:t xml:space="preserve"> to </w:t>
      </w:r>
      <w:del w:id="1049" w:author="Manuela Tecusan" w:date="2022-10-19T10:41:00Z">
        <w:r w:rsidRPr="008B26D0" w:rsidDel="00560611">
          <w:delText xml:space="preserve">yield </w:delText>
        </w:r>
      </w:del>
      <w:ins w:id="1050" w:author="Manuela Tecusan" w:date="2022-10-19T10:41:00Z">
        <w:r w:rsidR="00560611">
          <w:t>obtain</w:t>
        </w:r>
        <w:r w:rsidR="00560611" w:rsidRPr="008B26D0">
          <w:t xml:space="preserve"> </w:t>
        </w:r>
      </w:ins>
      <w:r w:rsidRPr="008B26D0">
        <w:t xml:space="preserve">the verb </w:t>
      </w:r>
      <w:r w:rsidRPr="008B26D0">
        <w:rPr>
          <w:i/>
          <w:iCs/>
        </w:rPr>
        <w:t>kousk-ova-t</w:t>
      </w:r>
      <w:r w:rsidRPr="008B26D0">
        <w:t xml:space="preserve"> ‘break into pieces’. In the data on suffixal metonymy in Russian, Czech</w:t>
      </w:r>
      <w:del w:id="1051" w:author="Manuela Tecusan" w:date="2022-10-19T10:41:00Z">
        <w:r w:rsidRPr="008B26D0" w:rsidDel="00560611">
          <w:delText>,</w:delText>
        </w:r>
      </w:del>
      <w:r w:rsidRPr="008B26D0">
        <w:t xml:space="preserve"> and Norwegian</w:t>
      </w:r>
      <w:ins w:id="1052" w:author="Manuela Tecusan" w:date="2022-10-19T10:41:00Z">
        <w:r w:rsidR="00560611">
          <w:t>,</w:t>
        </w:r>
      </w:ins>
      <w:r w:rsidRPr="008B26D0">
        <w:t xml:space="preserve"> the metonymy pattern </w:t>
      </w:r>
      <w:r w:rsidRPr="008B26D0">
        <w:rPr>
          <w:smallCaps/>
        </w:rPr>
        <w:t>product for agent</w:t>
      </w:r>
      <w:r w:rsidRPr="008B26D0">
        <w:t xml:space="preserve"> is unidirectional, as observed in Czech </w:t>
      </w:r>
      <w:r w:rsidRPr="008B26D0">
        <w:rPr>
          <w:i/>
          <w:iCs/>
        </w:rPr>
        <w:t>soch-a</w:t>
      </w:r>
      <w:r w:rsidRPr="008B26D0">
        <w:t xml:space="preserve"> ‘sculpture’ suffixed with -</w:t>
      </w:r>
      <w:r w:rsidRPr="008B26D0">
        <w:rPr>
          <w:i/>
          <w:iCs/>
        </w:rPr>
        <w:t>ař</w:t>
      </w:r>
      <w:r w:rsidRPr="008B26D0">
        <w:t xml:space="preserve"> to yield </w:t>
      </w:r>
      <w:r w:rsidRPr="008B26D0">
        <w:rPr>
          <w:i/>
          <w:iCs/>
        </w:rPr>
        <w:t>soch-ař</w:t>
      </w:r>
      <w:r w:rsidRPr="008B26D0">
        <w:t xml:space="preserve"> ‘sculptor’ (Janda </w:t>
      </w:r>
      <w:hyperlink w:anchor="B21" w:history="1">
        <w:r w:rsidRPr="00813B5A">
          <w:rPr>
            <w:rStyle w:val="Hyperlink"/>
            <w:u w:val="none"/>
          </w:rPr>
          <w:t>2011</w:t>
        </w:r>
      </w:hyperlink>
      <w:ins w:id="1053" w:author="007615" w:date="2021-11-25T20:45:00Z">
        <w:r w:rsidR="00E24361" w:rsidRPr="008B26D0">
          <w:t>,</w:t>
        </w:r>
        <w:del w:id="1054" w:author="Manuela Tecusan" w:date="2022-10-19T10:42:00Z">
          <w:r w:rsidR="00E24361" w:rsidRPr="008B26D0" w:rsidDel="00560611">
            <w:delText xml:space="preserve"> </w:delText>
          </w:r>
        </w:del>
      </w:ins>
      <w:ins w:id="1055" w:author="Manuela Tecusan" w:date="2022-10-19T10:42:00Z">
        <w:r w:rsidR="00560611">
          <w:t xml:space="preserve"> </w:t>
        </w:r>
      </w:ins>
      <w:ins w:id="1056" w:author="007615" w:date="2021-11-25T20:45:00Z">
        <w:del w:id="1057" w:author="Manuela Tecusan" w:date="2022-10-19T10:42:00Z">
          <w:r w:rsidR="00E24361" w:rsidRPr="008B26D0" w:rsidDel="00560611">
            <w:delText xml:space="preserve">p. </w:delText>
          </w:r>
        </w:del>
      </w:ins>
      <w:del w:id="1058" w:author="007615" w:date="2021-11-25T20:45:00Z">
        <w:r w:rsidRPr="008B26D0" w:rsidDel="00E24361">
          <w:delText xml:space="preserve">: </w:delText>
        </w:r>
      </w:del>
      <w:r w:rsidRPr="008B26D0">
        <w:t xml:space="preserve">385). However, the opposite pattern of </w:t>
      </w:r>
      <w:r w:rsidRPr="008B26D0">
        <w:rPr>
          <w:smallCaps/>
        </w:rPr>
        <w:t>agent for product</w:t>
      </w:r>
      <w:r w:rsidRPr="008B26D0">
        <w:t xml:space="preserve"> is well</w:t>
      </w:r>
      <w:ins w:id="1059" w:author="Manuela Tecusan" w:date="2022-10-19T10:42:00Z">
        <w:r w:rsidR="00560611">
          <w:t xml:space="preserve"> </w:t>
        </w:r>
      </w:ins>
      <w:del w:id="1060" w:author="Manuela Tecusan" w:date="2022-10-19T10:42:00Z">
        <w:r w:rsidRPr="008B26D0" w:rsidDel="00560611">
          <w:delText>-</w:delText>
        </w:r>
      </w:del>
      <w:r w:rsidRPr="008B26D0">
        <w:t xml:space="preserve">attested in lexical metonymy, as we see in examples </w:t>
      </w:r>
      <w:del w:id="1061" w:author="Manuela Tecusan" w:date="2022-10-19T10:43:00Z">
        <w:r w:rsidRPr="008B26D0" w:rsidDel="00560611">
          <w:delText xml:space="preserve">like </w:delText>
        </w:r>
      </w:del>
      <w:ins w:id="1062" w:author="Manuela Tecusan" w:date="2022-10-19T10:43:00Z">
        <w:r w:rsidR="00560611">
          <w:t>such as</w:t>
        </w:r>
        <w:r w:rsidR="00560611" w:rsidRPr="008B26D0">
          <w:t xml:space="preserve"> </w:t>
        </w:r>
      </w:ins>
      <w:r w:rsidRPr="008B26D0">
        <w:rPr>
          <w:i/>
          <w:iCs/>
        </w:rPr>
        <w:t>I have a whole shelf of Shakespeare</w:t>
      </w:r>
      <w:r w:rsidRPr="008B26D0">
        <w:t>, where the author is used to reference his works.</w:t>
      </w:r>
    </w:p>
    <w:p w14:paraId="168FDE47" w14:textId="573F3308" w:rsidR="002A4081" w:rsidRDefault="002A4081" w:rsidP="00440B90">
      <w:pPr>
        <w:pStyle w:val="IP0"/>
      </w:pPr>
      <w:r w:rsidRPr="008B26D0">
        <w:t xml:space="preserve">Table </w:t>
      </w:r>
      <w:r w:rsidR="006020F4">
        <w:fldChar w:fldCharType="begin"/>
      </w:r>
      <w:r w:rsidR="006020F4">
        <w:instrText xml:space="preserve"> REF F4 \h \* MERGEFORMAT </w:instrText>
      </w:r>
      <w:r w:rsidR="006020F4">
        <w:fldChar w:fldCharType="separate"/>
      </w:r>
      <w:r w:rsidR="0087399C" w:rsidRPr="008B26D0">
        <w:rPr>
          <w:shd w:val="clear" w:color="auto" w:fill="BEBEBE"/>
        </w:rPr>
        <w:t>4</w:t>
      </w:r>
      <w:r w:rsidR="006020F4">
        <w:fldChar w:fldCharType="end"/>
      </w:r>
      <w:r w:rsidRPr="008B26D0">
        <w:t xml:space="preserve">, which gives an overview of the </w:t>
      </w:r>
      <w:ins w:id="1063" w:author="007615" w:date="2021-11-25T20:45:00Z">
        <w:r w:rsidR="00E24361" w:rsidRPr="008B26D0">
          <w:t>16</w:t>
        </w:r>
      </w:ins>
      <w:del w:id="1064" w:author="007615" w:date="2021-11-25T20:45:00Z">
        <w:r w:rsidRPr="008B26D0" w:rsidDel="00E24361">
          <w:delText>sixteen</w:delText>
        </w:r>
      </w:del>
      <w:r w:rsidRPr="008B26D0">
        <w:t xml:space="preserve"> most common and productive suffixes that derive Czech nouns, is extracted from a database of over 560 metonymy patterns found in Czech derivation (Janda </w:t>
      </w:r>
      <w:hyperlink w:anchor="B21" w:history="1">
        <w:r w:rsidRPr="00813B5A">
          <w:rPr>
            <w:rStyle w:val="Hyperlink"/>
            <w:u w:val="none"/>
          </w:rPr>
          <w:t>2011</w:t>
        </w:r>
      </w:hyperlink>
      <w:r w:rsidRPr="008B26D0">
        <w:t xml:space="preserve">). The larger database details complex metonymy patterns also for suffixes that derive verbs and adjectives. The examples in Tables </w:t>
      </w:r>
      <w:r w:rsidR="006020F4">
        <w:fldChar w:fldCharType="begin"/>
      </w:r>
      <w:r w:rsidR="006020F4">
        <w:instrText xml:space="preserve"> REF F4 \h \* MERGEFORMAT </w:instrText>
      </w:r>
      <w:r w:rsidR="006020F4">
        <w:fldChar w:fldCharType="separate"/>
      </w:r>
      <w:r w:rsidR="0087399C" w:rsidRPr="008B26D0">
        <w:rPr>
          <w:shd w:val="clear" w:color="auto" w:fill="BEBEBE"/>
        </w:rPr>
        <w:t>4</w:t>
      </w:r>
      <w:r w:rsidR="006020F4">
        <w:fldChar w:fldCharType="end"/>
      </w:r>
      <w:r w:rsidRPr="008B26D0">
        <w:t xml:space="preserve"> and </w:t>
      </w:r>
      <w:r w:rsidR="006020F4">
        <w:fldChar w:fldCharType="begin"/>
      </w:r>
      <w:r w:rsidR="006020F4">
        <w:instrText xml:space="preserve"> REF F5 \h \* MERGEFORMAT </w:instrText>
      </w:r>
      <w:r w:rsidR="006020F4">
        <w:fldChar w:fldCharType="separate"/>
      </w:r>
      <w:r w:rsidR="0087399C" w:rsidRPr="008B26D0">
        <w:rPr>
          <w:shd w:val="clear" w:color="auto" w:fill="BEBEBE"/>
        </w:rPr>
        <w:t>5</w:t>
      </w:r>
      <w:r w:rsidR="006020F4">
        <w:fldChar w:fldCharType="end"/>
      </w:r>
      <w:r w:rsidRPr="008B26D0">
        <w:t xml:space="preserve"> are illustrations of common</w:t>
      </w:r>
      <w:ins w:id="1065" w:author="Manuela Tecusan" w:date="2022-10-19T10:44:00Z">
        <w:r w:rsidR="00560611">
          <w:t>,</w:t>
        </w:r>
      </w:ins>
      <w:r w:rsidRPr="008B26D0">
        <w:t xml:space="preserve"> productive patterns, each </w:t>
      </w:r>
      <w:ins w:id="1066" w:author="Manuela Tecusan" w:date="2022-10-19T10:44:00Z">
        <w:r w:rsidR="00560611">
          <w:t xml:space="preserve">one </w:t>
        </w:r>
      </w:ins>
      <w:r w:rsidRPr="008B26D0">
        <w:t>of which is associated with the derivation of numerous words</w:t>
      </w:r>
      <w:ins w:id="1067" w:author="Manuela Tecusan" w:date="2022-10-19T10:45:00Z">
        <w:r w:rsidR="00560611">
          <w:t xml:space="preserve"> –</w:t>
        </w:r>
      </w:ins>
      <w:del w:id="1068" w:author="Manuela Tecusan" w:date="2022-10-19T10:45:00Z">
        <w:r w:rsidRPr="008B26D0" w:rsidDel="00560611">
          <w:delText>,</w:delText>
        </w:r>
      </w:del>
      <w:r w:rsidRPr="008B26D0">
        <w:t xml:space="preserve"> both </w:t>
      </w:r>
      <w:del w:id="1069" w:author="Manuela Tecusan" w:date="2022-10-19T10:45:00Z">
        <w:r w:rsidRPr="008B26D0" w:rsidDel="00560611">
          <w:delText xml:space="preserve">ones </w:delText>
        </w:r>
      </w:del>
      <w:ins w:id="1070" w:author="Manuela Tecusan" w:date="2022-10-19T10:45:00Z">
        <w:r w:rsidR="00560611">
          <w:t>words</w:t>
        </w:r>
        <w:r w:rsidR="00560611" w:rsidRPr="008B26D0">
          <w:t xml:space="preserve"> </w:t>
        </w:r>
      </w:ins>
      <w:r w:rsidRPr="008B26D0">
        <w:t>that are well</w:t>
      </w:r>
      <w:ins w:id="1071" w:author="Manuela Tecusan" w:date="2022-10-19T10:45:00Z">
        <w:r w:rsidR="00560611">
          <w:t xml:space="preserve"> </w:t>
        </w:r>
      </w:ins>
      <w:del w:id="1072" w:author="Manuela Tecusan" w:date="2022-10-19T10:45:00Z">
        <w:r w:rsidRPr="008B26D0" w:rsidDel="00560611">
          <w:delText>-</w:delText>
        </w:r>
      </w:del>
      <w:r w:rsidRPr="008B26D0">
        <w:t>established in the lexicon</w:t>
      </w:r>
      <w:del w:id="1073" w:author="Manuela Tecusan" w:date="2022-10-19T10:45:00Z">
        <w:r w:rsidRPr="008B26D0" w:rsidDel="00560611">
          <w:delText>,</w:delText>
        </w:r>
      </w:del>
      <w:r w:rsidRPr="008B26D0">
        <w:t xml:space="preserve"> and potential words that native speakers can create as needed. All </w:t>
      </w:r>
      <w:del w:id="1074" w:author="Manuela Tecusan" w:date="2022-10-19T10:47:00Z">
        <w:r w:rsidRPr="008B26D0" w:rsidDel="00560611">
          <w:delText xml:space="preserve">of </w:delText>
        </w:r>
      </w:del>
      <w:r w:rsidRPr="008B26D0">
        <w:t xml:space="preserve">the suffixes in Table </w:t>
      </w:r>
      <w:r w:rsidR="006020F4">
        <w:fldChar w:fldCharType="begin"/>
      </w:r>
      <w:r w:rsidR="006020F4">
        <w:instrText xml:space="preserve"> REF F4 \h \* MERGEFORMAT </w:instrText>
      </w:r>
      <w:r w:rsidR="006020F4">
        <w:fldChar w:fldCharType="separate"/>
      </w:r>
      <w:r w:rsidR="0087399C" w:rsidRPr="008B26D0">
        <w:rPr>
          <w:shd w:val="clear" w:color="auto" w:fill="BEBEBE"/>
        </w:rPr>
        <w:t>4</w:t>
      </w:r>
      <w:r w:rsidR="006020F4">
        <w:fldChar w:fldCharType="end"/>
      </w:r>
      <w:r w:rsidRPr="008B26D0">
        <w:t xml:space="preserve"> are </w:t>
      </w:r>
      <w:r w:rsidRPr="008B26D0">
        <w:lastRenderedPageBreak/>
        <w:t xml:space="preserve">polysemous, </w:t>
      </w:r>
      <w:del w:id="1075" w:author="Manuela Tecusan" w:date="2022-10-19T10:47:00Z">
        <w:r w:rsidRPr="008B26D0" w:rsidDel="00560611">
          <w:delText xml:space="preserve">with </w:delText>
        </w:r>
      </w:del>
      <w:ins w:id="1076" w:author="Manuela Tecusan" w:date="2022-10-19T10:47:00Z">
        <w:r w:rsidR="00560611">
          <w:t>having</w:t>
        </w:r>
        <w:r w:rsidR="00560611" w:rsidRPr="008B26D0">
          <w:t xml:space="preserve"> </w:t>
        </w:r>
      </w:ins>
      <w:r w:rsidRPr="008B26D0">
        <w:t xml:space="preserve">associations to five or more </w:t>
      </w:r>
      <w:r w:rsidRPr="008B26D0">
        <w:rPr>
          <w:smallCaps/>
        </w:rPr>
        <w:t>source for target</w:t>
      </w:r>
      <w:r w:rsidRPr="008B26D0">
        <w:t xml:space="preserve"> metonymy patterns; two of the suffixes, </w:t>
      </w:r>
      <w:r w:rsidRPr="008B26D0">
        <w:rPr>
          <w:i/>
          <w:iCs/>
        </w:rPr>
        <w:t>-in-a</w:t>
      </w:r>
      <w:r w:rsidRPr="008B26D0">
        <w:t xml:space="preserve"> and </w:t>
      </w:r>
      <w:r w:rsidRPr="008B26D0">
        <w:rPr>
          <w:i/>
          <w:iCs/>
        </w:rPr>
        <w:t>-ník</w:t>
      </w:r>
      <w:del w:id="1077" w:author="Manuela Tecusan" w:date="2022-10-19T10:47:00Z">
        <w:r w:rsidRPr="008B26D0" w:rsidDel="00560611">
          <w:delText xml:space="preserve"> </w:delText>
        </w:r>
      </w:del>
      <w:ins w:id="1078" w:author="Manuela Tecusan" w:date="2022-10-19T10:47:00Z">
        <w:r w:rsidR="00560611">
          <w:t xml:space="preserve">, </w:t>
        </w:r>
      </w:ins>
      <w:r w:rsidRPr="008B26D0">
        <w:t xml:space="preserve">are associated with </w:t>
      </w:r>
      <w:del w:id="1079" w:author="007615" w:date="2021-11-25T20:45:00Z">
        <w:r w:rsidRPr="008B26D0" w:rsidDel="00E24361">
          <w:delText>sixteen</w:delText>
        </w:r>
      </w:del>
      <w:ins w:id="1080" w:author="007615" w:date="2021-11-25T20:45:00Z">
        <w:r w:rsidR="00E24361" w:rsidRPr="008B26D0">
          <w:t>16</w:t>
        </w:r>
      </w:ins>
      <w:r w:rsidRPr="008B26D0">
        <w:t xml:space="preserve"> metonymy patterns each.</w:t>
      </w:r>
    </w:p>
    <w:p w14:paraId="6E05F3E8" w14:textId="530F3EB5" w:rsidR="009E5F92" w:rsidRPr="008B26D0" w:rsidRDefault="009E5F92" w:rsidP="00A7521B">
      <w:pPr>
        <w:pStyle w:val="P0"/>
      </w:pPr>
      <w:r>
        <w:t>&lt;TAB4&gt;</w:t>
      </w:r>
    </w:p>
    <w:p w14:paraId="284F007E" w14:textId="29AE715A" w:rsidR="002A4081" w:rsidRPr="008B26D0" w:rsidRDefault="002A4081" w:rsidP="00440B90">
      <w:pPr>
        <w:pStyle w:val="IP0"/>
      </w:pPr>
      <w:r w:rsidRPr="008B26D0">
        <w:t xml:space="preserve">Sixteen suffixes are presented in the first column of Table </w:t>
      </w:r>
      <w:r w:rsidR="006020F4">
        <w:fldChar w:fldCharType="begin"/>
      </w:r>
      <w:r w:rsidR="006020F4">
        <w:instrText xml:space="preserve"> REF F4 \h \* MERGEFORMAT </w:instrText>
      </w:r>
      <w:r w:rsidR="006020F4">
        <w:fldChar w:fldCharType="separate"/>
      </w:r>
      <w:r w:rsidR="0087399C" w:rsidRPr="008B26D0">
        <w:rPr>
          <w:shd w:val="clear" w:color="auto" w:fill="BEBEBE"/>
        </w:rPr>
        <w:t>4</w:t>
      </w:r>
      <w:r w:rsidR="006020F4">
        <w:fldChar w:fldCharType="end"/>
      </w:r>
      <w:r w:rsidRPr="008B26D0">
        <w:t>. Some of the</w:t>
      </w:r>
      <w:ins w:id="1081" w:author="Manuela Tecusan" w:date="2022-10-19T10:48:00Z">
        <w:r w:rsidR="00560611">
          <w:t>m</w:t>
        </w:r>
      </w:ins>
      <w:r w:rsidRPr="008B26D0">
        <w:t xml:space="preserve"> </w:t>
      </w:r>
      <w:del w:id="1082" w:author="Manuela Tecusan" w:date="2022-10-19T10:48:00Z">
        <w:r w:rsidRPr="008B26D0" w:rsidDel="00560611">
          <w:delText xml:space="preserve">suffixes </w:delText>
        </w:r>
        <w:r w:rsidRPr="008B26D0" w:rsidDel="00414B8D">
          <w:delText>contain</w:delText>
        </w:r>
      </w:del>
      <w:ins w:id="1083" w:author="Manuela Tecusan" w:date="2022-10-19T10:48:00Z">
        <w:r w:rsidR="00414B8D">
          <w:t>have</w:t>
        </w:r>
      </w:ins>
      <w:r w:rsidRPr="008B26D0">
        <w:t xml:space="preserve"> a hyphen because they </w:t>
      </w:r>
      <w:del w:id="1084" w:author="Manuela Tecusan" w:date="2022-10-19T10:48:00Z">
        <w:r w:rsidRPr="008B26D0" w:rsidDel="00414B8D">
          <w:delText xml:space="preserve">also </w:delText>
        </w:r>
      </w:del>
      <w:r w:rsidRPr="008B26D0">
        <w:t xml:space="preserve">contain an inflectional suffix that indicates the declension type that the resulting noun belongs to. For example, </w:t>
      </w:r>
      <w:del w:id="1085" w:author="Manuela Tecusan" w:date="2022-10-19T10:49:00Z">
        <w:r w:rsidRPr="008B26D0" w:rsidDel="00414B8D">
          <w:delText xml:space="preserve">in </w:delText>
        </w:r>
        <w:r w:rsidRPr="008B26D0" w:rsidDel="00414B8D">
          <w:rPr>
            <w:i/>
            <w:iCs/>
          </w:rPr>
          <w:delText>-enk-a</w:delText>
        </w:r>
        <w:r w:rsidRPr="008B26D0" w:rsidDel="00414B8D">
          <w:delText xml:space="preserve"> </w:delText>
        </w:r>
      </w:del>
      <w:r w:rsidRPr="008B26D0">
        <w:t xml:space="preserve">the final </w:t>
      </w:r>
      <w:r w:rsidRPr="008B26D0">
        <w:rPr>
          <w:i/>
          <w:iCs/>
        </w:rPr>
        <w:t>-a</w:t>
      </w:r>
      <w:r w:rsidRPr="008B26D0">
        <w:t xml:space="preserve"> </w:t>
      </w:r>
      <w:ins w:id="1086" w:author="Manuela Tecusan" w:date="2022-10-19T10:49:00Z">
        <w:r w:rsidR="00414B8D" w:rsidRPr="008B26D0">
          <w:t xml:space="preserve">in </w:t>
        </w:r>
        <w:r w:rsidR="00414B8D" w:rsidRPr="008B26D0">
          <w:rPr>
            <w:i/>
            <w:iCs/>
          </w:rPr>
          <w:t>-enk-a</w:t>
        </w:r>
        <w:r w:rsidR="00414B8D" w:rsidRPr="008B26D0">
          <w:t xml:space="preserve"> </w:t>
        </w:r>
      </w:ins>
      <w:r w:rsidRPr="008B26D0">
        <w:t xml:space="preserve">is the </w:t>
      </w:r>
      <w:r w:rsidR="00414B8D" w:rsidRPr="008B26D0">
        <w:t xml:space="preserve">nominative singular </w:t>
      </w:r>
      <w:r w:rsidRPr="008B26D0">
        <w:t xml:space="preserve">suffix </w:t>
      </w:r>
      <w:ins w:id="1087" w:author="Manuela Tecusan" w:date="2022-10-19T10:49:00Z">
        <w:r w:rsidR="00414B8D">
          <w:t xml:space="preserve">that </w:t>
        </w:r>
      </w:ins>
      <w:r w:rsidRPr="008B26D0">
        <w:t>indicat</w:t>
      </w:r>
      <w:ins w:id="1088" w:author="Manuela Tecusan" w:date="2022-10-19T10:49:00Z">
        <w:r w:rsidR="00414B8D">
          <w:t>es</w:t>
        </w:r>
      </w:ins>
      <w:del w:id="1089" w:author="Manuela Tecusan" w:date="2022-10-19T10:49:00Z">
        <w:r w:rsidRPr="008B26D0" w:rsidDel="00414B8D">
          <w:delText>ing</w:delText>
        </w:r>
      </w:del>
      <w:r w:rsidRPr="008B26D0">
        <w:t xml:space="preserve"> that the noun follows a declension paradigm of feminine nouns. The lack of an inflectional suffix indicates a masculine declension paradigm. There are numerous morphophonemic alternations in Czech that can be ignored in this analysis, since they are automatic alternations. Some suffixes are listed in two versions, such as </w:t>
      </w:r>
      <w:r w:rsidRPr="008B26D0">
        <w:rPr>
          <w:i/>
          <w:iCs/>
        </w:rPr>
        <w:t>-ař/-ář</w:t>
      </w:r>
      <w:r w:rsidRPr="008B26D0">
        <w:t xml:space="preserve">, with either a short </w:t>
      </w:r>
      <w:r w:rsidRPr="008B26D0">
        <w:rPr>
          <w:i/>
          <w:iCs/>
        </w:rPr>
        <w:t>a</w:t>
      </w:r>
      <w:r w:rsidRPr="008B26D0">
        <w:t xml:space="preserve"> or a long </w:t>
      </w:r>
      <w:r w:rsidRPr="008B26D0">
        <w:rPr>
          <w:i/>
          <w:iCs/>
        </w:rPr>
        <w:t>á</w:t>
      </w:r>
      <w:ins w:id="1090" w:author="Manuela Tecusan" w:date="2022-10-19T10:50:00Z">
        <w:r w:rsidR="00414B8D">
          <w:t>; this</w:t>
        </w:r>
      </w:ins>
      <w:del w:id="1091" w:author="Manuela Tecusan" w:date="2022-10-19T10:50:00Z">
        <w:r w:rsidRPr="008B26D0" w:rsidDel="00414B8D">
          <w:delText>,</w:delText>
        </w:r>
      </w:del>
      <w:r w:rsidRPr="008B26D0">
        <w:t xml:space="preserve"> reflect</w:t>
      </w:r>
      <w:ins w:id="1092" w:author="Manuela Tecusan" w:date="2022-10-19T10:50:00Z">
        <w:r w:rsidR="00414B8D">
          <w:t>s</w:t>
        </w:r>
      </w:ins>
      <w:del w:id="1093" w:author="Manuela Tecusan" w:date="2022-10-19T10:50:00Z">
        <w:r w:rsidRPr="008B26D0" w:rsidDel="00414B8D">
          <w:delText>ing</w:delText>
        </w:r>
      </w:del>
      <w:r w:rsidRPr="008B26D0">
        <w:t xml:space="preserve"> vowel length alternations. There are also alternations </w:t>
      </w:r>
      <w:del w:id="1094" w:author="Manuela Tecusan" w:date="2022-10-19T10:52:00Z">
        <w:r w:rsidRPr="008B26D0" w:rsidDel="00414B8D">
          <w:delText xml:space="preserve">of </w:delText>
        </w:r>
      </w:del>
      <w:ins w:id="1095" w:author="Manuela Tecusan" w:date="2022-10-19T10:52:00Z">
        <w:r w:rsidR="00414B8D">
          <w:t>between</w:t>
        </w:r>
        <w:r w:rsidR="00414B8D" w:rsidRPr="008B26D0">
          <w:t xml:space="preserve"> </w:t>
        </w:r>
      </w:ins>
      <w:r w:rsidRPr="008B26D0">
        <w:t xml:space="preserve">the vowel </w:t>
      </w:r>
      <w:r w:rsidRPr="008B26D0">
        <w:rPr>
          <w:i/>
          <w:iCs/>
        </w:rPr>
        <w:t>e</w:t>
      </w:r>
      <w:r w:rsidRPr="008B26D0">
        <w:t xml:space="preserve"> </w:t>
      </w:r>
      <w:del w:id="1096" w:author="Manuela Tecusan" w:date="2022-10-19T10:52:00Z">
        <w:r w:rsidRPr="008B26D0" w:rsidDel="00414B8D">
          <w:delText xml:space="preserve">with </w:delText>
        </w:r>
      </w:del>
      <w:ins w:id="1097" w:author="Manuela Tecusan" w:date="2022-10-19T10:52:00Z">
        <w:r w:rsidR="00414B8D">
          <w:t>a</w:t>
        </w:r>
      </w:ins>
      <w:ins w:id="1098" w:author="Manuela Tecusan" w:date="2022-10-19T10:53:00Z">
        <w:r w:rsidR="00414B8D">
          <w:t>nd</w:t>
        </w:r>
      </w:ins>
      <w:ins w:id="1099" w:author="Manuela Tecusan" w:date="2022-10-19T10:52:00Z">
        <w:r w:rsidR="00414B8D" w:rsidRPr="008B26D0">
          <w:t xml:space="preserve"> </w:t>
        </w:r>
      </w:ins>
      <w:r w:rsidRPr="008B26D0">
        <w:t xml:space="preserve">its absence </w:t>
      </w:r>
      <w:ins w:id="1100" w:author="Manuela Tecusan" w:date="2022-10-19T10:54:00Z">
        <w:r w:rsidR="00414B8D">
          <w:t xml:space="preserve">– compare </w:t>
        </w:r>
      </w:ins>
      <w:del w:id="1101" w:author="Manuela Tecusan" w:date="2022-10-19T10:54:00Z">
        <w:r w:rsidRPr="008B26D0" w:rsidDel="00414B8D">
          <w:delText>(</w:delText>
        </w:r>
      </w:del>
      <w:del w:id="1102" w:author="Manuela Tecusan" w:date="2022-10-19T10:53:00Z">
        <w:r w:rsidRPr="008B26D0" w:rsidDel="00414B8D">
          <w:delText>cf.</w:delText>
        </w:r>
      </w:del>
      <w:del w:id="1103" w:author="Manuela Tecusan" w:date="2022-10-19T10:54:00Z">
        <w:r w:rsidRPr="008B26D0" w:rsidDel="00414B8D">
          <w:delText xml:space="preserve"> </w:delText>
        </w:r>
      </w:del>
      <w:r w:rsidRPr="008B26D0">
        <w:t xml:space="preserve">the </w:t>
      </w:r>
      <w:ins w:id="1104" w:author="Manuela Tecusan" w:date="2022-10-19T10:53:00Z">
        <w:r w:rsidR="00414B8D">
          <w:t xml:space="preserve">earlier </w:t>
        </w:r>
      </w:ins>
      <w:r w:rsidRPr="008B26D0">
        <w:t xml:space="preserve">example of </w:t>
      </w:r>
      <w:r w:rsidRPr="008B26D0">
        <w:rPr>
          <w:i/>
          <w:iCs/>
        </w:rPr>
        <w:t>kousek</w:t>
      </w:r>
      <w:r w:rsidRPr="008B26D0">
        <w:t xml:space="preserve"> ‘piece’</w:t>
      </w:r>
      <w:ins w:id="1105" w:author="Manuela Tecusan" w:date="2022-10-19T10:54:00Z">
        <w:r w:rsidR="00414B8D">
          <w:t>,</w:t>
        </w:r>
      </w:ins>
      <w:r w:rsidRPr="008B26D0">
        <w:t xml:space="preserve"> </w:t>
      </w:r>
      <w:r w:rsidRPr="008B26D0">
        <w:rPr>
          <w:i/>
          <w:iCs/>
        </w:rPr>
        <w:t>kousk-ova-t</w:t>
      </w:r>
      <w:r w:rsidRPr="008B26D0">
        <w:t xml:space="preserve"> ‘break into pieces’</w:t>
      </w:r>
      <w:del w:id="1106" w:author="Manuela Tecusan" w:date="2022-10-19T10:53:00Z">
        <w:r w:rsidRPr="008B26D0" w:rsidDel="00414B8D">
          <w:delText xml:space="preserve"> above</w:delText>
        </w:r>
      </w:del>
      <w:ins w:id="1107" w:author="Manuela Tecusan" w:date="2022-10-19T10:54:00Z">
        <w:r w:rsidR="00414B8D">
          <w:t xml:space="preserve"> –</w:t>
        </w:r>
      </w:ins>
      <w:del w:id="1108" w:author="Manuela Tecusan" w:date="2022-10-19T10:54:00Z">
        <w:r w:rsidRPr="008B26D0" w:rsidDel="00414B8D">
          <w:delText>)</w:delText>
        </w:r>
      </w:del>
      <w:r w:rsidRPr="008B26D0">
        <w:t xml:space="preserve"> and consonant alternations such as in </w:t>
      </w:r>
      <w:r w:rsidRPr="008B26D0">
        <w:rPr>
          <w:i/>
          <w:iCs/>
        </w:rPr>
        <w:t>mysli-t</w:t>
      </w:r>
      <w:r w:rsidRPr="008B26D0">
        <w:t xml:space="preserve"> ‘think’, </w:t>
      </w:r>
      <w:r w:rsidRPr="008B26D0">
        <w:rPr>
          <w:i/>
          <w:iCs/>
        </w:rPr>
        <w:t>myšl-enk-a</w:t>
      </w:r>
      <w:r w:rsidRPr="008B26D0">
        <w:t xml:space="preserve"> ‘idea’ in Table </w:t>
      </w:r>
      <w:r w:rsidR="006020F4">
        <w:fldChar w:fldCharType="begin"/>
      </w:r>
      <w:r w:rsidR="006020F4">
        <w:instrText xml:space="preserve"> REF F4 \h \* MERGEFORMAT </w:instrText>
      </w:r>
      <w:r w:rsidR="006020F4">
        <w:fldChar w:fldCharType="separate"/>
      </w:r>
      <w:r w:rsidR="0087399C" w:rsidRPr="008B26D0">
        <w:rPr>
          <w:shd w:val="clear" w:color="auto" w:fill="BEBEBE"/>
        </w:rPr>
        <w:t>4</w:t>
      </w:r>
      <w:r w:rsidR="006020F4">
        <w:fldChar w:fldCharType="end"/>
      </w:r>
      <w:r w:rsidRPr="008B26D0">
        <w:t xml:space="preserve">. Because the suffixes in Table </w:t>
      </w:r>
      <w:r w:rsidR="006020F4">
        <w:fldChar w:fldCharType="begin"/>
      </w:r>
      <w:r w:rsidR="006020F4">
        <w:instrText xml:space="preserve"> REF F4 \h \* MERGEFORMAT </w:instrText>
      </w:r>
      <w:r w:rsidR="006020F4">
        <w:fldChar w:fldCharType="separate"/>
      </w:r>
      <w:r w:rsidR="0087399C" w:rsidRPr="008B26D0">
        <w:rPr>
          <w:shd w:val="clear" w:color="auto" w:fill="BEBEBE"/>
        </w:rPr>
        <w:t>4</w:t>
      </w:r>
      <w:r w:rsidR="006020F4">
        <w:fldChar w:fldCharType="end"/>
      </w:r>
      <w:r w:rsidRPr="008B26D0">
        <w:t xml:space="preserve"> produce nouns, morphemes that signal other parts of speech are usually truncated in derivation, as in </w:t>
      </w:r>
      <w:r w:rsidRPr="008B26D0">
        <w:rPr>
          <w:i/>
          <w:iCs/>
        </w:rPr>
        <w:t>žebra-t</w:t>
      </w:r>
      <w:r w:rsidRPr="008B26D0">
        <w:t xml:space="preserve"> ‘beg’ v</w:t>
      </w:r>
      <w:ins w:id="1109" w:author="Manuela Tecusan" w:date="2022-10-19T10:55:00Z">
        <w:r w:rsidR="00414B8D">
          <w:t>s</w:t>
        </w:r>
      </w:ins>
      <w:del w:id="1110" w:author="Manuela Tecusan" w:date="2022-10-19T10:55:00Z">
        <w:r w:rsidRPr="008B26D0" w:rsidDel="00414B8D">
          <w:delText>.,</w:delText>
        </w:r>
      </w:del>
      <w:r w:rsidRPr="008B26D0">
        <w:t xml:space="preserve"> </w:t>
      </w:r>
      <w:r w:rsidRPr="008B26D0">
        <w:rPr>
          <w:i/>
          <w:iCs/>
        </w:rPr>
        <w:t>žebr-ák</w:t>
      </w:r>
      <w:r w:rsidRPr="008B26D0">
        <w:t xml:space="preserve"> ‘beggar’ (where </w:t>
      </w:r>
      <w:ins w:id="1111" w:author="Manuela Tecusan" w:date="2022-10-19T10:55:00Z">
        <w:r w:rsidR="00414B8D">
          <w:noBreakHyphen/>
        </w:r>
      </w:ins>
      <w:del w:id="1112" w:author="Manuela Tecusan" w:date="2022-10-19T10:55:00Z">
        <w:r w:rsidRPr="008B26D0" w:rsidDel="00414B8D">
          <w:delText>-</w:delText>
        </w:r>
      </w:del>
      <w:r w:rsidRPr="008B26D0">
        <w:rPr>
          <w:i/>
          <w:iCs/>
        </w:rPr>
        <w:t>at</w:t>
      </w:r>
      <w:r w:rsidRPr="008B26D0">
        <w:t xml:space="preserve"> signals a verb) and </w:t>
      </w:r>
      <w:r w:rsidRPr="008B26D0">
        <w:rPr>
          <w:i/>
          <w:iCs/>
        </w:rPr>
        <w:t>blb-ý</w:t>
      </w:r>
      <w:r w:rsidRPr="008B26D0">
        <w:t xml:space="preserve"> ‘stupid’ </w:t>
      </w:r>
      <w:ins w:id="1113" w:author="Manuela Tecusan" w:date="2022-10-19T10:56:00Z">
        <w:r w:rsidR="00414B8D">
          <w:t>(</w:t>
        </w:r>
      </w:ins>
      <w:r w:rsidRPr="008B26D0">
        <w:t>adj</w:t>
      </w:r>
      <w:ins w:id="1114" w:author="Manuela Tecusan" w:date="2022-10-19T10:56:00Z">
        <w:r w:rsidR="00414B8D">
          <w:t>ective</w:t>
        </w:r>
      </w:ins>
      <w:del w:id="1115" w:author="Manuela Tecusan" w:date="2022-10-19T10:56:00Z">
        <w:r w:rsidRPr="008B26D0" w:rsidDel="00414B8D">
          <w:delText>.</w:delText>
        </w:r>
      </w:del>
      <w:ins w:id="1116" w:author="Manuela Tecusan" w:date="2022-10-19T10:56:00Z">
        <w:r w:rsidR="00414B8D">
          <w:t>)</w:t>
        </w:r>
      </w:ins>
      <w:r w:rsidRPr="008B26D0">
        <w:t xml:space="preserve">, </w:t>
      </w:r>
      <w:r w:rsidRPr="008B26D0">
        <w:rPr>
          <w:i/>
          <w:iCs/>
        </w:rPr>
        <w:t>blb-ec</w:t>
      </w:r>
      <w:r w:rsidRPr="008B26D0">
        <w:t xml:space="preserve"> ‘fool’ (where -</w:t>
      </w:r>
      <w:r w:rsidRPr="008B26D0">
        <w:rPr>
          <w:i/>
          <w:iCs/>
        </w:rPr>
        <w:t>ý</w:t>
      </w:r>
      <w:r w:rsidRPr="008B26D0">
        <w:t xml:space="preserve"> signals an adjective).</w:t>
      </w:r>
    </w:p>
    <w:p w14:paraId="79D2AC2D" w14:textId="26797A9A" w:rsidR="002A4081" w:rsidRPr="008B26D0" w:rsidRDefault="002A4081" w:rsidP="00440B90">
      <w:pPr>
        <w:pStyle w:val="IP0"/>
      </w:pPr>
      <w:r w:rsidRPr="008B26D0">
        <w:t xml:space="preserve">The second column </w:t>
      </w:r>
      <w:del w:id="1117" w:author="Manuela Tecusan" w:date="2022-10-19T10:57:00Z">
        <w:r w:rsidRPr="008B26D0" w:rsidDel="00414B8D">
          <w:delText xml:space="preserve">of </w:delText>
        </w:r>
      </w:del>
      <w:ins w:id="1118" w:author="Manuela Tecusan" w:date="2022-10-19T10:57:00Z">
        <w:r w:rsidR="00414B8D">
          <w:t>in</w:t>
        </w:r>
        <w:r w:rsidR="00414B8D" w:rsidRPr="008B26D0">
          <w:t xml:space="preserve"> </w:t>
        </w:r>
      </w:ins>
      <w:r w:rsidRPr="008B26D0">
        <w:t xml:space="preserve">Table </w:t>
      </w:r>
      <w:r w:rsidR="006020F4">
        <w:fldChar w:fldCharType="begin"/>
      </w:r>
      <w:r w:rsidR="006020F4">
        <w:instrText xml:space="preserve"> REF F4 \h \* MERGEFORMAT </w:instrText>
      </w:r>
      <w:r w:rsidR="006020F4">
        <w:fldChar w:fldCharType="separate"/>
      </w:r>
      <w:r w:rsidR="0087399C" w:rsidRPr="008B26D0">
        <w:rPr>
          <w:shd w:val="clear" w:color="auto" w:fill="BEBEBE"/>
        </w:rPr>
        <w:t>4</w:t>
      </w:r>
      <w:r w:rsidR="006020F4">
        <w:fldChar w:fldCharType="end"/>
      </w:r>
      <w:r w:rsidRPr="008B26D0">
        <w:t xml:space="preserve"> presents the </w:t>
      </w:r>
      <w:r w:rsidRPr="008B26D0">
        <w:rPr>
          <w:smallCaps/>
        </w:rPr>
        <w:t>source for target</w:t>
      </w:r>
      <w:r w:rsidRPr="008B26D0">
        <w:t xml:space="preserve"> metonymy patterns associated with each suffix. The metonymy patterns are listed in a condensed format, collapsing patterns that share either a source or a target. For example, the suffix </w:t>
      </w:r>
      <w:r w:rsidRPr="008B26D0">
        <w:rPr>
          <w:i/>
          <w:iCs/>
        </w:rPr>
        <w:t>-ař/-ář</w:t>
      </w:r>
      <w:r w:rsidRPr="008B26D0">
        <w:t xml:space="preserve"> is associated with eight metonymy patterns: five different sources, listed in parentheses as </w:t>
      </w:r>
      <w:r w:rsidRPr="008B26D0">
        <w:rPr>
          <w:smallCaps/>
        </w:rPr>
        <w:t>action, instrument, location, patient, product</w:t>
      </w:r>
      <w:ins w:id="1119" w:author="Manuela Tecusan" w:date="2022-10-19T10:57:00Z">
        <w:r w:rsidR="00414B8D">
          <w:rPr>
            <w:smallCaps/>
          </w:rPr>
          <w:t>,</w:t>
        </w:r>
      </w:ins>
      <w:r w:rsidRPr="008B26D0">
        <w:t xml:space="preserve"> all combine with </w:t>
      </w:r>
      <w:r w:rsidRPr="008B26D0">
        <w:rPr>
          <w:smallCaps/>
        </w:rPr>
        <w:t>agent</w:t>
      </w:r>
      <w:r w:rsidRPr="008B26D0">
        <w:t xml:space="preserve">, and three additional patterns do not share a term. Thus the full list of metonymy patterns associated with </w:t>
      </w:r>
      <w:r w:rsidRPr="008B26D0">
        <w:rPr>
          <w:i/>
          <w:iCs/>
        </w:rPr>
        <w:t>-ař/-ář</w:t>
      </w:r>
      <w:r w:rsidRPr="008B26D0">
        <w:t xml:space="preserve"> is: </w:t>
      </w:r>
      <w:r w:rsidRPr="008B26D0">
        <w:rPr>
          <w:smallCaps/>
        </w:rPr>
        <w:t>action for agent, instrument for agent, location for agent, patient for agent, product for agent</w:t>
      </w:r>
      <w:r w:rsidRPr="008B26D0">
        <w:t xml:space="preserve">, </w:t>
      </w:r>
      <w:r w:rsidRPr="008B26D0">
        <w:rPr>
          <w:smallCaps/>
        </w:rPr>
        <w:t xml:space="preserve">contained for container, group for entity, possessed for possessor. </w:t>
      </w:r>
      <w:r w:rsidRPr="008B26D0">
        <w:t xml:space="preserve">Note that in some cases it is the target that is shared instead, as we see with </w:t>
      </w:r>
      <w:ins w:id="1120" w:author="Manuela Tecusan" w:date="2022-10-19T10:55:00Z">
        <w:r w:rsidR="00414B8D">
          <w:rPr>
            <w:i/>
            <w:iCs/>
          </w:rPr>
          <w:noBreakHyphen/>
        </w:r>
      </w:ins>
      <w:del w:id="1121" w:author="Manuela Tecusan" w:date="2022-10-19T10:55:00Z">
        <w:r w:rsidRPr="008B26D0" w:rsidDel="00414B8D">
          <w:rPr>
            <w:i/>
            <w:iCs/>
          </w:rPr>
          <w:delText>-</w:delText>
        </w:r>
      </w:del>
      <w:r w:rsidRPr="008B26D0">
        <w:rPr>
          <w:i/>
          <w:iCs/>
        </w:rPr>
        <w:t>dl-o</w:t>
      </w:r>
      <w:r w:rsidRPr="008B26D0">
        <w:t xml:space="preserve">, which is also associated with eight metonymy patterns, seven of them beginning with </w:t>
      </w:r>
      <w:r w:rsidRPr="008B26D0">
        <w:rPr>
          <w:smallCaps/>
        </w:rPr>
        <w:t>action for…</w:t>
      </w:r>
      <w:del w:id="1122" w:author="Manuela Tecusan" w:date="2022-10-19T10:58:00Z">
        <w:r w:rsidRPr="008B26D0" w:rsidDel="000871EB">
          <w:delText>,</w:delText>
        </w:r>
      </w:del>
      <w:r w:rsidRPr="008B26D0">
        <w:t xml:space="preserve"> and the eighth being </w:t>
      </w:r>
      <w:r w:rsidRPr="008B26D0">
        <w:rPr>
          <w:smallCaps/>
        </w:rPr>
        <w:t>state for location</w:t>
      </w:r>
      <w:r w:rsidRPr="008B26D0">
        <w:t>.</w:t>
      </w:r>
    </w:p>
    <w:p w14:paraId="2224225A" w14:textId="32AF2E5C" w:rsidR="002A4081" w:rsidRPr="008B26D0" w:rsidRDefault="002A4081" w:rsidP="00440B90">
      <w:pPr>
        <w:pStyle w:val="IP0"/>
      </w:pPr>
      <w:r w:rsidRPr="008B26D0">
        <w:t xml:space="preserve">The third column </w:t>
      </w:r>
      <w:del w:id="1123" w:author="Manuela Tecusan" w:date="2022-10-19T10:59:00Z">
        <w:r w:rsidRPr="008B26D0" w:rsidDel="000871EB">
          <w:delText xml:space="preserve">of </w:delText>
        </w:r>
      </w:del>
      <w:ins w:id="1124" w:author="Manuela Tecusan" w:date="2022-10-19T10:59:00Z">
        <w:r w:rsidR="000871EB">
          <w:t>in</w:t>
        </w:r>
        <w:r w:rsidR="000871EB" w:rsidRPr="008B26D0">
          <w:t xml:space="preserve"> </w:t>
        </w:r>
      </w:ins>
      <w:r w:rsidRPr="008B26D0">
        <w:t xml:space="preserve">Table </w:t>
      </w:r>
      <w:r w:rsidR="006020F4">
        <w:fldChar w:fldCharType="begin"/>
      </w:r>
      <w:r w:rsidR="006020F4">
        <w:instrText xml:space="preserve"> REF F4 \h \* MERGEFORMAT </w:instrText>
      </w:r>
      <w:r w:rsidR="006020F4">
        <w:fldChar w:fldCharType="separate"/>
      </w:r>
      <w:r w:rsidR="0087399C" w:rsidRPr="008B26D0">
        <w:rPr>
          <w:shd w:val="clear" w:color="auto" w:fill="BEBEBE"/>
        </w:rPr>
        <w:t>4</w:t>
      </w:r>
      <w:r w:rsidR="006020F4">
        <w:fldChar w:fldCharType="end"/>
      </w:r>
      <w:r w:rsidRPr="008B26D0">
        <w:t xml:space="preserve"> contains one illustrative example for each suffix, listing first the base word, its gloss and word class (n.</w:t>
      </w:r>
      <w:del w:id="1125" w:author="007615" w:date="2021-11-25T20:50:00Z">
        <w:r w:rsidRPr="008B26D0" w:rsidDel="00E24361">
          <w:delText xml:space="preserve"> </w:delText>
        </w:r>
      </w:del>
      <w:ins w:id="1126" w:author="007615" w:date="2021-11-25T20:50:00Z">
        <w:r w:rsidR="00E24361" w:rsidRPr="008B26D0">
          <w:t> </w:t>
        </w:r>
      </w:ins>
      <w:r w:rsidRPr="008B26D0">
        <w:t>=</w:t>
      </w:r>
      <w:ins w:id="1127" w:author="007615" w:date="2021-11-25T20:50:00Z">
        <w:r w:rsidR="00E24361" w:rsidRPr="008B26D0">
          <w:t> </w:t>
        </w:r>
      </w:ins>
      <w:del w:id="1128" w:author="007615" w:date="2021-11-25T20:50:00Z">
        <w:r w:rsidRPr="008B26D0" w:rsidDel="00E24361">
          <w:delText xml:space="preserve"> </w:delText>
        </w:r>
      </w:del>
      <w:r w:rsidRPr="008B26D0">
        <w:t>noun, v.</w:t>
      </w:r>
      <w:del w:id="1129" w:author="007615" w:date="2021-11-25T20:51:00Z">
        <w:r w:rsidRPr="008B26D0" w:rsidDel="00E24361">
          <w:delText xml:space="preserve"> </w:delText>
        </w:r>
      </w:del>
      <w:ins w:id="1130" w:author="007615" w:date="2021-11-25T20:51:00Z">
        <w:r w:rsidR="00E24361" w:rsidRPr="008B26D0">
          <w:t> </w:t>
        </w:r>
      </w:ins>
      <w:r w:rsidRPr="008B26D0">
        <w:t>=</w:t>
      </w:r>
      <w:ins w:id="1131" w:author="007615" w:date="2021-11-25T20:51:00Z">
        <w:r w:rsidR="00E24361" w:rsidRPr="008B26D0">
          <w:t> </w:t>
        </w:r>
      </w:ins>
      <w:del w:id="1132" w:author="007615" w:date="2021-11-25T20:51:00Z">
        <w:r w:rsidRPr="008B26D0" w:rsidDel="00E24361">
          <w:delText xml:space="preserve"> </w:delText>
        </w:r>
      </w:del>
      <w:r w:rsidRPr="008B26D0">
        <w:t>verb, adj.</w:t>
      </w:r>
      <w:del w:id="1133" w:author="007615" w:date="2021-11-25T20:51:00Z">
        <w:r w:rsidRPr="008B26D0" w:rsidDel="00E24361">
          <w:delText xml:space="preserve"> </w:delText>
        </w:r>
      </w:del>
      <w:ins w:id="1134" w:author="007615" w:date="2021-11-25T20:51:00Z">
        <w:r w:rsidR="00E24361" w:rsidRPr="008B26D0">
          <w:t> </w:t>
        </w:r>
      </w:ins>
      <w:r w:rsidRPr="008B26D0">
        <w:t>=</w:t>
      </w:r>
      <w:ins w:id="1135" w:author="007615" w:date="2021-11-25T20:51:00Z">
        <w:r w:rsidR="00E24361" w:rsidRPr="008B26D0">
          <w:t> </w:t>
        </w:r>
      </w:ins>
      <w:del w:id="1136" w:author="007615" w:date="2021-11-25T20:51:00Z">
        <w:r w:rsidRPr="008B26D0" w:rsidDel="00E24361">
          <w:delText xml:space="preserve"> </w:delText>
        </w:r>
      </w:del>
      <w:r w:rsidRPr="008B26D0">
        <w:t>adjective, num.</w:t>
      </w:r>
      <w:del w:id="1137" w:author="007615" w:date="2021-11-25T20:51:00Z">
        <w:r w:rsidRPr="008B26D0" w:rsidDel="00E24361">
          <w:delText xml:space="preserve"> </w:delText>
        </w:r>
      </w:del>
      <w:ins w:id="1138" w:author="007615" w:date="2021-11-25T20:51:00Z">
        <w:r w:rsidR="00E24361" w:rsidRPr="008B26D0">
          <w:t> </w:t>
        </w:r>
      </w:ins>
      <w:r w:rsidRPr="008B26D0">
        <w:t>=</w:t>
      </w:r>
      <w:ins w:id="1139" w:author="007615" w:date="2021-11-25T20:51:00Z">
        <w:r w:rsidR="00E24361" w:rsidRPr="008B26D0">
          <w:t> </w:t>
        </w:r>
      </w:ins>
      <w:del w:id="1140" w:author="007615" w:date="2021-11-25T20:51:00Z">
        <w:r w:rsidRPr="008B26D0" w:rsidDel="00E24361">
          <w:delText xml:space="preserve"> </w:delText>
        </w:r>
      </w:del>
      <w:r w:rsidRPr="008B26D0">
        <w:t xml:space="preserve">numeral), </w:t>
      </w:r>
      <w:ins w:id="1141" w:author="Manuela Tecusan" w:date="2022-10-19T11:02:00Z">
        <w:r w:rsidR="000871EB">
          <w:t xml:space="preserve">then </w:t>
        </w:r>
      </w:ins>
      <w:r w:rsidRPr="008B26D0">
        <w:t>the relevant metonymy pattern surrounded by the symbol</w:t>
      </w:r>
      <w:del w:id="1142" w:author="007615" w:date="2021-11-25T20:51:00Z">
        <w:r w:rsidRPr="008B26D0" w:rsidDel="00E24361">
          <w:delText xml:space="preserve"> </w:delText>
        </w:r>
      </w:del>
      <w:ins w:id="1143" w:author="007615" w:date="2021-11-25T20:51:00Z">
        <w:r w:rsidR="00E24361" w:rsidRPr="008B26D0">
          <w:t> </w:t>
        </w:r>
      </w:ins>
      <w:r w:rsidRPr="008B26D0">
        <w:t>&gt;</w:t>
      </w:r>
      <w:ins w:id="1144" w:author="007615" w:date="2021-11-25T20:51:00Z">
        <w:r w:rsidR="00E24361" w:rsidRPr="008B26D0">
          <w:t> </w:t>
        </w:r>
      </w:ins>
      <w:del w:id="1145" w:author="007615" w:date="2021-11-25T20:51:00Z">
        <w:r w:rsidRPr="008B26D0" w:rsidDel="00E24361">
          <w:delText xml:space="preserve"> </w:delText>
        </w:r>
      </w:del>
      <w:r w:rsidRPr="008B26D0">
        <w:t xml:space="preserve">to indicate derivation, and </w:t>
      </w:r>
      <w:ins w:id="1146" w:author="Manuela Tecusan" w:date="2022-10-19T11:03:00Z">
        <w:r w:rsidR="000871EB">
          <w:t xml:space="preserve">finally </w:t>
        </w:r>
      </w:ins>
      <w:r w:rsidRPr="008B26D0">
        <w:t xml:space="preserve">the suffixed noun with its gloss. In the top row, for example, </w:t>
      </w:r>
      <w:del w:id="1147" w:author="Manuela Tecusan" w:date="2022-10-16T16:05:00Z">
        <w:r w:rsidRPr="008B26D0" w:rsidDel="002B5800">
          <w:delText>“</w:delText>
        </w:r>
      </w:del>
      <w:ins w:id="1148" w:author="Manuela Tecusan" w:date="2022-10-16T16:05:00Z">
        <w:r w:rsidR="002B5800">
          <w:t>‘</w:t>
        </w:r>
      </w:ins>
      <w:r w:rsidRPr="008B26D0">
        <w:rPr>
          <w:i/>
          <w:iCs/>
        </w:rPr>
        <w:t>zub</w:t>
      </w:r>
      <w:r w:rsidRPr="008B26D0">
        <w:t xml:space="preserve"> </w:t>
      </w:r>
      <w:r w:rsidRPr="008B26D0">
        <w:lastRenderedPageBreak/>
        <w:t>‘tooth’ n.</w:t>
      </w:r>
      <w:del w:id="1149" w:author="Manuela Tecusan" w:date="2022-10-16T16:05:00Z">
        <w:r w:rsidRPr="008B26D0" w:rsidDel="002B5800">
          <w:delText>”</w:delText>
        </w:r>
      </w:del>
      <w:ins w:id="1150" w:author="Manuela Tecusan" w:date="2022-10-16T16:05:00Z">
        <w:r w:rsidR="002B5800">
          <w:t>’</w:t>
        </w:r>
      </w:ins>
      <w:r w:rsidRPr="008B26D0">
        <w:t xml:space="preserve"> identifies the base noun, the metonymy pattern is </w:t>
      </w:r>
      <w:r w:rsidRPr="008B26D0">
        <w:rPr>
          <w:smallCaps/>
        </w:rPr>
        <w:t xml:space="preserve">patient for agent, </w:t>
      </w:r>
      <w:r w:rsidRPr="008B26D0">
        <w:t xml:space="preserve">and the suffixed noun is </w:t>
      </w:r>
      <w:r w:rsidRPr="008B26D0">
        <w:rPr>
          <w:i/>
          <w:iCs/>
        </w:rPr>
        <w:t>zub-ař</w:t>
      </w:r>
      <w:r w:rsidRPr="008B26D0">
        <w:t xml:space="preserve"> ‘dentist’.</w:t>
      </w:r>
    </w:p>
    <w:p w14:paraId="5F468EAA" w14:textId="6EDD81A9" w:rsidR="002A4081" w:rsidRPr="008B26D0" w:rsidRDefault="002A4081" w:rsidP="00440B90">
      <w:pPr>
        <w:pStyle w:val="IP0"/>
      </w:pPr>
      <w:r w:rsidRPr="008B26D0">
        <w:t xml:space="preserve">While the arrays of patterns in Table </w:t>
      </w:r>
      <w:r w:rsidR="006020F4">
        <w:fldChar w:fldCharType="begin"/>
      </w:r>
      <w:r w:rsidR="006020F4">
        <w:instrText xml:space="preserve"> REF F4 \h \* MERGEFORMAT </w:instrText>
      </w:r>
      <w:r w:rsidR="006020F4">
        <w:fldChar w:fldCharType="separate"/>
      </w:r>
      <w:r w:rsidR="0087399C" w:rsidRPr="008B26D0">
        <w:rPr>
          <w:shd w:val="clear" w:color="auto" w:fill="BEBEBE"/>
        </w:rPr>
        <w:t>4</w:t>
      </w:r>
      <w:r w:rsidR="006020F4">
        <w:fldChar w:fldCharType="end"/>
      </w:r>
      <w:r w:rsidRPr="008B26D0">
        <w:t xml:space="preserve"> are complex and overlapping, they are neither random nor chaotic. Each suffix has its own semantic profile and trends. For example, the suffix </w:t>
      </w:r>
      <w:r w:rsidRPr="008B26D0">
        <w:rPr>
          <w:i/>
          <w:iCs/>
        </w:rPr>
        <w:t>-ař/-ář</w:t>
      </w:r>
      <w:r w:rsidRPr="008B26D0">
        <w:t xml:space="preserve"> usually indicates a person who is an agent, a possessor, or a member of a group. The suffix </w:t>
      </w:r>
      <w:r w:rsidRPr="008B26D0">
        <w:rPr>
          <w:i/>
          <w:iCs/>
        </w:rPr>
        <w:t>-dl-o</w:t>
      </w:r>
      <w:r w:rsidRPr="008B26D0">
        <w:t xml:space="preserve"> tends to identify things (rarely persons) via reference to associated actions or states. The suffixes </w:t>
      </w:r>
      <w:r w:rsidRPr="008B26D0">
        <w:rPr>
          <w:i/>
          <w:iCs/>
        </w:rPr>
        <w:t xml:space="preserve">-n-a </w:t>
      </w:r>
      <w:r w:rsidRPr="008B26D0">
        <w:t xml:space="preserve">and </w:t>
      </w:r>
      <w:r w:rsidRPr="008B26D0">
        <w:rPr>
          <w:i/>
          <w:iCs/>
        </w:rPr>
        <w:t>-</w:t>
      </w:r>
      <w:r w:rsidRPr="008B26D0">
        <w:rPr>
          <w:i/>
          <w:iCs/>
          <w:color w:val="000000"/>
        </w:rPr>
        <w:t>išt-ě</w:t>
      </w:r>
      <w:r w:rsidRPr="008B26D0">
        <w:t xml:space="preserve"> usually denote locations.</w:t>
      </w:r>
    </w:p>
    <w:p w14:paraId="30DC03E6" w14:textId="047BC2EC" w:rsidR="002A4081" w:rsidRPr="008B26D0" w:rsidRDefault="002A4081" w:rsidP="00440B90">
      <w:pPr>
        <w:pStyle w:val="IP0"/>
      </w:pPr>
      <w:del w:id="1151" w:author="Manuela Tecusan" w:date="2022-10-19T11:13:00Z">
        <w:r w:rsidRPr="008B26D0" w:rsidDel="00FE5C51">
          <w:delText xml:space="preserve">While </w:delText>
        </w:r>
      </w:del>
      <w:r w:rsidRPr="008B26D0">
        <w:t xml:space="preserve">Table </w:t>
      </w:r>
      <w:r w:rsidR="006020F4">
        <w:fldChar w:fldCharType="begin"/>
      </w:r>
      <w:r w:rsidR="006020F4">
        <w:instrText xml:space="preserve"> REF F4 \h \* MERGEFORMAT </w:instrText>
      </w:r>
      <w:r w:rsidR="006020F4">
        <w:fldChar w:fldCharType="separate"/>
      </w:r>
      <w:r w:rsidR="0087399C" w:rsidRPr="008B26D0">
        <w:rPr>
          <w:shd w:val="clear" w:color="auto" w:fill="BEBEBE"/>
        </w:rPr>
        <w:t>4</w:t>
      </w:r>
      <w:r w:rsidR="006020F4">
        <w:fldChar w:fldCharType="end"/>
      </w:r>
      <w:r w:rsidRPr="008B26D0">
        <w:t xml:space="preserve"> gives an overall impression of the extent and complexity of polysemy among Czech derivational suffixes, </w:t>
      </w:r>
      <w:commentRangeStart w:id="1152"/>
      <w:commentRangeStart w:id="1153"/>
      <w:ins w:id="1154" w:author="Manuela Tecusan" w:date="2022-10-19T11:13:00Z">
        <w:r w:rsidR="00FE5C51">
          <w:t>but</w:t>
        </w:r>
      </w:ins>
      <w:commentRangeEnd w:id="1152"/>
      <w:ins w:id="1155" w:author="Manuela Tecusan" w:date="2022-10-19T11:14:00Z">
        <w:r w:rsidR="00FE5C51">
          <w:rPr>
            <w:rStyle w:val="CommentReference"/>
            <w:rFonts w:eastAsia="MS Mincho"/>
          </w:rPr>
          <w:commentReference w:id="1152"/>
        </w:r>
      </w:ins>
      <w:commentRangeEnd w:id="1153"/>
      <w:r w:rsidR="009E3BB4">
        <w:rPr>
          <w:rStyle w:val="CommentReference"/>
          <w:rFonts w:eastAsia="MS Mincho"/>
        </w:rPr>
        <w:commentReference w:id="1153"/>
      </w:r>
      <w:ins w:id="1156" w:author="Manuela Tecusan" w:date="2022-10-19T11:13:00Z">
        <w:r w:rsidR="00FE5C51">
          <w:t xml:space="preserve"> </w:t>
        </w:r>
      </w:ins>
      <w:r w:rsidRPr="008B26D0">
        <w:t xml:space="preserve">we need to look closer </w:t>
      </w:r>
      <w:del w:id="1157" w:author="Manuela Tecusan" w:date="2022-10-19T11:15:00Z">
        <w:r w:rsidRPr="008B26D0" w:rsidDel="00FE5C51">
          <w:delText>in order</w:delText>
        </w:r>
      </w:del>
      <w:ins w:id="1158" w:author="Manuela Tecusan" w:date="2022-10-19T11:15:00Z">
        <w:r w:rsidR="00FE5C51">
          <w:t>if we want</w:t>
        </w:r>
      </w:ins>
      <w:r w:rsidRPr="008B26D0">
        <w:t xml:space="preserve"> to understand the interplay of </w:t>
      </w:r>
      <w:r w:rsidRPr="008B26D0">
        <w:rPr>
          <w:smallCaps/>
        </w:rPr>
        <w:t>source for target</w:t>
      </w:r>
      <w:r w:rsidRPr="008B26D0">
        <w:t xml:space="preserve"> patterns in structuring meanings. We will therefore analy</w:t>
      </w:r>
      <w:ins w:id="1159" w:author="Manuela Tecusan" w:date="2022-10-19T11:05:00Z">
        <w:r w:rsidR="009A1349">
          <w:t>s</w:t>
        </w:r>
      </w:ins>
      <w:del w:id="1160" w:author="Manuela Tecusan" w:date="2022-10-19T11:05:00Z">
        <w:r w:rsidRPr="008B26D0" w:rsidDel="009A1349">
          <w:delText>z</w:delText>
        </w:r>
      </w:del>
      <w:r w:rsidRPr="008B26D0">
        <w:t xml:space="preserve">e in more detail the polysemy of one suffix, namely </w:t>
      </w:r>
      <w:r w:rsidRPr="008B26D0">
        <w:rPr>
          <w:i/>
        </w:rPr>
        <w:t>-ník</w:t>
      </w:r>
      <w:r w:rsidRPr="008B26D0">
        <w:rPr>
          <w:iCs/>
        </w:rPr>
        <w:t xml:space="preserve">, with </w:t>
      </w:r>
      <w:ins w:id="1161" w:author="Manuela Tecusan" w:date="2022-10-19T11:15:00Z">
        <w:r w:rsidR="00FE5C51">
          <w:rPr>
            <w:iCs/>
          </w:rPr>
          <w:t>t</w:t>
        </w:r>
      </w:ins>
      <w:ins w:id="1162" w:author="Manuela Tecusan" w:date="2022-10-19T11:16:00Z">
        <w:r w:rsidR="00FE5C51">
          <w:rPr>
            <w:iCs/>
          </w:rPr>
          <w:t xml:space="preserve">he help of the </w:t>
        </w:r>
      </w:ins>
      <w:r w:rsidRPr="008B26D0">
        <w:rPr>
          <w:iCs/>
        </w:rPr>
        <w:t xml:space="preserve">examples presented in Table </w:t>
      </w:r>
      <w:r w:rsidR="006020F4">
        <w:rPr>
          <w:iCs/>
        </w:rPr>
        <w:fldChar w:fldCharType="begin"/>
      </w:r>
      <w:r w:rsidR="006020F4">
        <w:rPr>
          <w:iCs/>
        </w:rPr>
        <w:instrText xml:space="preserve"> REF F5 \h \* MERGEFORMAT </w:instrText>
      </w:r>
      <w:r w:rsidR="006020F4">
        <w:rPr>
          <w:iCs/>
        </w:rPr>
      </w:r>
      <w:r w:rsidR="006020F4">
        <w:rPr>
          <w:iCs/>
        </w:rPr>
        <w:fldChar w:fldCharType="separate"/>
      </w:r>
      <w:r w:rsidR="0087399C" w:rsidRPr="008B26D0">
        <w:rPr>
          <w:shd w:val="clear" w:color="auto" w:fill="BEBEBE"/>
        </w:rPr>
        <w:t>5</w:t>
      </w:r>
      <w:r w:rsidR="006020F4">
        <w:rPr>
          <w:iCs/>
        </w:rPr>
        <w:fldChar w:fldCharType="end"/>
      </w:r>
      <w:r w:rsidRPr="008B26D0">
        <w:rPr>
          <w:iCs/>
        </w:rPr>
        <w:t xml:space="preserve">. </w:t>
      </w:r>
      <w:del w:id="1163" w:author="Manuela Tecusan" w:date="2022-10-19T11:16:00Z">
        <w:r w:rsidRPr="008B26D0" w:rsidDel="00FE5C51">
          <w:rPr>
            <w:iCs/>
          </w:rPr>
          <w:delText xml:space="preserve">In Table </w:delText>
        </w:r>
        <w:r w:rsidR="006020F4" w:rsidDel="00FE5C51">
          <w:rPr>
            <w:iCs/>
          </w:rPr>
          <w:fldChar w:fldCharType="begin"/>
        </w:r>
        <w:r w:rsidR="006020F4" w:rsidDel="00FE5C51">
          <w:rPr>
            <w:iCs/>
          </w:rPr>
          <w:delInstrText xml:space="preserve"> REF F5 \h \* MERGEFORMAT </w:delInstrText>
        </w:r>
        <w:r w:rsidR="006020F4" w:rsidDel="00FE5C51">
          <w:rPr>
            <w:iCs/>
          </w:rPr>
        </w:r>
        <w:r w:rsidR="006020F4" w:rsidDel="00FE5C51">
          <w:rPr>
            <w:iCs/>
          </w:rPr>
          <w:fldChar w:fldCharType="separate"/>
        </w:r>
        <w:r w:rsidR="0087399C" w:rsidRPr="008B26D0" w:rsidDel="00FE5C51">
          <w:rPr>
            <w:shd w:val="clear" w:color="auto" w:fill="BEBEBE"/>
          </w:rPr>
          <w:delText>5</w:delText>
        </w:r>
        <w:r w:rsidR="006020F4" w:rsidDel="00FE5C51">
          <w:rPr>
            <w:iCs/>
          </w:rPr>
          <w:fldChar w:fldCharType="end"/>
        </w:r>
        <w:r w:rsidRPr="008B26D0" w:rsidDel="00FE5C51">
          <w:rPr>
            <w:iCs/>
          </w:rPr>
          <w:delText xml:space="preserve"> </w:delText>
        </w:r>
      </w:del>
      <w:ins w:id="1164" w:author="Manuela Tecusan" w:date="2022-10-19T11:16:00Z">
        <w:r w:rsidR="00FE5C51">
          <w:rPr>
            <w:iCs/>
          </w:rPr>
          <w:t xml:space="preserve">There </w:t>
        </w:r>
      </w:ins>
      <w:r w:rsidRPr="008B26D0">
        <w:rPr>
          <w:iCs/>
        </w:rPr>
        <w:t>the first column lists the source term</w:t>
      </w:r>
      <w:ins w:id="1165" w:author="Manuela Tecusan" w:date="2022-10-19T11:17:00Z">
        <w:r w:rsidR="00FE5C51">
          <w:rPr>
            <w:iCs/>
          </w:rPr>
          <w:t>,</w:t>
        </w:r>
      </w:ins>
      <w:r w:rsidRPr="008B26D0">
        <w:rPr>
          <w:iCs/>
        </w:rPr>
        <w:t xml:space="preserve"> </w:t>
      </w:r>
      <w:del w:id="1166" w:author="Manuela Tecusan" w:date="2022-10-19T11:17:00Z">
        <w:r w:rsidRPr="008B26D0" w:rsidDel="00FE5C51">
          <w:rPr>
            <w:iCs/>
          </w:rPr>
          <w:delText xml:space="preserve">that </w:delText>
        </w:r>
      </w:del>
      <w:ins w:id="1167" w:author="Manuela Tecusan" w:date="2022-10-19T11:17:00Z">
        <w:r w:rsidR="00FE5C51">
          <w:rPr>
            <w:iCs/>
          </w:rPr>
          <w:t>which</w:t>
        </w:r>
        <w:r w:rsidR="00FE5C51" w:rsidRPr="008B26D0">
          <w:rPr>
            <w:iCs/>
          </w:rPr>
          <w:t xml:space="preserve"> </w:t>
        </w:r>
      </w:ins>
      <w:r w:rsidRPr="008B26D0">
        <w:rPr>
          <w:iCs/>
        </w:rPr>
        <w:t>describes the role of the base word</w:t>
      </w:r>
      <w:ins w:id="1168" w:author="Manuela Tecusan" w:date="2022-10-19T11:17:00Z">
        <w:r w:rsidR="00FE5C51">
          <w:rPr>
            <w:iCs/>
          </w:rPr>
          <w:t>;</w:t>
        </w:r>
      </w:ins>
      <w:r w:rsidRPr="008B26D0">
        <w:rPr>
          <w:iCs/>
        </w:rPr>
        <w:t xml:space="preserve"> </w:t>
      </w:r>
      <w:del w:id="1169" w:author="Manuela Tecusan" w:date="2022-10-19T11:18:00Z">
        <w:r w:rsidRPr="008B26D0" w:rsidDel="00FE5C51">
          <w:rPr>
            <w:iCs/>
          </w:rPr>
          <w:delText xml:space="preserve">which </w:delText>
        </w:r>
      </w:del>
      <w:ins w:id="1170" w:author="Manuela Tecusan" w:date="2022-10-19T11:18:00Z">
        <w:r w:rsidR="00FE5C51">
          <w:rPr>
            <w:iCs/>
          </w:rPr>
          <w:t>and the base word</w:t>
        </w:r>
        <w:r w:rsidR="00FE5C51" w:rsidRPr="008B26D0">
          <w:rPr>
            <w:iCs/>
          </w:rPr>
          <w:t xml:space="preserve"> </w:t>
        </w:r>
      </w:ins>
      <w:r w:rsidRPr="008B26D0">
        <w:rPr>
          <w:iCs/>
        </w:rPr>
        <w:t>is presented in the second column with its gloss and word class. The third column lists the target term</w:t>
      </w:r>
      <w:ins w:id="1171" w:author="Manuela Tecusan" w:date="2022-10-19T11:18:00Z">
        <w:r w:rsidR="00FE5C51">
          <w:rPr>
            <w:iCs/>
          </w:rPr>
          <w:t>,</w:t>
        </w:r>
      </w:ins>
      <w:r w:rsidRPr="008B26D0">
        <w:rPr>
          <w:iCs/>
        </w:rPr>
        <w:t xml:space="preserve"> </w:t>
      </w:r>
      <w:del w:id="1172" w:author="Manuela Tecusan" w:date="2022-10-19T11:18:00Z">
        <w:r w:rsidRPr="008B26D0" w:rsidDel="00FE5C51">
          <w:rPr>
            <w:iCs/>
          </w:rPr>
          <w:delText xml:space="preserve">that </w:delText>
        </w:r>
      </w:del>
      <w:ins w:id="1173" w:author="Manuela Tecusan" w:date="2022-10-19T11:18:00Z">
        <w:r w:rsidR="00FE5C51">
          <w:rPr>
            <w:iCs/>
          </w:rPr>
          <w:t>which</w:t>
        </w:r>
        <w:r w:rsidR="00FE5C51" w:rsidRPr="008B26D0">
          <w:rPr>
            <w:iCs/>
          </w:rPr>
          <w:t xml:space="preserve"> </w:t>
        </w:r>
      </w:ins>
      <w:r w:rsidRPr="008B26D0">
        <w:rPr>
          <w:iCs/>
        </w:rPr>
        <w:t xml:space="preserve">describes the role of the derived word. For example, in the first row we have an example of </w:t>
      </w:r>
      <w:r w:rsidRPr="008B26D0">
        <w:rPr>
          <w:smallCaps/>
        </w:rPr>
        <w:t>action for agent</w:t>
      </w:r>
      <w:r w:rsidRPr="008B26D0">
        <w:rPr>
          <w:iCs/>
        </w:rPr>
        <w:t xml:space="preserve"> derivation from the verb </w:t>
      </w:r>
      <w:r w:rsidRPr="008B26D0">
        <w:rPr>
          <w:i/>
        </w:rPr>
        <w:t>pracova-t</w:t>
      </w:r>
      <w:r w:rsidRPr="008B26D0">
        <w:t xml:space="preserve"> ‘work’ to the noun </w:t>
      </w:r>
      <w:r w:rsidRPr="008B26D0">
        <w:rPr>
          <w:i/>
        </w:rPr>
        <w:t>pracov-ník</w:t>
      </w:r>
      <w:r w:rsidRPr="008B26D0">
        <w:t xml:space="preserve"> ‘worker’. The examples here represent larger groups of derived words that are acknowledged in Czech dictionaries and can motivate </w:t>
      </w:r>
      <w:ins w:id="1174" w:author="Manuela Tecusan" w:date="2022-10-19T11:20:00Z">
        <w:r w:rsidR="00B2342F">
          <w:t xml:space="preserve">the </w:t>
        </w:r>
      </w:ins>
      <w:r w:rsidRPr="008B26D0">
        <w:t>creative derivation of new words as well.</w:t>
      </w:r>
    </w:p>
    <w:p w14:paraId="038E56DD" w14:textId="225D4155" w:rsidR="002A4081" w:rsidRPr="008B26D0" w:rsidRDefault="002A4081" w:rsidP="00440B90">
      <w:pPr>
        <w:pStyle w:val="IP0"/>
      </w:pPr>
      <w:r w:rsidRPr="008B26D0">
        <w:t xml:space="preserve">Most of the metonymy patterns of the suffix </w:t>
      </w:r>
      <w:r w:rsidRPr="008B26D0">
        <w:rPr>
          <w:i/>
        </w:rPr>
        <w:t>-ník</w:t>
      </w:r>
      <w:r w:rsidRPr="008B26D0">
        <w:rPr>
          <w:iCs/>
        </w:rPr>
        <w:t xml:space="preserve"> can be grouped according to three targets: </w:t>
      </w:r>
      <w:r w:rsidRPr="008B26D0">
        <w:rPr>
          <w:smallCaps/>
        </w:rPr>
        <w:t>agent</w:t>
      </w:r>
      <w:r w:rsidRPr="008B26D0">
        <w:rPr>
          <w:iCs/>
        </w:rPr>
        <w:t xml:space="preserve">, </w:t>
      </w:r>
      <w:r w:rsidRPr="008B26D0">
        <w:rPr>
          <w:smallCaps/>
        </w:rPr>
        <w:t>entity</w:t>
      </w:r>
      <w:del w:id="1175" w:author="Manuela Tecusan" w:date="2022-10-19T11:21:00Z">
        <w:r w:rsidRPr="008B26D0" w:rsidDel="00B2342F">
          <w:rPr>
            <w:iCs/>
          </w:rPr>
          <w:delText>,</w:delText>
        </w:r>
      </w:del>
      <w:r w:rsidRPr="008B26D0">
        <w:rPr>
          <w:iCs/>
        </w:rPr>
        <w:t xml:space="preserve"> and </w:t>
      </w:r>
      <w:r w:rsidRPr="008B26D0">
        <w:rPr>
          <w:smallCaps/>
        </w:rPr>
        <w:t>location</w:t>
      </w:r>
      <w:r w:rsidRPr="008B26D0">
        <w:rPr>
          <w:iCs/>
        </w:rPr>
        <w:t>. In addition to making</w:t>
      </w:r>
      <w:r w:rsidRPr="008B26D0">
        <w:t xml:space="preserve"> reference to the </w:t>
      </w:r>
      <w:r w:rsidRPr="008B26D0">
        <w:rPr>
          <w:smallCaps/>
        </w:rPr>
        <w:t>action</w:t>
      </w:r>
      <w:r w:rsidRPr="008B26D0">
        <w:t xml:space="preserve"> performed, as </w:t>
      </w:r>
      <w:del w:id="1176" w:author="Manuela Tecusan" w:date="2022-10-19T11:21:00Z">
        <w:r w:rsidRPr="008B26D0" w:rsidDel="00B2342F">
          <w:delText xml:space="preserve">with </w:delText>
        </w:r>
      </w:del>
      <w:ins w:id="1177" w:author="Manuela Tecusan" w:date="2022-10-19T11:21:00Z">
        <w:r w:rsidR="00B2342F">
          <w:t>in</w:t>
        </w:r>
        <w:r w:rsidR="00B2342F" w:rsidRPr="008B26D0">
          <w:t xml:space="preserve"> </w:t>
        </w:r>
      </w:ins>
      <w:r w:rsidRPr="008B26D0">
        <w:t xml:space="preserve">the example of </w:t>
      </w:r>
      <w:r w:rsidRPr="008B26D0">
        <w:rPr>
          <w:i/>
        </w:rPr>
        <w:t>pracov-ník</w:t>
      </w:r>
      <w:r w:rsidRPr="008B26D0">
        <w:t xml:space="preserve"> ‘worker’,</w:t>
      </w:r>
      <w:r w:rsidRPr="008B26D0">
        <w:rPr>
          <w:iCs/>
        </w:rPr>
        <w:t xml:space="preserve"> the suffix </w:t>
      </w:r>
      <w:r w:rsidRPr="008B26D0">
        <w:t>-</w:t>
      </w:r>
      <w:r w:rsidRPr="008B26D0">
        <w:rPr>
          <w:i/>
          <w:iCs/>
        </w:rPr>
        <w:t>ník</w:t>
      </w:r>
      <w:r w:rsidRPr="008B26D0">
        <w:t xml:space="preserve"> identifies </w:t>
      </w:r>
      <w:r w:rsidRPr="008B26D0">
        <w:rPr>
          <w:smallCaps/>
        </w:rPr>
        <w:t>agents</w:t>
      </w:r>
      <w:r w:rsidRPr="008B26D0">
        <w:t xml:space="preserve"> according to a variety of relationships </w:t>
      </w:r>
      <w:del w:id="1178" w:author="Manuela Tecusan" w:date="2022-10-19T11:21:00Z">
        <w:r w:rsidRPr="008B26D0" w:rsidDel="00B2342F">
          <w:delText xml:space="preserve">to </w:delText>
        </w:r>
      </w:del>
      <w:ins w:id="1179" w:author="Manuela Tecusan" w:date="2022-10-19T11:21:00Z">
        <w:r w:rsidR="00B2342F">
          <w:t>with</w:t>
        </w:r>
        <w:r w:rsidR="00B2342F" w:rsidRPr="008B26D0">
          <w:t xml:space="preserve"> </w:t>
        </w:r>
      </w:ins>
      <w:r w:rsidRPr="008B26D0">
        <w:t xml:space="preserve">other items. A </w:t>
      </w:r>
      <w:r w:rsidRPr="008B26D0">
        <w:rPr>
          <w:i/>
        </w:rPr>
        <w:t>soustruh</w:t>
      </w:r>
      <w:r w:rsidRPr="008B26D0">
        <w:t xml:space="preserve"> ‘lathe’ is a tool for a type of machinist, and thus the relationship expressed by </w:t>
      </w:r>
      <w:r w:rsidRPr="008B26D0">
        <w:rPr>
          <w:i/>
        </w:rPr>
        <w:t>soustruž-ník</w:t>
      </w:r>
      <w:r w:rsidRPr="008B26D0">
        <w:t xml:space="preserve"> ‘lathe-worker’ is that of </w:t>
      </w:r>
      <w:r w:rsidRPr="008B26D0">
        <w:rPr>
          <w:smallCaps/>
        </w:rPr>
        <w:t>instrument for agent</w:t>
      </w:r>
      <w:r w:rsidRPr="008B26D0">
        <w:t xml:space="preserve">. A </w:t>
      </w:r>
      <w:r w:rsidRPr="008B26D0">
        <w:rPr>
          <w:i/>
        </w:rPr>
        <w:t>knihov-ník</w:t>
      </w:r>
      <w:r w:rsidRPr="008B26D0">
        <w:t xml:space="preserve"> ‘librarian’ is a person with an </w:t>
      </w:r>
      <w:r w:rsidRPr="008B26D0">
        <w:rPr>
          <w:smallCaps/>
        </w:rPr>
        <w:t>agent</w:t>
      </w:r>
      <w:r w:rsidRPr="008B26D0">
        <w:t xml:space="preserve"> role who works in a </w:t>
      </w:r>
      <w:r w:rsidRPr="008B26D0">
        <w:rPr>
          <w:i/>
        </w:rPr>
        <w:t>knihovn-a</w:t>
      </w:r>
      <w:r w:rsidRPr="008B26D0">
        <w:t xml:space="preserve"> ‘library’, so the relevant relationship is </w:t>
      </w:r>
      <w:r w:rsidRPr="008B26D0">
        <w:rPr>
          <w:smallCaps/>
        </w:rPr>
        <w:t>location for agent</w:t>
      </w:r>
      <w:r w:rsidRPr="008B26D0">
        <w:t xml:space="preserve">. The next three examples differ in the way the </w:t>
      </w:r>
      <w:r w:rsidRPr="008B26D0">
        <w:rPr>
          <w:smallCaps/>
        </w:rPr>
        <w:t>agent</w:t>
      </w:r>
      <w:r w:rsidRPr="008B26D0">
        <w:t xml:space="preserve"> interacts with the item named by the base word. In the case of </w:t>
      </w:r>
      <w:r w:rsidRPr="008B26D0">
        <w:rPr>
          <w:i/>
          <w:iCs/>
        </w:rPr>
        <w:t>zlat-ník</w:t>
      </w:r>
      <w:r w:rsidRPr="008B26D0">
        <w:t xml:space="preserve"> ‘goldsmith’, gold describes the </w:t>
      </w:r>
      <w:r w:rsidRPr="008B26D0">
        <w:rPr>
          <w:smallCaps/>
        </w:rPr>
        <w:t>material</w:t>
      </w:r>
      <w:r w:rsidRPr="008B26D0">
        <w:t xml:space="preserve"> </w:t>
      </w:r>
      <w:del w:id="1180" w:author="Manuela Tecusan" w:date="2022-10-19T11:22:00Z">
        <w:r w:rsidRPr="008B26D0" w:rsidDel="007752FC">
          <w:delText xml:space="preserve">that </w:delText>
        </w:r>
      </w:del>
      <w:ins w:id="1181" w:author="Manuela Tecusan" w:date="2022-10-19T11:22:00Z">
        <w:r w:rsidR="007752FC">
          <w:t>out of which</w:t>
        </w:r>
        <w:r w:rsidR="007752FC" w:rsidRPr="008B26D0">
          <w:t xml:space="preserve"> </w:t>
        </w:r>
      </w:ins>
      <w:r w:rsidRPr="008B26D0">
        <w:t xml:space="preserve">the </w:t>
      </w:r>
      <w:r w:rsidRPr="008B26D0">
        <w:rPr>
          <w:smallCaps/>
        </w:rPr>
        <w:t>agent</w:t>
      </w:r>
      <w:r w:rsidRPr="008B26D0">
        <w:t xml:space="preserve"> makes things</w:t>
      </w:r>
      <w:del w:id="1182" w:author="Manuela Tecusan" w:date="2022-10-19T11:22:00Z">
        <w:r w:rsidRPr="008B26D0" w:rsidDel="007752FC">
          <w:delText xml:space="preserve"> out of</w:delText>
        </w:r>
      </w:del>
      <w:r w:rsidRPr="008B26D0">
        <w:t xml:space="preserve">. The </w:t>
      </w:r>
      <w:r w:rsidRPr="008B26D0">
        <w:rPr>
          <w:i/>
          <w:iCs/>
        </w:rPr>
        <w:t>papír-ník</w:t>
      </w:r>
      <w:r w:rsidRPr="008B26D0">
        <w:t xml:space="preserve"> ‘seller of paper goods’ doesn’t create the paper, which is a </w:t>
      </w:r>
      <w:r w:rsidRPr="008B26D0">
        <w:rPr>
          <w:smallCaps/>
        </w:rPr>
        <w:t>patient</w:t>
      </w:r>
      <w:r w:rsidRPr="008B26D0">
        <w:t xml:space="preserve"> in sales transactions. The </w:t>
      </w:r>
      <w:r w:rsidRPr="008B26D0">
        <w:rPr>
          <w:i/>
          <w:iCs/>
        </w:rPr>
        <w:t>kouzel-ník</w:t>
      </w:r>
      <w:r w:rsidRPr="008B26D0">
        <w:t xml:space="preserve"> ‘magician’ creates the magic, which is therefore a </w:t>
      </w:r>
      <w:r w:rsidRPr="008B26D0">
        <w:rPr>
          <w:smallCaps/>
        </w:rPr>
        <w:t>product</w:t>
      </w:r>
      <w:r w:rsidRPr="008B26D0">
        <w:t>.</w:t>
      </w:r>
    </w:p>
    <w:p w14:paraId="06A71AA1" w14:textId="4D595A46" w:rsidR="002A4081" w:rsidRPr="008B26D0" w:rsidRDefault="002A4081" w:rsidP="00440B90">
      <w:pPr>
        <w:pStyle w:val="IP0"/>
        <w:rPr>
          <w:iCs/>
        </w:rPr>
      </w:pPr>
      <w:r w:rsidRPr="008B26D0">
        <w:t xml:space="preserve">The first example in the </w:t>
      </w:r>
      <w:r w:rsidRPr="008B26D0">
        <w:rPr>
          <w:smallCaps/>
        </w:rPr>
        <w:t>entity</w:t>
      </w:r>
      <w:r w:rsidRPr="008B26D0">
        <w:t xml:space="preserve"> group is possibly transitional, since one could view a </w:t>
      </w:r>
      <w:r w:rsidRPr="008B26D0">
        <w:rPr>
          <w:i/>
        </w:rPr>
        <w:t>služeb-ník</w:t>
      </w:r>
      <w:r w:rsidRPr="008B26D0">
        <w:t xml:space="preserve"> ‘servant’ either as one among others in a </w:t>
      </w:r>
      <w:r w:rsidRPr="008B26D0">
        <w:rPr>
          <w:i/>
        </w:rPr>
        <w:t>služb-a</w:t>
      </w:r>
      <w:r w:rsidRPr="008B26D0">
        <w:t xml:space="preserve"> ‘service’</w:t>
      </w:r>
      <w:ins w:id="1183" w:author="Manuela Tecusan" w:date="2022-10-19T11:25:00Z">
        <w:r w:rsidR="007752FC">
          <w:t>,</w:t>
        </w:r>
      </w:ins>
      <w:r w:rsidRPr="008B26D0">
        <w:t xml:space="preserve"> and thus as an </w:t>
      </w:r>
      <w:r w:rsidRPr="008B26D0">
        <w:rPr>
          <w:smallCaps/>
        </w:rPr>
        <w:t>entity</w:t>
      </w:r>
      <w:r w:rsidRPr="008B26D0">
        <w:t xml:space="preserve">, or alternatively as an </w:t>
      </w:r>
      <w:r w:rsidRPr="008B26D0">
        <w:rPr>
          <w:smallCaps/>
        </w:rPr>
        <w:t>agent</w:t>
      </w:r>
      <w:r w:rsidRPr="008B26D0">
        <w:t xml:space="preserve"> (someone who works). The </w:t>
      </w:r>
      <w:r w:rsidRPr="008B26D0">
        <w:rPr>
          <w:smallCaps/>
        </w:rPr>
        <w:t>entity</w:t>
      </w:r>
      <w:r w:rsidRPr="008B26D0">
        <w:t xml:space="preserve"> </w:t>
      </w:r>
      <w:del w:id="1184" w:author="Manuela Tecusan" w:date="2022-10-19T11:26:00Z">
        <w:r w:rsidRPr="008B26D0" w:rsidDel="007752FC">
          <w:delText xml:space="preserve">as </w:delText>
        </w:r>
      </w:del>
      <w:del w:id="1185" w:author="Manuela Tecusan" w:date="2022-10-16T16:05:00Z">
        <w:r w:rsidRPr="008B26D0" w:rsidDel="002B5800">
          <w:delText>“</w:delText>
        </w:r>
      </w:del>
      <w:ins w:id="1186" w:author="Manuela Tecusan" w:date="2022-10-16T16:05:00Z">
        <w:r w:rsidR="002B5800">
          <w:t>‘</w:t>
        </w:r>
      </w:ins>
      <w:r w:rsidRPr="008B26D0">
        <w:t>one among others</w:t>
      </w:r>
      <w:del w:id="1187" w:author="Manuela Tecusan" w:date="2022-10-16T16:05:00Z">
        <w:r w:rsidRPr="008B26D0" w:rsidDel="002B5800">
          <w:delText>”</w:delText>
        </w:r>
      </w:del>
      <w:ins w:id="1188" w:author="Manuela Tecusan" w:date="2022-10-16T16:05:00Z">
        <w:r w:rsidR="002B5800">
          <w:t>’</w:t>
        </w:r>
      </w:ins>
      <w:r w:rsidRPr="008B26D0">
        <w:t xml:space="preserve"> is the </w:t>
      </w:r>
      <w:r w:rsidRPr="008B26D0">
        <w:lastRenderedPageBreak/>
        <w:t xml:space="preserve">only </w:t>
      </w:r>
      <w:ins w:id="1189" w:author="Manuela Tecusan" w:date="2022-10-19T11:26:00Z">
        <w:r w:rsidR="007752FC" w:rsidRPr="008B26D0">
          <w:t xml:space="preserve">likely </w:t>
        </w:r>
      </w:ins>
      <w:r w:rsidRPr="008B26D0">
        <w:t xml:space="preserve">interpretation </w:t>
      </w:r>
      <w:del w:id="1190" w:author="Manuela Tecusan" w:date="2022-10-19T11:26:00Z">
        <w:r w:rsidRPr="008B26D0" w:rsidDel="007752FC">
          <w:delText xml:space="preserve">likely </w:delText>
        </w:r>
      </w:del>
      <w:r w:rsidRPr="008B26D0">
        <w:t xml:space="preserve">for the </w:t>
      </w:r>
      <w:r w:rsidRPr="008B26D0">
        <w:rPr>
          <w:i/>
        </w:rPr>
        <w:t>družstev-ník</w:t>
      </w:r>
      <w:r w:rsidRPr="008B26D0">
        <w:t xml:space="preserve"> ‘collective farmer’</w:t>
      </w:r>
      <w:ins w:id="1191" w:author="Manuela Tecusan" w:date="2022-10-19T11:27:00Z">
        <w:r w:rsidR="007752FC">
          <w:t>,</w:t>
        </w:r>
      </w:ins>
      <w:r w:rsidRPr="008B26D0">
        <w:t xml:space="preserve"> who is identified as a member of a </w:t>
      </w:r>
      <w:r w:rsidRPr="008B26D0">
        <w:rPr>
          <w:smallCaps/>
        </w:rPr>
        <w:t>group</w:t>
      </w:r>
      <w:r w:rsidRPr="008B26D0">
        <w:t xml:space="preserve">, the </w:t>
      </w:r>
      <w:r w:rsidRPr="008B26D0">
        <w:rPr>
          <w:i/>
        </w:rPr>
        <w:t>družstv-o</w:t>
      </w:r>
      <w:r w:rsidRPr="008B26D0">
        <w:t xml:space="preserve"> ‘collective’. The </w:t>
      </w:r>
      <w:r w:rsidRPr="008B26D0">
        <w:rPr>
          <w:i/>
        </w:rPr>
        <w:t>par-ník</w:t>
      </w:r>
      <w:r w:rsidRPr="008B26D0">
        <w:t xml:space="preserve"> ‘steamboat’ uses </w:t>
      </w:r>
      <w:r w:rsidRPr="008B26D0">
        <w:rPr>
          <w:i/>
        </w:rPr>
        <w:t>pár-a</w:t>
      </w:r>
      <w:r w:rsidRPr="008B26D0">
        <w:t xml:space="preserve"> ‘steam’ in order to run, thus </w:t>
      </w:r>
      <w:r w:rsidRPr="008B26D0">
        <w:rPr>
          <w:smallCaps/>
        </w:rPr>
        <w:t>material for entity</w:t>
      </w:r>
      <w:r w:rsidRPr="008B26D0">
        <w:t xml:space="preserve">. A </w:t>
      </w:r>
      <w:r w:rsidRPr="008B26D0">
        <w:rPr>
          <w:i/>
        </w:rPr>
        <w:t>pět-ník</w:t>
      </w:r>
      <w:r w:rsidRPr="008B26D0">
        <w:t xml:space="preserve"> ‘5 crown coin’ is named via reference to the numeral </w:t>
      </w:r>
      <w:r w:rsidRPr="008B26D0">
        <w:rPr>
          <w:i/>
        </w:rPr>
        <w:t>pět</w:t>
      </w:r>
      <w:r w:rsidRPr="008B26D0">
        <w:t xml:space="preserve"> ‘five’, thus </w:t>
      </w:r>
      <w:r w:rsidRPr="008B26D0">
        <w:rPr>
          <w:smallCaps/>
        </w:rPr>
        <w:t>quantity for entity</w:t>
      </w:r>
      <w:r w:rsidRPr="008B26D0">
        <w:t xml:space="preserve">. A </w:t>
      </w:r>
      <w:r w:rsidRPr="008B26D0">
        <w:rPr>
          <w:i/>
        </w:rPr>
        <w:t>střevíč-ník</w:t>
      </w:r>
      <w:r w:rsidRPr="008B26D0">
        <w:t xml:space="preserve"> ‘lady-slipper’ is a type of flower that looks like a fancy women’s shoe, a </w:t>
      </w:r>
      <w:r w:rsidRPr="008B26D0">
        <w:rPr>
          <w:i/>
        </w:rPr>
        <w:t>střevíček</w:t>
      </w:r>
      <w:r w:rsidRPr="008B26D0">
        <w:rPr>
          <w:iCs/>
        </w:rPr>
        <w:t xml:space="preserve">. This </w:t>
      </w:r>
      <w:r w:rsidRPr="008B26D0">
        <w:rPr>
          <w:smallCaps/>
        </w:rPr>
        <w:t>entity for entity</w:t>
      </w:r>
      <w:r w:rsidRPr="008B26D0">
        <w:rPr>
          <w:iCs/>
        </w:rPr>
        <w:t xml:space="preserve"> relationship is motivated by an iconic relationship between the shapes of the two entities (also known as an image metaphor</w:t>
      </w:r>
      <w:del w:id="1192" w:author="Manuela Tecusan" w:date="2022-10-19T11:29:00Z">
        <w:r w:rsidRPr="008B26D0" w:rsidDel="007752FC">
          <w:rPr>
            <w:iCs/>
          </w:rPr>
          <w:delText>, cf.</w:delText>
        </w:r>
      </w:del>
      <w:ins w:id="1193" w:author="Manuela Tecusan" w:date="2022-10-19T11:29:00Z">
        <w:r w:rsidR="007752FC">
          <w:rPr>
            <w:iCs/>
          </w:rPr>
          <w:t>: see</w:t>
        </w:r>
      </w:ins>
      <w:r w:rsidRPr="008B26D0">
        <w:rPr>
          <w:iCs/>
        </w:rPr>
        <w:t xml:space="preserve"> Lakoff </w:t>
      </w:r>
      <w:hyperlink w:anchor="B25" w:history="1">
        <w:r w:rsidRPr="00813B5A">
          <w:rPr>
            <w:rStyle w:val="Hyperlink"/>
            <w:iCs/>
            <w:u w:val="none"/>
          </w:rPr>
          <w:t>1987b</w:t>
        </w:r>
      </w:hyperlink>
      <w:r w:rsidRPr="008B26D0">
        <w:rPr>
          <w:iCs/>
        </w:rPr>
        <w:t>).</w:t>
      </w:r>
    </w:p>
    <w:p w14:paraId="53B54AC2" w14:textId="13C51D7F" w:rsidR="002A4081" w:rsidRPr="008B26D0" w:rsidRDefault="002A4081" w:rsidP="00440B90">
      <w:pPr>
        <w:pStyle w:val="IP0"/>
      </w:pPr>
      <w:r w:rsidRPr="008B26D0">
        <w:rPr>
          <w:iCs/>
        </w:rPr>
        <w:t xml:space="preserve">A </w:t>
      </w:r>
      <w:r w:rsidRPr="008B26D0">
        <w:rPr>
          <w:i/>
        </w:rPr>
        <w:t>chod-ník</w:t>
      </w:r>
      <w:r w:rsidRPr="008B26D0">
        <w:t xml:space="preserve"> ‘sidewalk’ is a </w:t>
      </w:r>
      <w:r w:rsidRPr="008B26D0">
        <w:rPr>
          <w:smallCaps/>
        </w:rPr>
        <w:t>location</w:t>
      </w:r>
      <w:r w:rsidRPr="008B26D0">
        <w:t xml:space="preserve"> where the </w:t>
      </w:r>
      <w:r w:rsidRPr="008B26D0">
        <w:rPr>
          <w:smallCaps/>
        </w:rPr>
        <w:t>action</w:t>
      </w:r>
      <w:r w:rsidRPr="008B26D0">
        <w:t xml:space="preserve"> of walking takes place. Notice that the next two metonymy patterns are mirror images of each other. A</w:t>
      </w:r>
      <w:r w:rsidRPr="008B26D0">
        <w:rPr>
          <w:i/>
        </w:rPr>
        <w:t xml:space="preserve"> ryb-ník</w:t>
      </w:r>
      <w:r w:rsidRPr="008B26D0">
        <w:t xml:space="preserve"> ‘fishpond’ is a </w:t>
      </w:r>
      <w:r w:rsidRPr="008B26D0">
        <w:rPr>
          <w:smallCaps/>
        </w:rPr>
        <w:t>location</w:t>
      </w:r>
      <w:r w:rsidRPr="008B26D0">
        <w:t xml:space="preserve"> where one finds </w:t>
      </w:r>
      <w:r w:rsidRPr="008B26D0">
        <w:rPr>
          <w:i/>
        </w:rPr>
        <w:t>ryb-a</w:t>
      </w:r>
      <w:r w:rsidRPr="008B26D0">
        <w:t xml:space="preserve"> ‘fish’</w:t>
      </w:r>
      <w:ins w:id="1194" w:author="Manuela Tecusan" w:date="2022-10-19T11:30:00Z">
        <w:r w:rsidR="007752FC">
          <w:t>,</w:t>
        </w:r>
      </w:ins>
      <w:r w:rsidRPr="008B26D0">
        <w:t xml:space="preserve"> and therefore illustrates </w:t>
      </w:r>
      <w:r w:rsidRPr="008B26D0">
        <w:rPr>
          <w:smallCaps/>
        </w:rPr>
        <w:t>located for location</w:t>
      </w:r>
      <w:r w:rsidRPr="008B26D0">
        <w:t xml:space="preserve">. Similarly, in the </w:t>
      </w:r>
      <w:del w:id="1195" w:author="Manuela Tecusan" w:date="2022-10-19T11:31:00Z">
        <w:r w:rsidRPr="008B26D0" w:rsidDel="007752FC">
          <w:delText>second-to-last</w:delText>
        </w:r>
      </w:del>
      <w:ins w:id="1196" w:author="Manuela Tecusan" w:date="2022-10-19T11:31:00Z">
        <w:r w:rsidR="007752FC">
          <w:t>penultimate</w:t>
        </w:r>
      </w:ins>
      <w:r w:rsidRPr="008B26D0">
        <w:t xml:space="preserve"> row of Table </w:t>
      </w:r>
      <w:r w:rsidR="006020F4">
        <w:fldChar w:fldCharType="begin"/>
      </w:r>
      <w:r w:rsidR="006020F4">
        <w:instrText xml:space="preserve"> REF F5 \h \* MERGEFORMAT </w:instrText>
      </w:r>
      <w:r w:rsidR="006020F4">
        <w:fldChar w:fldCharType="separate"/>
      </w:r>
      <w:r w:rsidR="0087399C" w:rsidRPr="008B26D0">
        <w:rPr>
          <w:shd w:val="clear" w:color="auto" w:fill="BEBEBE"/>
        </w:rPr>
        <w:t>5</w:t>
      </w:r>
      <w:r w:rsidR="006020F4">
        <w:fldChar w:fldCharType="end"/>
      </w:r>
      <w:r w:rsidRPr="008B26D0">
        <w:t xml:space="preserve"> </w:t>
      </w:r>
      <w:del w:id="1197" w:author="Manuela Tecusan" w:date="2022-10-19T11:31:00Z">
        <w:r w:rsidRPr="008B26D0" w:rsidDel="007752FC">
          <w:delText xml:space="preserve">is </w:delText>
        </w:r>
      </w:del>
      <w:ins w:id="1198" w:author="Manuela Tecusan" w:date="2022-10-19T11:31:00Z">
        <w:r w:rsidR="007752FC">
          <w:t>we find</w:t>
        </w:r>
        <w:r w:rsidR="007752FC" w:rsidRPr="008B26D0">
          <w:t xml:space="preserve"> </w:t>
        </w:r>
      </w:ins>
      <w:r w:rsidRPr="008B26D0">
        <w:t xml:space="preserve">the example of </w:t>
      </w:r>
      <w:r w:rsidRPr="008B26D0">
        <w:rPr>
          <w:i/>
        </w:rPr>
        <w:t>čaj-ník</w:t>
      </w:r>
      <w:r w:rsidRPr="008B26D0">
        <w:t xml:space="preserve"> ‘teapot’</w:t>
      </w:r>
      <w:ins w:id="1199" w:author="Manuela Tecusan" w:date="2022-10-19T11:31:00Z">
        <w:r w:rsidR="007752FC">
          <w:t>,</w:t>
        </w:r>
      </w:ins>
      <w:r w:rsidRPr="008B26D0">
        <w:t xml:space="preserve"> where </w:t>
      </w:r>
      <w:r w:rsidRPr="008B26D0">
        <w:rPr>
          <w:smallCaps/>
        </w:rPr>
        <w:t>contained for container</w:t>
      </w:r>
      <w:r w:rsidRPr="008B26D0">
        <w:t xml:space="preserve"> is a specific version of </w:t>
      </w:r>
      <w:r w:rsidRPr="008B26D0">
        <w:rPr>
          <w:smallCaps/>
        </w:rPr>
        <w:t>located for location</w:t>
      </w:r>
      <w:r w:rsidRPr="008B26D0">
        <w:t xml:space="preserve">. We observe the opposite pattern </w:t>
      </w:r>
      <w:del w:id="1200" w:author="Manuela Tecusan" w:date="2022-10-19T11:31:00Z">
        <w:r w:rsidRPr="008B26D0" w:rsidDel="007752FC">
          <w:delText xml:space="preserve">with </w:delText>
        </w:r>
      </w:del>
      <w:ins w:id="1201" w:author="Manuela Tecusan" w:date="2022-10-19T11:31:00Z">
        <w:r w:rsidR="007752FC">
          <w:t>in</w:t>
        </w:r>
        <w:r w:rsidR="007752FC" w:rsidRPr="008B26D0">
          <w:t xml:space="preserve"> </w:t>
        </w:r>
      </w:ins>
      <w:r w:rsidRPr="008B26D0">
        <w:rPr>
          <w:i/>
        </w:rPr>
        <w:t>skal-ník</w:t>
      </w:r>
      <w:r w:rsidRPr="008B26D0">
        <w:t xml:space="preserve"> ‘cotoneaster’, which is a flower </w:t>
      </w:r>
      <w:del w:id="1202" w:author="Manuela Tecusan" w:date="2022-10-19T11:31:00Z">
        <w:r w:rsidRPr="008B26D0" w:rsidDel="007752FC">
          <w:delText xml:space="preserve">that is </w:delText>
        </w:r>
      </w:del>
      <w:r w:rsidRPr="008B26D0">
        <w:t xml:space="preserve">found on a </w:t>
      </w:r>
      <w:r w:rsidRPr="008B26D0">
        <w:rPr>
          <w:i/>
        </w:rPr>
        <w:t>skál-a</w:t>
      </w:r>
      <w:r w:rsidRPr="008B26D0">
        <w:t xml:space="preserve"> ‘cliff’</w:t>
      </w:r>
      <w:del w:id="1203" w:author="Manuela Tecusan" w:date="2022-10-19T11:32:00Z">
        <w:r w:rsidRPr="008B26D0" w:rsidDel="00B94EB0">
          <w:delText>,</w:delText>
        </w:r>
      </w:del>
      <w:r w:rsidRPr="008B26D0">
        <w:t xml:space="preserve"> </w:t>
      </w:r>
      <w:ins w:id="1204" w:author="Manuela Tecusan" w:date="2022-10-19T11:32:00Z">
        <w:r w:rsidR="00B94EB0">
          <w:t xml:space="preserve">and thus </w:t>
        </w:r>
      </w:ins>
      <w:r w:rsidRPr="008B26D0">
        <w:t>illustrat</w:t>
      </w:r>
      <w:ins w:id="1205" w:author="Manuela Tecusan" w:date="2022-10-19T11:32:00Z">
        <w:r w:rsidR="00B94EB0">
          <w:t>es</w:t>
        </w:r>
      </w:ins>
      <w:del w:id="1206" w:author="Manuela Tecusan" w:date="2022-10-19T11:32:00Z">
        <w:r w:rsidRPr="008B26D0" w:rsidDel="00B94EB0">
          <w:delText>ing</w:delText>
        </w:r>
      </w:del>
      <w:r w:rsidRPr="008B26D0">
        <w:t xml:space="preserve"> </w:t>
      </w:r>
      <w:r w:rsidRPr="008B26D0">
        <w:rPr>
          <w:smallCaps/>
        </w:rPr>
        <w:t>location for located</w:t>
      </w:r>
      <w:r w:rsidRPr="008B26D0">
        <w:t>.</w:t>
      </w:r>
    </w:p>
    <w:p w14:paraId="6D01DE1F" w14:textId="6420F4DD" w:rsidR="002A4081" w:rsidRPr="008B26D0" w:rsidRDefault="002A4081" w:rsidP="00440B90">
      <w:pPr>
        <w:pStyle w:val="IP0"/>
      </w:pPr>
      <w:r w:rsidRPr="008B26D0">
        <w:t xml:space="preserve">The last row in Table </w:t>
      </w:r>
      <w:r w:rsidR="006020F4">
        <w:fldChar w:fldCharType="begin"/>
      </w:r>
      <w:r w:rsidR="006020F4">
        <w:instrText xml:space="preserve"> REF F5 \h \* MERGEFORMAT </w:instrText>
      </w:r>
      <w:r w:rsidR="006020F4">
        <w:fldChar w:fldCharType="separate"/>
      </w:r>
      <w:r w:rsidR="0087399C" w:rsidRPr="008B26D0">
        <w:rPr>
          <w:shd w:val="clear" w:color="auto" w:fill="BEBEBE"/>
        </w:rPr>
        <w:t>5</w:t>
      </w:r>
      <w:r w:rsidR="006020F4">
        <w:fldChar w:fldCharType="end"/>
      </w:r>
      <w:r w:rsidRPr="008B26D0">
        <w:t xml:space="preserve"> shows a meaning of -</w:t>
      </w:r>
      <w:r w:rsidRPr="008B26D0">
        <w:rPr>
          <w:i/>
          <w:iCs/>
        </w:rPr>
        <w:t>ník</w:t>
      </w:r>
      <w:r w:rsidRPr="008B26D0">
        <w:t xml:space="preserve"> in which an </w:t>
      </w:r>
      <w:r w:rsidRPr="008B26D0">
        <w:rPr>
          <w:smallCaps/>
        </w:rPr>
        <w:t>action</w:t>
      </w:r>
      <w:r w:rsidRPr="008B26D0">
        <w:t xml:space="preserve">, namely the collision of two vehicles, is used to access a </w:t>
      </w:r>
      <w:r w:rsidRPr="008B26D0">
        <w:rPr>
          <w:smallCaps/>
        </w:rPr>
        <w:t>part</w:t>
      </w:r>
      <w:r w:rsidRPr="008B26D0">
        <w:t xml:space="preserve"> of a vehicle: the bumper designed to endure the impact of a collision. This metonymy pattern is coherent with other uses of -</w:t>
      </w:r>
      <w:r w:rsidRPr="008B26D0">
        <w:rPr>
          <w:i/>
          <w:iCs/>
        </w:rPr>
        <w:t>ník</w:t>
      </w:r>
      <w:r w:rsidRPr="008B26D0">
        <w:t xml:space="preserve"> that have an </w:t>
      </w:r>
      <w:r w:rsidRPr="008B26D0">
        <w:rPr>
          <w:smallCaps/>
        </w:rPr>
        <w:t>action</w:t>
      </w:r>
      <w:r w:rsidRPr="008B26D0">
        <w:t xml:space="preserve"> as their target: </w:t>
      </w:r>
      <w:r w:rsidRPr="008B26D0">
        <w:rPr>
          <w:smallCaps/>
        </w:rPr>
        <w:t>action for agent</w:t>
      </w:r>
      <w:r w:rsidRPr="008B26D0">
        <w:t xml:space="preserve"> and </w:t>
      </w:r>
      <w:r w:rsidRPr="008B26D0">
        <w:rPr>
          <w:smallCaps/>
        </w:rPr>
        <w:t>action for location</w:t>
      </w:r>
      <w:r w:rsidRPr="008B26D0">
        <w:t>.</w:t>
      </w:r>
    </w:p>
    <w:p w14:paraId="7BB34FCE" w14:textId="30ED578F" w:rsidR="002A4081" w:rsidRPr="008B26D0" w:rsidRDefault="002A4081" w:rsidP="00440B90">
      <w:pPr>
        <w:pStyle w:val="IP0"/>
      </w:pPr>
      <w:r w:rsidRPr="008B26D0">
        <w:t xml:space="preserve">Figure </w:t>
      </w:r>
      <w:r w:rsidR="006020F4">
        <w:fldChar w:fldCharType="begin"/>
      </w:r>
      <w:r w:rsidR="006020F4">
        <w:instrText xml:space="preserve"> REF F7 \h \* MERGEFORMAT </w:instrText>
      </w:r>
      <w:r w:rsidR="006020F4">
        <w:fldChar w:fldCharType="separate"/>
      </w:r>
      <w:r w:rsidR="0087399C" w:rsidRPr="008B26D0">
        <w:rPr>
          <w:shd w:val="clear" w:color="auto" w:fill="BEBEBE"/>
        </w:rPr>
        <w:t>2</w:t>
      </w:r>
      <w:r w:rsidR="006020F4">
        <w:fldChar w:fldCharType="end"/>
      </w:r>
      <w:r w:rsidRPr="008B26D0">
        <w:t xml:space="preserve"> visualizes the metonymy patterns in Table </w:t>
      </w:r>
      <w:r w:rsidR="006020F4">
        <w:fldChar w:fldCharType="begin"/>
      </w:r>
      <w:r w:rsidR="006020F4">
        <w:instrText xml:space="preserve"> REF F5 \h \* MERGEFORMAT </w:instrText>
      </w:r>
      <w:r w:rsidR="006020F4">
        <w:fldChar w:fldCharType="separate"/>
      </w:r>
      <w:r w:rsidR="0087399C" w:rsidRPr="008B26D0">
        <w:rPr>
          <w:shd w:val="clear" w:color="auto" w:fill="BEBEBE"/>
        </w:rPr>
        <w:t>5</w:t>
      </w:r>
      <w:r w:rsidR="006020F4">
        <w:fldChar w:fldCharType="end"/>
      </w:r>
      <w:r w:rsidRPr="008B26D0">
        <w:t>. Terms that serve as sources appear without boxes and with arrows pointing toward their respective targets, which are enclosed by boxes.</w:t>
      </w:r>
      <w:ins w:id="1207" w:author="Manuela Tecusan" w:date="2022-10-19T11:35:00Z">
        <w:r w:rsidR="00B94EB0">
          <w:t xml:space="preserve"> Here</w:t>
        </w:r>
      </w:ins>
      <w:r w:rsidRPr="008B26D0">
        <w:t xml:space="preserve"> </w:t>
      </w:r>
      <w:ins w:id="1208" w:author="Manuela Tecusan" w:date="2022-10-19T11:34:00Z">
        <w:r w:rsidR="00B94EB0">
          <w:rPr>
            <w:smallCaps/>
          </w:rPr>
          <w:t>l</w:t>
        </w:r>
      </w:ins>
      <w:del w:id="1209" w:author="Manuela Tecusan" w:date="2022-10-19T11:34:00Z">
        <w:r w:rsidRPr="008B26D0" w:rsidDel="00B94EB0">
          <w:rPr>
            <w:smallCaps/>
          </w:rPr>
          <w:delText>L</w:delText>
        </w:r>
      </w:del>
      <w:r w:rsidRPr="008B26D0">
        <w:rPr>
          <w:smallCaps/>
        </w:rPr>
        <w:t>ocation</w:t>
      </w:r>
      <w:r w:rsidRPr="008B26D0">
        <w:t xml:space="preserve"> and </w:t>
      </w:r>
      <w:r w:rsidRPr="008B26D0">
        <w:rPr>
          <w:smallCaps/>
        </w:rPr>
        <w:t>located</w:t>
      </w:r>
      <w:r w:rsidRPr="008B26D0">
        <w:t xml:space="preserve"> are </w:t>
      </w:r>
      <w:del w:id="1210" w:author="Manuela Tecusan" w:date="2022-10-19T11:34:00Z">
        <w:r w:rsidRPr="008B26D0" w:rsidDel="00B94EB0">
          <w:delText xml:space="preserve">both </w:delText>
        </w:r>
      </w:del>
      <w:r w:rsidRPr="008B26D0">
        <w:t>enclosed by boxes and serve as both sources and targets.</w:t>
      </w:r>
    </w:p>
    <w:p w14:paraId="6E0C24D7" w14:textId="2D88F153" w:rsidR="009E5F92" w:rsidRDefault="009E5F92" w:rsidP="00A7521B">
      <w:pPr>
        <w:pStyle w:val="P0"/>
      </w:pPr>
      <w:r>
        <w:t>&lt;FIG2&gt;</w:t>
      </w:r>
    </w:p>
    <w:p w14:paraId="29099E7A" w14:textId="4B3A8C16" w:rsidR="002A4081" w:rsidRPr="008B26D0" w:rsidRDefault="002A4081" w:rsidP="00440B90">
      <w:pPr>
        <w:pStyle w:val="IP0"/>
        <w:rPr>
          <w:iCs/>
        </w:rPr>
      </w:pPr>
      <w:r w:rsidRPr="008B26D0">
        <w:t xml:space="preserve">Figure </w:t>
      </w:r>
      <w:r w:rsidR="006020F4">
        <w:fldChar w:fldCharType="begin"/>
      </w:r>
      <w:r w:rsidR="006020F4">
        <w:instrText xml:space="preserve"> REF F7 \h \* MERGEFORMAT </w:instrText>
      </w:r>
      <w:r w:rsidR="006020F4">
        <w:fldChar w:fldCharType="separate"/>
      </w:r>
      <w:r w:rsidR="0087399C" w:rsidRPr="008B26D0">
        <w:rPr>
          <w:shd w:val="clear" w:color="auto" w:fill="BEBEBE"/>
        </w:rPr>
        <w:t>2</w:t>
      </w:r>
      <w:r w:rsidR="006020F4">
        <w:fldChar w:fldCharType="end"/>
      </w:r>
      <w:r w:rsidRPr="008B26D0">
        <w:t xml:space="preserve"> is complex, but structured and by no means random</w:t>
      </w:r>
      <w:ins w:id="1211" w:author="Manuela Tecusan" w:date="2022-10-19T11:35:00Z">
        <w:r w:rsidR="00B94EB0">
          <w:t>:</w:t>
        </w:r>
      </w:ins>
      <w:del w:id="1212" w:author="Manuela Tecusan" w:date="2022-10-19T11:35:00Z">
        <w:r w:rsidRPr="008B26D0" w:rsidDel="00B94EB0">
          <w:delText>.</w:delText>
        </w:r>
      </w:del>
      <w:r w:rsidRPr="008B26D0">
        <w:t xml:space="preserve"> </w:t>
      </w:r>
      <w:ins w:id="1213" w:author="Manuela Tecusan" w:date="2022-10-19T11:34:00Z">
        <w:r w:rsidR="00B94EB0">
          <w:rPr>
            <w:smallCaps/>
          </w:rPr>
          <w:t>a</w:t>
        </w:r>
      </w:ins>
      <w:del w:id="1214" w:author="Manuela Tecusan" w:date="2022-10-19T11:34:00Z">
        <w:r w:rsidRPr="008B26D0" w:rsidDel="00B94EB0">
          <w:rPr>
            <w:smallCaps/>
          </w:rPr>
          <w:delText>A</w:delText>
        </w:r>
      </w:del>
      <w:r w:rsidRPr="008B26D0">
        <w:rPr>
          <w:smallCaps/>
        </w:rPr>
        <w:t>gents</w:t>
      </w:r>
      <w:r w:rsidRPr="008B26D0">
        <w:t xml:space="preserve"> play a special role as targets in the meaning of </w:t>
      </w:r>
      <w:r w:rsidRPr="008B26D0">
        <w:rPr>
          <w:i/>
        </w:rPr>
        <w:t>-ník</w:t>
      </w:r>
      <w:r w:rsidRPr="008B26D0">
        <w:rPr>
          <w:iCs/>
        </w:rPr>
        <w:t xml:space="preserve">, particularly in connection with an </w:t>
      </w:r>
      <w:r w:rsidRPr="008B26D0">
        <w:rPr>
          <w:smallCaps/>
        </w:rPr>
        <w:t>action</w:t>
      </w:r>
      <w:r w:rsidRPr="008B26D0">
        <w:rPr>
          <w:iCs/>
        </w:rPr>
        <w:t xml:space="preserve"> and associated terms</w:t>
      </w:r>
      <w:ins w:id="1215" w:author="Manuela Tecusan" w:date="2022-10-19T11:35:00Z">
        <w:r w:rsidR="00B94EB0">
          <w:rPr>
            <w:iCs/>
          </w:rPr>
          <w:t xml:space="preserve"> –</w:t>
        </w:r>
      </w:ins>
      <w:del w:id="1216" w:author="Manuela Tecusan" w:date="2022-10-19T11:35:00Z">
        <w:r w:rsidRPr="008B26D0" w:rsidDel="00B94EB0">
          <w:rPr>
            <w:iCs/>
          </w:rPr>
          <w:delText>:</w:delText>
        </w:r>
      </w:del>
      <w:r w:rsidRPr="008B26D0">
        <w:rPr>
          <w:iCs/>
        </w:rPr>
        <w:t xml:space="preserve"> </w:t>
      </w:r>
      <w:r w:rsidRPr="008B26D0">
        <w:rPr>
          <w:smallCaps/>
        </w:rPr>
        <w:t>instrument, product, patient, material, action</w:t>
      </w:r>
      <w:r w:rsidRPr="008B26D0">
        <w:rPr>
          <w:iCs/>
        </w:rPr>
        <w:t xml:space="preserve">, and </w:t>
      </w:r>
      <w:r w:rsidRPr="008B26D0">
        <w:rPr>
          <w:smallCaps/>
        </w:rPr>
        <w:t>location</w:t>
      </w:r>
      <w:ins w:id="1217" w:author="Manuela Tecusan" w:date="2022-10-19T11:35:00Z">
        <w:r w:rsidR="00B94EB0">
          <w:rPr>
            <w:iCs/>
          </w:rPr>
          <w:t>;</w:t>
        </w:r>
      </w:ins>
      <w:del w:id="1218" w:author="Manuela Tecusan" w:date="2022-10-19T11:35:00Z">
        <w:r w:rsidRPr="008B26D0" w:rsidDel="00B94EB0">
          <w:rPr>
            <w:iCs/>
          </w:rPr>
          <w:delText>.</w:delText>
        </w:r>
      </w:del>
      <w:r w:rsidRPr="008B26D0">
        <w:rPr>
          <w:iCs/>
        </w:rPr>
        <w:t xml:space="preserve"> </w:t>
      </w:r>
      <w:ins w:id="1219" w:author="Manuela Tecusan" w:date="2022-10-19T11:34:00Z">
        <w:r w:rsidR="00B94EB0">
          <w:rPr>
            <w:smallCaps/>
          </w:rPr>
          <w:t>e</w:t>
        </w:r>
      </w:ins>
      <w:del w:id="1220" w:author="Manuela Tecusan" w:date="2022-10-19T11:34:00Z">
        <w:r w:rsidRPr="008B26D0" w:rsidDel="00B94EB0">
          <w:rPr>
            <w:smallCaps/>
          </w:rPr>
          <w:delText>E</w:delText>
        </w:r>
      </w:del>
      <w:r w:rsidRPr="008B26D0">
        <w:rPr>
          <w:smallCaps/>
        </w:rPr>
        <w:t>ntities</w:t>
      </w:r>
      <w:r w:rsidRPr="008B26D0">
        <w:rPr>
          <w:iCs/>
        </w:rPr>
        <w:t xml:space="preserve"> are next in terms of density of connections, and there is a possibility of overlap between </w:t>
      </w:r>
      <w:r w:rsidRPr="008B26D0">
        <w:rPr>
          <w:smallCaps/>
        </w:rPr>
        <w:t>agents</w:t>
      </w:r>
      <w:r w:rsidRPr="008B26D0">
        <w:rPr>
          <w:iCs/>
        </w:rPr>
        <w:t xml:space="preserve"> and </w:t>
      </w:r>
      <w:r w:rsidRPr="008B26D0">
        <w:rPr>
          <w:smallCaps/>
        </w:rPr>
        <w:t>entities</w:t>
      </w:r>
      <w:r w:rsidRPr="008B26D0">
        <w:rPr>
          <w:iCs/>
        </w:rPr>
        <w:t xml:space="preserve">, as in the example of </w:t>
      </w:r>
      <w:r w:rsidRPr="008B26D0">
        <w:rPr>
          <w:i/>
        </w:rPr>
        <w:t>služeb-ník</w:t>
      </w:r>
      <w:r w:rsidRPr="008B26D0">
        <w:t xml:space="preserve"> ‘servant’</w:t>
      </w:r>
      <w:ins w:id="1221" w:author="Manuela Tecusan" w:date="2022-10-19T11:36:00Z">
        <w:r w:rsidR="00B94EB0">
          <w:t>; and</w:t>
        </w:r>
      </w:ins>
      <w:del w:id="1222" w:author="Manuela Tecusan" w:date="2022-10-19T11:36:00Z">
        <w:r w:rsidRPr="008B26D0" w:rsidDel="00B94EB0">
          <w:delText>.</w:delText>
        </w:r>
      </w:del>
      <w:r w:rsidRPr="008B26D0">
        <w:t xml:space="preserve"> </w:t>
      </w:r>
      <w:ins w:id="1223" w:author="Manuela Tecusan" w:date="2022-10-19T11:34:00Z">
        <w:r w:rsidR="00B94EB0">
          <w:rPr>
            <w:smallCaps/>
          </w:rPr>
          <w:t>c</w:t>
        </w:r>
      </w:ins>
      <w:del w:id="1224" w:author="Manuela Tecusan" w:date="2022-10-19T11:34:00Z">
        <w:r w:rsidRPr="008B26D0" w:rsidDel="00B94EB0">
          <w:rPr>
            <w:smallCaps/>
          </w:rPr>
          <w:delText>C</w:delText>
        </w:r>
      </w:del>
      <w:r w:rsidRPr="008B26D0">
        <w:rPr>
          <w:smallCaps/>
        </w:rPr>
        <w:t>ontained for container</w:t>
      </w:r>
      <w:r w:rsidRPr="008B26D0">
        <w:t xml:space="preserve"> parallels </w:t>
      </w:r>
      <w:r w:rsidRPr="008B26D0">
        <w:rPr>
          <w:smallCaps/>
        </w:rPr>
        <w:t>located for location.</w:t>
      </w:r>
    </w:p>
    <w:p w14:paraId="711185E9" w14:textId="4963F890" w:rsidR="002A4081" w:rsidRPr="008B26D0" w:rsidRDefault="002A4081" w:rsidP="00440B90">
      <w:pPr>
        <w:pStyle w:val="IP0"/>
      </w:pPr>
      <w:r w:rsidRPr="008B26D0">
        <w:t>While metonymy tends to be somewhat overlooked, overshadowed by the greater attention paid to metaphor, metonymy plays a prominent role in word</w:t>
      </w:r>
      <w:ins w:id="1225" w:author="Manuela Tecusan" w:date="2022-10-19T11:36:00Z">
        <w:r w:rsidR="00B94EB0">
          <w:t xml:space="preserve"> </w:t>
        </w:r>
      </w:ins>
      <w:del w:id="1226" w:author="Manuela Tecusan" w:date="2022-10-19T11:36:00Z">
        <w:r w:rsidRPr="008B26D0" w:rsidDel="00B94EB0">
          <w:delText>-</w:delText>
        </w:r>
      </w:del>
      <w:r w:rsidRPr="008B26D0">
        <w:t>formation. Study of the entire system of Czech word</w:t>
      </w:r>
      <w:ins w:id="1227" w:author="Manuela Tecusan" w:date="2022-10-19T11:37:00Z">
        <w:r w:rsidR="00B94EB0">
          <w:t xml:space="preserve"> </w:t>
        </w:r>
      </w:ins>
      <w:del w:id="1228" w:author="Manuela Tecusan" w:date="2022-10-19T11:37:00Z">
        <w:r w:rsidRPr="008B26D0" w:rsidDel="00B94EB0">
          <w:delText>-</w:delText>
        </w:r>
      </w:del>
      <w:r w:rsidRPr="008B26D0">
        <w:t>formation (in comparison with the systems of Russian and Norwegian</w:t>
      </w:r>
      <w:ins w:id="1229" w:author="Manuela Tecusan" w:date="2022-10-19T11:37:00Z">
        <w:r w:rsidR="00B94EB0">
          <w:t>: see</w:t>
        </w:r>
      </w:ins>
      <w:del w:id="1230" w:author="Manuela Tecusan" w:date="2022-10-19T11:37:00Z">
        <w:r w:rsidRPr="008B26D0" w:rsidDel="00B94EB0">
          <w:delText>;</w:delText>
        </w:r>
      </w:del>
      <w:r w:rsidRPr="008B26D0">
        <w:t xml:space="preserve"> Janda </w:t>
      </w:r>
      <w:hyperlink w:anchor="B21" w:history="1">
        <w:r w:rsidRPr="00813B5A">
          <w:rPr>
            <w:rStyle w:val="Hyperlink"/>
            <w:u w:val="none"/>
          </w:rPr>
          <w:t>2011</w:t>
        </w:r>
      </w:hyperlink>
      <w:r w:rsidRPr="008B26D0">
        <w:t>)</w:t>
      </w:r>
      <w:del w:id="1231" w:author="Manuela Tecusan" w:date="2022-10-19T11:37:00Z">
        <w:r w:rsidRPr="008B26D0" w:rsidDel="00B94EB0">
          <w:delText>,</w:delText>
        </w:r>
      </w:del>
      <w:r w:rsidRPr="008B26D0">
        <w:t xml:space="preserve"> shows consistent parallels with phenomena of lexical metonymy </w:t>
      </w:r>
      <w:r w:rsidRPr="008B26D0">
        <w:lastRenderedPageBreak/>
        <w:t xml:space="preserve">evidenced across languages of Europe (Peirsman </w:t>
      </w:r>
      <w:ins w:id="1232" w:author="007615" w:date="2021-11-25T20:58:00Z">
        <w:r w:rsidR="00E24361" w:rsidRPr="008B26D0">
          <w:t>and</w:t>
        </w:r>
      </w:ins>
      <w:del w:id="1233" w:author="007615" w:date="2021-11-25T20:58:00Z">
        <w:r w:rsidRPr="008B26D0" w:rsidDel="00E24361">
          <w:delText>&amp;</w:delText>
        </w:r>
      </w:del>
      <w:r w:rsidRPr="008B26D0">
        <w:t xml:space="preserve"> Geeraerts </w:t>
      </w:r>
      <w:hyperlink w:anchor="B33" w:history="1">
        <w:r w:rsidRPr="00813B5A">
          <w:rPr>
            <w:rStyle w:val="Hyperlink"/>
            <w:u w:val="none"/>
          </w:rPr>
          <w:t>2006</w:t>
        </w:r>
      </w:hyperlink>
      <w:r w:rsidRPr="008B26D0">
        <w:t xml:space="preserve">). The shared </w:t>
      </w:r>
      <w:r w:rsidRPr="008B26D0">
        <w:rPr>
          <w:smallCaps/>
        </w:rPr>
        <w:t>source for target</w:t>
      </w:r>
      <w:r w:rsidRPr="008B26D0">
        <w:t xml:space="preserve"> structure of metonymy</w:t>
      </w:r>
      <w:ins w:id="1234" w:author="Manuela Tecusan" w:date="2022-10-19T11:37:00Z">
        <w:r w:rsidR="0053288D">
          <w:t>,</w:t>
        </w:r>
      </w:ins>
      <w:r w:rsidRPr="008B26D0">
        <w:t xml:space="preserve"> both for lexemes and </w:t>
      </w:r>
      <w:ins w:id="1235" w:author="Manuela Tecusan" w:date="2022-10-19T11:37:00Z">
        <w:r w:rsidR="0053288D">
          <w:t xml:space="preserve">for </w:t>
        </w:r>
      </w:ins>
      <w:r w:rsidRPr="008B26D0">
        <w:t>affixes</w:t>
      </w:r>
      <w:ins w:id="1236" w:author="Manuela Tecusan" w:date="2022-10-19T11:37:00Z">
        <w:r w:rsidR="0053288D">
          <w:t>,</w:t>
        </w:r>
      </w:ins>
      <w:r w:rsidRPr="008B26D0">
        <w:t xml:space="preserve"> makes it possible to conceive of an ultimate inventory of </w:t>
      </w:r>
      <w:r w:rsidRPr="008B26D0">
        <w:rPr>
          <w:smallCaps/>
        </w:rPr>
        <w:t xml:space="preserve">source for target </w:t>
      </w:r>
      <w:r w:rsidRPr="008B26D0">
        <w:t xml:space="preserve">shifts that might be </w:t>
      </w:r>
      <w:commentRangeStart w:id="1237"/>
      <w:commentRangeStart w:id="1238"/>
      <w:del w:id="1239" w:author="Manuela Tecusan" w:date="2022-10-19T11:40:00Z">
        <w:r w:rsidRPr="008B26D0" w:rsidDel="0053288D">
          <w:delText xml:space="preserve">partially </w:delText>
        </w:r>
      </w:del>
      <w:r w:rsidRPr="008B26D0">
        <w:t>universal</w:t>
      </w:r>
      <w:ins w:id="1240" w:author="Manuela Tecusan" w:date="2022-10-19T11:40:00Z">
        <w:r w:rsidR="0053288D">
          <w:t xml:space="preserve"> or </w:t>
        </w:r>
      </w:ins>
      <w:ins w:id="1241" w:author="Manuela Tecusan" w:date="2022-10-19T11:44:00Z">
        <w:r w:rsidR="002E2012">
          <w:t>come close to being so</w:t>
        </w:r>
      </w:ins>
      <w:commentRangeEnd w:id="1237"/>
      <w:ins w:id="1242" w:author="Manuela Tecusan" w:date="2022-10-19T11:41:00Z">
        <w:r w:rsidR="0053288D">
          <w:rPr>
            <w:rStyle w:val="CommentReference"/>
            <w:rFonts w:eastAsia="MS Mincho"/>
          </w:rPr>
          <w:commentReference w:id="1237"/>
        </w:r>
      </w:ins>
      <w:commentRangeEnd w:id="1238"/>
      <w:r w:rsidR="007F3AFA">
        <w:rPr>
          <w:rStyle w:val="CommentReference"/>
          <w:rFonts w:eastAsia="MS Mincho"/>
        </w:rPr>
        <w:commentReference w:id="1238"/>
      </w:r>
      <w:r w:rsidRPr="008B26D0">
        <w:t xml:space="preserve">. Similar analyses across a range of languages would give us greater insight into the networks of associations that can be embedded in language and to the relation of grammar to cognition (Talmy </w:t>
      </w:r>
      <w:hyperlink w:anchor="B40" w:history="1">
        <w:r w:rsidRPr="00813B5A">
          <w:rPr>
            <w:rStyle w:val="Hyperlink"/>
            <w:u w:val="none"/>
          </w:rPr>
          <w:t>2000</w:t>
        </w:r>
      </w:hyperlink>
      <w:ins w:id="1243" w:author="007615" w:date="2021-11-25T20:58:00Z">
        <w:r w:rsidR="00E24361" w:rsidRPr="008B26D0">
          <w:t>,</w:t>
        </w:r>
      </w:ins>
      <w:del w:id="1244" w:author="007615" w:date="2021-11-25T20:58:00Z">
        <w:r w:rsidRPr="008B26D0" w:rsidDel="00E24361">
          <w:delText>:</w:delText>
        </w:r>
      </w:del>
      <w:r w:rsidRPr="008B26D0">
        <w:t xml:space="preserve"> Chapter 1). This research could be enhanced by recourse to corpus data to establish the relative frequency of various </w:t>
      </w:r>
      <w:r w:rsidRPr="008B26D0">
        <w:rPr>
          <w:smallCaps/>
        </w:rPr>
        <w:t xml:space="preserve">source for target </w:t>
      </w:r>
      <w:r w:rsidRPr="008B26D0">
        <w:t>shifts within and across languages.</w:t>
      </w:r>
    </w:p>
    <w:p w14:paraId="484B2272" w14:textId="1C92BBAF" w:rsidR="002A4081" w:rsidRPr="008B26D0" w:rsidRDefault="009E5F92" w:rsidP="009E5F92">
      <w:pPr>
        <w:pStyle w:val="H1"/>
      </w:pPr>
      <w:bookmarkStart w:id="1245" w:name="S1"/>
      <w:r>
        <w:t xml:space="preserve">&lt;A&gt;6 </w:t>
      </w:r>
      <w:del w:id="1246" w:author="007615" w:date="2021-11-25T20:58:00Z">
        <w:r w:rsidR="002A4081" w:rsidRPr="008B26D0" w:rsidDel="00E24361">
          <w:delText>6</w:delText>
        </w:r>
        <w:r w:rsidR="002A4081" w:rsidRPr="008B26D0" w:rsidDel="00E24361">
          <w:tab/>
        </w:r>
      </w:del>
      <w:r w:rsidR="002A4081" w:rsidRPr="008B26D0">
        <w:t>Conclusion</w:t>
      </w:r>
      <w:bookmarkEnd w:id="1245"/>
    </w:p>
    <w:p w14:paraId="05755159" w14:textId="4FA92B15" w:rsidR="002A4081" w:rsidRPr="008B26D0" w:rsidRDefault="009E5F92" w:rsidP="00A7521B">
      <w:pPr>
        <w:pStyle w:val="P0"/>
      </w:pPr>
      <w:r>
        <w:t>&lt;P&gt;</w:t>
      </w:r>
      <w:r w:rsidR="002A4081" w:rsidRPr="008B26D0">
        <w:t xml:space="preserve">Sections </w:t>
      </w:r>
      <w:r w:rsidR="008B26D0" w:rsidRPr="008B26D0">
        <w:fldChar w:fldCharType="begin"/>
      </w:r>
      <w:r w:rsidR="008B26D0" w:rsidRPr="008B26D0">
        <w:instrText xml:space="preserve"> REF S10 \n \h \* MERGEFORMAT </w:instrText>
      </w:r>
      <w:r w:rsidR="008B26D0" w:rsidRPr="008B26D0">
        <w:fldChar w:fldCharType="separate"/>
      </w:r>
      <w:r w:rsidR="0087399C">
        <w:t>4</w:t>
      </w:r>
      <w:r w:rsidR="008B26D0" w:rsidRPr="008B26D0">
        <w:fldChar w:fldCharType="end"/>
      </w:r>
      <w:r w:rsidR="002A4081" w:rsidRPr="008B26D0">
        <w:t xml:space="preserve"> and </w:t>
      </w:r>
      <w:r w:rsidR="008B26D0" w:rsidRPr="008B26D0">
        <w:fldChar w:fldCharType="begin"/>
      </w:r>
      <w:r w:rsidR="008B26D0" w:rsidRPr="008B26D0">
        <w:instrText xml:space="preserve"> REF S2 \n \h \* MERGEFORMAT </w:instrText>
      </w:r>
      <w:r w:rsidR="008B26D0" w:rsidRPr="008B26D0">
        <w:fldChar w:fldCharType="separate"/>
      </w:r>
      <w:r w:rsidR="0087399C">
        <w:t>5</w:t>
      </w:r>
      <w:r w:rsidR="008B26D0" w:rsidRPr="008B26D0">
        <w:fldChar w:fldCharType="end"/>
      </w:r>
      <w:r w:rsidR="002A4081" w:rsidRPr="008B26D0">
        <w:t xml:space="preserve"> have presented the polysemy of affixes from the perspective of entire systems of affixation in Russian and Czech</w:t>
      </w:r>
      <w:del w:id="1247" w:author="Manuela Tecusan" w:date="2022-10-19T11:46:00Z">
        <w:r w:rsidR="002A4081" w:rsidRPr="008B26D0" w:rsidDel="002E2012">
          <w:delText>,</w:delText>
        </w:r>
      </w:del>
      <w:r w:rsidR="002A4081" w:rsidRPr="008B26D0">
        <w:t xml:space="preserve"> respectively. Polysemy is pervasive both in the system of Russian perfectivizing prefixes and in the system of Czech derivational suffixes. </w:t>
      </w:r>
      <w:del w:id="1248" w:author="Manuela Tecusan" w:date="2022-10-19T11:47:00Z">
        <w:r w:rsidR="002A4081" w:rsidRPr="008B26D0" w:rsidDel="002E2012">
          <w:delText xml:space="preserve">The </w:delText>
        </w:r>
      </w:del>
      <w:r w:rsidR="002A4081" w:rsidRPr="008B26D0">
        <w:t xml:space="preserve">Russian prefixes have as their prototype a </w:t>
      </w:r>
      <w:del w:id="1249" w:author="Manuela Tecusan" w:date="2022-10-19T11:46:00Z">
        <w:r w:rsidDel="002E2012">
          <w:delText>‘</w:delText>
        </w:r>
      </w:del>
      <w:r w:rsidR="002A4081" w:rsidRPr="008B26D0">
        <w:t>path</w:t>
      </w:r>
      <w:del w:id="1250" w:author="Manuela Tecusan" w:date="2022-10-19T11:46:00Z">
        <w:r w:rsidDel="002E2012">
          <w:delText>’</w:delText>
        </w:r>
      </w:del>
      <w:r w:rsidR="002A4081" w:rsidRPr="008B26D0">
        <w:t xml:space="preserve"> meaning such as </w:t>
      </w:r>
      <w:r w:rsidR="002A4081" w:rsidRPr="008B26D0">
        <w:rPr>
          <w:smallCaps/>
        </w:rPr>
        <w:t>depart, arrive, through, down</w:t>
      </w:r>
      <w:r w:rsidR="002A4081" w:rsidRPr="008B26D0">
        <w:t xml:space="preserve">. Additional meanings are extended from </w:t>
      </w:r>
      <w:del w:id="1251" w:author="Manuela Tecusan" w:date="2022-10-19T11:46:00Z">
        <w:r w:rsidR="002A4081" w:rsidRPr="008B26D0" w:rsidDel="002E2012">
          <w:delText xml:space="preserve">the </w:delText>
        </w:r>
        <w:r w:rsidDel="002E2012">
          <w:delText>‘</w:delText>
        </w:r>
        <w:r w:rsidR="002A4081" w:rsidRPr="008B26D0" w:rsidDel="002E2012">
          <w:delText>path</w:delText>
        </w:r>
        <w:r w:rsidDel="002E2012">
          <w:delText>’</w:delText>
        </w:r>
        <w:r w:rsidR="002A4081" w:rsidRPr="008B26D0" w:rsidDel="002E2012">
          <w:delText xml:space="preserve"> meaning</w:delText>
        </w:r>
      </w:del>
      <w:ins w:id="1252" w:author="Manuela Tecusan" w:date="2022-10-19T11:46:00Z">
        <w:r w:rsidR="002E2012">
          <w:t>it</w:t>
        </w:r>
      </w:ins>
      <w:r w:rsidR="002A4081" w:rsidRPr="008B26D0">
        <w:t xml:space="preserve"> </w:t>
      </w:r>
      <w:del w:id="1253" w:author="Manuela Tecusan" w:date="2022-10-19T11:47:00Z">
        <w:r w:rsidR="002A4081" w:rsidRPr="008B26D0" w:rsidDel="002E2012">
          <w:delText>by means of</w:delText>
        </w:r>
      </w:del>
      <w:ins w:id="1254" w:author="Manuela Tecusan" w:date="2022-10-19T11:47:00Z">
        <w:r w:rsidR="002E2012">
          <w:t>via</w:t>
        </w:r>
      </w:ins>
      <w:r w:rsidR="002A4081" w:rsidRPr="008B26D0">
        <w:t xml:space="preserve"> metaphor, metonymy, and other semantic associations to form radial categories of meanings, as we see in detail in the case of the prefix </w:t>
      </w:r>
      <w:r w:rsidR="002A4081" w:rsidRPr="008B26D0">
        <w:rPr>
          <w:i/>
          <w:iCs/>
        </w:rPr>
        <w:t>raz-</w:t>
      </w:r>
      <w:r w:rsidR="002A4081" w:rsidRPr="008B26D0">
        <w:t xml:space="preserve">. The meanings of </w:t>
      </w:r>
      <w:del w:id="1255" w:author="Manuela Tecusan" w:date="2022-10-19T11:47:00Z">
        <w:r w:rsidR="002A4081" w:rsidRPr="008B26D0" w:rsidDel="002E2012">
          <w:delText xml:space="preserve">the </w:delText>
        </w:r>
      </w:del>
      <w:r w:rsidR="002A4081" w:rsidRPr="008B26D0">
        <w:t>Czech derivational suffixes are somewhat more abstract</w:t>
      </w:r>
      <w:ins w:id="1256" w:author="Manuela Tecusan" w:date="2022-10-19T11:48:00Z">
        <w:r w:rsidR="002E2012">
          <w:t>; they are</w:t>
        </w:r>
      </w:ins>
      <w:del w:id="1257" w:author="Manuela Tecusan" w:date="2022-10-19T11:48:00Z">
        <w:r w:rsidR="002A4081" w:rsidRPr="008B26D0" w:rsidDel="002E2012">
          <w:delText>,</w:delText>
        </w:r>
      </w:del>
      <w:r w:rsidR="002A4081" w:rsidRPr="008B26D0">
        <w:t xml:space="preserve"> based on metonymy patterns most of which are parallel to those observed in lexical metonymy. A given polysemous suffix may be associated with as many as </w:t>
      </w:r>
      <w:ins w:id="1258" w:author="007615" w:date="2021-11-25T20:59:00Z">
        <w:r w:rsidR="00E24361" w:rsidRPr="008B26D0">
          <w:t>16</w:t>
        </w:r>
      </w:ins>
      <w:del w:id="1259" w:author="007615" w:date="2021-11-25T20:59:00Z">
        <w:r w:rsidR="002A4081" w:rsidRPr="008B26D0" w:rsidDel="00E24361">
          <w:delText>sixteen</w:delText>
        </w:r>
      </w:del>
      <w:r w:rsidR="002A4081" w:rsidRPr="008B26D0">
        <w:t xml:space="preserve"> metonymy patterns</w:t>
      </w:r>
      <w:ins w:id="1260" w:author="Manuela Tecusan" w:date="2022-10-19T11:49:00Z">
        <w:r w:rsidR="002E2012">
          <w:t>;</w:t>
        </w:r>
      </w:ins>
      <w:del w:id="1261" w:author="Manuela Tecusan" w:date="2022-10-19T11:49:00Z">
        <w:r w:rsidR="002A4081" w:rsidRPr="008B26D0" w:rsidDel="002E2012">
          <w:delText>,</w:delText>
        </w:r>
      </w:del>
      <w:r w:rsidR="002A4081" w:rsidRPr="008B26D0">
        <w:t xml:space="preserve"> and these patterns form structured relations with </w:t>
      </w:r>
      <w:del w:id="1262" w:author="Manuela Tecusan" w:date="2022-10-19T11:49:00Z">
        <w:r w:rsidR="002A4081" w:rsidRPr="008B26D0" w:rsidDel="002E2012">
          <w:delText xml:space="preserve">each </w:delText>
        </w:r>
      </w:del>
      <w:ins w:id="1263" w:author="Manuela Tecusan" w:date="2022-10-19T11:49:00Z">
        <w:r w:rsidR="002E2012">
          <w:t>one</w:t>
        </w:r>
        <w:r w:rsidR="002E2012" w:rsidRPr="008B26D0">
          <w:t xml:space="preserve"> </w:t>
        </w:r>
        <w:r w:rsidR="002E2012">
          <w:t>an</w:t>
        </w:r>
      </w:ins>
      <w:r w:rsidR="002A4081" w:rsidRPr="008B26D0">
        <w:t>other, yielding coherent networks of meanings for each suffix.</w:t>
      </w:r>
    </w:p>
    <w:p w14:paraId="00BE8652" w14:textId="0CCA7835" w:rsidR="002A4081" w:rsidRPr="008B26D0" w:rsidRDefault="002A4081" w:rsidP="00440B90">
      <w:pPr>
        <w:pStyle w:val="IP0"/>
      </w:pPr>
      <w:r w:rsidRPr="008B26D0">
        <w:t>A systemic approach to the meanings of affixes gives us a</w:t>
      </w:r>
      <w:ins w:id="1264" w:author="Manuela Tecusan" w:date="2022-10-19T11:50:00Z">
        <w:r w:rsidR="002E2012">
          <w:t>n</w:t>
        </w:r>
      </w:ins>
      <w:r w:rsidRPr="008B26D0">
        <w:t xml:space="preserve"> </w:t>
      </w:r>
      <w:del w:id="1265" w:author="Manuela Tecusan" w:date="2022-10-19T11:50:00Z">
        <w:r w:rsidRPr="008B26D0" w:rsidDel="002E2012">
          <w:delText>great</w:delText>
        </w:r>
      </w:del>
      <w:del w:id="1266" w:author="Manuela Tecusan" w:date="2022-10-19T11:49:00Z">
        <w:r w:rsidRPr="008B26D0" w:rsidDel="002E2012">
          <w:delText>er</w:delText>
        </w:r>
      </w:del>
      <w:ins w:id="1267" w:author="Manuela Tecusan" w:date="2022-10-19T11:50:00Z">
        <w:r w:rsidR="002E2012">
          <w:t>enhanced</w:t>
        </w:r>
      </w:ins>
      <w:r w:rsidRPr="008B26D0">
        <w:t xml:space="preserve"> appreciation of the extent and variety of their polysemy. This type of study could be taken </w:t>
      </w:r>
      <w:ins w:id="1268" w:author="Manuela Tecusan" w:date="2022-10-19T11:50:00Z">
        <w:r w:rsidR="002E2012">
          <w:t>one</w:t>
        </w:r>
      </w:ins>
      <w:del w:id="1269" w:author="Manuela Tecusan" w:date="2022-10-19T11:50:00Z">
        <w:r w:rsidRPr="008B26D0" w:rsidDel="002E2012">
          <w:delText>a</w:delText>
        </w:r>
      </w:del>
      <w:r w:rsidRPr="008B26D0">
        <w:t xml:space="preserve"> step further by examining systems across a number of languages, yielding typological observations similar to those found in the typology of lexical semantics (cf. Rakhilina and Reznikova </w:t>
      </w:r>
      <w:hyperlink w:anchor="B36" w:history="1">
        <w:r w:rsidRPr="00813B5A">
          <w:rPr>
            <w:rStyle w:val="Hyperlink"/>
            <w:u w:val="none"/>
          </w:rPr>
          <w:t>2013</w:t>
        </w:r>
      </w:hyperlink>
      <w:r w:rsidRPr="008B26D0">
        <w:t>).</w:t>
      </w:r>
    </w:p>
    <w:p w14:paraId="2833BA1A" w14:textId="33D9E45E" w:rsidR="002A4081" w:rsidRDefault="002A4081" w:rsidP="00440B90">
      <w:pPr>
        <w:pStyle w:val="IP0"/>
      </w:pPr>
      <w:r w:rsidRPr="008B26D0">
        <w:t xml:space="preserve">Another promising venue is to apply corpus linguistic techniques to the topic of </w:t>
      </w:r>
      <w:ins w:id="1270" w:author="Manuela Tecusan" w:date="2022-10-19T11:50:00Z">
        <w:r w:rsidR="002E2012">
          <w:t>th</w:t>
        </w:r>
      </w:ins>
      <w:ins w:id="1271" w:author="Manuela Tecusan" w:date="2022-10-19T11:51:00Z">
        <w:r w:rsidR="002E2012">
          <w:t xml:space="preserve">e </w:t>
        </w:r>
      </w:ins>
      <w:r w:rsidRPr="008B26D0">
        <w:t>polysemy of affixes. For example, Efthymiou et al. (</w:t>
      </w:r>
      <w:hyperlink w:anchor="B10" w:history="1">
        <w:r w:rsidRPr="00813B5A">
          <w:rPr>
            <w:rStyle w:val="Hyperlink"/>
            <w:u w:val="none"/>
          </w:rPr>
          <w:t>2015</w:t>
        </w:r>
      </w:hyperlink>
      <w:r w:rsidRPr="008B26D0">
        <w:t xml:space="preserve">) have used data on corpus frequency to probe the polysemy of the Modern Greek prefix </w:t>
      </w:r>
      <w:r w:rsidRPr="008B26D0">
        <w:rPr>
          <w:i/>
          <w:iCs/>
        </w:rPr>
        <w:t>para-</w:t>
      </w:r>
      <w:r w:rsidRPr="008B26D0">
        <w:t xml:space="preserve">. Data on </w:t>
      </w:r>
      <w:del w:id="1272" w:author="Manuela Tecusan" w:date="2022-10-19T11:51:00Z">
        <w:r w:rsidRPr="008B26D0" w:rsidDel="002E2012">
          <w:delText xml:space="preserve">both </w:delText>
        </w:r>
      </w:del>
      <w:r w:rsidRPr="008B26D0">
        <w:t xml:space="preserve">the relative frequencies of the various meanings of polysemous affixes, especially when coupled </w:t>
      </w:r>
      <w:del w:id="1273" w:author="Manuela Tecusan" w:date="2022-10-19T11:51:00Z">
        <w:r w:rsidRPr="008B26D0" w:rsidDel="002E2012">
          <w:delText xml:space="preserve">to </w:delText>
        </w:r>
      </w:del>
      <w:ins w:id="1274" w:author="Manuela Tecusan" w:date="2022-10-19T11:51:00Z">
        <w:r w:rsidR="002E2012">
          <w:t>with</w:t>
        </w:r>
        <w:r w:rsidR="002E2012" w:rsidRPr="008B26D0">
          <w:t xml:space="preserve"> </w:t>
        </w:r>
      </w:ins>
      <w:r w:rsidRPr="008B26D0">
        <w:t xml:space="preserve">the frequencies of affixes, could give us a better </w:t>
      </w:r>
      <w:del w:id="1275" w:author="Manuela Tecusan" w:date="2022-10-19T11:52:00Z">
        <w:r w:rsidRPr="008B26D0" w:rsidDel="009F62C4">
          <w:delText xml:space="preserve">understanding </w:delText>
        </w:r>
      </w:del>
      <w:ins w:id="1276" w:author="Manuela Tecusan" w:date="2022-10-19T11:52:00Z">
        <w:r w:rsidR="009F62C4">
          <w:t>picture</w:t>
        </w:r>
        <w:r w:rsidR="009F62C4" w:rsidRPr="008B26D0">
          <w:t xml:space="preserve"> </w:t>
        </w:r>
      </w:ins>
      <w:r w:rsidRPr="008B26D0">
        <w:t>of wh</w:t>
      </w:r>
      <w:ins w:id="1277" w:author="Manuela Tecusan" w:date="2022-10-19T11:52:00Z">
        <w:r w:rsidR="009F62C4">
          <w:t>ich</w:t>
        </w:r>
      </w:ins>
      <w:del w:id="1278" w:author="Manuela Tecusan" w:date="2022-10-19T11:52:00Z">
        <w:r w:rsidRPr="008B26D0" w:rsidDel="009F62C4">
          <w:delText>at</w:delText>
        </w:r>
      </w:del>
      <w:r w:rsidRPr="008B26D0">
        <w:t xml:space="preserve"> patterns are most common, both within and across languages.</w:t>
      </w:r>
    </w:p>
    <w:p w14:paraId="6E1043B2" w14:textId="168AB012" w:rsidR="00A97CB0" w:rsidRPr="009E5F92" w:rsidDel="009E5F92" w:rsidRDefault="009E5F92" w:rsidP="009E5F92">
      <w:pPr>
        <w:pStyle w:val="Cross-refs"/>
        <w:rPr>
          <w:del w:id="1279" w:author="Manuela Tecusan" w:date="2022-10-15T16:47:00Z"/>
        </w:rPr>
      </w:pPr>
      <w:bookmarkStart w:id="1280" w:name="back"/>
      <w:bookmarkEnd w:id="1280"/>
      <w:r w:rsidRPr="009E5F92">
        <w:lastRenderedPageBreak/>
        <w:t xml:space="preserve">&lt;XREF&gt;SEE ALSO: </w:t>
      </w:r>
      <w:del w:id="1281" w:author="Manuela Tecusan" w:date="2022-10-15T16:47:00Z">
        <w:r w:rsidR="00A97CB0" w:rsidRPr="009E5F92" w:rsidDel="009E5F92">
          <w:delText>Related Articles</w:delText>
        </w:r>
      </w:del>
    </w:p>
    <w:p w14:paraId="69C97BCB" w14:textId="77777777" w:rsidR="009E5F92" w:rsidRDefault="00A97CB0" w:rsidP="009E5F92">
      <w:pPr>
        <w:pStyle w:val="Cross-refs"/>
        <w:rPr>
          <w:color w:val="000000"/>
          <w:lang w:eastAsia="en-IN"/>
        </w:rPr>
      </w:pPr>
      <w:r w:rsidRPr="009E5F92">
        <w:rPr>
          <w:lang w:eastAsia="en-IN"/>
        </w:rPr>
        <w:t>morphcom028</w:t>
      </w:r>
      <w:r w:rsidR="009E5F92" w:rsidRPr="009E5F92">
        <w:rPr>
          <w:lang w:eastAsia="en-IN"/>
        </w:rPr>
        <w:t xml:space="preserve">; </w:t>
      </w:r>
      <w:del w:id="1282" w:author="007615" w:date="2021-11-25T21:55:00Z">
        <w:r w:rsidRPr="009E5F92" w:rsidDel="00A97CB0">
          <w:rPr>
            <w:lang w:eastAsia="en-IN"/>
          </w:rPr>
          <w:delText>Evaluative morphology (including diminutives and augmentatives)</w:delText>
        </w:r>
      </w:del>
      <w:r w:rsidRPr="009E5F92">
        <w:rPr>
          <w:lang w:eastAsia="en-IN"/>
        </w:rPr>
        <w:t>morphcom045</w:t>
      </w:r>
      <w:r w:rsidR="009E5F92" w:rsidRPr="009E5F92">
        <w:rPr>
          <w:lang w:eastAsia="en-IN"/>
        </w:rPr>
        <w:t xml:space="preserve">; </w:t>
      </w:r>
      <w:del w:id="1283" w:author="007615" w:date="2021-11-25T21:55:00Z">
        <w:r w:rsidRPr="009E5F92" w:rsidDel="00A97CB0">
          <w:rPr>
            <w:lang w:eastAsia="en-IN"/>
          </w:rPr>
          <w:delText>Morphological manifestation of aspect in Slav</w:delText>
        </w:r>
      </w:del>
      <w:r w:rsidRPr="009E5F92">
        <w:rPr>
          <w:color w:val="000000"/>
          <w:lang w:eastAsia="en-IN"/>
        </w:rPr>
        <w:t>morphcom051</w:t>
      </w:r>
      <w:r w:rsidR="009E5F92" w:rsidRPr="009E5F92">
        <w:rPr>
          <w:color w:val="000000"/>
          <w:lang w:eastAsia="en-IN"/>
        </w:rPr>
        <w:t>;</w:t>
      </w:r>
      <w:del w:id="1284" w:author="007615" w:date="2021-11-25T21:55:00Z">
        <w:r w:rsidRPr="009E5F92" w:rsidDel="00A97CB0">
          <w:rPr>
            <w:color w:val="000000"/>
            <w:lang w:eastAsia="en-IN"/>
          </w:rPr>
          <w:delText>Multiple exponence and cumulative exponence</w:delText>
        </w:r>
      </w:del>
      <w:r w:rsidR="009E5F92" w:rsidRPr="009E5F92">
        <w:rPr>
          <w:color w:val="000000"/>
          <w:lang w:eastAsia="en-IN"/>
        </w:rPr>
        <w:t xml:space="preserve"> </w:t>
      </w:r>
      <w:r w:rsidRPr="009E5F92">
        <w:rPr>
          <w:color w:val="000000"/>
          <w:lang w:eastAsia="en-IN"/>
        </w:rPr>
        <w:t>morphcom075</w:t>
      </w:r>
      <w:r w:rsidR="009E5F92" w:rsidRPr="009E5F92">
        <w:rPr>
          <w:color w:val="000000"/>
          <w:lang w:eastAsia="en-IN"/>
        </w:rPr>
        <w:t>.</w:t>
      </w:r>
      <w:del w:id="1285" w:author="007615" w:date="2021-11-25T21:55:00Z">
        <w:r w:rsidRPr="009E5F92" w:rsidDel="00A97CB0">
          <w:rPr>
            <w:color w:val="000000"/>
            <w:lang w:eastAsia="en-IN"/>
          </w:rPr>
          <w:delText>Root-and-pattern morphology across languages</w:delText>
        </w:r>
      </w:del>
    </w:p>
    <w:p w14:paraId="637747C5" w14:textId="31004A43" w:rsidR="002A4081" w:rsidRPr="00D310DD" w:rsidRDefault="009E5F92" w:rsidP="009E5F92">
      <w:pPr>
        <w:pStyle w:val="x0"/>
        <w:rPr>
          <w:lang w:eastAsia="en-IN"/>
        </w:rPr>
      </w:pPr>
      <w:r>
        <w:t>&lt;X&gt;</w:t>
      </w:r>
      <w:r w:rsidR="002A4081" w:rsidRPr="00D310DD">
        <w:t>References</w:t>
      </w:r>
    </w:p>
    <w:p w14:paraId="72092B1D" w14:textId="1BB06662" w:rsidR="002A4081" w:rsidRPr="008B26D0" w:rsidRDefault="002A4081">
      <w:pPr>
        <w:pStyle w:val="Bodyrefs"/>
        <w:pPrChange w:id="1286" w:author="Manuela Tecusan" w:date="2022-10-16T15:50:00Z">
          <w:pPr>
            <w:pStyle w:val="bib"/>
          </w:pPr>
        </w:pPrChange>
      </w:pPr>
      <w:bookmarkStart w:id="1287" w:name="B1"/>
      <w:bookmarkEnd w:id="1287"/>
      <w:r w:rsidRPr="008B26D0">
        <w:rPr>
          <w:rStyle w:val="surname"/>
        </w:rPr>
        <w:t>Aikhenvald</w:t>
      </w:r>
      <w:r w:rsidRPr="008B26D0">
        <w:t xml:space="preserve">, </w:t>
      </w:r>
      <w:r w:rsidRPr="008B26D0">
        <w:rPr>
          <w:rStyle w:val="given-names"/>
        </w:rPr>
        <w:t>Alexandra Y.</w:t>
      </w:r>
      <w:r w:rsidRPr="008B26D0">
        <w:t xml:space="preserve"> </w:t>
      </w:r>
      <w:r w:rsidRPr="008B26D0">
        <w:rPr>
          <w:shd w:val="clear" w:color="auto" w:fill="FF69B4"/>
        </w:rPr>
        <w:t>2018</w:t>
      </w:r>
      <w:r w:rsidRPr="008B26D0">
        <w:t xml:space="preserve"> </w:t>
      </w:r>
      <w:del w:id="1288" w:author="Manuela Tecusan" w:date="2022-10-15T16:52:00Z">
        <w:r w:rsidRPr="008B26D0" w:rsidDel="009E5F92">
          <w:delText>“</w:delText>
        </w:r>
      </w:del>
      <w:ins w:id="1289" w:author="Manuela Tecusan" w:date="2022-10-15T16:52:00Z">
        <w:r w:rsidR="009E5F92">
          <w:t>‘</w:t>
        </w:r>
      </w:ins>
      <w:r w:rsidRPr="008B26D0">
        <w:rPr>
          <w:shd w:val="clear" w:color="auto" w:fill="87CEFA"/>
        </w:rPr>
        <w:t xml:space="preserve">Disentangling a </w:t>
      </w:r>
      <w:r w:rsidR="00386EEF" w:rsidRPr="008B26D0">
        <w:rPr>
          <w:shd w:val="clear" w:color="auto" w:fill="87CEFA"/>
        </w:rPr>
        <w:t xml:space="preserve">Versatile Prefix: </w:t>
      </w:r>
      <w:del w:id="1290" w:author="007615" w:date="2021-11-25T21:13:00Z">
        <w:r w:rsidRPr="008B26D0" w:rsidDel="00875317">
          <w:rPr>
            <w:shd w:val="clear" w:color="auto" w:fill="87CEFA"/>
          </w:rPr>
          <w:delText>T</w:delText>
        </w:r>
      </w:del>
      <w:ins w:id="1291" w:author="007615" w:date="2021-11-25T21:13:00Z">
        <w:r w:rsidR="00386EEF" w:rsidRPr="008B26D0">
          <w:rPr>
            <w:shd w:val="clear" w:color="auto" w:fill="87CEFA"/>
          </w:rPr>
          <w:t>T</w:t>
        </w:r>
      </w:ins>
      <w:r w:rsidR="00386EEF" w:rsidRPr="008B26D0">
        <w:rPr>
          <w:shd w:val="clear" w:color="auto" w:fill="87CEFA"/>
        </w:rPr>
        <w:t>he Natu</w:t>
      </w:r>
      <w:r w:rsidRPr="008B26D0">
        <w:rPr>
          <w:shd w:val="clear" w:color="auto" w:fill="87CEFA"/>
        </w:rPr>
        <w:t xml:space="preserve">re and </w:t>
      </w:r>
      <w:ins w:id="1292" w:author="Manuela Tecusan" w:date="2022-10-15T17:02:00Z">
        <w:r w:rsidR="00386EEF">
          <w:rPr>
            <w:shd w:val="clear" w:color="auto" w:fill="87CEFA"/>
          </w:rPr>
          <w:t>D</w:t>
        </w:r>
      </w:ins>
      <w:del w:id="1293" w:author="Manuela Tecusan" w:date="2022-10-15T17:02:00Z">
        <w:r w:rsidRPr="008B26D0" w:rsidDel="00386EEF">
          <w:rPr>
            <w:shd w:val="clear" w:color="auto" w:fill="87CEFA"/>
          </w:rPr>
          <w:delText>d</w:delText>
        </w:r>
      </w:del>
      <w:r w:rsidRPr="008B26D0">
        <w:rPr>
          <w:shd w:val="clear" w:color="auto" w:fill="87CEFA"/>
        </w:rPr>
        <w:t xml:space="preserve">evelopment of a </w:t>
      </w:r>
      <w:r w:rsidR="00386EEF" w:rsidRPr="008B26D0">
        <w:rPr>
          <w:shd w:val="clear" w:color="auto" w:fill="87CEFA"/>
        </w:rPr>
        <w:t xml:space="preserve">Polysemous Marker </w:t>
      </w:r>
      <w:r w:rsidRPr="008B26D0">
        <w:rPr>
          <w:shd w:val="clear" w:color="auto" w:fill="87CEFA"/>
        </w:rPr>
        <w:t xml:space="preserve">in Arawak </w:t>
      </w:r>
      <w:ins w:id="1294" w:author="Manuela Tecusan" w:date="2022-10-15T17:02:00Z">
        <w:r w:rsidR="00386EEF">
          <w:rPr>
            <w:shd w:val="clear" w:color="auto" w:fill="87CEFA"/>
          </w:rPr>
          <w:t>L</w:t>
        </w:r>
      </w:ins>
      <w:del w:id="1295" w:author="Manuela Tecusan" w:date="2022-10-15T17:02:00Z">
        <w:r w:rsidRPr="008B26D0" w:rsidDel="00386EEF">
          <w:rPr>
            <w:shd w:val="clear" w:color="auto" w:fill="87CEFA"/>
          </w:rPr>
          <w:delText>l</w:delText>
        </w:r>
      </w:del>
      <w:r w:rsidRPr="008B26D0">
        <w:rPr>
          <w:shd w:val="clear" w:color="auto" w:fill="87CEFA"/>
        </w:rPr>
        <w:t>anguages</w:t>
      </w:r>
      <w:del w:id="1296" w:author="Manuela Tecusan" w:date="2022-10-15T16:52:00Z">
        <w:r w:rsidRPr="008B26D0" w:rsidDel="009E5F92">
          <w:delText>.”</w:delText>
        </w:r>
      </w:del>
      <w:ins w:id="1297" w:author="Manuela Tecusan" w:date="2022-10-15T16:52:00Z">
        <w:r w:rsidR="009E5F92">
          <w:t>’.</w:t>
        </w:r>
      </w:ins>
      <w:r w:rsidRPr="008B26D0">
        <w:t xml:space="preserve"> </w:t>
      </w:r>
      <w:r w:rsidRPr="008B26D0">
        <w:rPr>
          <w:i/>
          <w:iCs/>
          <w:shd w:val="clear" w:color="auto" w:fill="DEB887"/>
        </w:rPr>
        <w:t>International Journal of American Linguistics</w:t>
      </w:r>
      <w:r w:rsidRPr="008B26D0">
        <w:t xml:space="preserve">, </w:t>
      </w:r>
      <w:r w:rsidRPr="008B26D0">
        <w:rPr>
          <w:shd w:val="clear" w:color="auto" w:fill="FF4500"/>
        </w:rPr>
        <w:t>84</w:t>
      </w:r>
      <w:r w:rsidRPr="008B26D0">
        <w:t xml:space="preserve">: </w:t>
      </w:r>
      <w:r w:rsidRPr="008B26D0">
        <w:rPr>
          <w:shd w:val="clear" w:color="auto" w:fill="EEDD82"/>
        </w:rPr>
        <w:t>1</w:t>
      </w:r>
      <w:r w:rsidRPr="008B26D0">
        <w:t>–</w:t>
      </w:r>
      <w:r w:rsidRPr="008B26D0">
        <w:rPr>
          <w:shd w:val="clear" w:color="auto" w:fill="6495ED"/>
        </w:rPr>
        <w:t>49</w:t>
      </w:r>
      <w:r w:rsidRPr="008B26D0">
        <w:t>.</w:t>
      </w:r>
    </w:p>
    <w:p w14:paraId="64C7F843" w14:textId="0B18C90B" w:rsidR="002A4081" w:rsidRPr="008B26D0" w:rsidRDefault="002A4081">
      <w:pPr>
        <w:pStyle w:val="Bodyrefs"/>
        <w:pPrChange w:id="1298" w:author="Manuela Tecusan" w:date="2022-10-16T15:50:00Z">
          <w:pPr>
            <w:pStyle w:val="bib"/>
          </w:pPr>
        </w:pPrChange>
      </w:pPr>
      <w:bookmarkStart w:id="1299" w:name="B2"/>
      <w:bookmarkEnd w:id="1299"/>
      <w:r w:rsidRPr="008B26D0">
        <w:rPr>
          <w:rStyle w:val="surname"/>
        </w:rPr>
        <w:t>Arcodia</w:t>
      </w:r>
      <w:r w:rsidRPr="008B26D0">
        <w:t xml:space="preserve">, </w:t>
      </w:r>
      <w:r w:rsidRPr="008B26D0">
        <w:rPr>
          <w:rStyle w:val="given-names"/>
        </w:rPr>
        <w:t>Giorgio Francesco</w:t>
      </w:r>
      <w:r w:rsidRPr="008B26D0">
        <w:t xml:space="preserve">. </w:t>
      </w:r>
      <w:ins w:id="1300" w:author="007615" w:date="2021-11-25T21:13:00Z">
        <w:del w:id="1301" w:author="Manuela Tecusan" w:date="2022-10-15T17:01:00Z">
          <w:r w:rsidR="00875317" w:rsidRPr="008B26D0" w:rsidDel="00386EEF">
            <w:delText>(</w:delText>
          </w:r>
        </w:del>
      </w:ins>
      <w:r w:rsidRPr="008B26D0">
        <w:rPr>
          <w:shd w:val="clear" w:color="auto" w:fill="FF69B4"/>
        </w:rPr>
        <w:t>2014</w:t>
      </w:r>
      <w:ins w:id="1302" w:author="007615" w:date="2021-11-25T21:13:00Z">
        <w:del w:id="1303" w:author="Manuela Tecusan" w:date="2022-10-15T17:01:00Z">
          <w:r w:rsidR="00875317" w:rsidRPr="008B26D0" w:rsidDel="00386EEF">
            <w:delText>)</w:delText>
          </w:r>
        </w:del>
      </w:ins>
      <w:r w:rsidRPr="008B26D0">
        <w:t xml:space="preserve">. </w:t>
      </w:r>
      <w:ins w:id="1304" w:author="Manuela Tecusan" w:date="2022-10-15T16:53:00Z">
        <w:r w:rsidR="00386EEF">
          <w:t>‘</w:t>
        </w:r>
      </w:ins>
      <w:del w:id="1305" w:author="007615" w:date="2021-11-25T21:13:00Z">
        <w:r w:rsidRPr="008B26D0" w:rsidDel="00875317">
          <w:delText>“</w:delText>
        </w:r>
      </w:del>
      <w:r w:rsidRPr="008B26D0">
        <w:t xml:space="preserve">Diachrony and the </w:t>
      </w:r>
      <w:ins w:id="1306" w:author="Manuela Tecusan" w:date="2022-10-15T17:02:00Z">
        <w:r w:rsidR="00386EEF">
          <w:t>P</w:t>
        </w:r>
      </w:ins>
      <w:del w:id="1307" w:author="Manuela Tecusan" w:date="2022-10-15T17:02:00Z">
        <w:r w:rsidRPr="008B26D0" w:rsidDel="00386EEF">
          <w:delText>p</w:delText>
        </w:r>
      </w:del>
      <w:r w:rsidRPr="008B26D0">
        <w:t xml:space="preserve">olysemy of </w:t>
      </w:r>
      <w:r w:rsidR="00386EEF" w:rsidRPr="008B26D0">
        <w:t>Derivational Affixes</w:t>
      </w:r>
      <w:ins w:id="1308" w:author="Manuela Tecusan" w:date="2022-10-15T16:53:00Z">
        <w:r w:rsidR="00386EEF">
          <w:t>’</w:t>
        </w:r>
      </w:ins>
      <w:r w:rsidRPr="008B26D0">
        <w:t>.</w:t>
      </w:r>
      <w:del w:id="1309" w:author="007615" w:date="2021-11-25T21:13:00Z">
        <w:r w:rsidRPr="008B26D0" w:rsidDel="00875317">
          <w:delText>” In</w:delText>
        </w:r>
      </w:del>
      <w:r w:rsidRPr="008B26D0">
        <w:t xml:space="preserve"> </w:t>
      </w:r>
      <w:ins w:id="1310" w:author="Manuela Tecusan" w:date="2022-10-15T16:53:00Z">
        <w:r w:rsidR="00386EEF">
          <w:t xml:space="preserve">In </w:t>
        </w:r>
      </w:ins>
      <w:r w:rsidRPr="008B26D0">
        <w:rPr>
          <w:i/>
          <w:iCs/>
        </w:rPr>
        <w:t>Morphology and Meaning: Selected papers from the 15th International Morphology Meeting, Vienna</w:t>
      </w:r>
      <w:ins w:id="1311" w:author="Manuela Tecusan" w:date="2022-10-15T16:55:00Z">
        <w:r w:rsidR="00386EEF">
          <w:rPr>
            <w:i/>
            <w:iCs/>
          </w:rPr>
          <w:t>,</w:t>
        </w:r>
      </w:ins>
      <w:del w:id="1312" w:author="007615" w:date="2021-11-25T21:14:00Z">
        <w:r w:rsidRPr="008B26D0" w:rsidDel="008867EA">
          <w:rPr>
            <w:i/>
            <w:iCs/>
          </w:rPr>
          <w:delText>,</w:delText>
        </w:r>
      </w:del>
      <w:r w:rsidRPr="008B26D0">
        <w:rPr>
          <w:iCs/>
          <w:rPrChange w:id="1313" w:author="007615" w:date="2021-11-25T21:14:00Z">
            <w:rPr>
              <w:i/>
              <w:iCs/>
            </w:rPr>
          </w:rPrChange>
        </w:rPr>
        <w:t xml:space="preserve"> </w:t>
      </w:r>
      <w:ins w:id="1314" w:author="007615" w:date="2021-11-25T21:14:00Z">
        <w:del w:id="1315" w:author="Manuela Tecusan" w:date="2022-10-15T16:55:00Z">
          <w:r w:rsidR="008867EA" w:rsidRPr="00386EEF" w:rsidDel="00386EEF">
            <w:rPr>
              <w:rStyle w:val="Emphasis"/>
              <w:rPrChange w:id="1316" w:author="Manuela Tecusan" w:date="2022-10-15T16:55:00Z">
                <w:rPr>
                  <w:iCs/>
                </w:rPr>
              </w:rPrChange>
            </w:rPr>
            <w:delText>(</w:delText>
          </w:r>
        </w:del>
      </w:ins>
      <w:r w:rsidRPr="00386EEF">
        <w:rPr>
          <w:rStyle w:val="Emphasis"/>
          <w:rPrChange w:id="1317" w:author="Manuela Tecusan" w:date="2022-10-15T16:55:00Z">
            <w:rPr>
              <w:i/>
              <w:iCs/>
            </w:rPr>
          </w:rPrChange>
        </w:rPr>
        <w:t>February 2012</w:t>
      </w:r>
      <w:ins w:id="1318" w:author="007615" w:date="2021-11-25T21:14:00Z">
        <w:del w:id="1319" w:author="Manuela Tecusan" w:date="2022-10-15T16:55:00Z">
          <w:r w:rsidR="008867EA" w:rsidRPr="008B26D0" w:rsidDel="00386EEF">
            <w:delText>)</w:delText>
          </w:r>
        </w:del>
      </w:ins>
      <w:ins w:id="1320" w:author="Manuela Tecusan" w:date="2022-10-15T16:54:00Z">
        <w:r w:rsidR="00386EEF">
          <w:t>,</w:t>
        </w:r>
      </w:ins>
      <w:del w:id="1321" w:author="007615" w:date="2021-11-25T21:16:00Z">
        <w:r w:rsidRPr="008B26D0" w:rsidDel="008867EA">
          <w:delText>,</w:delText>
        </w:r>
      </w:del>
      <w:r w:rsidRPr="008B26D0">
        <w:t xml:space="preserve"> </w:t>
      </w:r>
      <w:del w:id="1322" w:author="007615" w:date="2021-11-25T21:16:00Z">
        <w:r w:rsidRPr="008B26D0" w:rsidDel="008867EA">
          <w:delText xml:space="preserve">edited by </w:delText>
        </w:r>
      </w:del>
      <w:ins w:id="1323" w:author="007615" w:date="2021-11-25T21:16:00Z">
        <w:del w:id="1324" w:author="Manuela Tecusan" w:date="2022-10-15T16:54:00Z">
          <w:r w:rsidR="008867EA" w:rsidRPr="008B26D0" w:rsidDel="00386EEF">
            <w:delText>(</w:delText>
          </w:r>
        </w:del>
        <w:r w:rsidR="008867EA" w:rsidRPr="008B26D0">
          <w:t>ed</w:t>
        </w:r>
      </w:ins>
      <w:ins w:id="1325" w:author="Manuela Tecusan" w:date="2022-10-15T16:55:00Z">
        <w:r w:rsidR="00386EEF">
          <w:t>ited by</w:t>
        </w:r>
      </w:ins>
      <w:ins w:id="1326" w:author="007615" w:date="2021-11-25T21:16:00Z">
        <w:del w:id="1327" w:author="Manuela Tecusan" w:date="2022-10-15T16:55:00Z">
          <w:r w:rsidR="008867EA" w:rsidRPr="008B26D0" w:rsidDel="00386EEF">
            <w:delText>.</w:delText>
          </w:r>
        </w:del>
        <w:r w:rsidR="008867EA" w:rsidRPr="008B26D0">
          <w:t xml:space="preserve"> </w:t>
        </w:r>
      </w:ins>
      <w:r w:rsidRPr="008B26D0">
        <w:rPr>
          <w:rStyle w:val="given-names"/>
        </w:rPr>
        <w:t>F</w:t>
      </w:r>
      <w:ins w:id="1328" w:author="007615" w:date="2021-11-25T21:16:00Z">
        <w:r w:rsidR="008867EA" w:rsidRPr="008B26D0">
          <w:rPr>
            <w:rStyle w:val="given-names"/>
          </w:rPr>
          <w:t>.</w:t>
        </w:r>
      </w:ins>
      <w:del w:id="1329" w:author="007615" w:date="2021-11-25T21:17:00Z">
        <w:r w:rsidRPr="008B26D0" w:rsidDel="008867EA">
          <w:rPr>
            <w:rStyle w:val="given-names"/>
          </w:rPr>
          <w:delText>ranz</w:delText>
        </w:r>
      </w:del>
      <w:r w:rsidRPr="008B26D0">
        <w:t xml:space="preserve"> </w:t>
      </w:r>
      <w:r w:rsidRPr="008B26D0">
        <w:rPr>
          <w:rStyle w:val="surname"/>
        </w:rPr>
        <w:t>Rainer</w:t>
      </w:r>
      <w:r w:rsidRPr="008B26D0">
        <w:t xml:space="preserve">, </w:t>
      </w:r>
      <w:r w:rsidRPr="008B26D0">
        <w:rPr>
          <w:rStyle w:val="given-names"/>
        </w:rPr>
        <w:t>F</w:t>
      </w:r>
      <w:ins w:id="1330" w:author="007615" w:date="2021-11-25T21:17:00Z">
        <w:r w:rsidR="008867EA" w:rsidRPr="008B26D0">
          <w:rPr>
            <w:rStyle w:val="given-names"/>
          </w:rPr>
          <w:t>.</w:t>
        </w:r>
      </w:ins>
      <w:del w:id="1331" w:author="007615" w:date="2021-11-25T21:17:00Z">
        <w:r w:rsidRPr="008B26D0" w:rsidDel="008867EA">
          <w:rPr>
            <w:rStyle w:val="given-names"/>
          </w:rPr>
          <w:delText>rancesco</w:delText>
        </w:r>
      </w:del>
      <w:r w:rsidRPr="008B26D0">
        <w:t xml:space="preserve"> </w:t>
      </w:r>
      <w:r w:rsidRPr="008B26D0">
        <w:rPr>
          <w:rStyle w:val="surname"/>
        </w:rPr>
        <w:t>Gardani</w:t>
      </w:r>
      <w:r w:rsidRPr="008B26D0">
        <w:t xml:space="preserve">, </w:t>
      </w:r>
      <w:r w:rsidRPr="008B26D0">
        <w:rPr>
          <w:rStyle w:val="given-names"/>
        </w:rPr>
        <w:t>H</w:t>
      </w:r>
      <w:ins w:id="1332" w:author="007615" w:date="2021-11-25T21:17:00Z">
        <w:r w:rsidR="008867EA" w:rsidRPr="008B26D0">
          <w:rPr>
            <w:rStyle w:val="given-names"/>
          </w:rPr>
          <w:t>.</w:t>
        </w:r>
      </w:ins>
      <w:ins w:id="1333" w:author="Manuela Tecusan" w:date="2022-10-15T16:55:00Z">
        <w:r w:rsidR="00386EEF">
          <w:rPr>
            <w:rStyle w:val="given-names"/>
          </w:rPr>
          <w:t xml:space="preserve"> </w:t>
        </w:r>
      </w:ins>
      <w:del w:id="1334" w:author="007615" w:date="2021-11-25T21:17:00Z">
        <w:r w:rsidRPr="008B26D0" w:rsidDel="008867EA">
          <w:rPr>
            <w:rStyle w:val="given-names"/>
          </w:rPr>
          <w:delText xml:space="preserve">ans </w:delText>
        </w:r>
      </w:del>
      <w:r w:rsidRPr="008B26D0">
        <w:rPr>
          <w:rStyle w:val="given-names"/>
        </w:rPr>
        <w:t>C</w:t>
      </w:r>
      <w:ins w:id="1335" w:author="007615" w:date="2021-11-25T21:17:00Z">
        <w:r w:rsidR="008867EA" w:rsidRPr="008B26D0">
          <w:rPr>
            <w:rStyle w:val="given-names"/>
          </w:rPr>
          <w:t>.</w:t>
        </w:r>
      </w:ins>
      <w:del w:id="1336" w:author="007615" w:date="2021-11-25T21:17:00Z">
        <w:r w:rsidRPr="008B26D0" w:rsidDel="008867EA">
          <w:rPr>
            <w:rStyle w:val="given-names"/>
          </w:rPr>
          <w:delText>hristian</w:delText>
        </w:r>
      </w:del>
      <w:r w:rsidRPr="008B26D0">
        <w:t xml:space="preserve"> </w:t>
      </w:r>
      <w:r w:rsidRPr="008B26D0">
        <w:rPr>
          <w:rStyle w:val="surname"/>
        </w:rPr>
        <w:t>Luschützky</w:t>
      </w:r>
      <w:r w:rsidRPr="008B26D0">
        <w:t xml:space="preserve"> and </w:t>
      </w:r>
      <w:r w:rsidRPr="008B26D0">
        <w:rPr>
          <w:rStyle w:val="given-names"/>
        </w:rPr>
        <w:t>W</w:t>
      </w:r>
      <w:ins w:id="1337" w:author="007615" w:date="2021-11-25T21:17:00Z">
        <w:r w:rsidR="008867EA" w:rsidRPr="008B26D0">
          <w:rPr>
            <w:rStyle w:val="given-names"/>
          </w:rPr>
          <w:t>.</w:t>
        </w:r>
      </w:ins>
      <w:ins w:id="1338" w:author="Manuela Tecusan" w:date="2022-10-15T16:55:00Z">
        <w:r w:rsidR="00386EEF">
          <w:rPr>
            <w:rStyle w:val="given-names"/>
          </w:rPr>
          <w:t xml:space="preserve"> </w:t>
        </w:r>
      </w:ins>
      <w:del w:id="1339" w:author="007615" w:date="2021-11-25T21:17:00Z">
        <w:r w:rsidRPr="008B26D0" w:rsidDel="008867EA">
          <w:rPr>
            <w:rStyle w:val="given-names"/>
          </w:rPr>
          <w:delText xml:space="preserve">olfgang </w:delText>
        </w:r>
      </w:del>
      <w:r w:rsidRPr="008B26D0">
        <w:rPr>
          <w:rStyle w:val="given-names"/>
        </w:rPr>
        <w:t>U.</w:t>
      </w:r>
      <w:r w:rsidRPr="008B26D0">
        <w:t xml:space="preserve"> </w:t>
      </w:r>
      <w:r w:rsidRPr="008B26D0">
        <w:rPr>
          <w:rStyle w:val="surname"/>
        </w:rPr>
        <w:t>Dressler</w:t>
      </w:r>
      <w:ins w:id="1340" w:author="Manuela Tecusan" w:date="2022-10-15T16:59:00Z">
        <w:r w:rsidR="00386EEF">
          <w:t>,</w:t>
        </w:r>
      </w:ins>
      <w:del w:id="1341" w:author="Manuela Tecusan" w:date="2022-10-15T16:59:00Z">
        <w:r w:rsidRPr="008B26D0" w:rsidDel="00386EEF">
          <w:delText xml:space="preserve"> = </w:delText>
        </w:r>
        <w:r w:rsidRPr="008B26D0" w:rsidDel="00386EEF">
          <w:rPr>
            <w:i/>
            <w:iCs/>
          </w:rPr>
          <w:delText>Current Issues in Linguistic Theory</w:delText>
        </w:r>
        <w:r w:rsidRPr="008B26D0" w:rsidDel="00386EEF">
          <w:delText>,</w:delText>
        </w:r>
      </w:del>
      <w:del w:id="1342" w:author="Manuela Tecusan" w:date="2022-10-15T16:53:00Z">
        <w:r w:rsidRPr="008B26D0" w:rsidDel="00386EEF">
          <w:delText xml:space="preserve"> </w:delText>
        </w:r>
      </w:del>
      <w:del w:id="1343" w:author="Manuela Tecusan" w:date="2022-10-15T16:59:00Z">
        <w:r w:rsidRPr="008B26D0" w:rsidDel="00386EEF">
          <w:delText>327:</w:delText>
        </w:r>
      </w:del>
      <w:r w:rsidRPr="008B26D0">
        <w:t xml:space="preserve"> 127–140. </w:t>
      </w:r>
      <w:ins w:id="1344" w:author="Manuela Tecusan" w:date="2022-10-15T17:01:00Z">
        <w:r w:rsidR="00386EEF">
          <w:t xml:space="preserve">Amsterdam: </w:t>
        </w:r>
      </w:ins>
      <w:ins w:id="1345" w:author="Manuela Tecusan" w:date="2022-10-15T16:59:00Z">
        <w:r w:rsidR="00386EEF">
          <w:t>John Benjamin</w:t>
        </w:r>
      </w:ins>
      <w:ins w:id="1346" w:author="Manuela Tecusan" w:date="2022-10-15T17:00:00Z">
        <w:r w:rsidR="00386EEF">
          <w:t>s</w:t>
        </w:r>
      </w:ins>
      <w:ins w:id="1347" w:author="Manuela Tecusan" w:date="2022-10-15T16:59:00Z">
        <w:r w:rsidR="00386EEF">
          <w:t xml:space="preserve">. </w:t>
        </w:r>
      </w:ins>
      <w:del w:id="1348" w:author="007615" w:date="2021-11-25T21:18:00Z">
        <w:r w:rsidRPr="008B26D0" w:rsidDel="008867EA">
          <w:delText>https://doi.org/</w:delText>
        </w:r>
      </w:del>
      <w:ins w:id="1349" w:author="007615" w:date="2021-11-25T21:18:00Z">
        <w:r w:rsidR="008867EA" w:rsidRPr="008B26D0">
          <w:t>DOI:</w:t>
        </w:r>
      </w:ins>
      <w:ins w:id="1350" w:author="Manuela Tecusan" w:date="2022-10-15T17:01:00Z">
        <w:r w:rsidR="00386EEF">
          <w:t xml:space="preserve"> </w:t>
        </w:r>
      </w:ins>
      <w:r w:rsidRPr="00724B6F">
        <w:fldChar w:fldCharType="begin"/>
      </w:r>
      <w:r w:rsidRPr="00386EEF">
        <w:instrText xml:space="preserve"> HYPERLINK "https://doi.org/10.1075/cilt.327.08arc" \o "https://doi.org/10.1075/cilt.327.08arc" </w:instrText>
      </w:r>
      <w:r w:rsidRPr="00724B6F">
        <w:fldChar w:fldCharType="separate"/>
      </w:r>
      <w:r w:rsidRPr="00724B6F">
        <w:rPr>
          <w:rStyle w:val="Hyperlink"/>
          <w:color w:val="auto"/>
          <w:u w:val="none"/>
        </w:rPr>
        <w:t>10.1075/cilt.327.08arc</w:t>
      </w:r>
      <w:r w:rsidRPr="00724B6F">
        <w:rPr>
          <w:rStyle w:val="Hyperlink"/>
          <w:color w:val="auto"/>
          <w:u w:val="none"/>
        </w:rPr>
        <w:fldChar w:fldCharType="end"/>
      </w:r>
      <w:ins w:id="1351" w:author="007615" w:date="2021-11-25T21:18:00Z">
        <w:r w:rsidR="008867EA" w:rsidRPr="008B26D0">
          <w:t>.</w:t>
        </w:r>
      </w:ins>
    </w:p>
    <w:p w14:paraId="668BFE6D" w14:textId="54A617D8" w:rsidR="002A4081" w:rsidRPr="008B26D0" w:rsidRDefault="002A4081">
      <w:pPr>
        <w:pStyle w:val="Bodyrefs"/>
        <w:pPrChange w:id="1352" w:author="Manuela Tecusan" w:date="2022-10-16T15:50:00Z">
          <w:pPr>
            <w:pStyle w:val="bib"/>
          </w:pPr>
        </w:pPrChange>
      </w:pPr>
      <w:bookmarkStart w:id="1353" w:name="B3"/>
      <w:bookmarkEnd w:id="1353"/>
      <w:r w:rsidRPr="008B26D0">
        <w:rPr>
          <w:rStyle w:val="surname"/>
        </w:rPr>
        <w:t>Avilova</w:t>
      </w:r>
      <w:r w:rsidRPr="008B26D0">
        <w:t xml:space="preserve">, </w:t>
      </w:r>
      <w:r w:rsidRPr="008B26D0">
        <w:rPr>
          <w:rStyle w:val="given-names"/>
        </w:rPr>
        <w:t>Natalija S.</w:t>
      </w:r>
      <w:r w:rsidRPr="008B26D0">
        <w:t xml:space="preserve"> </w:t>
      </w:r>
      <w:r w:rsidRPr="008B26D0">
        <w:rPr>
          <w:shd w:val="clear" w:color="auto" w:fill="FF69B4"/>
        </w:rPr>
        <w:t>1959</w:t>
      </w:r>
      <w:r w:rsidRPr="008B26D0">
        <w:t xml:space="preserve">. </w:t>
      </w:r>
      <w:ins w:id="1354" w:author="Manuela Tecusan" w:date="2022-10-15T17:02:00Z">
        <w:r w:rsidR="00386EEF">
          <w:t>‘</w:t>
        </w:r>
      </w:ins>
      <w:del w:id="1355" w:author="Manuela Tecusan" w:date="2022-10-15T17:02:00Z">
        <w:r w:rsidRPr="008B26D0" w:rsidDel="00386EEF">
          <w:delText>“</w:delText>
        </w:r>
      </w:del>
      <w:r w:rsidRPr="008B26D0">
        <w:rPr>
          <w:shd w:val="clear" w:color="auto" w:fill="87CEFA"/>
        </w:rPr>
        <w:t>O kategorii vida v sovremennom russkom literaturnom jazyke</w:t>
      </w:r>
      <w:ins w:id="1356" w:author="Manuela Tecusan" w:date="2022-10-15T17:02:00Z">
        <w:r w:rsidR="00386EEF">
          <w:t>’</w:t>
        </w:r>
      </w:ins>
      <w:del w:id="1357" w:author="Manuela Tecusan" w:date="2022-10-15T17:02:00Z">
        <w:r w:rsidRPr="008B26D0" w:rsidDel="00386EEF">
          <w:delText>”</w:delText>
        </w:r>
      </w:del>
      <w:r w:rsidRPr="008B26D0">
        <w:t xml:space="preserve">. </w:t>
      </w:r>
      <w:r w:rsidRPr="008B26D0">
        <w:rPr>
          <w:i/>
          <w:iCs/>
          <w:shd w:val="clear" w:color="auto" w:fill="DEB887"/>
        </w:rPr>
        <w:t>Russkij jazyk v nacional’noj škole</w:t>
      </w:r>
      <w:ins w:id="1358" w:author="Manuela Tecusan" w:date="2022-10-15T17:03:00Z">
        <w:r w:rsidR="00560EDD">
          <w:rPr>
            <w:shd w:val="clear" w:color="auto" w:fill="DEB887"/>
          </w:rPr>
          <w:t>,</w:t>
        </w:r>
      </w:ins>
      <w:r w:rsidRPr="008B26D0">
        <w:rPr>
          <w:i/>
          <w:iCs/>
        </w:rPr>
        <w:t xml:space="preserve"> </w:t>
      </w:r>
      <w:r w:rsidRPr="008B26D0">
        <w:rPr>
          <w:shd w:val="clear" w:color="auto" w:fill="FF4500"/>
        </w:rPr>
        <w:t>4</w:t>
      </w:r>
      <w:r w:rsidRPr="008B26D0">
        <w:t xml:space="preserve">: </w:t>
      </w:r>
      <w:r w:rsidRPr="008B26D0">
        <w:rPr>
          <w:shd w:val="clear" w:color="auto" w:fill="EEDD82"/>
        </w:rPr>
        <w:t>21</w:t>
      </w:r>
      <w:r w:rsidRPr="008B26D0">
        <w:t>–</w:t>
      </w:r>
      <w:r w:rsidRPr="008B26D0">
        <w:rPr>
          <w:shd w:val="clear" w:color="auto" w:fill="6495ED"/>
        </w:rPr>
        <w:t>26</w:t>
      </w:r>
      <w:r w:rsidRPr="008B26D0">
        <w:t>.</w:t>
      </w:r>
    </w:p>
    <w:p w14:paraId="23AC7E81" w14:textId="37F85E56" w:rsidR="002A4081" w:rsidRPr="008B26D0" w:rsidRDefault="002A4081">
      <w:pPr>
        <w:pStyle w:val="Bodyrefs"/>
        <w:pPrChange w:id="1359" w:author="Manuela Tecusan" w:date="2022-10-16T15:50:00Z">
          <w:pPr>
            <w:pStyle w:val="bib"/>
          </w:pPr>
        </w:pPrChange>
      </w:pPr>
      <w:bookmarkStart w:id="1360" w:name="B4"/>
      <w:bookmarkEnd w:id="1360"/>
      <w:r w:rsidRPr="008B26D0">
        <w:rPr>
          <w:rStyle w:val="surname"/>
        </w:rPr>
        <w:t>Avilova</w:t>
      </w:r>
      <w:r w:rsidRPr="008B26D0">
        <w:t xml:space="preserve">, </w:t>
      </w:r>
      <w:r w:rsidRPr="008B26D0">
        <w:rPr>
          <w:rStyle w:val="given-names"/>
        </w:rPr>
        <w:t>Natalija S.</w:t>
      </w:r>
      <w:r w:rsidRPr="008B26D0">
        <w:t xml:space="preserve"> </w:t>
      </w:r>
      <w:r w:rsidRPr="008B26D0">
        <w:rPr>
          <w:shd w:val="clear" w:color="auto" w:fill="FF69B4"/>
        </w:rPr>
        <w:t>1976</w:t>
      </w:r>
      <w:r w:rsidRPr="008B26D0">
        <w:t xml:space="preserve">. </w:t>
      </w:r>
      <w:r w:rsidRPr="008B26D0">
        <w:rPr>
          <w:i/>
          <w:iCs/>
          <w:shd w:val="clear" w:color="auto" w:fill="9370DB"/>
        </w:rPr>
        <w:t>Vid glagola i semantika glagol’nogo slova</w:t>
      </w:r>
      <w:r w:rsidRPr="008B26D0">
        <w:t xml:space="preserve">. </w:t>
      </w:r>
      <w:r w:rsidRPr="008B26D0">
        <w:rPr>
          <w:shd w:val="clear" w:color="auto" w:fill="D3D3D3"/>
        </w:rPr>
        <w:t>Moscow</w:t>
      </w:r>
      <w:r w:rsidRPr="008B26D0">
        <w:t xml:space="preserve">: </w:t>
      </w:r>
      <w:r w:rsidRPr="008B26D0">
        <w:rPr>
          <w:shd w:val="clear" w:color="auto" w:fill="FFE4B5"/>
        </w:rPr>
        <w:t>Nauka</w:t>
      </w:r>
      <w:r w:rsidRPr="008B26D0">
        <w:t>.</w:t>
      </w:r>
    </w:p>
    <w:p w14:paraId="2B7DEBB6" w14:textId="6A44149A" w:rsidR="002A4081" w:rsidRPr="008B26D0" w:rsidRDefault="002A4081">
      <w:pPr>
        <w:pStyle w:val="Bodyrefs"/>
        <w:pPrChange w:id="1361" w:author="Manuela Tecusan" w:date="2022-10-16T15:50:00Z">
          <w:pPr>
            <w:pStyle w:val="bib"/>
          </w:pPr>
        </w:pPrChange>
      </w:pPr>
      <w:bookmarkStart w:id="1362" w:name="B5"/>
      <w:bookmarkEnd w:id="1362"/>
      <w:r w:rsidRPr="008B26D0">
        <w:rPr>
          <w:rStyle w:val="surname"/>
        </w:rPr>
        <w:t>Beard</w:t>
      </w:r>
      <w:r w:rsidRPr="008B26D0">
        <w:t xml:space="preserve">, </w:t>
      </w:r>
      <w:r w:rsidRPr="008B26D0">
        <w:rPr>
          <w:rStyle w:val="given-names"/>
        </w:rPr>
        <w:t>Robert</w:t>
      </w:r>
      <w:r w:rsidRPr="008B26D0">
        <w:t xml:space="preserve">. </w:t>
      </w:r>
      <w:r w:rsidRPr="008B26D0">
        <w:rPr>
          <w:shd w:val="clear" w:color="auto" w:fill="FF69B4"/>
        </w:rPr>
        <w:t>1990</w:t>
      </w:r>
      <w:r w:rsidRPr="008B26D0">
        <w:t xml:space="preserve">. </w:t>
      </w:r>
      <w:ins w:id="1363" w:author="Manuela Tecusan" w:date="2022-10-15T17:03:00Z">
        <w:r w:rsidR="00560EDD">
          <w:t>‘</w:t>
        </w:r>
      </w:ins>
      <w:del w:id="1364" w:author="Manuela Tecusan" w:date="2022-10-15T17:03:00Z">
        <w:r w:rsidRPr="008B26D0" w:rsidDel="00560EDD">
          <w:delText>“</w:delText>
        </w:r>
      </w:del>
      <w:r w:rsidRPr="008B26D0">
        <w:rPr>
          <w:shd w:val="clear" w:color="auto" w:fill="87CEFA"/>
        </w:rPr>
        <w:t xml:space="preserve">The </w:t>
      </w:r>
      <w:ins w:id="1365" w:author="Manuela Tecusan" w:date="2022-10-15T17:03:00Z">
        <w:r w:rsidR="00560EDD">
          <w:rPr>
            <w:shd w:val="clear" w:color="auto" w:fill="87CEFA"/>
          </w:rPr>
          <w:t>N</w:t>
        </w:r>
      </w:ins>
      <w:del w:id="1366" w:author="Manuela Tecusan" w:date="2022-10-15T17:03:00Z">
        <w:r w:rsidRPr="008B26D0" w:rsidDel="00560EDD">
          <w:rPr>
            <w:shd w:val="clear" w:color="auto" w:fill="87CEFA"/>
          </w:rPr>
          <w:delText>n</w:delText>
        </w:r>
      </w:del>
      <w:r w:rsidRPr="008B26D0">
        <w:rPr>
          <w:shd w:val="clear" w:color="auto" w:fill="87CEFA"/>
        </w:rPr>
        <w:t xml:space="preserve">ature and </w:t>
      </w:r>
      <w:ins w:id="1367" w:author="Manuela Tecusan" w:date="2022-10-15T17:03:00Z">
        <w:r w:rsidR="00560EDD">
          <w:rPr>
            <w:shd w:val="clear" w:color="auto" w:fill="87CEFA"/>
          </w:rPr>
          <w:t>O</w:t>
        </w:r>
      </w:ins>
      <w:del w:id="1368" w:author="Manuela Tecusan" w:date="2022-10-15T17:03:00Z">
        <w:r w:rsidRPr="008B26D0" w:rsidDel="00560EDD">
          <w:rPr>
            <w:shd w:val="clear" w:color="auto" w:fill="87CEFA"/>
          </w:rPr>
          <w:delText>o</w:delText>
        </w:r>
      </w:del>
      <w:r w:rsidRPr="008B26D0">
        <w:rPr>
          <w:shd w:val="clear" w:color="auto" w:fill="87CEFA"/>
        </w:rPr>
        <w:t xml:space="preserve">rigins of </w:t>
      </w:r>
      <w:r w:rsidR="00560EDD" w:rsidRPr="008B26D0">
        <w:rPr>
          <w:shd w:val="clear" w:color="auto" w:fill="87CEFA"/>
        </w:rPr>
        <w:t>Derivational Polysemy</w:t>
      </w:r>
      <w:ins w:id="1369" w:author="Manuela Tecusan" w:date="2022-10-15T17:03:00Z">
        <w:r w:rsidR="00560EDD">
          <w:rPr>
            <w:shd w:val="clear" w:color="auto" w:fill="87CEFA"/>
          </w:rPr>
          <w:t>’</w:t>
        </w:r>
      </w:ins>
      <w:r w:rsidRPr="008B26D0">
        <w:t>.</w:t>
      </w:r>
      <w:del w:id="1370" w:author="Manuela Tecusan" w:date="2022-10-15T17:03:00Z">
        <w:r w:rsidRPr="008B26D0" w:rsidDel="00560EDD">
          <w:delText>”</w:delText>
        </w:r>
      </w:del>
      <w:r w:rsidRPr="008B26D0">
        <w:t xml:space="preserve"> </w:t>
      </w:r>
      <w:r w:rsidRPr="008B26D0">
        <w:rPr>
          <w:i/>
          <w:iCs/>
          <w:shd w:val="clear" w:color="auto" w:fill="DEB887"/>
        </w:rPr>
        <w:t>Lingua</w:t>
      </w:r>
      <w:r w:rsidRPr="008B26D0">
        <w:t xml:space="preserve">, </w:t>
      </w:r>
      <w:r w:rsidRPr="008B26D0">
        <w:rPr>
          <w:shd w:val="clear" w:color="auto" w:fill="FF4500"/>
        </w:rPr>
        <w:t>81</w:t>
      </w:r>
      <w:r w:rsidRPr="008B26D0">
        <w:t xml:space="preserve">: </w:t>
      </w:r>
      <w:r w:rsidRPr="008B26D0">
        <w:rPr>
          <w:shd w:val="clear" w:color="auto" w:fill="EEDD82"/>
        </w:rPr>
        <w:t>101</w:t>
      </w:r>
      <w:r w:rsidRPr="008B26D0">
        <w:t>–</w:t>
      </w:r>
      <w:r w:rsidRPr="008B26D0">
        <w:rPr>
          <w:shd w:val="clear" w:color="auto" w:fill="6495ED"/>
        </w:rPr>
        <w:t>140</w:t>
      </w:r>
      <w:r w:rsidRPr="008B26D0">
        <w:t xml:space="preserve">. </w:t>
      </w:r>
      <w:del w:id="1371" w:author="007615" w:date="2021-11-25T21:19:00Z">
        <w:r w:rsidRPr="008B26D0" w:rsidDel="00A538FD">
          <w:delText>https://doi.org/</w:delText>
        </w:r>
      </w:del>
      <w:ins w:id="1372" w:author="007615" w:date="2021-11-25T21:19:00Z">
        <w:r w:rsidR="00560EDD" w:rsidRPr="008B26D0">
          <w:t>D</w:t>
        </w:r>
      </w:ins>
      <w:ins w:id="1373" w:author="Manuela Tecusan" w:date="2022-10-15T17:03:00Z">
        <w:r w:rsidR="00560EDD">
          <w:t>OI</w:t>
        </w:r>
      </w:ins>
      <w:ins w:id="1374" w:author="007615" w:date="2021-11-25T21:19:00Z">
        <w:del w:id="1375" w:author="Manuela Tecusan" w:date="2022-10-15T17:03:00Z">
          <w:r w:rsidR="00560EDD" w:rsidRPr="008B26D0" w:rsidDel="00560EDD">
            <w:delText>oi</w:delText>
          </w:r>
        </w:del>
        <w:r w:rsidR="00A538FD" w:rsidRPr="008B26D0">
          <w:t>:</w:t>
        </w:r>
      </w:ins>
      <w:ins w:id="1376" w:author="Manuela Tecusan" w:date="2022-10-15T17:03:00Z">
        <w:r w:rsidR="00560EDD">
          <w:t xml:space="preserve"> </w:t>
        </w:r>
      </w:ins>
      <w:r w:rsidRPr="00724B6F">
        <w:fldChar w:fldCharType="begin"/>
      </w:r>
      <w:r w:rsidRPr="00560EDD">
        <w:instrText xml:space="preserve"> HYPERLINK "https://doi.org/10.1016/0024-3841(90)90009-A" \o "https://doi.org/10.1016/0024-3841(90)90009-A" </w:instrText>
      </w:r>
      <w:r w:rsidRPr="00724B6F">
        <w:fldChar w:fldCharType="separate"/>
      </w:r>
      <w:r w:rsidRPr="00724B6F">
        <w:rPr>
          <w:rStyle w:val="Hyperlink"/>
          <w:color w:val="auto"/>
          <w:u w:val="none"/>
        </w:rPr>
        <w:t>10.1016/0024-3841(90)90009-A</w:t>
      </w:r>
      <w:r w:rsidRPr="00724B6F">
        <w:rPr>
          <w:rStyle w:val="Hyperlink"/>
          <w:color w:val="auto"/>
          <w:u w:val="none"/>
        </w:rPr>
        <w:fldChar w:fldCharType="end"/>
      </w:r>
      <w:ins w:id="1377" w:author="Manuela Tecusan" w:date="2022-10-15T17:04:00Z">
        <w:r w:rsidR="00560EDD">
          <w:rPr>
            <w:rStyle w:val="Hyperlink"/>
            <w:color w:val="auto"/>
            <w:u w:val="none"/>
          </w:rPr>
          <w:t>.</w:t>
        </w:r>
      </w:ins>
    </w:p>
    <w:p w14:paraId="18C87E96" w14:textId="14E3BD4B" w:rsidR="002A4081" w:rsidRPr="008B26D0" w:rsidRDefault="002A4081">
      <w:pPr>
        <w:pStyle w:val="Bodyrefs"/>
        <w:pPrChange w:id="1378" w:author="Manuela Tecusan" w:date="2022-10-16T15:50:00Z">
          <w:pPr>
            <w:pStyle w:val="bib"/>
          </w:pPr>
        </w:pPrChange>
      </w:pPr>
      <w:bookmarkStart w:id="1379" w:name="B6"/>
      <w:bookmarkEnd w:id="1379"/>
      <w:r w:rsidRPr="008B26D0">
        <w:rPr>
          <w:rStyle w:val="surname"/>
        </w:rPr>
        <w:t>Belaj</w:t>
      </w:r>
      <w:r w:rsidRPr="008B26D0">
        <w:t xml:space="preserve">, </w:t>
      </w:r>
      <w:r w:rsidRPr="008B26D0">
        <w:rPr>
          <w:rStyle w:val="given-names"/>
        </w:rPr>
        <w:t>Branimir</w:t>
      </w:r>
      <w:r w:rsidRPr="008B26D0">
        <w:t xml:space="preserve">, and </w:t>
      </w:r>
      <w:r w:rsidRPr="008B26D0">
        <w:rPr>
          <w:rStyle w:val="given-names"/>
        </w:rPr>
        <w:t>Gabrijela</w:t>
      </w:r>
      <w:r w:rsidRPr="008B26D0">
        <w:t xml:space="preserve"> </w:t>
      </w:r>
      <w:r w:rsidRPr="008B26D0">
        <w:rPr>
          <w:rStyle w:val="surname"/>
        </w:rPr>
        <w:t>Buljan</w:t>
      </w:r>
      <w:r w:rsidRPr="008B26D0">
        <w:t xml:space="preserve">. </w:t>
      </w:r>
      <w:r w:rsidRPr="008B26D0">
        <w:rPr>
          <w:shd w:val="clear" w:color="auto" w:fill="FF69B4"/>
        </w:rPr>
        <w:t>2016</w:t>
      </w:r>
      <w:r w:rsidRPr="008B26D0">
        <w:t xml:space="preserve">. </w:t>
      </w:r>
      <w:ins w:id="1380" w:author="Manuela Tecusan" w:date="2022-10-15T17:04:00Z">
        <w:r w:rsidR="00560EDD">
          <w:t>‘</w:t>
        </w:r>
      </w:ins>
      <w:del w:id="1381" w:author="Manuela Tecusan" w:date="2022-10-15T17:04:00Z">
        <w:r w:rsidRPr="008B26D0" w:rsidDel="00560EDD">
          <w:delText>“</w:delText>
        </w:r>
      </w:del>
      <w:r w:rsidRPr="008B26D0">
        <w:rPr>
          <w:shd w:val="clear" w:color="auto" w:fill="87CEFA"/>
        </w:rPr>
        <w:t xml:space="preserve">The </w:t>
      </w:r>
      <w:ins w:id="1382" w:author="Manuela Tecusan" w:date="2022-10-15T17:04:00Z">
        <w:r w:rsidR="00560EDD">
          <w:rPr>
            <w:shd w:val="clear" w:color="auto" w:fill="87CEFA"/>
          </w:rPr>
          <w:t>P</w:t>
        </w:r>
      </w:ins>
      <w:del w:id="1383" w:author="Manuela Tecusan" w:date="2022-10-15T17:04:00Z">
        <w:r w:rsidRPr="008B26D0" w:rsidDel="00560EDD">
          <w:rPr>
            <w:shd w:val="clear" w:color="auto" w:fill="87CEFA"/>
          </w:rPr>
          <w:delText>p</w:delText>
        </w:r>
      </w:del>
      <w:r w:rsidRPr="008B26D0">
        <w:rPr>
          <w:shd w:val="clear" w:color="auto" w:fill="87CEFA"/>
        </w:rPr>
        <w:t xml:space="preserve">olysemy of the Croatian </w:t>
      </w:r>
      <w:r w:rsidR="00560EDD" w:rsidRPr="008B26D0">
        <w:rPr>
          <w:shd w:val="clear" w:color="auto" w:fill="87CEFA"/>
        </w:rPr>
        <w:t xml:space="preserve">Verbal Prefix </w:t>
      </w:r>
      <w:r w:rsidRPr="008B26D0">
        <w:rPr>
          <w:i/>
          <w:iCs/>
          <w:shd w:val="clear" w:color="auto" w:fill="87CEFA"/>
        </w:rPr>
        <w:t>od</w:t>
      </w:r>
      <w:r w:rsidR="004E6BAE" w:rsidRPr="004E6BAE">
        <w:rPr>
          <w:i/>
          <w:iCs/>
          <w:shd w:val="clear" w:color="auto" w:fill="00FFFF"/>
        </w:rPr>
        <w:t>-</w:t>
      </w:r>
      <w:ins w:id="1384" w:author="Manuela Tecusan" w:date="2022-10-15T17:04:00Z">
        <w:r w:rsidR="00560EDD">
          <w:rPr>
            <w:shd w:val="clear" w:color="auto" w:fill="00FFFF"/>
          </w:rPr>
          <w:t>’</w:t>
        </w:r>
      </w:ins>
      <w:r w:rsidRPr="008B26D0">
        <w:t>.</w:t>
      </w:r>
      <w:del w:id="1385" w:author="Manuela Tecusan" w:date="2022-10-15T17:04:00Z">
        <w:r w:rsidRPr="008B26D0" w:rsidDel="00560EDD">
          <w:delText>”</w:delText>
        </w:r>
      </w:del>
      <w:r w:rsidRPr="008B26D0">
        <w:t xml:space="preserve"> </w:t>
      </w:r>
      <w:r w:rsidRPr="008B26D0">
        <w:rPr>
          <w:i/>
          <w:iCs/>
          <w:shd w:val="clear" w:color="auto" w:fill="DEB887"/>
        </w:rPr>
        <w:t>Review of Cognitive Linguistics</w:t>
      </w:r>
      <w:r w:rsidRPr="008B26D0">
        <w:t xml:space="preserve">, </w:t>
      </w:r>
      <w:r w:rsidRPr="008B26D0">
        <w:rPr>
          <w:shd w:val="clear" w:color="auto" w:fill="FF4500"/>
        </w:rPr>
        <w:t>13</w:t>
      </w:r>
      <w:r w:rsidRPr="008B26D0">
        <w:t xml:space="preserve">: </w:t>
      </w:r>
      <w:r w:rsidRPr="008B26D0">
        <w:rPr>
          <w:shd w:val="clear" w:color="auto" w:fill="EEDD82"/>
        </w:rPr>
        <w:t>337</w:t>
      </w:r>
      <w:r w:rsidRPr="008B26D0">
        <w:t>–</w:t>
      </w:r>
      <w:r w:rsidRPr="008B26D0">
        <w:rPr>
          <w:shd w:val="clear" w:color="auto" w:fill="6495ED"/>
        </w:rPr>
        <w:t>348</w:t>
      </w:r>
      <w:r w:rsidRPr="008B26D0">
        <w:t>.</w:t>
      </w:r>
    </w:p>
    <w:p w14:paraId="5EACEF52" w14:textId="5FF9707E" w:rsidR="002A4081" w:rsidRPr="008B26D0" w:rsidRDefault="002A4081">
      <w:pPr>
        <w:pStyle w:val="Bodyrefs"/>
        <w:pPrChange w:id="1386" w:author="Manuela Tecusan" w:date="2022-10-16T15:50:00Z">
          <w:pPr>
            <w:pStyle w:val="bib"/>
          </w:pPr>
        </w:pPrChange>
      </w:pPr>
      <w:bookmarkStart w:id="1387" w:name="B7"/>
      <w:bookmarkEnd w:id="1387"/>
      <w:r w:rsidRPr="008B26D0">
        <w:rPr>
          <w:rStyle w:val="surname"/>
        </w:rPr>
        <w:t>Booij</w:t>
      </w:r>
      <w:r w:rsidRPr="008B26D0">
        <w:t xml:space="preserve">, </w:t>
      </w:r>
      <w:r w:rsidRPr="008B26D0">
        <w:rPr>
          <w:rStyle w:val="given-names"/>
        </w:rPr>
        <w:t>Geert</w:t>
      </w:r>
      <w:r w:rsidRPr="008B26D0">
        <w:t xml:space="preserve">. </w:t>
      </w:r>
      <w:r w:rsidRPr="008B26D0">
        <w:rPr>
          <w:shd w:val="clear" w:color="auto" w:fill="FF69B4"/>
        </w:rPr>
        <w:t>2010</w:t>
      </w:r>
      <w:r w:rsidRPr="008B26D0">
        <w:t xml:space="preserve">. </w:t>
      </w:r>
      <w:r w:rsidRPr="008B26D0">
        <w:rPr>
          <w:i/>
          <w:iCs/>
          <w:shd w:val="clear" w:color="auto" w:fill="9370DB"/>
        </w:rPr>
        <w:t>Construction Morphology</w:t>
      </w:r>
      <w:r w:rsidRPr="008B26D0">
        <w:t xml:space="preserve">. </w:t>
      </w:r>
      <w:r w:rsidRPr="008B26D0">
        <w:rPr>
          <w:shd w:val="clear" w:color="auto" w:fill="D3D3D3"/>
        </w:rPr>
        <w:t>Oxford</w:t>
      </w:r>
      <w:r w:rsidRPr="008B26D0">
        <w:t xml:space="preserve">: </w:t>
      </w:r>
      <w:r w:rsidRPr="008B26D0">
        <w:rPr>
          <w:shd w:val="clear" w:color="auto" w:fill="FFE4B5"/>
        </w:rPr>
        <w:t>Oxford University Press</w:t>
      </w:r>
      <w:r w:rsidRPr="008B26D0">
        <w:t>.</w:t>
      </w:r>
    </w:p>
    <w:p w14:paraId="2B660AC9" w14:textId="7B8B53B4" w:rsidR="002A4081" w:rsidRPr="008B26D0" w:rsidRDefault="002A4081">
      <w:pPr>
        <w:pStyle w:val="Bodyrefs"/>
        <w:pPrChange w:id="1388" w:author="Manuela Tecusan" w:date="2022-10-16T15:50:00Z">
          <w:pPr>
            <w:pStyle w:val="bib"/>
          </w:pPr>
        </w:pPrChange>
      </w:pPr>
      <w:bookmarkStart w:id="1389" w:name="B8"/>
      <w:bookmarkEnd w:id="1389"/>
      <w:r w:rsidRPr="008B26D0">
        <w:rPr>
          <w:rStyle w:val="surname"/>
        </w:rPr>
        <w:t>Bybee</w:t>
      </w:r>
      <w:r w:rsidRPr="008B26D0">
        <w:t xml:space="preserve">, </w:t>
      </w:r>
      <w:r w:rsidRPr="008B26D0">
        <w:rPr>
          <w:rStyle w:val="given-names"/>
        </w:rPr>
        <w:t>Joan L.</w:t>
      </w:r>
      <w:r w:rsidRPr="008B26D0">
        <w:t xml:space="preserve"> </w:t>
      </w:r>
      <w:r w:rsidRPr="008B26D0">
        <w:rPr>
          <w:shd w:val="clear" w:color="auto" w:fill="FF69B4"/>
        </w:rPr>
        <w:t>1985</w:t>
      </w:r>
      <w:r w:rsidRPr="008B26D0">
        <w:t xml:space="preserve">. </w:t>
      </w:r>
      <w:r w:rsidRPr="008B26D0">
        <w:rPr>
          <w:i/>
          <w:shd w:val="clear" w:color="auto" w:fill="9370DB"/>
        </w:rPr>
        <w:t xml:space="preserve">Morphology: A </w:t>
      </w:r>
      <w:del w:id="1390" w:author="007615" w:date="2021-11-25T21:19:00Z">
        <w:r w:rsidRPr="008B26D0" w:rsidDel="00A538FD">
          <w:rPr>
            <w:i/>
            <w:shd w:val="clear" w:color="auto" w:fill="9370DB"/>
          </w:rPr>
          <w:delText>s</w:delText>
        </w:r>
      </w:del>
      <w:ins w:id="1391" w:author="007615" w:date="2021-11-25T21:19:00Z">
        <w:r w:rsidR="00A538FD" w:rsidRPr="008B26D0">
          <w:rPr>
            <w:i/>
            <w:shd w:val="clear" w:color="auto" w:fill="9370DB"/>
          </w:rPr>
          <w:t>S</w:t>
        </w:r>
      </w:ins>
      <w:r w:rsidRPr="008B26D0">
        <w:rPr>
          <w:i/>
          <w:shd w:val="clear" w:color="auto" w:fill="9370DB"/>
        </w:rPr>
        <w:t xml:space="preserve">tudy of the </w:t>
      </w:r>
      <w:del w:id="1392" w:author="007615" w:date="2021-11-25T21:19:00Z">
        <w:r w:rsidRPr="008B26D0" w:rsidDel="00A538FD">
          <w:rPr>
            <w:i/>
            <w:shd w:val="clear" w:color="auto" w:fill="9370DB"/>
          </w:rPr>
          <w:delText>r</w:delText>
        </w:r>
      </w:del>
      <w:ins w:id="1393" w:author="007615" w:date="2021-11-25T21:19:00Z">
        <w:r w:rsidR="00A538FD" w:rsidRPr="008B26D0">
          <w:rPr>
            <w:i/>
            <w:shd w:val="clear" w:color="auto" w:fill="9370DB"/>
          </w:rPr>
          <w:t>R</w:t>
        </w:r>
      </w:ins>
      <w:r w:rsidRPr="008B26D0">
        <w:rPr>
          <w:i/>
          <w:shd w:val="clear" w:color="auto" w:fill="9370DB"/>
        </w:rPr>
        <w:t xml:space="preserve">elation between </w:t>
      </w:r>
      <w:del w:id="1394" w:author="007615" w:date="2021-11-25T21:19:00Z">
        <w:r w:rsidRPr="008B26D0" w:rsidDel="00A538FD">
          <w:rPr>
            <w:i/>
            <w:shd w:val="clear" w:color="auto" w:fill="9370DB"/>
          </w:rPr>
          <w:delText>m</w:delText>
        </w:r>
      </w:del>
      <w:ins w:id="1395" w:author="007615" w:date="2021-11-25T21:19:00Z">
        <w:r w:rsidR="00A538FD" w:rsidRPr="008B26D0">
          <w:rPr>
            <w:i/>
            <w:shd w:val="clear" w:color="auto" w:fill="9370DB"/>
          </w:rPr>
          <w:t>M</w:t>
        </w:r>
      </w:ins>
      <w:r w:rsidRPr="008B26D0">
        <w:rPr>
          <w:i/>
          <w:shd w:val="clear" w:color="auto" w:fill="9370DB"/>
        </w:rPr>
        <w:t xml:space="preserve">eaning and </w:t>
      </w:r>
      <w:del w:id="1396" w:author="007615" w:date="2021-11-25T21:19:00Z">
        <w:r w:rsidRPr="008B26D0" w:rsidDel="00A538FD">
          <w:rPr>
            <w:i/>
            <w:shd w:val="clear" w:color="auto" w:fill="9370DB"/>
          </w:rPr>
          <w:delText>f</w:delText>
        </w:r>
      </w:del>
      <w:ins w:id="1397" w:author="007615" w:date="2021-11-25T21:19:00Z">
        <w:r w:rsidR="00A538FD" w:rsidRPr="008B26D0">
          <w:rPr>
            <w:i/>
            <w:shd w:val="clear" w:color="auto" w:fill="9370DB"/>
          </w:rPr>
          <w:t>F</w:t>
        </w:r>
      </w:ins>
      <w:r w:rsidRPr="008B26D0">
        <w:rPr>
          <w:i/>
          <w:shd w:val="clear" w:color="auto" w:fill="9370DB"/>
        </w:rPr>
        <w:t>orm</w:t>
      </w:r>
      <w:r w:rsidRPr="008B26D0">
        <w:rPr>
          <w:i/>
        </w:rPr>
        <w:t>.</w:t>
      </w:r>
      <w:r w:rsidRPr="008B26D0">
        <w:t xml:space="preserve"> </w:t>
      </w:r>
      <w:r w:rsidRPr="008B26D0">
        <w:rPr>
          <w:shd w:val="clear" w:color="auto" w:fill="D3D3D3"/>
        </w:rPr>
        <w:t>Amsterdam</w:t>
      </w:r>
      <w:del w:id="1398" w:author="Manuela Tecusan" w:date="2022-10-15T17:04:00Z">
        <w:r w:rsidRPr="008B26D0" w:rsidDel="00560EDD">
          <w:rPr>
            <w:shd w:val="clear" w:color="auto" w:fill="D3D3D3"/>
          </w:rPr>
          <w:delText>/Philadelphia</w:delText>
        </w:r>
      </w:del>
      <w:ins w:id="1399" w:author="007615" w:date="2021-11-25T21:19:00Z">
        <w:del w:id="1400" w:author="Manuela Tecusan" w:date="2022-10-15T17:04:00Z">
          <w:r w:rsidR="00A538FD" w:rsidRPr="008B26D0" w:rsidDel="00560EDD">
            <w:rPr>
              <w:shd w:val="clear" w:color="auto" w:fill="D3D3D3"/>
            </w:rPr>
            <w:delText>, PA</w:delText>
          </w:r>
        </w:del>
      </w:ins>
      <w:r w:rsidRPr="008B26D0">
        <w:t xml:space="preserve">: </w:t>
      </w:r>
      <w:ins w:id="1401" w:author="Manuela Tecusan" w:date="2022-10-15T17:04:00Z">
        <w:r w:rsidR="00560EDD">
          <w:t>John</w:t>
        </w:r>
      </w:ins>
      <w:ins w:id="1402" w:author="Manuela Tecusan" w:date="2022-10-15T17:05:00Z">
        <w:r w:rsidR="00560EDD">
          <w:t xml:space="preserve"> </w:t>
        </w:r>
      </w:ins>
      <w:r w:rsidRPr="008B26D0">
        <w:rPr>
          <w:shd w:val="clear" w:color="auto" w:fill="FFE4B5"/>
        </w:rPr>
        <w:t>Benjamins</w:t>
      </w:r>
      <w:r w:rsidRPr="008B26D0">
        <w:t>.</w:t>
      </w:r>
    </w:p>
    <w:p w14:paraId="04B88D60" w14:textId="0D376538" w:rsidR="002A4081" w:rsidRPr="00724B6F" w:rsidRDefault="002A4081">
      <w:pPr>
        <w:pStyle w:val="Bodyrefs"/>
        <w:pPrChange w:id="1403" w:author="Manuela Tecusan" w:date="2022-10-16T15:50:00Z">
          <w:pPr>
            <w:pStyle w:val="bib"/>
          </w:pPr>
        </w:pPrChange>
      </w:pPr>
      <w:bookmarkStart w:id="1404" w:name="B9"/>
      <w:bookmarkEnd w:id="1404"/>
      <w:r w:rsidRPr="008B26D0">
        <w:rPr>
          <w:rStyle w:val="surname"/>
          <w:rPrChange w:id="1405" w:author="007615" w:date="2021-11-25T21:20:00Z">
            <w:rPr>
              <w:rStyle w:val="surname"/>
              <w:highlight w:val="yellow"/>
            </w:rPr>
          </w:rPrChange>
        </w:rPr>
        <w:t>Croft</w:t>
      </w:r>
      <w:r w:rsidRPr="008B26D0">
        <w:rPr>
          <w:rPrChange w:id="1406" w:author="007615" w:date="2021-11-25T21:20:00Z">
            <w:rPr>
              <w:highlight w:val="yellow"/>
            </w:rPr>
          </w:rPrChange>
        </w:rPr>
        <w:t xml:space="preserve">, </w:t>
      </w:r>
      <w:r w:rsidRPr="008B26D0">
        <w:rPr>
          <w:rStyle w:val="given-names"/>
          <w:rPrChange w:id="1407" w:author="007615" w:date="2021-11-25T21:20:00Z">
            <w:rPr>
              <w:rStyle w:val="given-names"/>
              <w:highlight w:val="yellow"/>
            </w:rPr>
          </w:rPrChange>
        </w:rPr>
        <w:t>William</w:t>
      </w:r>
      <w:r w:rsidRPr="008B26D0">
        <w:rPr>
          <w:rPrChange w:id="1408" w:author="007615" w:date="2021-11-25T21:20:00Z">
            <w:rPr>
              <w:highlight w:val="yellow"/>
            </w:rPr>
          </w:rPrChange>
        </w:rPr>
        <w:t xml:space="preserve">. </w:t>
      </w:r>
      <w:r w:rsidRPr="008B26D0">
        <w:rPr>
          <w:shd w:val="clear" w:color="auto" w:fill="FF69B4"/>
          <w:rPrChange w:id="1409" w:author="007615" w:date="2021-11-25T21:20:00Z">
            <w:rPr>
              <w:highlight w:val="yellow"/>
              <w:shd w:val="clear" w:color="auto" w:fill="FF69B4"/>
            </w:rPr>
          </w:rPrChange>
        </w:rPr>
        <w:t>2001</w:t>
      </w:r>
      <w:r w:rsidRPr="008B26D0">
        <w:rPr>
          <w:rPrChange w:id="1410" w:author="007615" w:date="2021-11-25T21:20:00Z">
            <w:rPr>
              <w:highlight w:val="yellow"/>
            </w:rPr>
          </w:rPrChange>
        </w:rPr>
        <w:t xml:space="preserve">. </w:t>
      </w:r>
      <w:r w:rsidRPr="008B26D0">
        <w:rPr>
          <w:i/>
          <w:iCs/>
          <w:shd w:val="clear" w:color="auto" w:fill="9370DB"/>
          <w:rPrChange w:id="1411" w:author="007615" w:date="2021-11-25T21:20:00Z">
            <w:rPr>
              <w:i/>
              <w:iCs/>
              <w:highlight w:val="yellow"/>
              <w:shd w:val="clear" w:color="auto" w:fill="9370DB"/>
            </w:rPr>
          </w:rPrChange>
        </w:rPr>
        <w:t xml:space="preserve">Radical </w:t>
      </w:r>
      <w:ins w:id="1412" w:author="Manuela Tecusan" w:date="2022-10-15T17:05:00Z">
        <w:r w:rsidR="00560EDD">
          <w:rPr>
            <w:i/>
            <w:iCs/>
            <w:shd w:val="clear" w:color="auto" w:fill="9370DB"/>
          </w:rPr>
          <w:t>C</w:t>
        </w:r>
      </w:ins>
      <w:del w:id="1413" w:author="Manuela Tecusan" w:date="2022-10-15T17:05:00Z">
        <w:r w:rsidRPr="008B26D0" w:rsidDel="00560EDD">
          <w:rPr>
            <w:i/>
            <w:iCs/>
            <w:shd w:val="clear" w:color="auto" w:fill="9370DB"/>
            <w:rPrChange w:id="1414" w:author="007615" w:date="2021-11-25T21:20:00Z">
              <w:rPr>
                <w:i/>
                <w:iCs/>
                <w:highlight w:val="yellow"/>
                <w:shd w:val="clear" w:color="auto" w:fill="9370DB"/>
              </w:rPr>
            </w:rPrChange>
          </w:rPr>
          <w:delText>c</w:delText>
        </w:r>
      </w:del>
      <w:r w:rsidRPr="008B26D0">
        <w:rPr>
          <w:i/>
          <w:iCs/>
          <w:shd w:val="clear" w:color="auto" w:fill="9370DB"/>
          <w:rPrChange w:id="1415" w:author="007615" w:date="2021-11-25T21:20:00Z">
            <w:rPr>
              <w:i/>
              <w:iCs/>
              <w:highlight w:val="yellow"/>
              <w:shd w:val="clear" w:color="auto" w:fill="9370DB"/>
            </w:rPr>
          </w:rPrChange>
        </w:rPr>
        <w:t xml:space="preserve">onstruction </w:t>
      </w:r>
      <w:ins w:id="1416" w:author="Manuela Tecusan" w:date="2022-10-15T17:05:00Z">
        <w:r w:rsidR="00560EDD">
          <w:rPr>
            <w:i/>
            <w:iCs/>
            <w:shd w:val="clear" w:color="auto" w:fill="9370DB"/>
          </w:rPr>
          <w:t>G</w:t>
        </w:r>
      </w:ins>
      <w:del w:id="1417" w:author="Manuela Tecusan" w:date="2022-10-15T17:05:00Z">
        <w:r w:rsidRPr="008B26D0" w:rsidDel="00560EDD">
          <w:rPr>
            <w:i/>
            <w:iCs/>
            <w:shd w:val="clear" w:color="auto" w:fill="9370DB"/>
            <w:rPrChange w:id="1418" w:author="007615" w:date="2021-11-25T21:20:00Z">
              <w:rPr>
                <w:i/>
                <w:iCs/>
                <w:highlight w:val="yellow"/>
                <w:shd w:val="clear" w:color="auto" w:fill="9370DB"/>
              </w:rPr>
            </w:rPrChange>
          </w:rPr>
          <w:delText>g</w:delText>
        </w:r>
      </w:del>
      <w:r w:rsidRPr="008B26D0">
        <w:rPr>
          <w:i/>
          <w:iCs/>
          <w:shd w:val="clear" w:color="auto" w:fill="9370DB"/>
          <w:rPrChange w:id="1419" w:author="007615" w:date="2021-11-25T21:20:00Z">
            <w:rPr>
              <w:i/>
              <w:iCs/>
              <w:highlight w:val="yellow"/>
              <w:shd w:val="clear" w:color="auto" w:fill="9370DB"/>
            </w:rPr>
          </w:rPrChange>
        </w:rPr>
        <w:t>rammar</w:t>
      </w:r>
      <w:r w:rsidRPr="008B26D0">
        <w:rPr>
          <w:rPrChange w:id="1420" w:author="007615" w:date="2021-11-25T21:20:00Z">
            <w:rPr>
              <w:highlight w:val="yellow"/>
            </w:rPr>
          </w:rPrChange>
        </w:rPr>
        <w:t xml:space="preserve">. </w:t>
      </w:r>
      <w:r w:rsidRPr="008B26D0">
        <w:rPr>
          <w:shd w:val="clear" w:color="auto" w:fill="D3D3D3"/>
          <w:rPrChange w:id="1421" w:author="007615" w:date="2021-11-25T21:20:00Z">
            <w:rPr>
              <w:highlight w:val="yellow"/>
              <w:shd w:val="clear" w:color="auto" w:fill="D3D3D3"/>
            </w:rPr>
          </w:rPrChange>
        </w:rPr>
        <w:t>Oxford</w:t>
      </w:r>
      <w:r w:rsidRPr="008B26D0">
        <w:rPr>
          <w:rPrChange w:id="1422" w:author="007615" w:date="2021-11-25T21:20:00Z">
            <w:rPr>
              <w:highlight w:val="yellow"/>
            </w:rPr>
          </w:rPrChange>
        </w:rPr>
        <w:t xml:space="preserve">: </w:t>
      </w:r>
      <w:r w:rsidRPr="008B26D0">
        <w:rPr>
          <w:shd w:val="clear" w:color="auto" w:fill="FFE4B5"/>
          <w:rPrChange w:id="1423" w:author="007615" w:date="2021-11-25T21:20:00Z">
            <w:rPr>
              <w:highlight w:val="yellow"/>
              <w:shd w:val="clear" w:color="auto" w:fill="FFE4B5"/>
            </w:rPr>
          </w:rPrChange>
        </w:rPr>
        <w:t>Oxford University Press</w:t>
      </w:r>
      <w:r w:rsidRPr="008B26D0">
        <w:rPr>
          <w:rPrChange w:id="1424" w:author="007615" w:date="2021-11-25T21:20:00Z">
            <w:rPr>
              <w:highlight w:val="yellow"/>
            </w:rPr>
          </w:rPrChange>
        </w:rPr>
        <w:t xml:space="preserve">. </w:t>
      </w:r>
      <w:r w:rsidR="00560EDD" w:rsidRPr="00560EDD">
        <w:t>DOI</w:t>
      </w:r>
      <w:r w:rsidRPr="008B26D0">
        <w:rPr>
          <w:rPrChange w:id="1425" w:author="007615" w:date="2021-11-25T21:20:00Z">
            <w:rPr>
              <w:highlight w:val="yellow"/>
            </w:rPr>
          </w:rPrChange>
        </w:rPr>
        <w:t xml:space="preserve">: </w:t>
      </w:r>
      <w:r w:rsidR="000F3959" w:rsidRPr="00560EDD">
        <w:rPr>
          <w:rPrChange w:id="1426" w:author="Manuela Tecusan" w:date="2022-10-15T17:05:00Z">
            <w:rPr>
              <w:rStyle w:val="Hyperlink"/>
              <w:highlight w:val="yellow"/>
            </w:rPr>
          </w:rPrChange>
        </w:rPr>
        <w:fldChar w:fldCharType="begin"/>
      </w:r>
      <w:r w:rsidR="000F3959" w:rsidRPr="00560EDD">
        <w:instrText xml:space="preserve"> HYPERLINK "https://doi.org/10.1093/acprof:oso/9780198299554.001.0001" \o "https://doi.org/10.1093/acprof:oso/9780198299554.001.0001" </w:instrText>
      </w:r>
      <w:r w:rsidR="000F3959" w:rsidRPr="00560EDD">
        <w:fldChar w:fldCharType="separate"/>
      </w:r>
      <w:r w:rsidRPr="00560EDD">
        <w:rPr>
          <w:rStyle w:val="Hyperlink"/>
          <w:color w:val="auto"/>
          <w:u w:val="none"/>
          <w:rPrChange w:id="1427" w:author="Manuela Tecusan" w:date="2022-10-15T17:05:00Z">
            <w:rPr>
              <w:rStyle w:val="Hyperlink"/>
              <w:highlight w:val="yellow"/>
            </w:rPr>
          </w:rPrChange>
        </w:rPr>
        <w:t>10.1093/acprof:oso/9780198299554.001.0001</w:t>
      </w:r>
      <w:r w:rsidR="000F3959" w:rsidRPr="00560EDD">
        <w:rPr>
          <w:rStyle w:val="Hyperlink"/>
          <w:color w:val="auto"/>
          <w:u w:val="none"/>
          <w:rPrChange w:id="1428" w:author="Manuela Tecusan" w:date="2022-10-15T17:05:00Z">
            <w:rPr>
              <w:rStyle w:val="Hyperlink"/>
              <w:highlight w:val="yellow"/>
            </w:rPr>
          </w:rPrChange>
        </w:rPr>
        <w:fldChar w:fldCharType="end"/>
      </w:r>
      <w:ins w:id="1429" w:author="Manuela Tecusan" w:date="2022-10-15T17:05:00Z">
        <w:r w:rsidR="00560EDD">
          <w:rPr>
            <w:rStyle w:val="Hyperlink"/>
            <w:color w:val="auto"/>
            <w:u w:val="none"/>
          </w:rPr>
          <w:t>.</w:t>
        </w:r>
      </w:ins>
    </w:p>
    <w:p w14:paraId="13EF53D7" w14:textId="3480C2B2" w:rsidR="00EF7BC0" w:rsidRPr="008B26D0" w:rsidRDefault="00EF7BC0">
      <w:pPr>
        <w:pStyle w:val="Bodyrefs"/>
        <w:pPrChange w:id="1430" w:author="Manuela Tecusan" w:date="2022-10-16T15:50:00Z">
          <w:pPr>
            <w:pStyle w:val="bib"/>
          </w:pPr>
        </w:pPrChange>
      </w:pPr>
      <w:bookmarkStart w:id="1431" w:name="B10"/>
      <w:bookmarkEnd w:id="1431"/>
      <w:r w:rsidRPr="008B26D0">
        <w:rPr>
          <w:rStyle w:val="surname"/>
        </w:rPr>
        <w:t>Efthymiou</w:t>
      </w:r>
      <w:r w:rsidRPr="008B26D0">
        <w:t xml:space="preserve">, </w:t>
      </w:r>
      <w:r w:rsidRPr="008B26D0">
        <w:rPr>
          <w:rStyle w:val="given-names"/>
        </w:rPr>
        <w:t>Angeliki</w:t>
      </w:r>
      <w:r w:rsidRPr="008B26D0">
        <w:t xml:space="preserve">, </w:t>
      </w:r>
      <w:r w:rsidRPr="008B26D0">
        <w:rPr>
          <w:rStyle w:val="given-names"/>
        </w:rPr>
        <w:t>Georgia</w:t>
      </w:r>
      <w:r w:rsidRPr="008B26D0">
        <w:t xml:space="preserve"> </w:t>
      </w:r>
      <w:r w:rsidRPr="008B26D0">
        <w:rPr>
          <w:rStyle w:val="surname"/>
        </w:rPr>
        <w:t>Fragaki</w:t>
      </w:r>
      <w:r w:rsidRPr="008B26D0">
        <w:t xml:space="preserve">, and </w:t>
      </w:r>
      <w:r w:rsidRPr="008B26D0">
        <w:rPr>
          <w:rStyle w:val="given-names"/>
        </w:rPr>
        <w:t>Angelos</w:t>
      </w:r>
      <w:r w:rsidRPr="008B26D0">
        <w:t xml:space="preserve"> </w:t>
      </w:r>
      <w:r w:rsidRPr="008B26D0">
        <w:rPr>
          <w:rStyle w:val="surname"/>
        </w:rPr>
        <w:t>Markos</w:t>
      </w:r>
      <w:r w:rsidRPr="008B26D0">
        <w:t xml:space="preserve">. </w:t>
      </w:r>
      <w:r w:rsidRPr="008B26D0">
        <w:rPr>
          <w:shd w:val="clear" w:color="auto" w:fill="FF69B4"/>
        </w:rPr>
        <w:t>2015</w:t>
      </w:r>
      <w:r w:rsidRPr="008B26D0">
        <w:t xml:space="preserve">. </w:t>
      </w:r>
      <w:ins w:id="1432" w:author="Manuela Tecusan" w:date="2022-10-15T17:05:00Z">
        <w:r w:rsidR="00560EDD">
          <w:t>‘</w:t>
        </w:r>
      </w:ins>
      <w:del w:id="1433" w:author="Manuela Tecusan" w:date="2022-10-15T17:05:00Z">
        <w:r w:rsidRPr="008B26D0" w:rsidDel="00560EDD">
          <w:delText>“</w:delText>
        </w:r>
      </w:del>
      <w:r w:rsidRPr="008B26D0">
        <w:rPr>
          <w:shd w:val="clear" w:color="auto" w:fill="87CEFA"/>
        </w:rPr>
        <w:t xml:space="preserve">Exploring the </w:t>
      </w:r>
      <w:ins w:id="1434" w:author="Manuela Tecusan" w:date="2022-10-15T17:05:00Z">
        <w:r w:rsidR="00560EDD">
          <w:rPr>
            <w:shd w:val="clear" w:color="auto" w:fill="87CEFA"/>
          </w:rPr>
          <w:t>M</w:t>
        </w:r>
      </w:ins>
      <w:del w:id="1435" w:author="Manuela Tecusan" w:date="2022-10-15T17:05:00Z">
        <w:r w:rsidRPr="008B26D0" w:rsidDel="00560EDD">
          <w:rPr>
            <w:shd w:val="clear" w:color="auto" w:fill="87CEFA"/>
          </w:rPr>
          <w:delText>m</w:delText>
        </w:r>
      </w:del>
      <w:r w:rsidRPr="008B26D0">
        <w:rPr>
          <w:shd w:val="clear" w:color="auto" w:fill="87CEFA"/>
        </w:rPr>
        <w:t xml:space="preserve">eaning and </w:t>
      </w:r>
      <w:ins w:id="1436" w:author="Manuela Tecusan" w:date="2022-10-15T17:06:00Z">
        <w:r w:rsidR="00560EDD">
          <w:rPr>
            <w:shd w:val="clear" w:color="auto" w:fill="87CEFA"/>
          </w:rPr>
          <w:t>P</w:t>
        </w:r>
      </w:ins>
      <w:del w:id="1437" w:author="Manuela Tecusan" w:date="2022-10-15T17:06:00Z">
        <w:r w:rsidRPr="008B26D0" w:rsidDel="00560EDD">
          <w:rPr>
            <w:shd w:val="clear" w:color="auto" w:fill="87CEFA"/>
          </w:rPr>
          <w:delText>p</w:delText>
        </w:r>
      </w:del>
      <w:r w:rsidRPr="008B26D0">
        <w:rPr>
          <w:shd w:val="clear" w:color="auto" w:fill="87CEFA"/>
        </w:rPr>
        <w:t xml:space="preserve">roductivity of a </w:t>
      </w:r>
      <w:r w:rsidR="00560EDD" w:rsidRPr="008B26D0">
        <w:rPr>
          <w:shd w:val="clear" w:color="auto" w:fill="87CEFA"/>
        </w:rPr>
        <w:t xml:space="preserve">Polysemous Prefix: </w:t>
      </w:r>
      <w:del w:id="1438" w:author="007615" w:date="2021-11-25T21:20:00Z">
        <w:r w:rsidRPr="008B26D0" w:rsidDel="00A538FD">
          <w:rPr>
            <w:shd w:val="clear" w:color="auto" w:fill="87CEFA"/>
          </w:rPr>
          <w:delText>T</w:delText>
        </w:r>
      </w:del>
      <w:ins w:id="1439" w:author="007615" w:date="2021-11-25T21:20:00Z">
        <w:r w:rsidR="00560EDD" w:rsidRPr="008B26D0">
          <w:rPr>
            <w:shd w:val="clear" w:color="auto" w:fill="87CEFA"/>
          </w:rPr>
          <w:t>T</w:t>
        </w:r>
      </w:ins>
      <w:r w:rsidR="00560EDD" w:rsidRPr="008B26D0">
        <w:rPr>
          <w:shd w:val="clear" w:color="auto" w:fill="87CEFA"/>
        </w:rPr>
        <w:t xml:space="preserve">he Case </w:t>
      </w:r>
      <w:r w:rsidRPr="008B26D0">
        <w:rPr>
          <w:shd w:val="clear" w:color="auto" w:fill="87CEFA"/>
        </w:rPr>
        <w:t xml:space="preserve">of the Modern Greek </w:t>
      </w:r>
      <w:r w:rsidR="00560EDD" w:rsidRPr="008B26D0">
        <w:rPr>
          <w:shd w:val="clear" w:color="auto" w:fill="87CEFA"/>
        </w:rPr>
        <w:t xml:space="preserve">Prepositional Prefix </w:t>
      </w:r>
      <w:r w:rsidRPr="008B26D0">
        <w:rPr>
          <w:i/>
          <w:iCs/>
          <w:shd w:val="clear" w:color="auto" w:fill="87CEFA"/>
        </w:rPr>
        <w:t>para</w:t>
      </w:r>
      <w:r w:rsidR="00361BD9" w:rsidRPr="00361BD9">
        <w:rPr>
          <w:i/>
          <w:iCs/>
          <w:shd w:val="clear" w:color="auto" w:fill="00FFFF"/>
        </w:rPr>
        <w:t>-</w:t>
      </w:r>
      <w:ins w:id="1440" w:author="Manuela Tecusan" w:date="2022-10-15T17:06:00Z">
        <w:r w:rsidR="00560EDD">
          <w:rPr>
            <w:shd w:val="clear" w:color="auto" w:fill="00FFFF"/>
          </w:rPr>
          <w:t>’</w:t>
        </w:r>
      </w:ins>
      <w:r w:rsidRPr="008B26D0">
        <w:rPr>
          <w:i/>
          <w:iCs/>
        </w:rPr>
        <w:t>.</w:t>
      </w:r>
      <w:del w:id="1441" w:author="Manuela Tecusan" w:date="2022-10-15T17:06:00Z">
        <w:r w:rsidRPr="008B26D0" w:rsidDel="00560EDD">
          <w:delText>”</w:delText>
        </w:r>
      </w:del>
      <w:r w:rsidRPr="008B26D0">
        <w:t xml:space="preserve"> </w:t>
      </w:r>
      <w:r w:rsidRPr="008B26D0">
        <w:rPr>
          <w:i/>
          <w:iCs/>
          <w:shd w:val="clear" w:color="auto" w:fill="DEB887"/>
        </w:rPr>
        <w:t>Acta linguistica Hungarica</w:t>
      </w:r>
      <w:del w:id="1442" w:author="Manuela Tecusan" w:date="2022-10-15T17:06:00Z">
        <w:r w:rsidRPr="008B26D0" w:rsidDel="00560EDD">
          <w:delText xml:space="preserve"> </w:delText>
        </w:r>
      </w:del>
      <w:ins w:id="1443" w:author="Manuela Tecusan" w:date="2022-10-15T17:06:00Z">
        <w:r w:rsidR="00560EDD">
          <w:t xml:space="preserve">, </w:t>
        </w:r>
      </w:ins>
      <w:r w:rsidRPr="008B26D0">
        <w:rPr>
          <w:shd w:val="clear" w:color="auto" w:fill="FF4500"/>
        </w:rPr>
        <w:t>62</w:t>
      </w:r>
      <w:r w:rsidRPr="008B26D0">
        <w:t xml:space="preserve">: </w:t>
      </w:r>
      <w:r w:rsidRPr="008B26D0">
        <w:rPr>
          <w:shd w:val="clear" w:color="auto" w:fill="EEDD82"/>
        </w:rPr>
        <w:t>447</w:t>
      </w:r>
      <w:r w:rsidRPr="008B26D0">
        <w:t>–</w:t>
      </w:r>
      <w:r w:rsidRPr="008B26D0">
        <w:rPr>
          <w:shd w:val="clear" w:color="auto" w:fill="6495ED"/>
        </w:rPr>
        <w:t>476</w:t>
      </w:r>
      <w:r w:rsidRPr="008B26D0">
        <w:t>.</w:t>
      </w:r>
    </w:p>
    <w:p w14:paraId="371452E0" w14:textId="6378DB71" w:rsidR="002A4081" w:rsidRPr="008B26D0" w:rsidRDefault="002A4081">
      <w:pPr>
        <w:pStyle w:val="Bodyrefs"/>
        <w:pPrChange w:id="1444" w:author="Manuela Tecusan" w:date="2022-10-16T15:50:00Z">
          <w:pPr>
            <w:pStyle w:val="bib"/>
          </w:pPr>
        </w:pPrChange>
      </w:pPr>
      <w:bookmarkStart w:id="1445" w:name="B11"/>
      <w:bookmarkEnd w:id="1445"/>
      <w:r w:rsidRPr="008B26D0">
        <w:rPr>
          <w:rStyle w:val="surname"/>
        </w:rPr>
        <w:t>Endresen</w:t>
      </w:r>
      <w:r w:rsidRPr="008B26D0">
        <w:t xml:space="preserve">, </w:t>
      </w:r>
      <w:r w:rsidRPr="008B26D0">
        <w:rPr>
          <w:rStyle w:val="given-names"/>
        </w:rPr>
        <w:t>Anna</w:t>
      </w:r>
      <w:r w:rsidRPr="008B26D0">
        <w:t xml:space="preserve">. </w:t>
      </w:r>
      <w:r w:rsidRPr="008B26D0">
        <w:rPr>
          <w:shd w:val="clear" w:color="auto" w:fill="FF69B4"/>
        </w:rPr>
        <w:t>2015</w:t>
      </w:r>
      <w:r w:rsidRPr="008B26D0">
        <w:t xml:space="preserve">. </w:t>
      </w:r>
      <w:ins w:id="1446" w:author="Manuela Tecusan" w:date="2022-10-15T17:07:00Z">
        <w:r w:rsidR="00560EDD">
          <w:t>‘</w:t>
        </w:r>
      </w:ins>
      <w:r w:rsidRPr="008B26D0">
        <w:t>Non-</w:t>
      </w:r>
      <w:del w:id="1447" w:author="007615" w:date="2021-11-25T21:20:00Z">
        <w:r w:rsidRPr="008B26D0" w:rsidDel="00A538FD">
          <w:delText>S</w:delText>
        </w:r>
      </w:del>
      <w:ins w:id="1448" w:author="007615" w:date="2021-11-25T21:20:00Z">
        <w:r w:rsidR="00A538FD" w:rsidRPr="008B26D0">
          <w:t>s</w:t>
        </w:r>
      </w:ins>
      <w:r w:rsidRPr="008B26D0">
        <w:t xml:space="preserve">tandard </w:t>
      </w:r>
      <w:del w:id="1449" w:author="007615" w:date="2021-11-25T21:20:00Z">
        <w:r w:rsidRPr="008B26D0" w:rsidDel="00A538FD">
          <w:delText>A</w:delText>
        </w:r>
      </w:del>
      <w:ins w:id="1450" w:author="Manuela Tecusan" w:date="2022-10-15T17:07:00Z">
        <w:r w:rsidR="00560EDD">
          <w:t>A</w:t>
        </w:r>
      </w:ins>
      <w:ins w:id="1451" w:author="007615" w:date="2021-11-25T21:20:00Z">
        <w:del w:id="1452" w:author="Manuela Tecusan" w:date="2022-10-15T17:06:00Z">
          <w:r w:rsidR="00A538FD" w:rsidRPr="008B26D0" w:rsidDel="00560EDD">
            <w:delText>a</w:delText>
          </w:r>
        </w:del>
      </w:ins>
      <w:r w:rsidRPr="008B26D0">
        <w:t xml:space="preserve">llomorphy in Russian </w:t>
      </w:r>
      <w:del w:id="1453" w:author="007615" w:date="2021-11-25T21:20:00Z">
        <w:r w:rsidRPr="008B26D0" w:rsidDel="00A538FD">
          <w:delText>P</w:delText>
        </w:r>
      </w:del>
      <w:ins w:id="1454" w:author="007615" w:date="2021-11-25T21:20:00Z">
        <w:r w:rsidR="00560EDD" w:rsidRPr="008B26D0">
          <w:t>P</w:t>
        </w:r>
      </w:ins>
      <w:r w:rsidR="00560EDD" w:rsidRPr="008B26D0">
        <w:t xml:space="preserve">refixes: </w:t>
      </w:r>
      <w:del w:id="1455" w:author="007615" w:date="2021-11-25T21:20:00Z">
        <w:r w:rsidRPr="008B26D0" w:rsidDel="00A538FD">
          <w:delText>C</w:delText>
        </w:r>
      </w:del>
      <w:ins w:id="1456" w:author="007615" w:date="2021-11-25T21:20:00Z">
        <w:r w:rsidR="00560EDD" w:rsidRPr="008B26D0">
          <w:t>C</w:t>
        </w:r>
      </w:ins>
      <w:r w:rsidR="00560EDD" w:rsidRPr="008B26D0">
        <w:t xml:space="preserve">orpus, </w:t>
      </w:r>
      <w:del w:id="1457" w:author="007615" w:date="2021-11-25T21:20:00Z">
        <w:r w:rsidRPr="008B26D0" w:rsidDel="00A538FD">
          <w:delText>E</w:delText>
        </w:r>
      </w:del>
      <w:ins w:id="1458" w:author="007615" w:date="2021-11-25T21:20:00Z">
        <w:r w:rsidR="00560EDD" w:rsidRPr="008B26D0">
          <w:t>E</w:t>
        </w:r>
      </w:ins>
      <w:r w:rsidR="00560EDD" w:rsidRPr="008B26D0">
        <w:t xml:space="preserve">xperimental, </w:t>
      </w:r>
      <w:ins w:id="1459" w:author="Manuela Tecusan" w:date="2022-10-15T17:07:00Z">
        <w:r w:rsidR="00560EDD">
          <w:t>a</w:t>
        </w:r>
      </w:ins>
      <w:del w:id="1460" w:author="Manuela Tecusan" w:date="2022-10-15T17:07:00Z">
        <w:r w:rsidR="00560EDD" w:rsidRPr="008B26D0" w:rsidDel="00560EDD">
          <w:delText>A</w:delText>
        </w:r>
      </w:del>
      <w:r w:rsidR="00560EDD" w:rsidRPr="008B26D0">
        <w:t xml:space="preserve">nd </w:t>
      </w:r>
      <w:del w:id="1461" w:author="007615" w:date="2021-11-25T21:20:00Z">
        <w:r w:rsidRPr="008B26D0" w:rsidDel="00A538FD">
          <w:delText>S</w:delText>
        </w:r>
      </w:del>
      <w:ins w:id="1462" w:author="007615" w:date="2021-11-25T21:20:00Z">
        <w:r w:rsidR="00560EDD" w:rsidRPr="008B26D0">
          <w:t>S</w:t>
        </w:r>
      </w:ins>
      <w:r w:rsidR="00560EDD" w:rsidRPr="008B26D0">
        <w:t xml:space="preserve">tatistical </w:t>
      </w:r>
      <w:del w:id="1463" w:author="007615" w:date="2021-11-25T21:20:00Z">
        <w:r w:rsidRPr="008B26D0" w:rsidDel="00A538FD">
          <w:delText>E</w:delText>
        </w:r>
      </w:del>
      <w:ins w:id="1464" w:author="007615" w:date="2021-11-25T21:20:00Z">
        <w:r w:rsidR="00560EDD" w:rsidRPr="008B26D0">
          <w:t>E</w:t>
        </w:r>
      </w:ins>
      <w:r w:rsidR="00560EDD" w:rsidRPr="008B26D0">
        <w:t>xploration</w:t>
      </w:r>
      <w:ins w:id="1465" w:author="Manuela Tecusan" w:date="2022-10-15T17:07:00Z">
        <w:r w:rsidR="00560EDD">
          <w:t>’</w:t>
        </w:r>
      </w:ins>
      <w:r w:rsidRPr="008B26D0">
        <w:t xml:space="preserve">. PhD </w:t>
      </w:r>
      <w:del w:id="1466" w:author="007615" w:date="2021-11-25T21:20:00Z">
        <w:r w:rsidRPr="008B26D0" w:rsidDel="00A538FD">
          <w:delText>D</w:delText>
        </w:r>
      </w:del>
      <w:ins w:id="1467" w:author="007615" w:date="2021-11-25T21:20:00Z">
        <w:r w:rsidR="00A538FD" w:rsidRPr="008B26D0">
          <w:t>d</w:t>
        </w:r>
      </w:ins>
      <w:r w:rsidRPr="008B26D0">
        <w:t>iss</w:t>
      </w:r>
      <w:del w:id="1468" w:author="Manuela Tecusan" w:date="2022-10-15T17:07:00Z">
        <w:r w:rsidRPr="008B26D0" w:rsidDel="00560EDD">
          <w:delText>ertation</w:delText>
        </w:r>
      </w:del>
      <w:ins w:id="1469" w:author="007615" w:date="2021-11-25T21:20:00Z">
        <w:r w:rsidR="00A538FD" w:rsidRPr="008B26D0">
          <w:t>.</w:t>
        </w:r>
      </w:ins>
      <w:ins w:id="1470" w:author="Manuela Tecusan" w:date="2022-10-15T17:07:00Z">
        <w:r w:rsidR="00560EDD">
          <w:t>,</w:t>
        </w:r>
      </w:ins>
      <w:del w:id="1471" w:author="007615" w:date="2021-11-25T21:20:00Z">
        <w:r w:rsidRPr="008B26D0" w:rsidDel="00A538FD">
          <w:delText>,</w:delText>
        </w:r>
      </w:del>
      <w:r w:rsidRPr="008B26D0">
        <w:t xml:space="preserve"> University of Tromsø</w:t>
      </w:r>
      <w:ins w:id="1472" w:author="Manuela Tecusan" w:date="2022-10-15T17:07:00Z">
        <w:r w:rsidR="00560EDD">
          <w:t>,</w:t>
        </w:r>
      </w:ins>
      <w:ins w:id="1473" w:author="Manuela Tecusan" w:date="2022-10-15T17:08:00Z">
        <w:r w:rsidR="00560EDD">
          <w:t xml:space="preserve"> </w:t>
        </w:r>
      </w:ins>
      <w:ins w:id="1474" w:author="Manuela Tecusan" w:date="2022-10-15T17:07:00Z">
        <w:r w:rsidR="00560EDD">
          <w:t>Nor</w:t>
        </w:r>
      </w:ins>
      <w:ins w:id="1475" w:author="Manuela Tecusan" w:date="2022-10-15T17:08:00Z">
        <w:r w:rsidR="00560EDD">
          <w:t>way.</w:t>
        </w:r>
      </w:ins>
      <w:del w:id="1476" w:author="Manuela Tecusan" w:date="2022-10-15T17:07:00Z">
        <w:r w:rsidRPr="008B26D0" w:rsidDel="00560EDD">
          <w:delText>.</w:delText>
        </w:r>
      </w:del>
    </w:p>
    <w:p w14:paraId="486FBD66" w14:textId="56A28C5B" w:rsidR="002A4081" w:rsidRPr="00724B6F" w:rsidRDefault="002A4081">
      <w:pPr>
        <w:pStyle w:val="Bodyrefs"/>
        <w:pPrChange w:id="1477" w:author="Manuela Tecusan" w:date="2022-10-16T15:50:00Z">
          <w:pPr>
            <w:pStyle w:val="bib"/>
          </w:pPr>
        </w:pPrChange>
      </w:pPr>
      <w:bookmarkStart w:id="1478" w:name="B12"/>
      <w:bookmarkEnd w:id="1478"/>
      <w:r w:rsidRPr="008B26D0">
        <w:rPr>
          <w:rStyle w:val="surname"/>
          <w:rPrChange w:id="1479" w:author="007615" w:date="2021-11-25T21:21:00Z">
            <w:rPr>
              <w:rStyle w:val="surname"/>
              <w:highlight w:val="yellow"/>
            </w:rPr>
          </w:rPrChange>
        </w:rPr>
        <w:t>Fillmore</w:t>
      </w:r>
      <w:r w:rsidRPr="008B26D0">
        <w:rPr>
          <w:rPrChange w:id="1480" w:author="007615" w:date="2021-11-25T21:21:00Z">
            <w:rPr>
              <w:highlight w:val="yellow"/>
            </w:rPr>
          </w:rPrChange>
        </w:rPr>
        <w:t xml:space="preserve">, </w:t>
      </w:r>
      <w:r w:rsidRPr="008B26D0">
        <w:rPr>
          <w:rStyle w:val="given-names"/>
          <w:rPrChange w:id="1481" w:author="007615" w:date="2021-11-25T21:21:00Z">
            <w:rPr>
              <w:rStyle w:val="given-names"/>
              <w:highlight w:val="yellow"/>
            </w:rPr>
          </w:rPrChange>
        </w:rPr>
        <w:t>Charles</w:t>
      </w:r>
      <w:r w:rsidRPr="008B26D0">
        <w:rPr>
          <w:rPrChange w:id="1482" w:author="007615" w:date="2021-11-25T21:21:00Z">
            <w:rPr>
              <w:highlight w:val="yellow"/>
            </w:rPr>
          </w:rPrChange>
        </w:rPr>
        <w:t xml:space="preserve">. </w:t>
      </w:r>
      <w:r w:rsidRPr="008B26D0">
        <w:rPr>
          <w:shd w:val="clear" w:color="auto" w:fill="FF69B4"/>
          <w:rPrChange w:id="1483" w:author="007615" w:date="2021-11-25T21:21:00Z">
            <w:rPr>
              <w:highlight w:val="yellow"/>
              <w:shd w:val="clear" w:color="auto" w:fill="FF69B4"/>
            </w:rPr>
          </w:rPrChange>
        </w:rPr>
        <w:t>1985</w:t>
      </w:r>
      <w:r w:rsidRPr="008B26D0">
        <w:rPr>
          <w:rPrChange w:id="1484" w:author="007615" w:date="2021-11-25T21:21:00Z">
            <w:rPr>
              <w:highlight w:val="yellow"/>
            </w:rPr>
          </w:rPrChange>
        </w:rPr>
        <w:t xml:space="preserve">. </w:t>
      </w:r>
      <w:ins w:id="1485" w:author="Manuela Tecusan" w:date="2022-10-15T17:08:00Z">
        <w:r w:rsidR="00560EDD">
          <w:t>‘</w:t>
        </w:r>
      </w:ins>
      <w:r w:rsidRPr="008B26D0">
        <w:rPr>
          <w:shd w:val="clear" w:color="auto" w:fill="87CEFA"/>
          <w:rPrChange w:id="1486" w:author="007615" w:date="2021-11-25T21:21:00Z">
            <w:rPr>
              <w:highlight w:val="yellow"/>
              <w:shd w:val="clear" w:color="auto" w:fill="87CEFA"/>
            </w:rPr>
          </w:rPrChange>
        </w:rPr>
        <w:t xml:space="preserve">Syntactic </w:t>
      </w:r>
      <w:ins w:id="1487" w:author="Manuela Tecusan" w:date="2022-10-15T17:08:00Z">
        <w:r w:rsidR="00560EDD">
          <w:rPr>
            <w:shd w:val="clear" w:color="auto" w:fill="87CEFA"/>
          </w:rPr>
          <w:t>I</w:t>
        </w:r>
      </w:ins>
      <w:del w:id="1488" w:author="Manuela Tecusan" w:date="2022-10-15T17:08:00Z">
        <w:r w:rsidRPr="008B26D0" w:rsidDel="00560EDD">
          <w:rPr>
            <w:shd w:val="clear" w:color="auto" w:fill="87CEFA"/>
            <w:rPrChange w:id="1489" w:author="007615" w:date="2021-11-25T21:21:00Z">
              <w:rPr>
                <w:highlight w:val="yellow"/>
                <w:shd w:val="clear" w:color="auto" w:fill="87CEFA"/>
              </w:rPr>
            </w:rPrChange>
          </w:rPr>
          <w:delText>i</w:delText>
        </w:r>
      </w:del>
      <w:r w:rsidRPr="008B26D0">
        <w:rPr>
          <w:shd w:val="clear" w:color="auto" w:fill="87CEFA"/>
          <w:rPrChange w:id="1490" w:author="007615" w:date="2021-11-25T21:21:00Z">
            <w:rPr>
              <w:highlight w:val="yellow"/>
              <w:shd w:val="clear" w:color="auto" w:fill="87CEFA"/>
            </w:rPr>
          </w:rPrChange>
        </w:rPr>
        <w:t xml:space="preserve">ntrusions and the </w:t>
      </w:r>
      <w:ins w:id="1491" w:author="Manuela Tecusan" w:date="2022-10-15T17:08:00Z">
        <w:r w:rsidR="00560EDD">
          <w:rPr>
            <w:shd w:val="clear" w:color="auto" w:fill="87CEFA"/>
          </w:rPr>
          <w:t>N</w:t>
        </w:r>
      </w:ins>
      <w:del w:id="1492" w:author="Manuela Tecusan" w:date="2022-10-15T17:08:00Z">
        <w:r w:rsidRPr="008B26D0" w:rsidDel="00560EDD">
          <w:rPr>
            <w:shd w:val="clear" w:color="auto" w:fill="87CEFA"/>
            <w:rPrChange w:id="1493" w:author="007615" w:date="2021-11-25T21:21:00Z">
              <w:rPr>
                <w:highlight w:val="yellow"/>
                <w:shd w:val="clear" w:color="auto" w:fill="87CEFA"/>
              </w:rPr>
            </w:rPrChange>
          </w:rPr>
          <w:delText>n</w:delText>
        </w:r>
      </w:del>
      <w:r w:rsidRPr="008B26D0">
        <w:rPr>
          <w:shd w:val="clear" w:color="auto" w:fill="87CEFA"/>
          <w:rPrChange w:id="1494" w:author="007615" w:date="2021-11-25T21:21:00Z">
            <w:rPr>
              <w:highlight w:val="yellow"/>
              <w:shd w:val="clear" w:color="auto" w:fill="87CEFA"/>
            </w:rPr>
          </w:rPrChange>
        </w:rPr>
        <w:t xml:space="preserve">otion of </w:t>
      </w:r>
      <w:r w:rsidR="00560EDD" w:rsidRPr="00560EDD">
        <w:rPr>
          <w:shd w:val="clear" w:color="auto" w:fill="87CEFA"/>
        </w:rPr>
        <w:t>Grammatical Construction</w:t>
      </w:r>
      <w:ins w:id="1495" w:author="Manuela Tecusan" w:date="2022-10-15T17:08:00Z">
        <w:r w:rsidR="00560EDD">
          <w:rPr>
            <w:shd w:val="clear" w:color="auto" w:fill="87CEFA"/>
          </w:rPr>
          <w:t>’</w:t>
        </w:r>
      </w:ins>
      <w:r w:rsidRPr="008B26D0">
        <w:rPr>
          <w:rPrChange w:id="1496" w:author="007615" w:date="2021-11-25T21:21:00Z">
            <w:rPr>
              <w:highlight w:val="yellow"/>
            </w:rPr>
          </w:rPrChange>
        </w:rPr>
        <w:t xml:space="preserve">. </w:t>
      </w:r>
      <w:r w:rsidRPr="008B26D0">
        <w:rPr>
          <w:i/>
          <w:iCs/>
          <w:shd w:val="clear" w:color="auto" w:fill="DEB887"/>
          <w:rPrChange w:id="1497" w:author="007615" w:date="2021-11-25T21:21:00Z">
            <w:rPr>
              <w:i/>
              <w:iCs/>
              <w:highlight w:val="yellow"/>
              <w:shd w:val="clear" w:color="auto" w:fill="DEB887"/>
            </w:rPr>
          </w:rPrChange>
        </w:rPr>
        <w:lastRenderedPageBreak/>
        <w:t>Proceedings of the Berkeley Linguistics Society</w:t>
      </w:r>
      <w:ins w:id="1498" w:author="Manuela Tecusan" w:date="2022-10-15T17:08:00Z">
        <w:r w:rsidR="00560EDD">
          <w:rPr>
            <w:shd w:val="clear" w:color="auto" w:fill="DEB887"/>
          </w:rPr>
          <w:t>,</w:t>
        </w:r>
      </w:ins>
      <w:r w:rsidRPr="008B26D0">
        <w:rPr>
          <w:i/>
          <w:iCs/>
          <w:rPrChange w:id="1499" w:author="007615" w:date="2021-11-25T21:21:00Z">
            <w:rPr>
              <w:i/>
              <w:iCs/>
              <w:highlight w:val="yellow"/>
            </w:rPr>
          </w:rPrChange>
        </w:rPr>
        <w:t xml:space="preserve"> </w:t>
      </w:r>
      <w:r w:rsidRPr="008B26D0">
        <w:rPr>
          <w:shd w:val="clear" w:color="auto" w:fill="FF4500"/>
          <w:rPrChange w:id="1500" w:author="007615" w:date="2021-11-25T21:21:00Z">
            <w:rPr>
              <w:highlight w:val="yellow"/>
              <w:shd w:val="clear" w:color="auto" w:fill="FF4500"/>
            </w:rPr>
          </w:rPrChange>
        </w:rPr>
        <w:t>11</w:t>
      </w:r>
      <w:ins w:id="1501" w:author="Manuela Tecusan" w:date="2022-10-15T17:08:00Z">
        <w:r w:rsidR="00560EDD">
          <w:t>:</w:t>
        </w:r>
      </w:ins>
      <w:del w:id="1502" w:author="Manuela Tecusan" w:date="2022-10-15T17:08:00Z">
        <w:r w:rsidRPr="008B26D0" w:rsidDel="00560EDD">
          <w:rPr>
            <w:rPrChange w:id="1503" w:author="007615" w:date="2021-11-25T21:21:00Z">
              <w:rPr>
                <w:highlight w:val="yellow"/>
              </w:rPr>
            </w:rPrChange>
          </w:rPr>
          <w:delText>,</w:delText>
        </w:r>
      </w:del>
      <w:r w:rsidRPr="008B26D0">
        <w:rPr>
          <w:rPrChange w:id="1504" w:author="007615" w:date="2021-11-25T21:21:00Z">
            <w:rPr>
              <w:highlight w:val="yellow"/>
            </w:rPr>
          </w:rPrChange>
        </w:rPr>
        <w:t xml:space="preserve"> </w:t>
      </w:r>
      <w:r w:rsidRPr="008B26D0">
        <w:rPr>
          <w:shd w:val="clear" w:color="auto" w:fill="EEDD82"/>
          <w:rPrChange w:id="1505" w:author="007615" w:date="2021-11-25T21:21:00Z">
            <w:rPr>
              <w:highlight w:val="yellow"/>
              <w:shd w:val="clear" w:color="auto" w:fill="EEDD82"/>
            </w:rPr>
          </w:rPrChange>
        </w:rPr>
        <w:t>73</w:t>
      </w:r>
      <w:r w:rsidRPr="008B26D0">
        <w:rPr>
          <w:rPrChange w:id="1506" w:author="007615" w:date="2021-11-25T21:21:00Z">
            <w:rPr>
              <w:highlight w:val="yellow"/>
            </w:rPr>
          </w:rPrChange>
        </w:rPr>
        <w:t>–</w:t>
      </w:r>
      <w:r w:rsidRPr="008B26D0">
        <w:rPr>
          <w:shd w:val="clear" w:color="auto" w:fill="6495ED"/>
          <w:rPrChange w:id="1507" w:author="007615" w:date="2021-11-25T21:21:00Z">
            <w:rPr>
              <w:highlight w:val="yellow"/>
              <w:shd w:val="clear" w:color="auto" w:fill="6495ED"/>
            </w:rPr>
          </w:rPrChange>
        </w:rPr>
        <w:t>86</w:t>
      </w:r>
      <w:r w:rsidRPr="008B26D0">
        <w:rPr>
          <w:rPrChange w:id="1508" w:author="007615" w:date="2021-11-25T21:21:00Z">
            <w:rPr>
              <w:highlight w:val="yellow"/>
            </w:rPr>
          </w:rPrChange>
        </w:rPr>
        <w:t>.</w:t>
      </w:r>
    </w:p>
    <w:p w14:paraId="01C1D1E4" w14:textId="4B0C3600" w:rsidR="002A4081" w:rsidRPr="008B26D0" w:rsidRDefault="002A4081">
      <w:pPr>
        <w:pStyle w:val="Bodyrefs"/>
        <w:pPrChange w:id="1509" w:author="Manuela Tecusan" w:date="2022-10-16T15:50:00Z">
          <w:pPr>
            <w:pStyle w:val="bib"/>
          </w:pPr>
        </w:pPrChange>
      </w:pPr>
      <w:bookmarkStart w:id="1510" w:name="B13"/>
      <w:bookmarkEnd w:id="1510"/>
      <w:r w:rsidRPr="008B26D0">
        <w:rPr>
          <w:rStyle w:val="surname"/>
        </w:rPr>
        <w:t>Forsyth</w:t>
      </w:r>
      <w:r w:rsidRPr="008B26D0">
        <w:t xml:space="preserve">, </w:t>
      </w:r>
      <w:r w:rsidRPr="008B26D0">
        <w:rPr>
          <w:rStyle w:val="given-names"/>
        </w:rPr>
        <w:t>James A.</w:t>
      </w:r>
      <w:r w:rsidRPr="008B26D0">
        <w:t xml:space="preserve"> </w:t>
      </w:r>
      <w:r w:rsidRPr="008B26D0">
        <w:rPr>
          <w:shd w:val="clear" w:color="auto" w:fill="FF69B4"/>
        </w:rPr>
        <w:t>1970</w:t>
      </w:r>
      <w:r w:rsidRPr="008B26D0">
        <w:t xml:space="preserve">. </w:t>
      </w:r>
      <w:r w:rsidRPr="008B26D0">
        <w:rPr>
          <w:i/>
          <w:iCs/>
          <w:shd w:val="clear" w:color="auto" w:fill="9370DB"/>
        </w:rPr>
        <w:t xml:space="preserve">Grammar of </w:t>
      </w:r>
      <w:del w:id="1511" w:author="007615" w:date="2021-11-25T21:21:00Z">
        <w:r w:rsidRPr="008B26D0" w:rsidDel="00A538FD">
          <w:rPr>
            <w:i/>
            <w:iCs/>
            <w:shd w:val="clear" w:color="auto" w:fill="9370DB"/>
          </w:rPr>
          <w:delText>a</w:delText>
        </w:r>
      </w:del>
      <w:ins w:id="1512" w:author="007615" w:date="2021-11-25T21:21:00Z">
        <w:r w:rsidR="00A538FD" w:rsidRPr="008B26D0">
          <w:rPr>
            <w:i/>
            <w:iCs/>
            <w:shd w:val="clear" w:color="auto" w:fill="9370DB"/>
          </w:rPr>
          <w:t>A</w:t>
        </w:r>
      </w:ins>
      <w:r w:rsidRPr="008B26D0">
        <w:rPr>
          <w:i/>
          <w:iCs/>
          <w:shd w:val="clear" w:color="auto" w:fill="9370DB"/>
        </w:rPr>
        <w:t>spect</w:t>
      </w:r>
      <w:r w:rsidRPr="008B26D0">
        <w:t xml:space="preserve">. </w:t>
      </w:r>
      <w:r w:rsidRPr="008B26D0">
        <w:rPr>
          <w:shd w:val="clear" w:color="auto" w:fill="D3D3D3"/>
        </w:rPr>
        <w:t>Cambridge</w:t>
      </w:r>
      <w:r w:rsidRPr="008B26D0">
        <w:t xml:space="preserve">: </w:t>
      </w:r>
      <w:r w:rsidRPr="008B26D0">
        <w:rPr>
          <w:shd w:val="clear" w:color="auto" w:fill="FFE4B5"/>
        </w:rPr>
        <w:t>Cambridge University Press</w:t>
      </w:r>
      <w:r w:rsidRPr="008B26D0">
        <w:t>.</w:t>
      </w:r>
    </w:p>
    <w:p w14:paraId="039DD785" w14:textId="3A8F697E" w:rsidR="002A4081" w:rsidRPr="00724B6F" w:rsidRDefault="002A4081">
      <w:pPr>
        <w:pStyle w:val="Bodyrefs"/>
        <w:pPrChange w:id="1513" w:author="Manuela Tecusan" w:date="2022-10-16T15:50:00Z">
          <w:pPr>
            <w:pStyle w:val="bib"/>
          </w:pPr>
        </w:pPrChange>
      </w:pPr>
      <w:bookmarkStart w:id="1514" w:name="B14"/>
      <w:bookmarkEnd w:id="1514"/>
      <w:r w:rsidRPr="008B26D0">
        <w:rPr>
          <w:rStyle w:val="surname"/>
          <w:rPrChange w:id="1515" w:author="007615" w:date="2021-11-25T21:21:00Z">
            <w:rPr>
              <w:rStyle w:val="surname"/>
              <w:highlight w:val="yellow"/>
            </w:rPr>
          </w:rPrChange>
        </w:rPr>
        <w:t>Goldberg</w:t>
      </w:r>
      <w:r w:rsidRPr="008B26D0">
        <w:rPr>
          <w:rPrChange w:id="1516" w:author="007615" w:date="2021-11-25T21:21:00Z">
            <w:rPr>
              <w:highlight w:val="yellow"/>
            </w:rPr>
          </w:rPrChange>
        </w:rPr>
        <w:t xml:space="preserve">, </w:t>
      </w:r>
      <w:r w:rsidRPr="008B26D0">
        <w:rPr>
          <w:rStyle w:val="given-names"/>
          <w:rPrChange w:id="1517" w:author="007615" w:date="2021-11-25T21:21:00Z">
            <w:rPr>
              <w:rStyle w:val="given-names"/>
              <w:highlight w:val="yellow"/>
            </w:rPr>
          </w:rPrChange>
        </w:rPr>
        <w:t>Adele</w:t>
      </w:r>
      <w:r w:rsidRPr="008B26D0">
        <w:rPr>
          <w:rPrChange w:id="1518" w:author="007615" w:date="2021-11-25T21:21:00Z">
            <w:rPr>
              <w:highlight w:val="yellow"/>
            </w:rPr>
          </w:rPrChange>
        </w:rPr>
        <w:t xml:space="preserve">. </w:t>
      </w:r>
      <w:r w:rsidRPr="008B26D0">
        <w:rPr>
          <w:shd w:val="clear" w:color="auto" w:fill="FF69B4"/>
          <w:rPrChange w:id="1519" w:author="007615" w:date="2021-11-25T21:21:00Z">
            <w:rPr>
              <w:highlight w:val="yellow"/>
              <w:shd w:val="clear" w:color="auto" w:fill="FF69B4"/>
            </w:rPr>
          </w:rPrChange>
        </w:rPr>
        <w:t>1995</w:t>
      </w:r>
      <w:r w:rsidRPr="008B26D0">
        <w:rPr>
          <w:rPrChange w:id="1520" w:author="007615" w:date="2021-11-25T21:21:00Z">
            <w:rPr>
              <w:highlight w:val="yellow"/>
            </w:rPr>
          </w:rPrChange>
        </w:rPr>
        <w:t xml:space="preserve">. </w:t>
      </w:r>
      <w:r w:rsidRPr="008B26D0">
        <w:rPr>
          <w:shd w:val="clear" w:color="auto" w:fill="9370DB"/>
          <w:rPrChange w:id="1521" w:author="007615" w:date="2021-11-25T21:21:00Z">
            <w:rPr>
              <w:i/>
              <w:highlight w:val="yellow"/>
              <w:shd w:val="clear" w:color="auto" w:fill="9370DB"/>
            </w:rPr>
          </w:rPrChange>
        </w:rPr>
        <w:t xml:space="preserve">Constructions: A </w:t>
      </w:r>
      <w:del w:id="1522" w:author="007615" w:date="2021-11-25T21:21:00Z">
        <w:r w:rsidRPr="008B26D0" w:rsidDel="00A538FD">
          <w:rPr>
            <w:shd w:val="clear" w:color="auto" w:fill="9370DB"/>
            <w:rPrChange w:id="1523" w:author="007615" w:date="2021-11-25T21:21:00Z">
              <w:rPr>
                <w:i/>
                <w:highlight w:val="yellow"/>
                <w:shd w:val="clear" w:color="auto" w:fill="9370DB"/>
              </w:rPr>
            </w:rPrChange>
          </w:rPr>
          <w:delText>c</w:delText>
        </w:r>
      </w:del>
      <w:ins w:id="1524" w:author="007615" w:date="2021-11-25T21:21:00Z">
        <w:r w:rsidR="00A538FD" w:rsidRPr="008B26D0">
          <w:rPr>
            <w:shd w:val="clear" w:color="auto" w:fill="9370DB"/>
          </w:rPr>
          <w:t>C</w:t>
        </w:r>
      </w:ins>
      <w:r w:rsidRPr="008B26D0">
        <w:rPr>
          <w:shd w:val="clear" w:color="auto" w:fill="9370DB"/>
          <w:rPrChange w:id="1525" w:author="007615" w:date="2021-11-25T21:21:00Z">
            <w:rPr>
              <w:i/>
              <w:highlight w:val="yellow"/>
              <w:shd w:val="clear" w:color="auto" w:fill="9370DB"/>
            </w:rPr>
          </w:rPrChange>
        </w:rPr>
        <w:t xml:space="preserve">onstruction </w:t>
      </w:r>
      <w:del w:id="1526" w:author="007615" w:date="2021-11-25T21:21:00Z">
        <w:r w:rsidRPr="008B26D0" w:rsidDel="00A538FD">
          <w:rPr>
            <w:shd w:val="clear" w:color="auto" w:fill="9370DB"/>
            <w:rPrChange w:id="1527" w:author="007615" w:date="2021-11-25T21:21:00Z">
              <w:rPr>
                <w:i/>
                <w:highlight w:val="yellow"/>
                <w:shd w:val="clear" w:color="auto" w:fill="9370DB"/>
              </w:rPr>
            </w:rPrChange>
          </w:rPr>
          <w:delText>g</w:delText>
        </w:r>
      </w:del>
      <w:ins w:id="1528" w:author="007615" w:date="2021-11-25T21:21:00Z">
        <w:r w:rsidR="00A538FD" w:rsidRPr="008B26D0">
          <w:rPr>
            <w:shd w:val="clear" w:color="auto" w:fill="9370DB"/>
          </w:rPr>
          <w:t>G</w:t>
        </w:r>
      </w:ins>
      <w:r w:rsidRPr="008B26D0">
        <w:rPr>
          <w:shd w:val="clear" w:color="auto" w:fill="9370DB"/>
          <w:rPrChange w:id="1529" w:author="007615" w:date="2021-11-25T21:21:00Z">
            <w:rPr>
              <w:i/>
              <w:highlight w:val="yellow"/>
              <w:shd w:val="clear" w:color="auto" w:fill="9370DB"/>
            </w:rPr>
          </w:rPrChange>
        </w:rPr>
        <w:t xml:space="preserve">rammar </w:t>
      </w:r>
      <w:del w:id="1530" w:author="007615" w:date="2021-11-25T21:21:00Z">
        <w:r w:rsidRPr="008B26D0" w:rsidDel="00A538FD">
          <w:rPr>
            <w:shd w:val="clear" w:color="auto" w:fill="9370DB"/>
            <w:rPrChange w:id="1531" w:author="007615" w:date="2021-11-25T21:21:00Z">
              <w:rPr>
                <w:i/>
                <w:highlight w:val="yellow"/>
                <w:shd w:val="clear" w:color="auto" w:fill="9370DB"/>
              </w:rPr>
            </w:rPrChange>
          </w:rPr>
          <w:delText>a</w:delText>
        </w:r>
      </w:del>
      <w:ins w:id="1532" w:author="007615" w:date="2021-11-25T21:21:00Z">
        <w:r w:rsidR="00A538FD" w:rsidRPr="008B26D0">
          <w:rPr>
            <w:shd w:val="clear" w:color="auto" w:fill="9370DB"/>
          </w:rPr>
          <w:t>A</w:t>
        </w:r>
      </w:ins>
      <w:r w:rsidRPr="008B26D0">
        <w:rPr>
          <w:shd w:val="clear" w:color="auto" w:fill="9370DB"/>
          <w:rPrChange w:id="1533" w:author="007615" w:date="2021-11-25T21:21:00Z">
            <w:rPr>
              <w:i/>
              <w:highlight w:val="yellow"/>
              <w:shd w:val="clear" w:color="auto" w:fill="9370DB"/>
            </w:rPr>
          </w:rPrChange>
        </w:rPr>
        <w:t xml:space="preserve">pproach to </w:t>
      </w:r>
      <w:del w:id="1534" w:author="007615" w:date="2021-11-25T21:21:00Z">
        <w:r w:rsidRPr="008B26D0" w:rsidDel="00A538FD">
          <w:rPr>
            <w:shd w:val="clear" w:color="auto" w:fill="9370DB"/>
            <w:rPrChange w:id="1535" w:author="007615" w:date="2021-11-25T21:21:00Z">
              <w:rPr>
                <w:i/>
                <w:highlight w:val="yellow"/>
                <w:shd w:val="clear" w:color="auto" w:fill="9370DB"/>
              </w:rPr>
            </w:rPrChange>
          </w:rPr>
          <w:delText>a</w:delText>
        </w:r>
      </w:del>
      <w:ins w:id="1536" w:author="007615" w:date="2021-11-25T21:21:00Z">
        <w:r w:rsidR="00A538FD" w:rsidRPr="008B26D0">
          <w:rPr>
            <w:shd w:val="clear" w:color="auto" w:fill="9370DB"/>
          </w:rPr>
          <w:t>A</w:t>
        </w:r>
      </w:ins>
      <w:r w:rsidRPr="008B26D0">
        <w:rPr>
          <w:shd w:val="clear" w:color="auto" w:fill="9370DB"/>
          <w:rPrChange w:id="1537" w:author="007615" w:date="2021-11-25T21:21:00Z">
            <w:rPr>
              <w:i/>
              <w:highlight w:val="yellow"/>
              <w:shd w:val="clear" w:color="auto" w:fill="9370DB"/>
            </w:rPr>
          </w:rPrChange>
        </w:rPr>
        <w:t xml:space="preserve">rgument </w:t>
      </w:r>
      <w:del w:id="1538" w:author="007615" w:date="2021-11-25T21:21:00Z">
        <w:r w:rsidRPr="008B26D0" w:rsidDel="00A538FD">
          <w:rPr>
            <w:shd w:val="clear" w:color="auto" w:fill="9370DB"/>
            <w:rPrChange w:id="1539" w:author="007615" w:date="2021-11-25T21:21:00Z">
              <w:rPr>
                <w:i/>
                <w:highlight w:val="yellow"/>
                <w:shd w:val="clear" w:color="auto" w:fill="9370DB"/>
              </w:rPr>
            </w:rPrChange>
          </w:rPr>
          <w:delText>s</w:delText>
        </w:r>
      </w:del>
      <w:ins w:id="1540" w:author="007615" w:date="2021-11-25T21:21:00Z">
        <w:r w:rsidR="00A538FD" w:rsidRPr="008B26D0">
          <w:rPr>
            <w:shd w:val="clear" w:color="auto" w:fill="9370DB"/>
          </w:rPr>
          <w:t>S</w:t>
        </w:r>
      </w:ins>
      <w:r w:rsidRPr="008B26D0">
        <w:rPr>
          <w:shd w:val="clear" w:color="auto" w:fill="9370DB"/>
          <w:rPrChange w:id="1541" w:author="007615" w:date="2021-11-25T21:21:00Z">
            <w:rPr>
              <w:i/>
              <w:highlight w:val="yellow"/>
              <w:shd w:val="clear" w:color="auto" w:fill="9370DB"/>
            </w:rPr>
          </w:rPrChange>
        </w:rPr>
        <w:t>tructure</w:t>
      </w:r>
      <w:r w:rsidRPr="008B26D0">
        <w:rPr>
          <w:rPrChange w:id="1542" w:author="007615" w:date="2021-11-25T21:21:00Z">
            <w:rPr>
              <w:highlight w:val="yellow"/>
            </w:rPr>
          </w:rPrChange>
        </w:rPr>
        <w:t xml:space="preserve">. </w:t>
      </w:r>
      <w:r w:rsidRPr="008B26D0">
        <w:rPr>
          <w:shd w:val="clear" w:color="auto" w:fill="D3D3D3"/>
          <w:rPrChange w:id="1543" w:author="007615" w:date="2021-11-25T21:21:00Z">
            <w:rPr>
              <w:highlight w:val="yellow"/>
              <w:shd w:val="clear" w:color="auto" w:fill="D3D3D3"/>
            </w:rPr>
          </w:rPrChange>
        </w:rPr>
        <w:t>Chicago</w:t>
      </w:r>
      <w:ins w:id="1544" w:author="007615" w:date="2021-11-25T21:21:00Z">
        <w:r w:rsidR="00A538FD" w:rsidRPr="008B26D0">
          <w:rPr>
            <w:shd w:val="clear" w:color="auto" w:fill="D3D3D3"/>
          </w:rPr>
          <w:t>, IL</w:t>
        </w:r>
      </w:ins>
      <w:r w:rsidRPr="008B26D0">
        <w:rPr>
          <w:rPrChange w:id="1545" w:author="007615" w:date="2021-11-25T21:21:00Z">
            <w:rPr>
              <w:highlight w:val="yellow"/>
            </w:rPr>
          </w:rPrChange>
        </w:rPr>
        <w:t xml:space="preserve">: </w:t>
      </w:r>
      <w:r w:rsidRPr="008B26D0">
        <w:rPr>
          <w:shd w:val="clear" w:color="auto" w:fill="FFE4B5"/>
          <w:rPrChange w:id="1546" w:author="007615" w:date="2021-11-25T21:21:00Z">
            <w:rPr>
              <w:highlight w:val="yellow"/>
              <w:shd w:val="clear" w:color="auto" w:fill="FFE4B5"/>
            </w:rPr>
          </w:rPrChange>
        </w:rPr>
        <w:t>Chicago University Press</w:t>
      </w:r>
      <w:r w:rsidRPr="008B26D0">
        <w:rPr>
          <w:rPrChange w:id="1547" w:author="007615" w:date="2021-11-25T21:21:00Z">
            <w:rPr>
              <w:highlight w:val="yellow"/>
            </w:rPr>
          </w:rPrChange>
        </w:rPr>
        <w:t>.</w:t>
      </w:r>
    </w:p>
    <w:p w14:paraId="5961CBEE" w14:textId="4BF854FB" w:rsidR="002A4081" w:rsidRPr="00724B6F" w:rsidRDefault="002A4081">
      <w:pPr>
        <w:pStyle w:val="Bodyrefs"/>
        <w:pPrChange w:id="1548" w:author="Manuela Tecusan" w:date="2022-10-16T15:50:00Z">
          <w:pPr>
            <w:pStyle w:val="bib"/>
          </w:pPr>
        </w:pPrChange>
      </w:pPr>
      <w:bookmarkStart w:id="1549" w:name="B15"/>
      <w:bookmarkEnd w:id="1549"/>
      <w:r w:rsidRPr="008B26D0">
        <w:rPr>
          <w:rStyle w:val="surname"/>
          <w:rPrChange w:id="1550" w:author="007615" w:date="2021-11-25T21:21:00Z">
            <w:rPr>
              <w:rStyle w:val="surname"/>
              <w:highlight w:val="yellow"/>
            </w:rPr>
          </w:rPrChange>
        </w:rPr>
        <w:t>Goldberg</w:t>
      </w:r>
      <w:r w:rsidRPr="008B26D0">
        <w:rPr>
          <w:rPrChange w:id="1551" w:author="007615" w:date="2021-11-25T21:21:00Z">
            <w:rPr>
              <w:highlight w:val="yellow"/>
            </w:rPr>
          </w:rPrChange>
        </w:rPr>
        <w:t xml:space="preserve">, </w:t>
      </w:r>
      <w:r w:rsidRPr="008B26D0">
        <w:rPr>
          <w:rStyle w:val="given-names"/>
          <w:rPrChange w:id="1552" w:author="007615" w:date="2021-11-25T21:21:00Z">
            <w:rPr>
              <w:rStyle w:val="given-names"/>
              <w:highlight w:val="yellow"/>
            </w:rPr>
          </w:rPrChange>
        </w:rPr>
        <w:t>Adele</w:t>
      </w:r>
      <w:r w:rsidRPr="008B26D0">
        <w:rPr>
          <w:rPrChange w:id="1553" w:author="007615" w:date="2021-11-25T21:21:00Z">
            <w:rPr>
              <w:highlight w:val="yellow"/>
            </w:rPr>
          </w:rPrChange>
        </w:rPr>
        <w:t xml:space="preserve">. </w:t>
      </w:r>
      <w:r w:rsidRPr="008B26D0">
        <w:rPr>
          <w:shd w:val="clear" w:color="auto" w:fill="FF69B4"/>
          <w:rPrChange w:id="1554" w:author="007615" w:date="2021-11-25T21:21:00Z">
            <w:rPr>
              <w:highlight w:val="yellow"/>
              <w:shd w:val="clear" w:color="auto" w:fill="FF69B4"/>
            </w:rPr>
          </w:rPrChange>
        </w:rPr>
        <w:t>2006</w:t>
      </w:r>
      <w:r w:rsidRPr="008B26D0">
        <w:rPr>
          <w:rPrChange w:id="1555" w:author="007615" w:date="2021-11-25T21:21:00Z">
            <w:rPr>
              <w:highlight w:val="yellow"/>
            </w:rPr>
          </w:rPrChange>
        </w:rPr>
        <w:t xml:space="preserve">. </w:t>
      </w:r>
      <w:r w:rsidRPr="008B26D0">
        <w:rPr>
          <w:shd w:val="clear" w:color="auto" w:fill="9370DB"/>
          <w:rPrChange w:id="1556" w:author="007615" w:date="2021-11-25T21:21:00Z">
            <w:rPr>
              <w:i/>
              <w:highlight w:val="yellow"/>
              <w:shd w:val="clear" w:color="auto" w:fill="9370DB"/>
            </w:rPr>
          </w:rPrChange>
        </w:rPr>
        <w:t xml:space="preserve">Constructions at </w:t>
      </w:r>
      <w:del w:id="1557" w:author="007615" w:date="2021-11-25T21:22:00Z">
        <w:r w:rsidRPr="008B26D0" w:rsidDel="00A538FD">
          <w:rPr>
            <w:shd w:val="clear" w:color="auto" w:fill="9370DB"/>
            <w:rPrChange w:id="1558" w:author="007615" w:date="2021-11-25T21:21:00Z">
              <w:rPr>
                <w:i/>
                <w:highlight w:val="yellow"/>
                <w:shd w:val="clear" w:color="auto" w:fill="9370DB"/>
              </w:rPr>
            </w:rPrChange>
          </w:rPr>
          <w:delText>w</w:delText>
        </w:r>
      </w:del>
      <w:ins w:id="1559" w:author="007615" w:date="2021-11-25T21:22:00Z">
        <w:r w:rsidR="00A538FD" w:rsidRPr="008B26D0">
          <w:rPr>
            <w:shd w:val="clear" w:color="auto" w:fill="9370DB"/>
          </w:rPr>
          <w:t>W</w:t>
        </w:r>
      </w:ins>
      <w:r w:rsidRPr="008B26D0">
        <w:rPr>
          <w:shd w:val="clear" w:color="auto" w:fill="9370DB"/>
          <w:rPrChange w:id="1560" w:author="007615" w:date="2021-11-25T21:21:00Z">
            <w:rPr>
              <w:i/>
              <w:highlight w:val="yellow"/>
              <w:shd w:val="clear" w:color="auto" w:fill="9370DB"/>
            </w:rPr>
          </w:rPrChange>
        </w:rPr>
        <w:t xml:space="preserve">ork: The </w:t>
      </w:r>
      <w:del w:id="1561" w:author="007615" w:date="2021-11-25T21:22:00Z">
        <w:r w:rsidRPr="008B26D0" w:rsidDel="00A538FD">
          <w:rPr>
            <w:shd w:val="clear" w:color="auto" w:fill="9370DB"/>
            <w:rPrChange w:id="1562" w:author="007615" w:date="2021-11-25T21:21:00Z">
              <w:rPr>
                <w:i/>
                <w:highlight w:val="yellow"/>
                <w:shd w:val="clear" w:color="auto" w:fill="9370DB"/>
              </w:rPr>
            </w:rPrChange>
          </w:rPr>
          <w:delText>n</w:delText>
        </w:r>
      </w:del>
      <w:ins w:id="1563" w:author="007615" w:date="2021-11-25T21:22:00Z">
        <w:r w:rsidR="00A538FD" w:rsidRPr="008B26D0">
          <w:rPr>
            <w:shd w:val="clear" w:color="auto" w:fill="9370DB"/>
          </w:rPr>
          <w:t>N</w:t>
        </w:r>
      </w:ins>
      <w:r w:rsidRPr="008B26D0">
        <w:rPr>
          <w:shd w:val="clear" w:color="auto" w:fill="9370DB"/>
          <w:rPrChange w:id="1564" w:author="007615" w:date="2021-11-25T21:21:00Z">
            <w:rPr>
              <w:i/>
              <w:highlight w:val="yellow"/>
              <w:shd w:val="clear" w:color="auto" w:fill="9370DB"/>
            </w:rPr>
          </w:rPrChange>
        </w:rPr>
        <w:t xml:space="preserve">ature of </w:t>
      </w:r>
      <w:del w:id="1565" w:author="007615" w:date="2021-11-25T21:22:00Z">
        <w:r w:rsidRPr="008B26D0" w:rsidDel="00A538FD">
          <w:rPr>
            <w:shd w:val="clear" w:color="auto" w:fill="9370DB"/>
            <w:rPrChange w:id="1566" w:author="007615" w:date="2021-11-25T21:21:00Z">
              <w:rPr>
                <w:i/>
                <w:highlight w:val="yellow"/>
                <w:shd w:val="clear" w:color="auto" w:fill="9370DB"/>
              </w:rPr>
            </w:rPrChange>
          </w:rPr>
          <w:delText>g</w:delText>
        </w:r>
      </w:del>
      <w:ins w:id="1567" w:author="007615" w:date="2021-11-25T21:22:00Z">
        <w:r w:rsidR="00A538FD" w:rsidRPr="008B26D0">
          <w:rPr>
            <w:shd w:val="clear" w:color="auto" w:fill="9370DB"/>
          </w:rPr>
          <w:t>G</w:t>
        </w:r>
      </w:ins>
      <w:r w:rsidRPr="008B26D0">
        <w:rPr>
          <w:shd w:val="clear" w:color="auto" w:fill="9370DB"/>
          <w:rPrChange w:id="1568" w:author="007615" w:date="2021-11-25T21:21:00Z">
            <w:rPr>
              <w:i/>
              <w:highlight w:val="yellow"/>
              <w:shd w:val="clear" w:color="auto" w:fill="9370DB"/>
            </w:rPr>
          </w:rPrChange>
        </w:rPr>
        <w:t xml:space="preserve">eneralizations in </w:t>
      </w:r>
      <w:del w:id="1569" w:author="007615" w:date="2021-11-25T21:22:00Z">
        <w:r w:rsidRPr="008B26D0" w:rsidDel="00A538FD">
          <w:rPr>
            <w:shd w:val="clear" w:color="auto" w:fill="9370DB"/>
            <w:rPrChange w:id="1570" w:author="007615" w:date="2021-11-25T21:21:00Z">
              <w:rPr>
                <w:i/>
                <w:highlight w:val="yellow"/>
                <w:shd w:val="clear" w:color="auto" w:fill="9370DB"/>
              </w:rPr>
            </w:rPrChange>
          </w:rPr>
          <w:delText>l</w:delText>
        </w:r>
      </w:del>
      <w:ins w:id="1571" w:author="007615" w:date="2021-11-25T21:22:00Z">
        <w:r w:rsidR="00A538FD" w:rsidRPr="008B26D0">
          <w:rPr>
            <w:shd w:val="clear" w:color="auto" w:fill="9370DB"/>
          </w:rPr>
          <w:t>L</w:t>
        </w:r>
      </w:ins>
      <w:r w:rsidRPr="008B26D0">
        <w:rPr>
          <w:shd w:val="clear" w:color="auto" w:fill="9370DB"/>
          <w:rPrChange w:id="1572" w:author="007615" w:date="2021-11-25T21:21:00Z">
            <w:rPr>
              <w:i/>
              <w:highlight w:val="yellow"/>
              <w:shd w:val="clear" w:color="auto" w:fill="9370DB"/>
            </w:rPr>
          </w:rPrChange>
        </w:rPr>
        <w:t>anguage</w:t>
      </w:r>
      <w:r w:rsidRPr="008B26D0">
        <w:rPr>
          <w:rPrChange w:id="1573" w:author="007615" w:date="2021-11-25T21:21:00Z">
            <w:rPr>
              <w:highlight w:val="yellow"/>
            </w:rPr>
          </w:rPrChange>
        </w:rPr>
        <w:t xml:space="preserve">. </w:t>
      </w:r>
      <w:r w:rsidRPr="008B26D0">
        <w:rPr>
          <w:shd w:val="clear" w:color="auto" w:fill="D3D3D3"/>
          <w:rPrChange w:id="1574" w:author="007615" w:date="2021-11-25T21:21:00Z">
            <w:rPr>
              <w:highlight w:val="yellow"/>
              <w:shd w:val="clear" w:color="auto" w:fill="D3D3D3"/>
            </w:rPr>
          </w:rPrChange>
        </w:rPr>
        <w:t>Oxford</w:t>
      </w:r>
      <w:r w:rsidRPr="008B26D0">
        <w:rPr>
          <w:rPrChange w:id="1575" w:author="007615" w:date="2021-11-25T21:21:00Z">
            <w:rPr>
              <w:highlight w:val="yellow"/>
            </w:rPr>
          </w:rPrChange>
        </w:rPr>
        <w:t xml:space="preserve">: </w:t>
      </w:r>
      <w:r w:rsidRPr="008B26D0">
        <w:rPr>
          <w:shd w:val="clear" w:color="auto" w:fill="FFE4B5"/>
          <w:rPrChange w:id="1576" w:author="007615" w:date="2021-11-25T21:21:00Z">
            <w:rPr>
              <w:highlight w:val="yellow"/>
              <w:shd w:val="clear" w:color="auto" w:fill="FFE4B5"/>
            </w:rPr>
          </w:rPrChange>
        </w:rPr>
        <w:t>Oxford University Press</w:t>
      </w:r>
      <w:r w:rsidRPr="008B26D0">
        <w:rPr>
          <w:rPrChange w:id="1577" w:author="007615" w:date="2021-11-25T21:21:00Z">
            <w:rPr>
              <w:highlight w:val="yellow"/>
            </w:rPr>
          </w:rPrChange>
        </w:rPr>
        <w:t>.</w:t>
      </w:r>
    </w:p>
    <w:p w14:paraId="17D9464C" w14:textId="69EF502E" w:rsidR="002A4081" w:rsidRPr="008B26D0" w:rsidRDefault="002A4081">
      <w:pPr>
        <w:pStyle w:val="Bodyrefs"/>
        <w:pPrChange w:id="1578" w:author="Manuela Tecusan" w:date="2022-10-16T15:50:00Z">
          <w:pPr>
            <w:pStyle w:val="bib"/>
          </w:pPr>
        </w:pPrChange>
      </w:pPr>
      <w:bookmarkStart w:id="1579" w:name="B16"/>
      <w:bookmarkEnd w:id="1579"/>
      <w:r w:rsidRPr="008B26D0">
        <w:rPr>
          <w:rStyle w:val="surname"/>
        </w:rPr>
        <w:t>Gorbova</w:t>
      </w:r>
      <w:r w:rsidRPr="008B26D0">
        <w:t xml:space="preserve">, </w:t>
      </w:r>
      <w:r w:rsidRPr="008B26D0">
        <w:rPr>
          <w:rStyle w:val="given-names"/>
        </w:rPr>
        <w:t>E. V.</w:t>
      </w:r>
      <w:r w:rsidRPr="008B26D0">
        <w:t xml:space="preserve"> </w:t>
      </w:r>
      <w:r w:rsidRPr="008B26D0">
        <w:rPr>
          <w:shd w:val="clear" w:color="auto" w:fill="FF69B4"/>
        </w:rPr>
        <w:t>2011</w:t>
      </w:r>
      <w:r w:rsidRPr="008B26D0">
        <w:t xml:space="preserve">. </w:t>
      </w:r>
      <w:ins w:id="1580" w:author="Manuela Tecusan" w:date="2022-10-15T17:09:00Z">
        <w:r w:rsidR="00560EDD">
          <w:t>‘</w:t>
        </w:r>
      </w:ins>
      <w:del w:id="1581" w:author="Manuela Tecusan" w:date="2022-10-15T17:09:00Z">
        <w:r w:rsidRPr="008B26D0" w:rsidDel="00560EDD">
          <w:delText>“</w:delText>
        </w:r>
      </w:del>
      <w:r w:rsidRPr="008B26D0">
        <w:rPr>
          <w:shd w:val="clear" w:color="auto" w:fill="87CEFA"/>
        </w:rPr>
        <w:t xml:space="preserve">Vidovaja parnost’ russkogo glagola: </w:t>
      </w:r>
      <w:del w:id="1582" w:author="007615" w:date="2021-11-25T21:22:00Z">
        <w:r w:rsidRPr="008B26D0" w:rsidDel="00A538FD">
          <w:rPr>
            <w:shd w:val="clear" w:color="auto" w:fill="87CEFA"/>
          </w:rPr>
          <w:delText>P</w:delText>
        </w:r>
      </w:del>
      <w:ins w:id="1583" w:author="007615" w:date="2021-11-25T21:22:00Z">
        <w:r w:rsidR="00A538FD" w:rsidRPr="008B26D0">
          <w:rPr>
            <w:shd w:val="clear" w:color="auto" w:fill="87CEFA"/>
          </w:rPr>
          <w:t>p</w:t>
        </w:r>
      </w:ins>
      <w:r w:rsidRPr="008B26D0">
        <w:rPr>
          <w:shd w:val="clear" w:color="auto" w:fill="87CEFA"/>
        </w:rPr>
        <w:t>roblemy i rešenija</w:t>
      </w:r>
      <w:ins w:id="1584" w:author="Manuela Tecusan" w:date="2022-10-15T17:09:00Z">
        <w:r w:rsidR="00560EDD">
          <w:t>’</w:t>
        </w:r>
      </w:ins>
      <w:del w:id="1585" w:author="Manuela Tecusan" w:date="2022-10-15T17:09:00Z">
        <w:r w:rsidRPr="008B26D0" w:rsidDel="00560EDD">
          <w:delText>”</w:delText>
        </w:r>
      </w:del>
      <w:r w:rsidRPr="008B26D0">
        <w:t xml:space="preserve">. </w:t>
      </w:r>
      <w:r w:rsidRPr="008B26D0">
        <w:rPr>
          <w:i/>
          <w:iCs/>
          <w:shd w:val="clear" w:color="auto" w:fill="DEB887"/>
        </w:rPr>
        <w:t xml:space="preserve">Voprosy </w:t>
      </w:r>
      <w:del w:id="1586" w:author="007615" w:date="2021-11-25T21:22:00Z">
        <w:r w:rsidRPr="008B26D0" w:rsidDel="00A538FD">
          <w:rPr>
            <w:i/>
            <w:iCs/>
            <w:shd w:val="clear" w:color="auto" w:fill="DEB887"/>
          </w:rPr>
          <w:delText>j</w:delText>
        </w:r>
      </w:del>
      <w:ins w:id="1587" w:author="007615" w:date="2021-11-25T21:22:00Z">
        <w:r w:rsidR="00A538FD" w:rsidRPr="008B26D0">
          <w:rPr>
            <w:i/>
            <w:iCs/>
            <w:shd w:val="clear" w:color="auto" w:fill="DEB887"/>
          </w:rPr>
          <w:t>J</w:t>
        </w:r>
      </w:ins>
      <w:r w:rsidRPr="008B26D0">
        <w:rPr>
          <w:i/>
          <w:iCs/>
          <w:shd w:val="clear" w:color="auto" w:fill="DEB887"/>
        </w:rPr>
        <w:t>azykoznanija</w:t>
      </w:r>
      <w:ins w:id="1588" w:author="Manuela Tecusan" w:date="2022-10-15T17:09:00Z">
        <w:r w:rsidR="00560EDD">
          <w:rPr>
            <w:shd w:val="clear" w:color="auto" w:fill="DEB887"/>
          </w:rPr>
          <w:t>,</w:t>
        </w:r>
      </w:ins>
      <w:r w:rsidRPr="008B26D0">
        <w:rPr>
          <w:i/>
          <w:iCs/>
        </w:rPr>
        <w:t xml:space="preserve"> </w:t>
      </w:r>
      <w:r w:rsidRPr="008B26D0">
        <w:rPr>
          <w:shd w:val="clear" w:color="auto" w:fill="FF4500"/>
        </w:rPr>
        <w:t>4</w:t>
      </w:r>
      <w:r w:rsidRPr="008B26D0">
        <w:t xml:space="preserve">: </w:t>
      </w:r>
      <w:r w:rsidRPr="008B26D0">
        <w:rPr>
          <w:shd w:val="clear" w:color="auto" w:fill="EEDD82"/>
        </w:rPr>
        <w:t>20</w:t>
      </w:r>
      <w:r w:rsidRPr="008B26D0">
        <w:t>–</w:t>
      </w:r>
      <w:r w:rsidRPr="008B26D0">
        <w:rPr>
          <w:shd w:val="clear" w:color="auto" w:fill="6495ED"/>
        </w:rPr>
        <w:t>45</w:t>
      </w:r>
      <w:r w:rsidRPr="008B26D0">
        <w:t>.</w:t>
      </w:r>
    </w:p>
    <w:p w14:paraId="056A7F78" w14:textId="3FA2AAF3" w:rsidR="002A4081" w:rsidRPr="00724B6F" w:rsidRDefault="002A4081">
      <w:pPr>
        <w:pStyle w:val="Bodyrefs"/>
        <w:pPrChange w:id="1589" w:author="Manuela Tecusan" w:date="2022-10-16T15:50:00Z">
          <w:pPr>
            <w:pStyle w:val="bib"/>
          </w:pPr>
        </w:pPrChange>
      </w:pPr>
      <w:bookmarkStart w:id="1590" w:name="B17"/>
      <w:bookmarkEnd w:id="1590"/>
      <w:r w:rsidRPr="008B26D0">
        <w:rPr>
          <w:rStyle w:val="surname"/>
          <w:rPrChange w:id="1591" w:author="007615" w:date="2021-11-25T21:22:00Z">
            <w:rPr>
              <w:rStyle w:val="surname"/>
              <w:highlight w:val="yellow"/>
            </w:rPr>
          </w:rPrChange>
        </w:rPr>
        <w:t>Haspelmath</w:t>
      </w:r>
      <w:r w:rsidRPr="008B26D0">
        <w:rPr>
          <w:rPrChange w:id="1592" w:author="007615" w:date="2021-11-25T21:22:00Z">
            <w:rPr>
              <w:highlight w:val="yellow"/>
            </w:rPr>
          </w:rPrChange>
        </w:rPr>
        <w:t xml:space="preserve">, </w:t>
      </w:r>
      <w:r w:rsidRPr="008B26D0">
        <w:rPr>
          <w:rStyle w:val="given-names"/>
          <w:rPrChange w:id="1593" w:author="007615" w:date="2021-11-25T21:22:00Z">
            <w:rPr>
              <w:rStyle w:val="given-names"/>
              <w:highlight w:val="yellow"/>
            </w:rPr>
          </w:rPrChange>
        </w:rPr>
        <w:t>Martin</w:t>
      </w:r>
      <w:r w:rsidRPr="008B26D0">
        <w:rPr>
          <w:rPrChange w:id="1594" w:author="007615" w:date="2021-11-25T21:22:00Z">
            <w:rPr>
              <w:highlight w:val="yellow"/>
            </w:rPr>
          </w:rPrChange>
        </w:rPr>
        <w:t xml:space="preserve">. </w:t>
      </w:r>
      <w:r w:rsidRPr="008B26D0">
        <w:rPr>
          <w:shd w:val="clear" w:color="auto" w:fill="FF69B4"/>
          <w:rPrChange w:id="1595" w:author="007615" w:date="2021-11-25T21:22:00Z">
            <w:rPr>
              <w:highlight w:val="yellow"/>
              <w:shd w:val="clear" w:color="auto" w:fill="FF69B4"/>
            </w:rPr>
          </w:rPrChange>
        </w:rPr>
        <w:t>1997</w:t>
      </w:r>
      <w:r w:rsidRPr="008B26D0">
        <w:rPr>
          <w:rPrChange w:id="1596" w:author="007615" w:date="2021-11-25T21:22:00Z">
            <w:rPr>
              <w:highlight w:val="yellow"/>
            </w:rPr>
          </w:rPrChange>
        </w:rPr>
        <w:t xml:space="preserve">. </w:t>
      </w:r>
      <w:r w:rsidRPr="00560EDD">
        <w:rPr>
          <w:rStyle w:val="Emphasis"/>
          <w:rPrChange w:id="1597" w:author="Manuela Tecusan" w:date="2022-10-15T17:10:00Z">
            <w:rPr>
              <w:highlight w:val="yellow"/>
              <w:shd w:val="clear" w:color="auto" w:fill="9370DB"/>
            </w:rPr>
          </w:rPrChange>
        </w:rPr>
        <w:t>From Space to Time</w:t>
      </w:r>
      <w:ins w:id="1598" w:author="Manuela Tecusan" w:date="2022-10-15T17:09:00Z">
        <w:r w:rsidR="00560EDD" w:rsidRPr="00560EDD">
          <w:rPr>
            <w:rStyle w:val="Emphasis"/>
            <w:rPrChange w:id="1599" w:author="Manuela Tecusan" w:date="2022-10-15T17:10:00Z">
              <w:rPr>
                <w:shd w:val="clear" w:color="auto" w:fill="9370DB"/>
              </w:rPr>
            </w:rPrChange>
          </w:rPr>
          <w:t>:</w:t>
        </w:r>
      </w:ins>
      <w:del w:id="1600" w:author="Manuela Tecusan" w:date="2022-10-15T17:09:00Z">
        <w:r w:rsidRPr="00560EDD" w:rsidDel="00560EDD">
          <w:rPr>
            <w:rStyle w:val="Emphasis"/>
            <w:rPrChange w:id="1601" w:author="Manuela Tecusan" w:date="2022-10-15T17:10:00Z">
              <w:rPr>
                <w:highlight w:val="yellow"/>
                <w:shd w:val="clear" w:color="auto" w:fill="9370DB"/>
              </w:rPr>
            </w:rPrChange>
          </w:rPr>
          <w:delText>.</w:delText>
        </w:r>
      </w:del>
      <w:r w:rsidRPr="00560EDD">
        <w:rPr>
          <w:rStyle w:val="Emphasis"/>
          <w:rPrChange w:id="1602" w:author="Manuela Tecusan" w:date="2022-10-15T17:10:00Z">
            <w:rPr>
              <w:highlight w:val="yellow"/>
              <w:shd w:val="clear" w:color="auto" w:fill="9370DB"/>
            </w:rPr>
          </w:rPrChange>
        </w:rPr>
        <w:t xml:space="preserve"> Temporal Adverbials in the World’s Languages</w:t>
      </w:r>
      <w:r w:rsidRPr="008B26D0">
        <w:rPr>
          <w:shd w:val="clear" w:color="auto" w:fill="9370DB"/>
          <w:rPrChange w:id="1603" w:author="007615" w:date="2021-11-25T21:22:00Z">
            <w:rPr>
              <w:highlight w:val="yellow"/>
              <w:shd w:val="clear" w:color="auto" w:fill="9370DB"/>
            </w:rPr>
          </w:rPrChange>
        </w:rPr>
        <w:t xml:space="preserve">. </w:t>
      </w:r>
      <w:del w:id="1604" w:author="Manuela Tecusan" w:date="2022-10-15T17:09:00Z">
        <w:r w:rsidRPr="008B26D0" w:rsidDel="00560EDD">
          <w:rPr>
            <w:shd w:val="clear" w:color="auto" w:fill="9370DB"/>
            <w:rPrChange w:id="1605" w:author="007615" w:date="2021-11-25T21:22:00Z">
              <w:rPr>
                <w:highlight w:val="yellow"/>
                <w:shd w:val="clear" w:color="auto" w:fill="9370DB"/>
              </w:rPr>
            </w:rPrChange>
          </w:rPr>
          <w:delText>(LINCOM Studies in Theoretical Linguistics 03)</w:delText>
        </w:r>
        <w:r w:rsidRPr="008B26D0" w:rsidDel="00560EDD">
          <w:rPr>
            <w:rPrChange w:id="1606" w:author="007615" w:date="2021-11-25T21:22:00Z">
              <w:rPr>
                <w:highlight w:val="yellow"/>
              </w:rPr>
            </w:rPrChange>
          </w:rPr>
          <w:delText xml:space="preserve">. </w:delText>
        </w:r>
      </w:del>
      <w:r w:rsidRPr="008B26D0">
        <w:rPr>
          <w:shd w:val="clear" w:color="auto" w:fill="D3D3D3"/>
          <w:rPrChange w:id="1607" w:author="007615" w:date="2021-11-25T21:22:00Z">
            <w:rPr>
              <w:highlight w:val="yellow"/>
              <w:shd w:val="clear" w:color="auto" w:fill="D3D3D3"/>
            </w:rPr>
          </w:rPrChange>
        </w:rPr>
        <w:t>Munich</w:t>
      </w:r>
      <w:r w:rsidRPr="008B26D0">
        <w:rPr>
          <w:rPrChange w:id="1608" w:author="007615" w:date="2021-11-25T21:22:00Z">
            <w:rPr>
              <w:highlight w:val="yellow"/>
            </w:rPr>
          </w:rPrChange>
        </w:rPr>
        <w:t xml:space="preserve">: </w:t>
      </w:r>
      <w:r w:rsidRPr="008B26D0">
        <w:rPr>
          <w:shd w:val="clear" w:color="auto" w:fill="FFE4B5"/>
          <w:rPrChange w:id="1609" w:author="007615" w:date="2021-11-25T21:22:00Z">
            <w:rPr>
              <w:highlight w:val="yellow"/>
              <w:shd w:val="clear" w:color="auto" w:fill="FFE4B5"/>
            </w:rPr>
          </w:rPrChange>
        </w:rPr>
        <w:t>LINCOM EUROPA</w:t>
      </w:r>
      <w:r w:rsidRPr="008B26D0">
        <w:rPr>
          <w:rPrChange w:id="1610" w:author="007615" w:date="2021-11-25T21:22:00Z">
            <w:rPr>
              <w:highlight w:val="yellow"/>
            </w:rPr>
          </w:rPrChange>
        </w:rPr>
        <w:t>.</w:t>
      </w:r>
    </w:p>
    <w:p w14:paraId="61A8D85D" w14:textId="15D261D3" w:rsidR="002A4081" w:rsidRPr="008B26D0" w:rsidRDefault="002A4081">
      <w:pPr>
        <w:pStyle w:val="Bodyrefs"/>
        <w:pPrChange w:id="1611" w:author="Manuela Tecusan" w:date="2022-10-16T15:50:00Z">
          <w:pPr>
            <w:pStyle w:val="bib"/>
          </w:pPr>
        </w:pPrChange>
      </w:pPr>
      <w:bookmarkStart w:id="1612" w:name="B18"/>
      <w:bookmarkEnd w:id="1612"/>
      <w:r w:rsidRPr="008B26D0">
        <w:rPr>
          <w:rStyle w:val="surname"/>
        </w:rPr>
        <w:t>Isačenko</w:t>
      </w:r>
      <w:r w:rsidRPr="008B26D0">
        <w:t xml:space="preserve">, </w:t>
      </w:r>
      <w:r w:rsidRPr="008B26D0">
        <w:rPr>
          <w:rStyle w:val="given-names"/>
        </w:rPr>
        <w:t>Aleksandr V.</w:t>
      </w:r>
      <w:r w:rsidRPr="008B26D0">
        <w:t xml:space="preserve"> </w:t>
      </w:r>
      <w:r w:rsidRPr="008B26D0">
        <w:rPr>
          <w:shd w:val="clear" w:color="auto" w:fill="FF69B4"/>
        </w:rPr>
        <w:t>1960</w:t>
      </w:r>
      <w:r w:rsidRPr="008B26D0">
        <w:t xml:space="preserve">. </w:t>
      </w:r>
      <w:r w:rsidRPr="008B26D0">
        <w:rPr>
          <w:shd w:val="clear" w:color="auto" w:fill="9370DB"/>
        </w:rPr>
        <w:t>Grammatičeskij stroj russkogo jazyka v sopostavlenii s slovackim: Morfologija</w:t>
      </w:r>
      <w:r w:rsidRPr="008B26D0">
        <w:t xml:space="preserve">. </w:t>
      </w:r>
      <w:r w:rsidRPr="008B26D0">
        <w:rPr>
          <w:shd w:val="clear" w:color="auto" w:fill="D3D3D3"/>
        </w:rPr>
        <w:t>Bratislava</w:t>
      </w:r>
      <w:r w:rsidRPr="008B26D0">
        <w:t xml:space="preserve">: </w:t>
      </w:r>
      <w:r w:rsidRPr="008B26D0">
        <w:rPr>
          <w:shd w:val="clear" w:color="auto" w:fill="FFE4B5"/>
        </w:rPr>
        <w:t>Izdatel’stvo akademii nauk</w:t>
      </w:r>
      <w:r w:rsidRPr="008B26D0">
        <w:t>.</w:t>
      </w:r>
    </w:p>
    <w:p w14:paraId="25814359" w14:textId="471C8DAC" w:rsidR="002A4081" w:rsidRPr="008B26D0" w:rsidRDefault="002A4081">
      <w:pPr>
        <w:pStyle w:val="Bodyrefs"/>
        <w:pPrChange w:id="1613" w:author="Manuela Tecusan" w:date="2022-10-16T15:50:00Z">
          <w:pPr>
            <w:pStyle w:val="bib"/>
          </w:pPr>
        </w:pPrChange>
      </w:pPr>
      <w:bookmarkStart w:id="1614" w:name="B19"/>
      <w:bookmarkEnd w:id="1614"/>
      <w:r w:rsidRPr="008B26D0">
        <w:rPr>
          <w:rStyle w:val="surname"/>
        </w:rPr>
        <w:t>Janda</w:t>
      </w:r>
      <w:r w:rsidRPr="008B26D0">
        <w:t xml:space="preserve">, </w:t>
      </w:r>
      <w:r w:rsidRPr="008B26D0">
        <w:rPr>
          <w:rStyle w:val="given-names"/>
        </w:rPr>
        <w:t>Laura A.</w:t>
      </w:r>
      <w:r w:rsidRPr="008B26D0">
        <w:t xml:space="preserve"> </w:t>
      </w:r>
      <w:r w:rsidRPr="008B26D0">
        <w:rPr>
          <w:shd w:val="clear" w:color="auto" w:fill="FF69B4"/>
        </w:rPr>
        <w:t>1993</w:t>
      </w:r>
      <w:r w:rsidRPr="008B26D0">
        <w:t xml:space="preserve">. </w:t>
      </w:r>
      <w:r w:rsidRPr="008B26D0">
        <w:rPr>
          <w:shd w:val="clear" w:color="auto" w:fill="9370DB"/>
        </w:rPr>
        <w:t>A Geography of Case Semantics: The Czech Dative and the Russian Instrumental</w:t>
      </w:r>
      <w:del w:id="1615" w:author="Manuela Tecusan" w:date="2022-10-15T17:12:00Z">
        <w:r w:rsidRPr="008B26D0" w:rsidDel="00A03112">
          <w:rPr>
            <w:shd w:val="clear" w:color="auto" w:fill="9370DB"/>
          </w:rPr>
          <w:delText xml:space="preserve"> (=Cognitive Linguistics Research, v. 4)</w:delText>
        </w:r>
      </w:del>
      <w:r w:rsidRPr="008B26D0">
        <w:t xml:space="preserve">. </w:t>
      </w:r>
      <w:r w:rsidRPr="008B26D0">
        <w:rPr>
          <w:shd w:val="clear" w:color="auto" w:fill="D3D3D3"/>
        </w:rPr>
        <w:t>Berlin</w:t>
      </w:r>
      <w:r w:rsidRPr="008B26D0">
        <w:t xml:space="preserve">: </w:t>
      </w:r>
      <w:r w:rsidRPr="008B26D0">
        <w:rPr>
          <w:shd w:val="clear" w:color="auto" w:fill="FFE4B5"/>
        </w:rPr>
        <w:t>Mouton de Gruyter</w:t>
      </w:r>
      <w:r w:rsidRPr="008B26D0">
        <w:t>.</w:t>
      </w:r>
    </w:p>
    <w:p w14:paraId="6B0185D2" w14:textId="4CAE5AED" w:rsidR="002A4081" w:rsidRPr="008B26D0" w:rsidRDefault="002A4081">
      <w:pPr>
        <w:pStyle w:val="Bodyrefs"/>
        <w:pPrChange w:id="1616" w:author="Manuela Tecusan" w:date="2022-10-16T15:50:00Z">
          <w:pPr>
            <w:pStyle w:val="bib"/>
          </w:pPr>
        </w:pPrChange>
      </w:pPr>
      <w:bookmarkStart w:id="1617" w:name="B20"/>
      <w:bookmarkEnd w:id="1617"/>
      <w:r w:rsidRPr="008B26D0">
        <w:rPr>
          <w:rStyle w:val="surname"/>
        </w:rPr>
        <w:t>Janda</w:t>
      </w:r>
      <w:r w:rsidRPr="008B26D0">
        <w:t xml:space="preserve">, </w:t>
      </w:r>
      <w:r w:rsidRPr="008B26D0">
        <w:rPr>
          <w:rStyle w:val="given-names"/>
        </w:rPr>
        <w:t>Laura A.</w:t>
      </w:r>
      <w:r w:rsidRPr="008B26D0">
        <w:t xml:space="preserve"> </w:t>
      </w:r>
      <w:r w:rsidRPr="008B26D0">
        <w:rPr>
          <w:shd w:val="clear" w:color="auto" w:fill="FF69B4"/>
        </w:rPr>
        <w:t>2004</w:t>
      </w:r>
      <w:r w:rsidRPr="008B26D0">
        <w:t xml:space="preserve">. </w:t>
      </w:r>
      <w:ins w:id="1618" w:author="Manuela Tecusan" w:date="2022-10-15T17:12:00Z">
        <w:r w:rsidR="00A03112">
          <w:t>‘</w:t>
        </w:r>
      </w:ins>
      <w:del w:id="1619" w:author="Manuela Tecusan" w:date="2022-10-15T17:12:00Z">
        <w:r w:rsidRPr="008B26D0" w:rsidDel="00A03112">
          <w:delText>“</w:delText>
        </w:r>
      </w:del>
      <w:r w:rsidRPr="008B26D0">
        <w:rPr>
          <w:shd w:val="clear" w:color="auto" w:fill="87CEFA"/>
        </w:rPr>
        <w:t xml:space="preserve">A </w:t>
      </w:r>
      <w:ins w:id="1620" w:author="Manuela Tecusan" w:date="2022-10-15T17:12:00Z">
        <w:r w:rsidR="00A03112">
          <w:rPr>
            <w:shd w:val="clear" w:color="auto" w:fill="87CEFA"/>
          </w:rPr>
          <w:t>M</w:t>
        </w:r>
      </w:ins>
      <w:del w:id="1621" w:author="Manuela Tecusan" w:date="2022-10-15T17:12:00Z">
        <w:r w:rsidRPr="008B26D0" w:rsidDel="00A03112">
          <w:rPr>
            <w:shd w:val="clear" w:color="auto" w:fill="87CEFA"/>
          </w:rPr>
          <w:delText>m</w:delText>
        </w:r>
      </w:del>
      <w:r w:rsidRPr="008B26D0">
        <w:rPr>
          <w:shd w:val="clear" w:color="auto" w:fill="87CEFA"/>
        </w:rPr>
        <w:t xml:space="preserve">etaphor in </w:t>
      </w:r>
      <w:ins w:id="1622" w:author="Manuela Tecusan" w:date="2022-10-15T17:12:00Z">
        <w:r w:rsidR="00A03112">
          <w:rPr>
            <w:shd w:val="clear" w:color="auto" w:fill="87CEFA"/>
          </w:rPr>
          <w:t>S</w:t>
        </w:r>
      </w:ins>
      <w:del w:id="1623" w:author="Manuela Tecusan" w:date="2022-10-15T17:12:00Z">
        <w:r w:rsidRPr="008B26D0" w:rsidDel="00A03112">
          <w:rPr>
            <w:shd w:val="clear" w:color="auto" w:fill="87CEFA"/>
          </w:rPr>
          <w:delText>s</w:delText>
        </w:r>
      </w:del>
      <w:r w:rsidRPr="008B26D0">
        <w:rPr>
          <w:shd w:val="clear" w:color="auto" w:fill="87CEFA"/>
        </w:rPr>
        <w:t xml:space="preserve">earch of a </w:t>
      </w:r>
      <w:r w:rsidR="00A03112" w:rsidRPr="008B26D0">
        <w:rPr>
          <w:shd w:val="clear" w:color="auto" w:fill="87CEFA"/>
        </w:rPr>
        <w:t xml:space="preserve">Source Domain: The Categories </w:t>
      </w:r>
      <w:r w:rsidRPr="008B26D0">
        <w:rPr>
          <w:shd w:val="clear" w:color="auto" w:fill="87CEFA"/>
        </w:rPr>
        <w:t xml:space="preserve">of Slavic </w:t>
      </w:r>
      <w:ins w:id="1624" w:author="Manuela Tecusan" w:date="2022-10-15T17:12:00Z">
        <w:r w:rsidR="00A03112">
          <w:rPr>
            <w:shd w:val="clear" w:color="auto" w:fill="87CEFA"/>
          </w:rPr>
          <w:t>A</w:t>
        </w:r>
      </w:ins>
      <w:del w:id="1625" w:author="Manuela Tecusan" w:date="2022-10-15T17:12:00Z">
        <w:r w:rsidRPr="008B26D0" w:rsidDel="00A03112">
          <w:rPr>
            <w:shd w:val="clear" w:color="auto" w:fill="87CEFA"/>
          </w:rPr>
          <w:delText>a</w:delText>
        </w:r>
      </w:del>
      <w:r w:rsidRPr="008B26D0">
        <w:rPr>
          <w:shd w:val="clear" w:color="auto" w:fill="87CEFA"/>
        </w:rPr>
        <w:t>spect</w:t>
      </w:r>
      <w:ins w:id="1626" w:author="Manuela Tecusan" w:date="2022-10-15T17:12:00Z">
        <w:r w:rsidR="00A03112">
          <w:rPr>
            <w:shd w:val="clear" w:color="auto" w:fill="87CEFA"/>
          </w:rPr>
          <w:t>’</w:t>
        </w:r>
      </w:ins>
      <w:r w:rsidRPr="008B26D0">
        <w:t>.</w:t>
      </w:r>
      <w:del w:id="1627" w:author="Manuela Tecusan" w:date="2022-10-15T17:12:00Z">
        <w:r w:rsidRPr="008B26D0" w:rsidDel="00A03112">
          <w:delText>”</w:delText>
        </w:r>
      </w:del>
      <w:r w:rsidRPr="008B26D0">
        <w:t xml:space="preserve"> </w:t>
      </w:r>
      <w:r w:rsidRPr="008B26D0">
        <w:rPr>
          <w:i/>
          <w:shd w:val="clear" w:color="auto" w:fill="DEB887"/>
        </w:rPr>
        <w:t>Cognitive Linguistics</w:t>
      </w:r>
      <w:r w:rsidRPr="008B26D0">
        <w:t xml:space="preserve">, </w:t>
      </w:r>
      <w:r w:rsidRPr="008B26D0">
        <w:rPr>
          <w:shd w:val="clear" w:color="auto" w:fill="FF4500"/>
        </w:rPr>
        <w:t>15</w:t>
      </w:r>
      <w:r w:rsidRPr="008B26D0">
        <w:t xml:space="preserve">: </w:t>
      </w:r>
      <w:r w:rsidRPr="008B26D0">
        <w:rPr>
          <w:shd w:val="clear" w:color="auto" w:fill="EEDD82"/>
        </w:rPr>
        <w:t>471</w:t>
      </w:r>
      <w:r w:rsidRPr="008B26D0">
        <w:t>–</w:t>
      </w:r>
      <w:r w:rsidRPr="008B26D0">
        <w:rPr>
          <w:shd w:val="clear" w:color="auto" w:fill="6495ED"/>
        </w:rPr>
        <w:t>527</w:t>
      </w:r>
      <w:r w:rsidRPr="008B26D0">
        <w:t>.</w:t>
      </w:r>
    </w:p>
    <w:p w14:paraId="3477B6FC" w14:textId="6A945050" w:rsidR="002A4081" w:rsidRPr="008B26D0" w:rsidRDefault="002A4081">
      <w:pPr>
        <w:pStyle w:val="Bodyrefs"/>
        <w:pPrChange w:id="1628" w:author="Manuela Tecusan" w:date="2022-10-16T15:50:00Z">
          <w:pPr>
            <w:pStyle w:val="bib"/>
          </w:pPr>
        </w:pPrChange>
      </w:pPr>
      <w:bookmarkStart w:id="1629" w:name="B21"/>
      <w:bookmarkEnd w:id="1629"/>
      <w:r w:rsidRPr="008B26D0">
        <w:rPr>
          <w:rStyle w:val="surname"/>
        </w:rPr>
        <w:t>Janda</w:t>
      </w:r>
      <w:r w:rsidRPr="008B26D0">
        <w:t xml:space="preserve">, </w:t>
      </w:r>
      <w:r w:rsidRPr="008B26D0">
        <w:rPr>
          <w:rStyle w:val="given-names"/>
        </w:rPr>
        <w:t>Laura A.</w:t>
      </w:r>
      <w:r w:rsidRPr="008B26D0">
        <w:t xml:space="preserve"> </w:t>
      </w:r>
      <w:r w:rsidRPr="008B26D0">
        <w:rPr>
          <w:shd w:val="clear" w:color="auto" w:fill="FF69B4"/>
        </w:rPr>
        <w:t>2011</w:t>
      </w:r>
      <w:r w:rsidRPr="008B26D0">
        <w:t xml:space="preserve">. </w:t>
      </w:r>
      <w:ins w:id="1630" w:author="Manuela Tecusan" w:date="2022-10-15T17:12:00Z">
        <w:r w:rsidR="00A03112">
          <w:t>‘</w:t>
        </w:r>
      </w:ins>
      <w:del w:id="1631" w:author="Manuela Tecusan" w:date="2022-10-15T17:12:00Z">
        <w:r w:rsidRPr="008B26D0" w:rsidDel="00A03112">
          <w:delText>“</w:delText>
        </w:r>
      </w:del>
      <w:r w:rsidRPr="008B26D0">
        <w:rPr>
          <w:shd w:val="clear" w:color="auto" w:fill="87CEFA"/>
        </w:rPr>
        <w:t xml:space="preserve">Metonymy in </w:t>
      </w:r>
      <w:ins w:id="1632" w:author="Manuela Tecusan" w:date="2022-10-15T17:12:00Z">
        <w:r w:rsidR="00A03112">
          <w:rPr>
            <w:shd w:val="clear" w:color="auto" w:fill="87CEFA"/>
          </w:rPr>
          <w:t>W</w:t>
        </w:r>
      </w:ins>
      <w:del w:id="1633" w:author="Manuela Tecusan" w:date="2022-10-15T17:12:00Z">
        <w:r w:rsidRPr="008B26D0" w:rsidDel="00A03112">
          <w:rPr>
            <w:shd w:val="clear" w:color="auto" w:fill="87CEFA"/>
          </w:rPr>
          <w:delText>w</w:delText>
        </w:r>
      </w:del>
      <w:r w:rsidRPr="008B26D0">
        <w:rPr>
          <w:shd w:val="clear" w:color="auto" w:fill="87CEFA"/>
        </w:rPr>
        <w:t>ord-formation</w:t>
      </w:r>
      <w:ins w:id="1634" w:author="Manuela Tecusan" w:date="2022-10-15T17:13:00Z">
        <w:r w:rsidR="00E7073D">
          <w:rPr>
            <w:shd w:val="clear" w:color="auto" w:fill="87CEFA"/>
          </w:rPr>
          <w:t>’</w:t>
        </w:r>
      </w:ins>
      <w:r w:rsidRPr="008B26D0">
        <w:t>.</w:t>
      </w:r>
      <w:del w:id="1635" w:author="Manuela Tecusan" w:date="2022-10-15T17:13:00Z">
        <w:r w:rsidRPr="008B26D0" w:rsidDel="00E7073D">
          <w:delText>”</w:delText>
        </w:r>
      </w:del>
      <w:r w:rsidRPr="008B26D0">
        <w:t xml:space="preserve"> </w:t>
      </w:r>
      <w:r w:rsidRPr="008B26D0">
        <w:rPr>
          <w:i/>
          <w:shd w:val="clear" w:color="auto" w:fill="DEB887"/>
        </w:rPr>
        <w:t>Cognitive Linguistics</w:t>
      </w:r>
      <w:r w:rsidRPr="008B26D0">
        <w:rPr>
          <w:iCs/>
        </w:rPr>
        <w:t>,</w:t>
      </w:r>
      <w:r w:rsidRPr="008B26D0">
        <w:t xml:space="preserve"> </w:t>
      </w:r>
      <w:r w:rsidRPr="008B26D0">
        <w:rPr>
          <w:shd w:val="clear" w:color="auto" w:fill="FF4500"/>
        </w:rPr>
        <w:t>22</w:t>
      </w:r>
      <w:r w:rsidRPr="008B26D0">
        <w:t xml:space="preserve">: </w:t>
      </w:r>
      <w:r w:rsidRPr="008B26D0">
        <w:rPr>
          <w:shd w:val="clear" w:color="auto" w:fill="EEDD82"/>
        </w:rPr>
        <w:t>359</w:t>
      </w:r>
      <w:r w:rsidRPr="008B26D0">
        <w:t>–</w:t>
      </w:r>
      <w:r w:rsidRPr="008B26D0">
        <w:rPr>
          <w:shd w:val="clear" w:color="auto" w:fill="6495ED"/>
        </w:rPr>
        <w:t>392</w:t>
      </w:r>
      <w:r w:rsidRPr="008B26D0">
        <w:t>.</w:t>
      </w:r>
    </w:p>
    <w:p w14:paraId="6FB3B863" w14:textId="56AB00F9" w:rsidR="002A4081" w:rsidRPr="008B26D0" w:rsidRDefault="002A4081">
      <w:pPr>
        <w:pStyle w:val="Bodyrefs"/>
        <w:pPrChange w:id="1636" w:author="Manuela Tecusan" w:date="2022-10-16T15:50:00Z">
          <w:pPr>
            <w:pStyle w:val="bib"/>
          </w:pPr>
        </w:pPrChange>
      </w:pPr>
      <w:bookmarkStart w:id="1637" w:name="B22"/>
      <w:bookmarkEnd w:id="1637"/>
      <w:r w:rsidRPr="008B26D0">
        <w:rPr>
          <w:rStyle w:val="surname"/>
        </w:rPr>
        <w:t>Janda</w:t>
      </w:r>
      <w:r w:rsidRPr="008B26D0">
        <w:t xml:space="preserve">, </w:t>
      </w:r>
      <w:r w:rsidRPr="008B26D0">
        <w:rPr>
          <w:rStyle w:val="given-names"/>
        </w:rPr>
        <w:t>Laura A.</w:t>
      </w:r>
      <w:r w:rsidRPr="008B26D0">
        <w:t xml:space="preserve">, </w:t>
      </w:r>
      <w:r w:rsidRPr="008B26D0">
        <w:rPr>
          <w:rStyle w:val="given-names"/>
        </w:rPr>
        <w:t>Anna</w:t>
      </w:r>
      <w:r w:rsidRPr="008B26D0">
        <w:t xml:space="preserve"> </w:t>
      </w:r>
      <w:r w:rsidRPr="008B26D0">
        <w:rPr>
          <w:rStyle w:val="surname"/>
        </w:rPr>
        <w:t>Endresen</w:t>
      </w:r>
      <w:r w:rsidRPr="008B26D0">
        <w:t xml:space="preserve">, </w:t>
      </w:r>
      <w:r w:rsidRPr="008B26D0">
        <w:rPr>
          <w:rStyle w:val="given-names"/>
        </w:rPr>
        <w:t>Julia</w:t>
      </w:r>
      <w:r w:rsidRPr="008B26D0">
        <w:t xml:space="preserve"> </w:t>
      </w:r>
      <w:r w:rsidRPr="008B26D0">
        <w:rPr>
          <w:rStyle w:val="surname"/>
        </w:rPr>
        <w:t>Kuznetsova</w:t>
      </w:r>
      <w:r w:rsidRPr="008B26D0">
        <w:t xml:space="preserve">, </w:t>
      </w:r>
      <w:r w:rsidRPr="008B26D0">
        <w:rPr>
          <w:rStyle w:val="given-names"/>
        </w:rPr>
        <w:t>Olga</w:t>
      </w:r>
      <w:r w:rsidRPr="008B26D0">
        <w:t xml:space="preserve"> </w:t>
      </w:r>
      <w:r w:rsidRPr="008B26D0">
        <w:rPr>
          <w:rStyle w:val="surname"/>
        </w:rPr>
        <w:t>Lyashevskaya</w:t>
      </w:r>
      <w:r w:rsidRPr="008B26D0">
        <w:t xml:space="preserve">, </w:t>
      </w:r>
      <w:r w:rsidRPr="008B26D0">
        <w:rPr>
          <w:rStyle w:val="given-names"/>
        </w:rPr>
        <w:t>Anastasia</w:t>
      </w:r>
      <w:r w:rsidRPr="008B26D0">
        <w:t xml:space="preserve"> </w:t>
      </w:r>
      <w:r w:rsidRPr="008B26D0">
        <w:rPr>
          <w:rStyle w:val="surname"/>
        </w:rPr>
        <w:t>Makarova</w:t>
      </w:r>
      <w:r w:rsidRPr="008B26D0">
        <w:t xml:space="preserve">, </w:t>
      </w:r>
      <w:r w:rsidRPr="008B26D0">
        <w:rPr>
          <w:rStyle w:val="given-names"/>
        </w:rPr>
        <w:t>Tore</w:t>
      </w:r>
      <w:r w:rsidRPr="008B26D0">
        <w:t xml:space="preserve"> </w:t>
      </w:r>
      <w:r w:rsidRPr="008B26D0">
        <w:rPr>
          <w:rStyle w:val="surname"/>
        </w:rPr>
        <w:t>Nesset</w:t>
      </w:r>
      <w:r w:rsidRPr="008B26D0">
        <w:t xml:space="preserve">, and </w:t>
      </w:r>
      <w:r w:rsidRPr="008B26D0">
        <w:rPr>
          <w:rStyle w:val="given-names"/>
        </w:rPr>
        <w:t>Svetlana</w:t>
      </w:r>
      <w:r w:rsidRPr="008B26D0">
        <w:t xml:space="preserve"> </w:t>
      </w:r>
      <w:r w:rsidRPr="008B26D0">
        <w:rPr>
          <w:rStyle w:val="surname"/>
        </w:rPr>
        <w:t>Sokolova</w:t>
      </w:r>
      <w:r w:rsidRPr="008B26D0">
        <w:t xml:space="preserve">. </w:t>
      </w:r>
      <w:r w:rsidRPr="008B26D0">
        <w:rPr>
          <w:shd w:val="clear" w:color="auto" w:fill="FF69B4"/>
        </w:rPr>
        <w:t>2013</w:t>
      </w:r>
      <w:r w:rsidRPr="008B26D0">
        <w:t xml:space="preserve">. </w:t>
      </w:r>
      <w:r w:rsidRPr="008B26D0">
        <w:rPr>
          <w:i/>
          <w:shd w:val="clear" w:color="auto" w:fill="9370DB"/>
        </w:rPr>
        <w:t xml:space="preserve">Why Russian </w:t>
      </w:r>
      <w:del w:id="1638" w:author="007615" w:date="2021-11-25T21:24:00Z">
        <w:r w:rsidRPr="008B26D0" w:rsidDel="00A538FD">
          <w:rPr>
            <w:i/>
            <w:shd w:val="clear" w:color="auto" w:fill="9370DB"/>
          </w:rPr>
          <w:delText>a</w:delText>
        </w:r>
      </w:del>
      <w:ins w:id="1639" w:author="007615" w:date="2021-11-25T21:24:00Z">
        <w:r w:rsidR="00A538FD" w:rsidRPr="008B26D0">
          <w:rPr>
            <w:i/>
            <w:shd w:val="clear" w:color="auto" w:fill="9370DB"/>
          </w:rPr>
          <w:t>A</w:t>
        </w:r>
      </w:ins>
      <w:r w:rsidRPr="008B26D0">
        <w:rPr>
          <w:i/>
          <w:shd w:val="clear" w:color="auto" w:fill="9370DB"/>
        </w:rPr>
        <w:t xml:space="preserve">spectual </w:t>
      </w:r>
      <w:del w:id="1640" w:author="007615" w:date="2021-11-25T21:24:00Z">
        <w:r w:rsidRPr="008B26D0" w:rsidDel="00A538FD">
          <w:rPr>
            <w:i/>
            <w:shd w:val="clear" w:color="auto" w:fill="9370DB"/>
          </w:rPr>
          <w:delText>p</w:delText>
        </w:r>
      </w:del>
      <w:ins w:id="1641" w:author="007615" w:date="2021-11-25T21:24:00Z">
        <w:r w:rsidR="00A538FD" w:rsidRPr="008B26D0">
          <w:rPr>
            <w:i/>
            <w:shd w:val="clear" w:color="auto" w:fill="9370DB"/>
          </w:rPr>
          <w:t>P</w:t>
        </w:r>
      </w:ins>
      <w:r w:rsidRPr="008B26D0">
        <w:rPr>
          <w:i/>
          <w:shd w:val="clear" w:color="auto" w:fill="9370DB"/>
        </w:rPr>
        <w:t xml:space="preserve">refixes </w:t>
      </w:r>
      <w:del w:id="1642" w:author="007615" w:date="2021-11-25T21:24:00Z">
        <w:r w:rsidRPr="008B26D0" w:rsidDel="00A538FD">
          <w:rPr>
            <w:i/>
            <w:shd w:val="clear" w:color="auto" w:fill="9370DB"/>
          </w:rPr>
          <w:delText>a</w:delText>
        </w:r>
      </w:del>
      <w:ins w:id="1643" w:author="007615" w:date="2021-11-25T21:24:00Z">
        <w:r w:rsidR="00A538FD" w:rsidRPr="008B26D0">
          <w:rPr>
            <w:i/>
            <w:shd w:val="clear" w:color="auto" w:fill="9370DB"/>
          </w:rPr>
          <w:t>A</w:t>
        </w:r>
      </w:ins>
      <w:r w:rsidRPr="008B26D0">
        <w:rPr>
          <w:i/>
          <w:shd w:val="clear" w:color="auto" w:fill="9370DB"/>
        </w:rPr>
        <w:t xml:space="preserve">ren’t </w:t>
      </w:r>
      <w:del w:id="1644" w:author="007615" w:date="2021-11-25T21:24:00Z">
        <w:r w:rsidRPr="008B26D0" w:rsidDel="00A538FD">
          <w:rPr>
            <w:i/>
            <w:shd w:val="clear" w:color="auto" w:fill="9370DB"/>
          </w:rPr>
          <w:delText>e</w:delText>
        </w:r>
      </w:del>
      <w:ins w:id="1645" w:author="007615" w:date="2021-11-25T21:24:00Z">
        <w:r w:rsidR="00A538FD" w:rsidRPr="008B26D0">
          <w:rPr>
            <w:i/>
            <w:shd w:val="clear" w:color="auto" w:fill="9370DB"/>
          </w:rPr>
          <w:t>E</w:t>
        </w:r>
      </w:ins>
      <w:r w:rsidRPr="008B26D0">
        <w:rPr>
          <w:i/>
          <w:shd w:val="clear" w:color="auto" w:fill="9370DB"/>
        </w:rPr>
        <w:t xml:space="preserve">mpty: </w:t>
      </w:r>
      <w:del w:id="1646" w:author="007615" w:date="2021-11-25T21:24:00Z">
        <w:r w:rsidRPr="008B26D0" w:rsidDel="00A538FD">
          <w:rPr>
            <w:i/>
            <w:shd w:val="clear" w:color="auto" w:fill="9370DB"/>
          </w:rPr>
          <w:delText>p</w:delText>
        </w:r>
      </w:del>
      <w:ins w:id="1647" w:author="007615" w:date="2021-11-25T21:24:00Z">
        <w:r w:rsidR="00A538FD" w:rsidRPr="008B26D0">
          <w:rPr>
            <w:i/>
            <w:shd w:val="clear" w:color="auto" w:fill="9370DB"/>
          </w:rPr>
          <w:t>P</w:t>
        </w:r>
      </w:ins>
      <w:r w:rsidRPr="008B26D0">
        <w:rPr>
          <w:i/>
          <w:shd w:val="clear" w:color="auto" w:fill="9370DB"/>
        </w:rPr>
        <w:t xml:space="preserve">refixes as </w:t>
      </w:r>
      <w:del w:id="1648" w:author="007615" w:date="2021-11-25T21:24:00Z">
        <w:r w:rsidRPr="008B26D0" w:rsidDel="00A538FD">
          <w:rPr>
            <w:i/>
            <w:shd w:val="clear" w:color="auto" w:fill="9370DB"/>
          </w:rPr>
          <w:delText>v</w:delText>
        </w:r>
      </w:del>
      <w:ins w:id="1649" w:author="007615" w:date="2021-11-25T21:24:00Z">
        <w:r w:rsidR="00A538FD" w:rsidRPr="008B26D0">
          <w:rPr>
            <w:i/>
            <w:shd w:val="clear" w:color="auto" w:fill="9370DB"/>
          </w:rPr>
          <w:t>V</w:t>
        </w:r>
      </w:ins>
      <w:r w:rsidRPr="008B26D0">
        <w:rPr>
          <w:i/>
          <w:shd w:val="clear" w:color="auto" w:fill="9370DB"/>
        </w:rPr>
        <w:t xml:space="preserve">erb </w:t>
      </w:r>
      <w:del w:id="1650" w:author="007615" w:date="2021-11-25T21:24:00Z">
        <w:r w:rsidRPr="008B26D0" w:rsidDel="00A538FD">
          <w:rPr>
            <w:i/>
            <w:shd w:val="clear" w:color="auto" w:fill="9370DB"/>
          </w:rPr>
          <w:delText>c</w:delText>
        </w:r>
      </w:del>
      <w:ins w:id="1651" w:author="007615" w:date="2021-11-25T21:24:00Z">
        <w:r w:rsidR="00A538FD" w:rsidRPr="008B26D0">
          <w:rPr>
            <w:i/>
            <w:shd w:val="clear" w:color="auto" w:fill="9370DB"/>
          </w:rPr>
          <w:t>C</w:t>
        </w:r>
      </w:ins>
      <w:r w:rsidRPr="008B26D0">
        <w:rPr>
          <w:i/>
          <w:shd w:val="clear" w:color="auto" w:fill="9370DB"/>
        </w:rPr>
        <w:t>lassifiers</w:t>
      </w:r>
      <w:r w:rsidRPr="008B26D0">
        <w:t xml:space="preserve">. </w:t>
      </w:r>
      <w:r w:rsidRPr="008B26D0">
        <w:rPr>
          <w:shd w:val="clear" w:color="auto" w:fill="D3D3D3"/>
        </w:rPr>
        <w:t>Bloomington, IN</w:t>
      </w:r>
      <w:r w:rsidRPr="008B26D0">
        <w:t xml:space="preserve">: </w:t>
      </w:r>
      <w:r w:rsidRPr="008B26D0">
        <w:rPr>
          <w:shd w:val="clear" w:color="auto" w:fill="FFE4B5"/>
        </w:rPr>
        <w:t>Slavica Publishers</w:t>
      </w:r>
      <w:r w:rsidRPr="008B26D0">
        <w:t>.</w:t>
      </w:r>
    </w:p>
    <w:p w14:paraId="71F27307" w14:textId="7327BAF9" w:rsidR="00EF7BC0" w:rsidRPr="008B26D0" w:rsidRDefault="00EF7BC0">
      <w:pPr>
        <w:pStyle w:val="Bodyrefs"/>
        <w:pPrChange w:id="1652" w:author="Manuela Tecusan" w:date="2022-10-16T15:50:00Z">
          <w:pPr>
            <w:pStyle w:val="bib"/>
          </w:pPr>
        </w:pPrChange>
      </w:pPr>
      <w:bookmarkStart w:id="1653" w:name="B23"/>
      <w:bookmarkEnd w:id="1653"/>
      <w:r w:rsidRPr="008B26D0">
        <w:rPr>
          <w:rStyle w:val="surname"/>
        </w:rPr>
        <w:t>Lakoff</w:t>
      </w:r>
      <w:r w:rsidRPr="008B26D0">
        <w:t xml:space="preserve">, </w:t>
      </w:r>
      <w:r w:rsidRPr="008B26D0">
        <w:rPr>
          <w:rStyle w:val="given-names"/>
        </w:rPr>
        <w:t>George</w:t>
      </w:r>
      <w:ins w:id="1654" w:author="Manuela Tecusan" w:date="2022-10-15T17:13:00Z">
        <w:r w:rsidR="00E7073D">
          <w:rPr>
            <w:rStyle w:val="given-names"/>
          </w:rPr>
          <w:t>,</w:t>
        </w:r>
      </w:ins>
      <w:r w:rsidRPr="008B26D0">
        <w:t xml:space="preserve"> and </w:t>
      </w:r>
      <w:r w:rsidRPr="008B26D0">
        <w:rPr>
          <w:rStyle w:val="given-names"/>
        </w:rPr>
        <w:t>Mark</w:t>
      </w:r>
      <w:r w:rsidRPr="008B26D0">
        <w:t xml:space="preserve"> </w:t>
      </w:r>
      <w:r w:rsidRPr="008B26D0">
        <w:rPr>
          <w:rStyle w:val="surname"/>
        </w:rPr>
        <w:t>Johnson</w:t>
      </w:r>
      <w:r w:rsidRPr="008B26D0">
        <w:t xml:space="preserve">. </w:t>
      </w:r>
      <w:ins w:id="1655" w:author="007615" w:date="2021-11-25T21:40:00Z">
        <w:r w:rsidRPr="008B26D0">
          <w:rPr>
            <w:shd w:val="clear" w:color="auto" w:fill="FF69B4"/>
          </w:rPr>
          <w:t>1980</w:t>
        </w:r>
        <w:r w:rsidRPr="008B26D0">
          <w:t xml:space="preserve">. </w:t>
        </w:r>
      </w:ins>
      <w:r w:rsidRPr="008B26D0">
        <w:rPr>
          <w:i/>
          <w:shd w:val="clear" w:color="auto" w:fill="9370DB"/>
        </w:rPr>
        <w:t>Metaphors We Live By</w:t>
      </w:r>
      <w:r w:rsidRPr="008B26D0">
        <w:t xml:space="preserve">. </w:t>
      </w:r>
      <w:r w:rsidRPr="008B26D0">
        <w:rPr>
          <w:shd w:val="clear" w:color="auto" w:fill="D3D3D3"/>
        </w:rPr>
        <w:t>Chicago</w:t>
      </w:r>
      <w:ins w:id="1656" w:author="007615" w:date="2021-11-25T21:25:00Z">
        <w:r w:rsidRPr="008B26D0">
          <w:rPr>
            <w:shd w:val="clear" w:color="auto" w:fill="D3D3D3"/>
          </w:rPr>
          <w:t>, IL</w:t>
        </w:r>
      </w:ins>
      <w:r w:rsidRPr="008B26D0">
        <w:t xml:space="preserve">: </w:t>
      </w:r>
      <w:r w:rsidRPr="008B26D0">
        <w:rPr>
          <w:shd w:val="clear" w:color="auto" w:fill="FFE4B5"/>
        </w:rPr>
        <w:t>University of Chicago Press</w:t>
      </w:r>
      <w:r w:rsidRPr="008B26D0">
        <w:t>.</w:t>
      </w:r>
    </w:p>
    <w:p w14:paraId="5CB59BCF" w14:textId="58B101D3" w:rsidR="002A4081" w:rsidRPr="008B26D0" w:rsidRDefault="002A4081">
      <w:pPr>
        <w:pStyle w:val="Bodyrefs"/>
        <w:pPrChange w:id="1657" w:author="Manuela Tecusan" w:date="2022-10-16T15:50:00Z">
          <w:pPr>
            <w:pStyle w:val="bib"/>
          </w:pPr>
        </w:pPrChange>
      </w:pPr>
      <w:bookmarkStart w:id="1658" w:name="B24"/>
      <w:bookmarkEnd w:id="1658"/>
      <w:r w:rsidRPr="008B26D0">
        <w:rPr>
          <w:rStyle w:val="surname"/>
        </w:rPr>
        <w:t>Lakoff</w:t>
      </w:r>
      <w:r w:rsidRPr="008B26D0">
        <w:t xml:space="preserve">, </w:t>
      </w:r>
      <w:r w:rsidRPr="008B26D0">
        <w:rPr>
          <w:rStyle w:val="given-names"/>
        </w:rPr>
        <w:t>George</w:t>
      </w:r>
      <w:r w:rsidRPr="008B26D0">
        <w:t xml:space="preserve">. </w:t>
      </w:r>
      <w:r w:rsidRPr="008B26D0">
        <w:rPr>
          <w:shd w:val="clear" w:color="auto" w:fill="FF69B4"/>
        </w:rPr>
        <w:t>1987a</w:t>
      </w:r>
      <w:r w:rsidRPr="008B26D0">
        <w:t xml:space="preserve">. </w:t>
      </w:r>
      <w:r w:rsidRPr="008B26D0">
        <w:rPr>
          <w:i/>
          <w:iCs/>
          <w:shd w:val="clear" w:color="auto" w:fill="9370DB"/>
        </w:rPr>
        <w:t>Women, Fire, and Dangerous Things</w:t>
      </w:r>
      <w:r w:rsidRPr="008B26D0">
        <w:t xml:space="preserve">. </w:t>
      </w:r>
      <w:r w:rsidRPr="008B26D0">
        <w:rPr>
          <w:shd w:val="clear" w:color="auto" w:fill="D3D3D3"/>
        </w:rPr>
        <w:t>Chicago</w:t>
      </w:r>
      <w:ins w:id="1659" w:author="007615" w:date="2021-11-25T21:24:00Z">
        <w:r w:rsidR="00A538FD" w:rsidRPr="008B26D0">
          <w:rPr>
            <w:shd w:val="clear" w:color="auto" w:fill="D3D3D3"/>
          </w:rPr>
          <w:t>, IL</w:t>
        </w:r>
      </w:ins>
      <w:r w:rsidRPr="008B26D0">
        <w:t xml:space="preserve">: </w:t>
      </w:r>
      <w:r w:rsidRPr="008B26D0">
        <w:rPr>
          <w:shd w:val="clear" w:color="auto" w:fill="FFE4B5"/>
        </w:rPr>
        <w:t>University of Chicago Press</w:t>
      </w:r>
      <w:r w:rsidRPr="008B26D0">
        <w:t>.</w:t>
      </w:r>
    </w:p>
    <w:p w14:paraId="3E2738FA" w14:textId="54391FB0" w:rsidR="002A4081" w:rsidRPr="008B26D0" w:rsidRDefault="002A4081">
      <w:pPr>
        <w:pStyle w:val="Bodyrefs"/>
        <w:pPrChange w:id="1660" w:author="Manuela Tecusan" w:date="2022-10-16T15:50:00Z">
          <w:pPr>
            <w:pStyle w:val="bib"/>
          </w:pPr>
        </w:pPrChange>
      </w:pPr>
      <w:bookmarkStart w:id="1661" w:name="B25"/>
      <w:bookmarkEnd w:id="1661"/>
      <w:r w:rsidRPr="008B26D0">
        <w:rPr>
          <w:rStyle w:val="surname"/>
        </w:rPr>
        <w:t>Lakoff</w:t>
      </w:r>
      <w:r w:rsidRPr="008B26D0">
        <w:t xml:space="preserve">, </w:t>
      </w:r>
      <w:r w:rsidRPr="008B26D0">
        <w:rPr>
          <w:rStyle w:val="given-names"/>
        </w:rPr>
        <w:t>George</w:t>
      </w:r>
      <w:r w:rsidRPr="008B26D0">
        <w:t xml:space="preserve">. </w:t>
      </w:r>
      <w:r w:rsidRPr="008B26D0">
        <w:rPr>
          <w:shd w:val="clear" w:color="auto" w:fill="FF69B4"/>
        </w:rPr>
        <w:t>1987b</w:t>
      </w:r>
      <w:r w:rsidRPr="008B26D0">
        <w:t xml:space="preserve">. </w:t>
      </w:r>
      <w:ins w:id="1662" w:author="Manuela Tecusan" w:date="2022-10-15T17:14:00Z">
        <w:r w:rsidR="00E7073D">
          <w:t>‘</w:t>
        </w:r>
      </w:ins>
      <w:del w:id="1663" w:author="Manuela Tecusan" w:date="2022-10-15T17:14:00Z">
        <w:r w:rsidRPr="008B26D0" w:rsidDel="00E7073D">
          <w:delText>“</w:delText>
        </w:r>
      </w:del>
      <w:r w:rsidRPr="008B26D0">
        <w:rPr>
          <w:shd w:val="clear" w:color="auto" w:fill="87CEFA"/>
        </w:rPr>
        <w:t xml:space="preserve">Image </w:t>
      </w:r>
      <w:del w:id="1664" w:author="007615" w:date="2021-11-25T21:24:00Z">
        <w:r w:rsidRPr="008B26D0" w:rsidDel="00A538FD">
          <w:rPr>
            <w:shd w:val="clear" w:color="auto" w:fill="87CEFA"/>
          </w:rPr>
          <w:delText>M</w:delText>
        </w:r>
      </w:del>
      <w:ins w:id="1665" w:author="Manuela Tecusan" w:date="2022-10-15T17:14:00Z">
        <w:r w:rsidR="00E7073D">
          <w:rPr>
            <w:shd w:val="clear" w:color="auto" w:fill="87CEFA"/>
          </w:rPr>
          <w:t>M</w:t>
        </w:r>
      </w:ins>
      <w:ins w:id="1666" w:author="007615" w:date="2021-11-25T21:24:00Z">
        <w:del w:id="1667" w:author="Manuela Tecusan" w:date="2022-10-15T17:14:00Z">
          <w:r w:rsidR="00A538FD" w:rsidRPr="008B26D0" w:rsidDel="00E7073D">
            <w:rPr>
              <w:shd w:val="clear" w:color="auto" w:fill="87CEFA"/>
            </w:rPr>
            <w:delText>m</w:delText>
          </w:r>
        </w:del>
      </w:ins>
      <w:r w:rsidRPr="008B26D0">
        <w:rPr>
          <w:shd w:val="clear" w:color="auto" w:fill="87CEFA"/>
        </w:rPr>
        <w:t>etaphors</w:t>
      </w:r>
      <w:ins w:id="1668" w:author="Manuela Tecusan" w:date="2022-10-15T17:14:00Z">
        <w:r w:rsidR="00E7073D">
          <w:rPr>
            <w:shd w:val="clear" w:color="auto" w:fill="87CEFA"/>
          </w:rPr>
          <w:t>’</w:t>
        </w:r>
      </w:ins>
      <w:r w:rsidRPr="008B26D0">
        <w:t>.</w:t>
      </w:r>
      <w:del w:id="1669" w:author="Manuela Tecusan" w:date="2022-10-15T17:14:00Z">
        <w:r w:rsidRPr="008B26D0" w:rsidDel="00E7073D">
          <w:delText>”</w:delText>
        </w:r>
      </w:del>
      <w:r w:rsidRPr="008B26D0">
        <w:t xml:space="preserve"> </w:t>
      </w:r>
      <w:r w:rsidRPr="008B26D0">
        <w:rPr>
          <w:i/>
          <w:iCs/>
          <w:shd w:val="clear" w:color="auto" w:fill="DEB887"/>
        </w:rPr>
        <w:t>Metaphor and Symbolic Activity</w:t>
      </w:r>
      <w:r w:rsidRPr="008B26D0">
        <w:t xml:space="preserve">, </w:t>
      </w:r>
      <w:r w:rsidRPr="008B26D0">
        <w:rPr>
          <w:shd w:val="clear" w:color="auto" w:fill="FF4500"/>
        </w:rPr>
        <w:t>2</w:t>
      </w:r>
      <w:r w:rsidRPr="008B26D0">
        <w:t xml:space="preserve">: </w:t>
      </w:r>
      <w:r w:rsidRPr="008B26D0">
        <w:rPr>
          <w:shd w:val="clear" w:color="auto" w:fill="EEDD82"/>
        </w:rPr>
        <w:t>2</w:t>
      </w:r>
      <w:ins w:id="1670" w:author="Manuela Tecusan" w:date="2022-10-15T17:16:00Z">
        <w:r w:rsidR="00E7073D">
          <w:rPr>
            <w:shd w:val="clear" w:color="auto" w:fill="EEDD82"/>
          </w:rPr>
          <w:t>19</w:t>
        </w:r>
      </w:ins>
      <w:del w:id="1671" w:author="Manuela Tecusan" w:date="2022-10-15T17:16:00Z">
        <w:r w:rsidRPr="008B26D0" w:rsidDel="00E7073D">
          <w:rPr>
            <w:shd w:val="clear" w:color="auto" w:fill="EEDD82"/>
          </w:rPr>
          <w:delText>91</w:delText>
        </w:r>
      </w:del>
      <w:r w:rsidRPr="008B26D0">
        <w:t>–</w:t>
      </w:r>
      <w:r w:rsidRPr="008B26D0">
        <w:rPr>
          <w:shd w:val="clear" w:color="auto" w:fill="6495ED"/>
        </w:rPr>
        <w:t>222</w:t>
      </w:r>
      <w:r w:rsidRPr="008B26D0">
        <w:t xml:space="preserve">. </w:t>
      </w:r>
      <w:r w:rsidRPr="00724B6F">
        <w:fldChar w:fldCharType="begin"/>
      </w:r>
      <w:r w:rsidRPr="00E7073D">
        <w:instrText xml:space="preserve"> HYPERLINK "https://escholarship.org/uc/item/5k61m44j" </w:instrText>
      </w:r>
      <w:r w:rsidRPr="00724B6F">
        <w:fldChar w:fldCharType="separate"/>
      </w:r>
      <w:r w:rsidRPr="00724B6F">
        <w:rPr>
          <w:rStyle w:val="Hyperlink"/>
          <w:color w:val="auto"/>
          <w:u w:val="none"/>
          <w:shd w:val="clear" w:color="auto" w:fill="00FFFF"/>
        </w:rPr>
        <w:t>https://escholarship.org/uc/item/5k61m44j</w:t>
      </w:r>
      <w:r w:rsidRPr="00724B6F">
        <w:rPr>
          <w:rStyle w:val="Hyperlink"/>
          <w:color w:val="auto"/>
          <w:u w:val="none"/>
          <w:shd w:val="clear" w:color="auto" w:fill="00FFFF"/>
        </w:rPr>
        <w:fldChar w:fldCharType="end"/>
      </w:r>
      <w:ins w:id="1672" w:author="Manuela Tecusan" w:date="2022-10-15T17:14:00Z">
        <w:r w:rsidR="00E7073D">
          <w:rPr>
            <w:rStyle w:val="Hyperlink"/>
            <w:color w:val="auto"/>
            <w:u w:val="none"/>
            <w:shd w:val="clear" w:color="auto" w:fill="00FFFF"/>
          </w:rPr>
          <w:t>.</w:t>
        </w:r>
      </w:ins>
    </w:p>
    <w:p w14:paraId="7F3378C2" w14:textId="7CE3A100" w:rsidR="002A4081" w:rsidRPr="008B26D0" w:rsidRDefault="002A4081">
      <w:pPr>
        <w:pStyle w:val="Bodyrefs"/>
        <w:pPrChange w:id="1673" w:author="Manuela Tecusan" w:date="2022-10-16T15:50:00Z">
          <w:pPr>
            <w:pStyle w:val="bib"/>
          </w:pPr>
        </w:pPrChange>
      </w:pPr>
      <w:bookmarkStart w:id="1674" w:name="B26"/>
      <w:bookmarkEnd w:id="1674"/>
      <w:r w:rsidRPr="008B26D0">
        <w:rPr>
          <w:rStyle w:val="surname"/>
        </w:rPr>
        <w:t>Langacker</w:t>
      </w:r>
      <w:r w:rsidRPr="008B26D0">
        <w:t xml:space="preserve">, </w:t>
      </w:r>
      <w:r w:rsidRPr="008B26D0">
        <w:rPr>
          <w:rStyle w:val="given-names"/>
        </w:rPr>
        <w:t>Ronald W.</w:t>
      </w:r>
      <w:r w:rsidRPr="008B26D0">
        <w:t xml:space="preserve"> </w:t>
      </w:r>
      <w:r w:rsidRPr="008B26D0">
        <w:rPr>
          <w:shd w:val="clear" w:color="auto" w:fill="FF69B4"/>
        </w:rPr>
        <w:t>2006</w:t>
      </w:r>
      <w:r w:rsidRPr="008B26D0">
        <w:t xml:space="preserve">. </w:t>
      </w:r>
      <w:ins w:id="1675" w:author="Manuela Tecusan" w:date="2022-10-15T17:16:00Z">
        <w:r w:rsidR="00E7073D">
          <w:t>‘</w:t>
        </w:r>
      </w:ins>
      <w:del w:id="1676" w:author="Manuela Tecusan" w:date="2022-10-15T17:16:00Z">
        <w:r w:rsidRPr="008B26D0" w:rsidDel="00E7073D">
          <w:delText>“</w:delText>
        </w:r>
      </w:del>
      <w:r w:rsidRPr="008B26D0">
        <w:rPr>
          <w:shd w:val="clear" w:color="auto" w:fill="87CEFA"/>
        </w:rPr>
        <w:t xml:space="preserve">On the </w:t>
      </w:r>
      <w:del w:id="1677" w:author="007615" w:date="2021-11-25T21:25:00Z">
        <w:r w:rsidRPr="008B26D0" w:rsidDel="00A538FD">
          <w:rPr>
            <w:shd w:val="clear" w:color="auto" w:fill="87CEFA"/>
          </w:rPr>
          <w:delText>C</w:delText>
        </w:r>
      </w:del>
      <w:ins w:id="1678" w:author="Manuela Tecusan" w:date="2022-10-15T17:16:00Z">
        <w:r w:rsidR="00E7073D">
          <w:rPr>
            <w:shd w:val="clear" w:color="auto" w:fill="87CEFA"/>
          </w:rPr>
          <w:t>C</w:t>
        </w:r>
      </w:ins>
      <w:ins w:id="1679" w:author="007615" w:date="2021-11-25T21:25:00Z">
        <w:del w:id="1680" w:author="Manuela Tecusan" w:date="2022-10-15T17:16:00Z">
          <w:r w:rsidR="00A538FD" w:rsidRPr="008B26D0" w:rsidDel="00E7073D">
            <w:rPr>
              <w:shd w:val="clear" w:color="auto" w:fill="87CEFA"/>
            </w:rPr>
            <w:delText>c</w:delText>
          </w:r>
        </w:del>
      </w:ins>
      <w:r w:rsidRPr="008B26D0">
        <w:rPr>
          <w:shd w:val="clear" w:color="auto" w:fill="87CEFA"/>
        </w:rPr>
        <w:t xml:space="preserve">ontinuous </w:t>
      </w:r>
      <w:del w:id="1681" w:author="007615" w:date="2021-11-25T21:25:00Z">
        <w:r w:rsidRPr="008B26D0" w:rsidDel="00A538FD">
          <w:rPr>
            <w:shd w:val="clear" w:color="auto" w:fill="87CEFA"/>
          </w:rPr>
          <w:delText>D</w:delText>
        </w:r>
      </w:del>
      <w:ins w:id="1682" w:author="Manuela Tecusan" w:date="2022-10-15T17:16:00Z">
        <w:r w:rsidR="00E7073D">
          <w:rPr>
            <w:shd w:val="clear" w:color="auto" w:fill="87CEFA"/>
          </w:rPr>
          <w:t>D</w:t>
        </w:r>
      </w:ins>
      <w:ins w:id="1683" w:author="007615" w:date="2021-11-25T21:25:00Z">
        <w:del w:id="1684" w:author="Manuela Tecusan" w:date="2022-10-15T17:16:00Z">
          <w:r w:rsidR="00A538FD" w:rsidRPr="008B26D0" w:rsidDel="00E7073D">
            <w:rPr>
              <w:shd w:val="clear" w:color="auto" w:fill="87CEFA"/>
            </w:rPr>
            <w:delText>d</w:delText>
          </w:r>
        </w:del>
      </w:ins>
      <w:r w:rsidRPr="008B26D0">
        <w:rPr>
          <w:shd w:val="clear" w:color="auto" w:fill="87CEFA"/>
        </w:rPr>
        <w:t xml:space="preserve">ebate about </w:t>
      </w:r>
      <w:del w:id="1685" w:author="007615" w:date="2021-11-25T21:25:00Z">
        <w:r w:rsidRPr="008B26D0" w:rsidDel="00A538FD">
          <w:rPr>
            <w:shd w:val="clear" w:color="auto" w:fill="87CEFA"/>
          </w:rPr>
          <w:delText>D</w:delText>
        </w:r>
      </w:del>
      <w:ins w:id="1686" w:author="Manuela Tecusan" w:date="2022-10-15T17:16:00Z">
        <w:r w:rsidR="00E7073D">
          <w:rPr>
            <w:shd w:val="clear" w:color="auto" w:fill="87CEFA"/>
          </w:rPr>
          <w:t>D</w:t>
        </w:r>
      </w:ins>
      <w:ins w:id="1687" w:author="007615" w:date="2021-11-25T21:25:00Z">
        <w:del w:id="1688" w:author="Manuela Tecusan" w:date="2022-10-15T17:16:00Z">
          <w:r w:rsidR="00A538FD" w:rsidRPr="008B26D0" w:rsidDel="00E7073D">
            <w:rPr>
              <w:shd w:val="clear" w:color="auto" w:fill="87CEFA"/>
            </w:rPr>
            <w:delText>d</w:delText>
          </w:r>
        </w:del>
      </w:ins>
      <w:r w:rsidRPr="008B26D0">
        <w:rPr>
          <w:shd w:val="clear" w:color="auto" w:fill="87CEFA"/>
        </w:rPr>
        <w:t>iscreteness</w:t>
      </w:r>
      <w:ins w:id="1689" w:author="Manuela Tecusan" w:date="2022-10-15T17:16:00Z">
        <w:r w:rsidR="00E7073D">
          <w:rPr>
            <w:shd w:val="clear" w:color="auto" w:fill="87CEFA"/>
          </w:rPr>
          <w:t>’</w:t>
        </w:r>
      </w:ins>
      <w:r w:rsidRPr="008B26D0">
        <w:t>.</w:t>
      </w:r>
      <w:del w:id="1690" w:author="Manuela Tecusan" w:date="2022-10-15T17:16:00Z">
        <w:r w:rsidRPr="008B26D0" w:rsidDel="00E7073D">
          <w:delText>”</w:delText>
        </w:r>
      </w:del>
      <w:r w:rsidRPr="008B26D0">
        <w:t xml:space="preserve"> </w:t>
      </w:r>
      <w:r w:rsidRPr="008B26D0">
        <w:rPr>
          <w:i/>
          <w:iCs/>
          <w:shd w:val="clear" w:color="auto" w:fill="DEB887"/>
        </w:rPr>
        <w:t>Cognitive Linguistics</w:t>
      </w:r>
      <w:ins w:id="1691" w:author="Manuela Tecusan" w:date="2022-10-15T17:16:00Z">
        <w:r w:rsidR="00E7073D">
          <w:rPr>
            <w:shd w:val="clear" w:color="auto" w:fill="DEB887"/>
          </w:rPr>
          <w:t>,</w:t>
        </w:r>
      </w:ins>
      <w:r w:rsidRPr="008B26D0">
        <w:rPr>
          <w:i/>
          <w:iCs/>
        </w:rPr>
        <w:t xml:space="preserve"> </w:t>
      </w:r>
      <w:r w:rsidRPr="008B26D0">
        <w:rPr>
          <w:shd w:val="clear" w:color="auto" w:fill="FF4500"/>
        </w:rPr>
        <w:t>17</w:t>
      </w:r>
      <w:r w:rsidRPr="008B26D0">
        <w:t xml:space="preserve">: </w:t>
      </w:r>
      <w:r w:rsidRPr="008B26D0">
        <w:rPr>
          <w:shd w:val="clear" w:color="auto" w:fill="EEDD82"/>
        </w:rPr>
        <w:t>107</w:t>
      </w:r>
      <w:r w:rsidRPr="008B26D0">
        <w:t>–</w:t>
      </w:r>
      <w:r w:rsidRPr="008B26D0">
        <w:rPr>
          <w:shd w:val="clear" w:color="auto" w:fill="6495ED"/>
        </w:rPr>
        <w:t>151</w:t>
      </w:r>
      <w:r w:rsidRPr="008B26D0">
        <w:t>.</w:t>
      </w:r>
    </w:p>
    <w:p w14:paraId="74ACAF66" w14:textId="28FCF6C4" w:rsidR="002A4081" w:rsidRPr="008B26D0" w:rsidRDefault="002A4081">
      <w:pPr>
        <w:pStyle w:val="Bodyrefs"/>
        <w:pPrChange w:id="1692" w:author="Manuela Tecusan" w:date="2022-10-16T15:50:00Z">
          <w:pPr>
            <w:pStyle w:val="bib"/>
          </w:pPr>
        </w:pPrChange>
      </w:pPr>
      <w:bookmarkStart w:id="1693" w:name="B27"/>
      <w:bookmarkEnd w:id="1693"/>
      <w:r w:rsidRPr="008B26D0">
        <w:rPr>
          <w:rStyle w:val="surname"/>
        </w:rPr>
        <w:t>Langacker</w:t>
      </w:r>
      <w:r w:rsidRPr="008B26D0">
        <w:t xml:space="preserve">, </w:t>
      </w:r>
      <w:r w:rsidRPr="008B26D0">
        <w:rPr>
          <w:rStyle w:val="given-names"/>
        </w:rPr>
        <w:t>Ronald W.</w:t>
      </w:r>
      <w:r w:rsidRPr="008B26D0">
        <w:t xml:space="preserve"> </w:t>
      </w:r>
      <w:r w:rsidRPr="008B26D0">
        <w:rPr>
          <w:shd w:val="clear" w:color="auto" w:fill="FF69B4"/>
        </w:rPr>
        <w:t>2008</w:t>
      </w:r>
      <w:r w:rsidRPr="008B26D0">
        <w:t xml:space="preserve">. </w:t>
      </w:r>
      <w:r w:rsidRPr="008B26D0">
        <w:rPr>
          <w:i/>
          <w:iCs/>
          <w:shd w:val="clear" w:color="auto" w:fill="9370DB"/>
        </w:rPr>
        <w:t>Cognitive Grammar: A Basic Introduction</w:t>
      </w:r>
      <w:r w:rsidRPr="008B26D0">
        <w:t xml:space="preserve">. </w:t>
      </w:r>
      <w:r w:rsidRPr="008B26D0">
        <w:rPr>
          <w:shd w:val="clear" w:color="auto" w:fill="D3D3D3"/>
        </w:rPr>
        <w:t>Oxford</w:t>
      </w:r>
      <w:r w:rsidRPr="008B26D0">
        <w:t xml:space="preserve">: </w:t>
      </w:r>
      <w:r w:rsidRPr="008B26D0">
        <w:rPr>
          <w:shd w:val="clear" w:color="auto" w:fill="FFE4B5"/>
        </w:rPr>
        <w:t xml:space="preserve">Oxford </w:t>
      </w:r>
      <w:r w:rsidRPr="008B26D0">
        <w:rPr>
          <w:shd w:val="clear" w:color="auto" w:fill="FFE4B5"/>
        </w:rPr>
        <w:lastRenderedPageBreak/>
        <w:t>University Press</w:t>
      </w:r>
      <w:r w:rsidRPr="008B26D0">
        <w:t>.</w:t>
      </w:r>
    </w:p>
    <w:p w14:paraId="1FD1D5AA" w14:textId="1FEC3C9F" w:rsidR="002A4081" w:rsidRPr="008B26D0" w:rsidRDefault="002A4081">
      <w:pPr>
        <w:pStyle w:val="Bodyrefs"/>
        <w:pPrChange w:id="1694" w:author="Manuela Tecusan" w:date="2022-10-16T15:50:00Z">
          <w:pPr>
            <w:pStyle w:val="bib"/>
          </w:pPr>
        </w:pPrChange>
      </w:pPr>
      <w:bookmarkStart w:id="1695" w:name="B28"/>
      <w:bookmarkEnd w:id="1695"/>
      <w:r w:rsidRPr="008B26D0">
        <w:rPr>
          <w:rStyle w:val="surname"/>
        </w:rPr>
        <w:t>Leblanc</w:t>
      </w:r>
      <w:r w:rsidRPr="008B26D0">
        <w:t xml:space="preserve">, </w:t>
      </w:r>
      <w:r w:rsidRPr="008B26D0">
        <w:rPr>
          <w:rStyle w:val="given-names"/>
        </w:rPr>
        <w:t>Nicholas Lance</w:t>
      </w:r>
      <w:r w:rsidRPr="008B26D0">
        <w:t xml:space="preserve">. </w:t>
      </w:r>
      <w:r w:rsidRPr="008B26D0">
        <w:rPr>
          <w:shd w:val="clear" w:color="auto" w:fill="FF69B4"/>
        </w:rPr>
        <w:t>2010</w:t>
      </w:r>
      <w:r w:rsidRPr="008B26D0">
        <w:t xml:space="preserve">. </w:t>
      </w:r>
      <w:ins w:id="1696" w:author="Manuela Tecusan" w:date="2022-10-15T17:17:00Z">
        <w:r w:rsidR="00E7073D">
          <w:t>‘</w:t>
        </w:r>
      </w:ins>
      <w:r w:rsidRPr="008B26D0">
        <w:t xml:space="preserve">The </w:t>
      </w:r>
      <w:ins w:id="1697" w:author="Manuela Tecusan" w:date="2022-10-15T17:17:00Z">
        <w:r w:rsidR="00E7073D">
          <w:t>P</w:t>
        </w:r>
      </w:ins>
      <w:del w:id="1698" w:author="Manuela Tecusan" w:date="2022-10-15T17:17:00Z">
        <w:r w:rsidRPr="008B26D0" w:rsidDel="00E7073D">
          <w:delText>p</w:delText>
        </w:r>
      </w:del>
      <w:r w:rsidRPr="008B26D0">
        <w:t xml:space="preserve">olysemy of an </w:t>
      </w:r>
      <w:del w:id="1699" w:author="Manuela Tecusan" w:date="2022-10-16T16:05:00Z">
        <w:r w:rsidRPr="008B26D0" w:rsidDel="002B5800">
          <w:delText>“</w:delText>
        </w:r>
      </w:del>
      <w:ins w:id="1700" w:author="Manuela Tecusan" w:date="2022-10-16T16:05:00Z">
        <w:r w:rsidR="002B5800">
          <w:t>‘</w:t>
        </w:r>
      </w:ins>
      <w:ins w:id="1701" w:author="Manuela Tecusan" w:date="2022-10-15T17:17:00Z">
        <w:r w:rsidR="00E7073D">
          <w:t>E</w:t>
        </w:r>
      </w:ins>
      <w:del w:id="1702" w:author="Manuela Tecusan" w:date="2022-10-15T17:17:00Z">
        <w:r w:rsidRPr="008B26D0" w:rsidDel="00E7073D">
          <w:delText>e</w:delText>
        </w:r>
      </w:del>
      <w:r w:rsidRPr="008B26D0">
        <w:t>mpty</w:t>
      </w:r>
      <w:del w:id="1703" w:author="Manuela Tecusan" w:date="2022-10-16T16:05:00Z">
        <w:r w:rsidRPr="008B26D0" w:rsidDel="002B5800">
          <w:delText>”</w:delText>
        </w:r>
      </w:del>
      <w:ins w:id="1704" w:author="Manuela Tecusan" w:date="2022-10-16T16:05:00Z">
        <w:r w:rsidR="002B5800">
          <w:t>’</w:t>
        </w:r>
      </w:ins>
      <w:r w:rsidRPr="008B26D0">
        <w:t xml:space="preserve"> </w:t>
      </w:r>
      <w:r w:rsidR="00E7073D" w:rsidRPr="008B26D0">
        <w:t>Prefix: A Corpus</w:t>
      </w:r>
      <w:r w:rsidRPr="008B26D0">
        <w:t xml:space="preserve">-based </w:t>
      </w:r>
      <w:r w:rsidR="00E7073D" w:rsidRPr="008B26D0">
        <w:t xml:space="preserve">Cognitive Semantic Analysis </w:t>
      </w:r>
      <w:r w:rsidRPr="008B26D0">
        <w:t xml:space="preserve">of the Russian </w:t>
      </w:r>
      <w:r w:rsidR="00E7073D" w:rsidRPr="008B26D0">
        <w:t xml:space="preserve">Verbal Prefix </w:t>
      </w:r>
      <w:r w:rsidRPr="008B26D0">
        <w:t>PO</w:t>
      </w:r>
      <w:r w:rsidR="003A02B0">
        <w:t>-</w:t>
      </w:r>
      <w:ins w:id="1705" w:author="Manuela Tecusan" w:date="2022-10-15T17:17:00Z">
        <w:r w:rsidR="00E7073D">
          <w:t>’</w:t>
        </w:r>
      </w:ins>
      <w:r w:rsidRPr="008B26D0">
        <w:t>. PhD diss</w:t>
      </w:r>
      <w:del w:id="1706" w:author="Manuela Tecusan" w:date="2022-10-15T17:17:00Z">
        <w:r w:rsidRPr="008B26D0" w:rsidDel="00E7073D">
          <w:delText>ertation</w:delText>
        </w:r>
      </w:del>
      <w:ins w:id="1707" w:author="007615" w:date="2021-11-25T21:26:00Z">
        <w:r w:rsidR="00A538FD" w:rsidRPr="008B26D0">
          <w:t>.</w:t>
        </w:r>
      </w:ins>
      <w:ins w:id="1708" w:author="Manuela Tecusan" w:date="2022-10-15T17:18:00Z">
        <w:r w:rsidR="00E7073D">
          <w:t>,</w:t>
        </w:r>
      </w:ins>
      <w:del w:id="1709" w:author="007615" w:date="2021-11-25T21:26:00Z">
        <w:r w:rsidRPr="008B26D0" w:rsidDel="00A538FD">
          <w:delText>,</w:delText>
        </w:r>
      </w:del>
      <w:r w:rsidRPr="008B26D0">
        <w:t xml:space="preserve"> UNC-Chapel Hill</w:t>
      </w:r>
      <w:ins w:id="1710" w:author="Manuela Tecusan" w:date="2022-10-15T17:18:00Z">
        <w:r w:rsidR="00E7073D">
          <w:t>, North Carolina</w:t>
        </w:r>
      </w:ins>
      <w:r w:rsidRPr="008B26D0">
        <w:t>.</w:t>
      </w:r>
    </w:p>
    <w:p w14:paraId="4FFEAD1A" w14:textId="05DF1006" w:rsidR="002A4081" w:rsidRPr="008B26D0" w:rsidRDefault="002A4081">
      <w:pPr>
        <w:pStyle w:val="Bodyrefs"/>
        <w:pPrChange w:id="1711" w:author="Manuela Tecusan" w:date="2022-10-16T15:50:00Z">
          <w:pPr>
            <w:pStyle w:val="bib"/>
          </w:pPr>
        </w:pPrChange>
      </w:pPr>
      <w:bookmarkStart w:id="1712" w:name="B29"/>
      <w:bookmarkEnd w:id="1712"/>
      <w:r w:rsidRPr="008B26D0">
        <w:rPr>
          <w:rStyle w:val="surname"/>
        </w:rPr>
        <w:t>Lehrer</w:t>
      </w:r>
      <w:r w:rsidRPr="008B26D0">
        <w:t xml:space="preserve">, </w:t>
      </w:r>
      <w:r w:rsidRPr="008B26D0">
        <w:rPr>
          <w:rStyle w:val="given-names"/>
        </w:rPr>
        <w:t>Adrienne</w:t>
      </w:r>
      <w:r w:rsidRPr="008B26D0">
        <w:t xml:space="preserve">. </w:t>
      </w:r>
      <w:r w:rsidRPr="008B26D0">
        <w:rPr>
          <w:shd w:val="clear" w:color="auto" w:fill="FF69B4"/>
        </w:rPr>
        <w:t>2003</w:t>
      </w:r>
      <w:r w:rsidRPr="008B26D0">
        <w:t xml:space="preserve">. </w:t>
      </w:r>
      <w:ins w:id="1713" w:author="Manuela Tecusan" w:date="2022-10-15T17:19:00Z">
        <w:r w:rsidR="00E7073D">
          <w:t>‘</w:t>
        </w:r>
      </w:ins>
      <w:del w:id="1714" w:author="Manuela Tecusan" w:date="2022-10-15T17:19:00Z">
        <w:r w:rsidRPr="008B26D0" w:rsidDel="00E7073D">
          <w:delText>“</w:delText>
        </w:r>
      </w:del>
      <w:r w:rsidRPr="008B26D0">
        <w:rPr>
          <w:shd w:val="clear" w:color="auto" w:fill="ADD8E6"/>
        </w:rPr>
        <w:t xml:space="preserve">Polysemy in </w:t>
      </w:r>
      <w:r w:rsidR="00E7073D" w:rsidRPr="008B26D0">
        <w:rPr>
          <w:shd w:val="clear" w:color="auto" w:fill="ADD8E6"/>
        </w:rPr>
        <w:t>Derivational Affixes</w:t>
      </w:r>
      <w:ins w:id="1715" w:author="Manuela Tecusan" w:date="2022-10-15T17:19:00Z">
        <w:r w:rsidR="00E7073D">
          <w:rPr>
            <w:shd w:val="clear" w:color="auto" w:fill="ADD8E6"/>
          </w:rPr>
          <w:t>’</w:t>
        </w:r>
      </w:ins>
      <w:r w:rsidRPr="008B26D0">
        <w:t>.</w:t>
      </w:r>
      <w:del w:id="1716" w:author="Manuela Tecusan" w:date="2022-10-15T17:19:00Z">
        <w:r w:rsidRPr="008B26D0" w:rsidDel="00E7073D">
          <w:delText>”</w:delText>
        </w:r>
      </w:del>
      <w:r w:rsidRPr="008B26D0">
        <w:t xml:space="preserve"> In </w:t>
      </w:r>
      <w:r w:rsidRPr="008B26D0">
        <w:rPr>
          <w:i/>
          <w:iCs/>
          <w:shd w:val="clear" w:color="auto" w:fill="9370DB"/>
        </w:rPr>
        <w:t>Polysemy</w:t>
      </w:r>
      <w:ins w:id="1717" w:author="Manuela Tecusan" w:date="2022-10-15T17:19:00Z">
        <w:r w:rsidR="00E7073D">
          <w:rPr>
            <w:i/>
            <w:iCs/>
            <w:shd w:val="clear" w:color="auto" w:fill="9370DB"/>
          </w:rPr>
          <w:t>;</w:t>
        </w:r>
      </w:ins>
      <w:del w:id="1718" w:author="Manuela Tecusan" w:date="2022-10-15T17:19:00Z">
        <w:r w:rsidRPr="008B26D0" w:rsidDel="00E7073D">
          <w:rPr>
            <w:i/>
            <w:iCs/>
            <w:shd w:val="clear" w:color="auto" w:fill="9370DB"/>
          </w:rPr>
          <w:delText>.</w:delText>
        </w:r>
      </w:del>
      <w:r w:rsidRPr="008B26D0">
        <w:rPr>
          <w:i/>
          <w:iCs/>
          <w:shd w:val="clear" w:color="auto" w:fill="9370DB"/>
        </w:rPr>
        <w:t xml:space="preserve"> Flexible Patterns of Meaning in Mind and Language</w:t>
      </w:r>
      <w:r w:rsidRPr="008B26D0">
        <w:t xml:space="preserve">, edited by </w:t>
      </w:r>
      <w:r w:rsidRPr="008B26D0">
        <w:rPr>
          <w:rStyle w:val="given-names"/>
        </w:rPr>
        <w:t>Brigitte</w:t>
      </w:r>
      <w:r w:rsidRPr="008B26D0">
        <w:t xml:space="preserve"> </w:t>
      </w:r>
      <w:r w:rsidRPr="008B26D0">
        <w:rPr>
          <w:rStyle w:val="surname"/>
        </w:rPr>
        <w:t>Nerlich</w:t>
      </w:r>
      <w:r w:rsidRPr="008B26D0">
        <w:t xml:space="preserve">, </w:t>
      </w:r>
      <w:r w:rsidRPr="008B26D0">
        <w:rPr>
          <w:rStyle w:val="given-names"/>
        </w:rPr>
        <w:t>Zazie</w:t>
      </w:r>
      <w:r w:rsidRPr="008B26D0">
        <w:t xml:space="preserve"> </w:t>
      </w:r>
      <w:r w:rsidRPr="008B26D0">
        <w:rPr>
          <w:rStyle w:val="surname"/>
        </w:rPr>
        <w:t>Todd</w:t>
      </w:r>
      <w:r w:rsidRPr="008B26D0">
        <w:t xml:space="preserve">, </w:t>
      </w:r>
      <w:r w:rsidRPr="008B26D0">
        <w:rPr>
          <w:rStyle w:val="given-names"/>
        </w:rPr>
        <w:t>Vimala</w:t>
      </w:r>
      <w:r w:rsidRPr="008B26D0">
        <w:t xml:space="preserve"> </w:t>
      </w:r>
      <w:r w:rsidRPr="008B26D0">
        <w:rPr>
          <w:rStyle w:val="surname"/>
        </w:rPr>
        <w:t>Herman</w:t>
      </w:r>
      <w:r w:rsidRPr="008B26D0">
        <w:t xml:space="preserve">, and </w:t>
      </w:r>
      <w:r w:rsidRPr="008B26D0">
        <w:rPr>
          <w:rStyle w:val="given-names"/>
        </w:rPr>
        <w:t>David D.</w:t>
      </w:r>
      <w:r w:rsidRPr="008B26D0">
        <w:t xml:space="preserve"> </w:t>
      </w:r>
      <w:r w:rsidRPr="008B26D0">
        <w:rPr>
          <w:rStyle w:val="surname"/>
        </w:rPr>
        <w:t>Clarke</w:t>
      </w:r>
      <w:r w:rsidRPr="008B26D0">
        <w:t xml:space="preserve">, </w:t>
      </w:r>
      <w:r w:rsidRPr="008B26D0">
        <w:rPr>
          <w:shd w:val="clear" w:color="auto" w:fill="EEDD82"/>
        </w:rPr>
        <w:t>217</w:t>
      </w:r>
      <w:r w:rsidRPr="008B26D0">
        <w:t>–</w:t>
      </w:r>
      <w:r w:rsidRPr="008B26D0">
        <w:rPr>
          <w:shd w:val="clear" w:color="auto" w:fill="6495ED"/>
        </w:rPr>
        <w:t>232</w:t>
      </w:r>
      <w:r w:rsidRPr="008B26D0">
        <w:t xml:space="preserve">. </w:t>
      </w:r>
      <w:r w:rsidRPr="008B26D0">
        <w:rPr>
          <w:shd w:val="clear" w:color="auto" w:fill="D3D3D3"/>
        </w:rPr>
        <w:t>The Hague</w:t>
      </w:r>
      <w:r w:rsidRPr="008B26D0">
        <w:t xml:space="preserve">: </w:t>
      </w:r>
      <w:r w:rsidRPr="008B26D0">
        <w:rPr>
          <w:shd w:val="clear" w:color="auto" w:fill="FFE4B5"/>
        </w:rPr>
        <w:t>Mouton de Gruyter</w:t>
      </w:r>
      <w:r w:rsidRPr="008B26D0">
        <w:t>.</w:t>
      </w:r>
    </w:p>
    <w:p w14:paraId="7843B02F" w14:textId="5929FA58" w:rsidR="002A4081" w:rsidRPr="00724B6F" w:rsidRDefault="002A4081">
      <w:pPr>
        <w:pStyle w:val="Bodyrefs"/>
        <w:pPrChange w:id="1719" w:author="Manuela Tecusan" w:date="2022-10-16T15:50:00Z">
          <w:pPr>
            <w:pStyle w:val="bib"/>
          </w:pPr>
        </w:pPrChange>
      </w:pPr>
      <w:bookmarkStart w:id="1720" w:name="B30"/>
      <w:bookmarkEnd w:id="1720"/>
      <w:r w:rsidRPr="008B26D0">
        <w:rPr>
          <w:rStyle w:val="surname"/>
          <w:rPrChange w:id="1721" w:author="007615" w:date="2021-11-25T21:26:00Z">
            <w:rPr>
              <w:rStyle w:val="surname"/>
              <w:highlight w:val="yellow"/>
            </w:rPr>
          </w:rPrChange>
        </w:rPr>
        <w:t>Lyngfelt</w:t>
      </w:r>
      <w:r w:rsidRPr="008B26D0">
        <w:rPr>
          <w:rPrChange w:id="1722" w:author="007615" w:date="2021-11-25T21:26:00Z">
            <w:rPr>
              <w:highlight w:val="yellow"/>
            </w:rPr>
          </w:rPrChange>
        </w:rPr>
        <w:t xml:space="preserve">, </w:t>
      </w:r>
      <w:r w:rsidRPr="008B26D0">
        <w:rPr>
          <w:rStyle w:val="given-names"/>
          <w:rPrChange w:id="1723" w:author="007615" w:date="2021-11-25T21:26:00Z">
            <w:rPr>
              <w:rStyle w:val="given-names"/>
              <w:highlight w:val="yellow"/>
            </w:rPr>
          </w:rPrChange>
        </w:rPr>
        <w:t>Benjamin</w:t>
      </w:r>
      <w:r w:rsidRPr="008B26D0">
        <w:rPr>
          <w:rPrChange w:id="1724" w:author="007615" w:date="2021-11-25T21:26:00Z">
            <w:rPr>
              <w:highlight w:val="yellow"/>
            </w:rPr>
          </w:rPrChange>
        </w:rPr>
        <w:t>,</w:t>
      </w:r>
      <w:r w:rsidRPr="008B26D0">
        <w:rPr>
          <w:i/>
          <w:iCs/>
          <w:rPrChange w:id="1725" w:author="007615" w:date="2021-11-25T21:26:00Z">
            <w:rPr>
              <w:i/>
              <w:iCs/>
              <w:highlight w:val="yellow"/>
            </w:rPr>
          </w:rPrChange>
        </w:rPr>
        <w:t xml:space="preserve"> </w:t>
      </w:r>
      <w:r w:rsidRPr="008B26D0">
        <w:rPr>
          <w:rStyle w:val="given-names"/>
          <w:rPrChange w:id="1726" w:author="007615" w:date="2021-11-25T21:26:00Z">
            <w:rPr>
              <w:rStyle w:val="given-names"/>
              <w:highlight w:val="yellow"/>
            </w:rPr>
          </w:rPrChange>
        </w:rPr>
        <w:t>Lars</w:t>
      </w:r>
      <w:r w:rsidRPr="008B26D0">
        <w:rPr>
          <w:rPrChange w:id="1727" w:author="007615" w:date="2021-11-25T21:26:00Z">
            <w:rPr>
              <w:highlight w:val="yellow"/>
            </w:rPr>
          </w:rPrChange>
        </w:rPr>
        <w:t xml:space="preserve"> </w:t>
      </w:r>
      <w:r w:rsidRPr="008B26D0">
        <w:rPr>
          <w:rStyle w:val="surname"/>
          <w:rPrChange w:id="1728" w:author="007615" w:date="2021-11-25T21:26:00Z">
            <w:rPr>
              <w:rStyle w:val="surname"/>
              <w:highlight w:val="yellow"/>
            </w:rPr>
          </w:rPrChange>
        </w:rPr>
        <w:t>Borin</w:t>
      </w:r>
      <w:r w:rsidRPr="008B26D0">
        <w:rPr>
          <w:rPrChange w:id="1729" w:author="007615" w:date="2021-11-25T21:26:00Z">
            <w:rPr>
              <w:highlight w:val="yellow"/>
            </w:rPr>
          </w:rPrChange>
        </w:rPr>
        <w:t xml:space="preserve">, </w:t>
      </w:r>
      <w:r w:rsidRPr="008B26D0">
        <w:rPr>
          <w:rStyle w:val="given-names"/>
          <w:rPrChange w:id="1730" w:author="007615" w:date="2021-11-25T21:26:00Z">
            <w:rPr>
              <w:rStyle w:val="given-names"/>
              <w:highlight w:val="yellow"/>
            </w:rPr>
          </w:rPrChange>
        </w:rPr>
        <w:t>Kyoko</w:t>
      </w:r>
      <w:r w:rsidRPr="008B26D0">
        <w:rPr>
          <w:rPrChange w:id="1731" w:author="007615" w:date="2021-11-25T21:26:00Z">
            <w:rPr>
              <w:highlight w:val="yellow"/>
            </w:rPr>
          </w:rPrChange>
        </w:rPr>
        <w:t xml:space="preserve"> </w:t>
      </w:r>
      <w:r w:rsidRPr="008B26D0">
        <w:rPr>
          <w:rStyle w:val="surname"/>
          <w:rPrChange w:id="1732" w:author="007615" w:date="2021-11-25T21:26:00Z">
            <w:rPr>
              <w:rStyle w:val="surname"/>
              <w:highlight w:val="yellow"/>
            </w:rPr>
          </w:rPrChange>
        </w:rPr>
        <w:t>Ohara</w:t>
      </w:r>
      <w:r w:rsidRPr="008B26D0">
        <w:rPr>
          <w:rPrChange w:id="1733" w:author="007615" w:date="2021-11-25T21:26:00Z">
            <w:rPr>
              <w:highlight w:val="yellow"/>
            </w:rPr>
          </w:rPrChange>
        </w:rPr>
        <w:t xml:space="preserve"> and </w:t>
      </w:r>
      <w:r w:rsidRPr="008B26D0">
        <w:rPr>
          <w:rStyle w:val="given-names"/>
          <w:rPrChange w:id="1734" w:author="007615" w:date="2021-11-25T21:26:00Z">
            <w:rPr>
              <w:rStyle w:val="given-names"/>
              <w:highlight w:val="yellow"/>
            </w:rPr>
          </w:rPrChange>
        </w:rPr>
        <w:t>Tiago Timponi</w:t>
      </w:r>
      <w:r w:rsidRPr="008B26D0">
        <w:rPr>
          <w:rPrChange w:id="1735" w:author="007615" w:date="2021-11-25T21:26:00Z">
            <w:rPr>
              <w:highlight w:val="yellow"/>
            </w:rPr>
          </w:rPrChange>
        </w:rPr>
        <w:t xml:space="preserve"> </w:t>
      </w:r>
      <w:r w:rsidRPr="008B26D0">
        <w:rPr>
          <w:rStyle w:val="surname"/>
          <w:rPrChange w:id="1736" w:author="007615" w:date="2021-11-25T21:26:00Z">
            <w:rPr>
              <w:rStyle w:val="surname"/>
              <w:highlight w:val="yellow"/>
            </w:rPr>
          </w:rPrChange>
        </w:rPr>
        <w:t>Torrent</w:t>
      </w:r>
      <w:ins w:id="1737" w:author="Manuela Tecusan" w:date="2022-10-15T17:21:00Z">
        <w:r w:rsidR="00E7073D">
          <w:rPr>
            <w:rStyle w:val="surname"/>
          </w:rPr>
          <w:t>,</w:t>
        </w:r>
      </w:ins>
      <w:r w:rsidRPr="008B26D0">
        <w:rPr>
          <w:rPrChange w:id="1738" w:author="007615" w:date="2021-11-25T21:26:00Z">
            <w:rPr>
              <w:highlight w:val="yellow"/>
            </w:rPr>
          </w:rPrChange>
        </w:rPr>
        <w:t xml:space="preserve"> </w:t>
      </w:r>
      <w:del w:id="1739" w:author="Manuela Tecusan" w:date="2022-10-15T17:21:00Z">
        <w:r w:rsidRPr="008B26D0" w:rsidDel="00E7073D">
          <w:rPr>
            <w:rPrChange w:id="1740" w:author="007615" w:date="2021-11-25T21:26:00Z">
              <w:rPr>
                <w:highlight w:val="yellow"/>
              </w:rPr>
            </w:rPrChange>
          </w:rPr>
          <w:delText>(</w:delText>
        </w:r>
      </w:del>
      <w:r w:rsidRPr="008B26D0">
        <w:rPr>
          <w:rPrChange w:id="1741" w:author="007615" w:date="2021-11-25T21:26:00Z">
            <w:rPr>
              <w:highlight w:val="yellow"/>
            </w:rPr>
          </w:rPrChange>
        </w:rPr>
        <w:t>eds</w:t>
      </w:r>
      <w:del w:id="1742" w:author="Manuela Tecusan" w:date="2022-10-15T17:19:00Z">
        <w:r w:rsidRPr="008B26D0" w:rsidDel="00E7073D">
          <w:rPr>
            <w:rPrChange w:id="1743" w:author="007615" w:date="2021-11-25T21:26:00Z">
              <w:rPr>
                <w:highlight w:val="yellow"/>
              </w:rPr>
            </w:rPrChange>
          </w:rPr>
          <w:delText>.</w:delText>
        </w:r>
      </w:del>
      <w:del w:id="1744" w:author="Manuela Tecusan" w:date="2022-10-15T17:22:00Z">
        <w:r w:rsidRPr="008B26D0" w:rsidDel="00E7073D">
          <w:rPr>
            <w:rPrChange w:id="1745" w:author="007615" w:date="2021-11-25T21:26:00Z">
              <w:rPr>
                <w:highlight w:val="yellow"/>
              </w:rPr>
            </w:rPrChange>
          </w:rPr>
          <w:delText>)</w:delText>
        </w:r>
      </w:del>
      <w:r w:rsidRPr="008B26D0">
        <w:rPr>
          <w:rPrChange w:id="1746" w:author="007615" w:date="2021-11-25T21:26:00Z">
            <w:rPr>
              <w:highlight w:val="yellow"/>
            </w:rPr>
          </w:rPrChange>
        </w:rPr>
        <w:t xml:space="preserve">. </w:t>
      </w:r>
      <w:r w:rsidRPr="008B26D0">
        <w:rPr>
          <w:shd w:val="clear" w:color="auto" w:fill="FF69B4"/>
          <w:rPrChange w:id="1747" w:author="007615" w:date="2021-11-25T21:26:00Z">
            <w:rPr>
              <w:highlight w:val="yellow"/>
              <w:shd w:val="clear" w:color="auto" w:fill="FF69B4"/>
            </w:rPr>
          </w:rPrChange>
        </w:rPr>
        <w:t>2018</w:t>
      </w:r>
      <w:r w:rsidRPr="008B26D0">
        <w:rPr>
          <w:rPrChange w:id="1748" w:author="007615" w:date="2021-11-25T21:26:00Z">
            <w:rPr>
              <w:highlight w:val="yellow"/>
            </w:rPr>
          </w:rPrChange>
        </w:rPr>
        <w:t xml:space="preserve">. </w:t>
      </w:r>
      <w:r w:rsidRPr="008B26D0">
        <w:rPr>
          <w:i/>
          <w:iCs/>
          <w:shd w:val="clear" w:color="auto" w:fill="9370DB"/>
          <w:rPrChange w:id="1749" w:author="007615" w:date="2021-11-25T21:26:00Z">
            <w:rPr>
              <w:i/>
              <w:iCs/>
              <w:highlight w:val="yellow"/>
              <w:shd w:val="clear" w:color="auto" w:fill="9370DB"/>
            </w:rPr>
          </w:rPrChange>
        </w:rPr>
        <w:t>Constructicography</w:t>
      </w:r>
      <w:ins w:id="1750" w:author="Manuela Tecusan" w:date="2022-10-15T17:22:00Z">
        <w:r w:rsidR="00E7073D">
          <w:rPr>
            <w:i/>
            <w:iCs/>
            <w:shd w:val="clear" w:color="auto" w:fill="9370DB"/>
          </w:rPr>
          <w:t>:</w:t>
        </w:r>
      </w:ins>
      <w:del w:id="1751" w:author="Manuela Tecusan" w:date="2022-10-15T17:22:00Z">
        <w:r w:rsidRPr="008B26D0" w:rsidDel="00E7073D">
          <w:rPr>
            <w:i/>
            <w:iCs/>
            <w:shd w:val="clear" w:color="auto" w:fill="9370DB"/>
            <w:rPrChange w:id="1752" w:author="007615" w:date="2021-11-25T21:26:00Z">
              <w:rPr>
                <w:i/>
                <w:iCs/>
                <w:highlight w:val="yellow"/>
                <w:shd w:val="clear" w:color="auto" w:fill="9370DB"/>
              </w:rPr>
            </w:rPrChange>
          </w:rPr>
          <w:delText>.</w:delText>
        </w:r>
      </w:del>
      <w:r w:rsidRPr="008B26D0">
        <w:rPr>
          <w:i/>
          <w:iCs/>
          <w:shd w:val="clear" w:color="auto" w:fill="9370DB"/>
          <w:rPrChange w:id="1753" w:author="007615" w:date="2021-11-25T21:26:00Z">
            <w:rPr>
              <w:i/>
              <w:iCs/>
              <w:highlight w:val="yellow"/>
              <w:shd w:val="clear" w:color="auto" w:fill="9370DB"/>
            </w:rPr>
          </w:rPrChange>
        </w:rPr>
        <w:t xml:space="preserve"> Constructicon </w:t>
      </w:r>
      <w:del w:id="1754" w:author="007615" w:date="2021-11-25T21:26:00Z">
        <w:r w:rsidRPr="008B26D0" w:rsidDel="00A538FD">
          <w:rPr>
            <w:i/>
            <w:iCs/>
            <w:shd w:val="clear" w:color="auto" w:fill="9370DB"/>
            <w:rPrChange w:id="1755" w:author="007615" w:date="2021-11-25T21:26:00Z">
              <w:rPr>
                <w:i/>
                <w:iCs/>
                <w:highlight w:val="yellow"/>
                <w:shd w:val="clear" w:color="auto" w:fill="9370DB"/>
              </w:rPr>
            </w:rPrChange>
          </w:rPr>
          <w:delText>d</w:delText>
        </w:r>
      </w:del>
      <w:ins w:id="1756" w:author="007615" w:date="2021-11-25T21:26:00Z">
        <w:r w:rsidR="00A538FD" w:rsidRPr="008B26D0">
          <w:rPr>
            <w:i/>
            <w:iCs/>
            <w:shd w:val="clear" w:color="auto" w:fill="9370DB"/>
          </w:rPr>
          <w:t>D</w:t>
        </w:r>
      </w:ins>
      <w:r w:rsidRPr="008B26D0">
        <w:rPr>
          <w:i/>
          <w:iCs/>
          <w:shd w:val="clear" w:color="auto" w:fill="9370DB"/>
          <w:rPrChange w:id="1757" w:author="007615" w:date="2021-11-25T21:26:00Z">
            <w:rPr>
              <w:i/>
              <w:iCs/>
              <w:highlight w:val="yellow"/>
              <w:shd w:val="clear" w:color="auto" w:fill="9370DB"/>
            </w:rPr>
          </w:rPrChange>
        </w:rPr>
        <w:t xml:space="preserve">evelopment </w:t>
      </w:r>
      <w:del w:id="1758" w:author="007615" w:date="2021-11-25T21:26:00Z">
        <w:r w:rsidRPr="008B26D0" w:rsidDel="00A538FD">
          <w:rPr>
            <w:i/>
            <w:iCs/>
            <w:shd w:val="clear" w:color="auto" w:fill="9370DB"/>
            <w:rPrChange w:id="1759" w:author="007615" w:date="2021-11-25T21:26:00Z">
              <w:rPr>
                <w:i/>
                <w:iCs/>
                <w:highlight w:val="yellow"/>
                <w:shd w:val="clear" w:color="auto" w:fill="9370DB"/>
              </w:rPr>
            </w:rPrChange>
          </w:rPr>
          <w:delText>a</w:delText>
        </w:r>
      </w:del>
      <w:ins w:id="1760" w:author="Manuela Tecusan" w:date="2022-10-15T17:22:00Z">
        <w:r w:rsidR="00E7073D">
          <w:rPr>
            <w:i/>
            <w:iCs/>
            <w:shd w:val="clear" w:color="auto" w:fill="9370DB"/>
          </w:rPr>
          <w:t>a</w:t>
        </w:r>
      </w:ins>
      <w:ins w:id="1761" w:author="007615" w:date="2021-11-25T21:26:00Z">
        <w:del w:id="1762" w:author="Manuela Tecusan" w:date="2022-10-15T17:22:00Z">
          <w:r w:rsidR="00A538FD" w:rsidRPr="008B26D0" w:rsidDel="00E7073D">
            <w:rPr>
              <w:i/>
              <w:iCs/>
              <w:shd w:val="clear" w:color="auto" w:fill="9370DB"/>
            </w:rPr>
            <w:delText>A</w:delText>
          </w:r>
        </w:del>
      </w:ins>
      <w:r w:rsidRPr="008B26D0">
        <w:rPr>
          <w:i/>
          <w:iCs/>
          <w:shd w:val="clear" w:color="auto" w:fill="9370DB"/>
          <w:rPrChange w:id="1763" w:author="007615" w:date="2021-11-25T21:26:00Z">
            <w:rPr>
              <w:i/>
              <w:iCs/>
              <w:highlight w:val="yellow"/>
              <w:shd w:val="clear" w:color="auto" w:fill="9370DB"/>
            </w:rPr>
          </w:rPrChange>
        </w:rPr>
        <w:t xml:space="preserve">cross </w:t>
      </w:r>
      <w:del w:id="1764" w:author="007615" w:date="2021-11-25T21:26:00Z">
        <w:r w:rsidRPr="008B26D0" w:rsidDel="00A538FD">
          <w:rPr>
            <w:i/>
            <w:iCs/>
            <w:shd w:val="clear" w:color="auto" w:fill="9370DB"/>
            <w:rPrChange w:id="1765" w:author="007615" w:date="2021-11-25T21:26:00Z">
              <w:rPr>
                <w:i/>
                <w:iCs/>
                <w:highlight w:val="yellow"/>
                <w:shd w:val="clear" w:color="auto" w:fill="9370DB"/>
              </w:rPr>
            </w:rPrChange>
          </w:rPr>
          <w:delText>l</w:delText>
        </w:r>
      </w:del>
      <w:ins w:id="1766" w:author="007615" w:date="2021-11-25T21:26:00Z">
        <w:r w:rsidR="00A538FD" w:rsidRPr="008B26D0">
          <w:rPr>
            <w:i/>
            <w:iCs/>
            <w:shd w:val="clear" w:color="auto" w:fill="9370DB"/>
          </w:rPr>
          <w:t>L</w:t>
        </w:r>
      </w:ins>
      <w:r w:rsidRPr="008B26D0">
        <w:rPr>
          <w:i/>
          <w:iCs/>
          <w:shd w:val="clear" w:color="auto" w:fill="9370DB"/>
          <w:rPrChange w:id="1767" w:author="007615" w:date="2021-11-25T21:26:00Z">
            <w:rPr>
              <w:i/>
              <w:iCs/>
              <w:highlight w:val="yellow"/>
              <w:shd w:val="clear" w:color="auto" w:fill="9370DB"/>
            </w:rPr>
          </w:rPrChange>
        </w:rPr>
        <w:t>anguages</w:t>
      </w:r>
      <w:r w:rsidRPr="008B26D0">
        <w:rPr>
          <w:rPrChange w:id="1768" w:author="007615" w:date="2021-11-25T21:26:00Z">
            <w:rPr>
              <w:highlight w:val="yellow"/>
            </w:rPr>
          </w:rPrChange>
        </w:rPr>
        <w:t xml:space="preserve">. </w:t>
      </w:r>
      <w:r w:rsidRPr="008B26D0">
        <w:rPr>
          <w:shd w:val="clear" w:color="auto" w:fill="D3D3D3"/>
          <w:rPrChange w:id="1769" w:author="007615" w:date="2021-11-25T21:26:00Z">
            <w:rPr>
              <w:highlight w:val="yellow"/>
              <w:shd w:val="clear" w:color="auto" w:fill="D3D3D3"/>
            </w:rPr>
          </w:rPrChange>
        </w:rPr>
        <w:t>Amsterdam</w:t>
      </w:r>
      <w:r w:rsidRPr="008B26D0">
        <w:rPr>
          <w:rPrChange w:id="1770" w:author="007615" w:date="2021-11-25T21:26:00Z">
            <w:rPr>
              <w:highlight w:val="yellow"/>
            </w:rPr>
          </w:rPrChange>
        </w:rPr>
        <w:t xml:space="preserve">: </w:t>
      </w:r>
      <w:r w:rsidRPr="008B26D0">
        <w:rPr>
          <w:shd w:val="clear" w:color="auto" w:fill="FFE4B5"/>
          <w:rPrChange w:id="1771" w:author="007615" w:date="2021-11-25T21:26:00Z">
            <w:rPr>
              <w:highlight w:val="yellow"/>
              <w:shd w:val="clear" w:color="auto" w:fill="FFE4B5"/>
            </w:rPr>
          </w:rPrChange>
        </w:rPr>
        <w:t>John Benjamins</w:t>
      </w:r>
      <w:r w:rsidRPr="008B26D0">
        <w:rPr>
          <w:rPrChange w:id="1772" w:author="007615" w:date="2021-11-25T21:26:00Z">
            <w:rPr>
              <w:highlight w:val="yellow"/>
            </w:rPr>
          </w:rPrChange>
        </w:rPr>
        <w:t>.</w:t>
      </w:r>
    </w:p>
    <w:p w14:paraId="57CAF0EF" w14:textId="202102C6" w:rsidR="002A4081" w:rsidDel="00724B6F" w:rsidRDefault="002A4081">
      <w:pPr>
        <w:pStyle w:val="Bodyrefs"/>
        <w:rPr>
          <w:del w:id="1773" w:author="Manuela Tecusan" w:date="2022-10-15T17:29:00Z"/>
        </w:rPr>
        <w:pPrChange w:id="1774" w:author="Manuela Tecusan" w:date="2022-10-16T15:50:00Z">
          <w:pPr>
            <w:pStyle w:val="bib"/>
          </w:pPr>
        </w:pPrChange>
      </w:pPr>
      <w:bookmarkStart w:id="1775" w:name="B31"/>
      <w:bookmarkEnd w:id="1775"/>
      <w:r w:rsidRPr="008B26D0">
        <w:rPr>
          <w:rStyle w:val="surname"/>
        </w:rPr>
        <w:t>Nesset</w:t>
      </w:r>
      <w:r w:rsidRPr="008B26D0">
        <w:t xml:space="preserve">, </w:t>
      </w:r>
      <w:r w:rsidRPr="008B26D0">
        <w:rPr>
          <w:rStyle w:val="given-names"/>
        </w:rPr>
        <w:t>Tore</w:t>
      </w:r>
      <w:r w:rsidRPr="008B26D0">
        <w:t xml:space="preserve">. </w:t>
      </w:r>
      <w:r w:rsidRPr="008B26D0">
        <w:rPr>
          <w:shd w:val="clear" w:color="auto" w:fill="FF69B4"/>
        </w:rPr>
        <w:t>2020</w:t>
      </w:r>
      <w:r w:rsidRPr="008B26D0">
        <w:t xml:space="preserve">. </w:t>
      </w:r>
      <w:ins w:id="1776" w:author="Manuela Tecusan" w:date="2022-10-15T17:22:00Z">
        <w:r w:rsidR="00E7073D">
          <w:t>‘</w:t>
        </w:r>
      </w:ins>
      <w:del w:id="1777" w:author="Manuela Tecusan" w:date="2022-10-15T17:22:00Z">
        <w:r w:rsidRPr="008B26D0" w:rsidDel="00E7073D">
          <w:delText>“</w:delText>
        </w:r>
      </w:del>
      <w:r w:rsidRPr="008B26D0">
        <w:rPr>
          <w:shd w:val="clear" w:color="auto" w:fill="87CEFA"/>
        </w:rPr>
        <w:t xml:space="preserve">What’s in a Russian </w:t>
      </w:r>
      <w:del w:id="1778" w:author="007615" w:date="2021-11-25T21:27:00Z">
        <w:r w:rsidRPr="008B26D0" w:rsidDel="00A538FD">
          <w:rPr>
            <w:shd w:val="clear" w:color="auto" w:fill="87CEFA"/>
          </w:rPr>
          <w:delText>A</w:delText>
        </w:r>
      </w:del>
      <w:ins w:id="1779" w:author="007615" w:date="2021-11-25T21:27:00Z">
        <w:r w:rsidR="00E7073D" w:rsidRPr="008B26D0">
          <w:rPr>
            <w:shd w:val="clear" w:color="auto" w:fill="87CEFA"/>
          </w:rPr>
          <w:t>A</w:t>
        </w:r>
      </w:ins>
      <w:r w:rsidR="00E7073D" w:rsidRPr="008B26D0">
        <w:rPr>
          <w:shd w:val="clear" w:color="auto" w:fill="87CEFA"/>
        </w:rPr>
        <w:t xml:space="preserve">spectual </w:t>
      </w:r>
      <w:del w:id="1780" w:author="007615" w:date="2021-11-25T21:27:00Z">
        <w:r w:rsidRPr="008B26D0" w:rsidDel="00A538FD">
          <w:rPr>
            <w:shd w:val="clear" w:color="auto" w:fill="87CEFA"/>
          </w:rPr>
          <w:delText>P</w:delText>
        </w:r>
      </w:del>
      <w:ins w:id="1781" w:author="007615" w:date="2021-11-25T21:27:00Z">
        <w:r w:rsidR="00E7073D" w:rsidRPr="008B26D0">
          <w:rPr>
            <w:shd w:val="clear" w:color="auto" w:fill="87CEFA"/>
          </w:rPr>
          <w:t>P</w:t>
        </w:r>
      </w:ins>
      <w:r w:rsidR="00E7073D" w:rsidRPr="008B26D0">
        <w:rPr>
          <w:shd w:val="clear" w:color="auto" w:fill="87CEFA"/>
        </w:rPr>
        <w:t xml:space="preserve">refix? </w:t>
      </w:r>
      <w:r w:rsidRPr="008B26D0">
        <w:rPr>
          <w:shd w:val="clear" w:color="auto" w:fill="87CEFA"/>
        </w:rPr>
        <w:t xml:space="preserve">A </w:t>
      </w:r>
      <w:del w:id="1782" w:author="007615" w:date="2021-11-25T21:27:00Z">
        <w:r w:rsidRPr="008B26D0" w:rsidDel="00A538FD">
          <w:rPr>
            <w:shd w:val="clear" w:color="auto" w:fill="87CEFA"/>
          </w:rPr>
          <w:delText>C</w:delText>
        </w:r>
      </w:del>
      <w:ins w:id="1783" w:author="007615" w:date="2021-11-25T21:27:00Z">
        <w:r w:rsidR="00E7073D" w:rsidRPr="008B26D0">
          <w:rPr>
            <w:shd w:val="clear" w:color="auto" w:fill="87CEFA"/>
          </w:rPr>
          <w:t>C</w:t>
        </w:r>
      </w:ins>
      <w:r w:rsidR="00E7073D" w:rsidRPr="008B26D0">
        <w:rPr>
          <w:shd w:val="clear" w:color="auto" w:fill="87CEFA"/>
        </w:rPr>
        <w:t xml:space="preserve">ognitive </w:t>
      </w:r>
      <w:del w:id="1784" w:author="007615" w:date="2021-11-25T21:27:00Z">
        <w:r w:rsidRPr="008B26D0" w:rsidDel="00A538FD">
          <w:rPr>
            <w:shd w:val="clear" w:color="auto" w:fill="87CEFA"/>
          </w:rPr>
          <w:delText>L</w:delText>
        </w:r>
      </w:del>
      <w:ins w:id="1785" w:author="007615" w:date="2021-11-25T21:27:00Z">
        <w:r w:rsidR="00E7073D" w:rsidRPr="008B26D0">
          <w:rPr>
            <w:shd w:val="clear" w:color="auto" w:fill="87CEFA"/>
          </w:rPr>
          <w:t>L</w:t>
        </w:r>
      </w:ins>
      <w:r w:rsidR="00E7073D" w:rsidRPr="008B26D0">
        <w:rPr>
          <w:shd w:val="clear" w:color="auto" w:fill="87CEFA"/>
        </w:rPr>
        <w:t xml:space="preserve">inguistics </w:t>
      </w:r>
      <w:del w:id="1786" w:author="007615" w:date="2021-11-25T21:27:00Z">
        <w:r w:rsidRPr="008B26D0" w:rsidDel="00A538FD">
          <w:rPr>
            <w:shd w:val="clear" w:color="auto" w:fill="87CEFA"/>
          </w:rPr>
          <w:delText>A</w:delText>
        </w:r>
      </w:del>
      <w:ins w:id="1787" w:author="007615" w:date="2021-11-25T21:27:00Z">
        <w:r w:rsidR="00E7073D" w:rsidRPr="008B26D0">
          <w:rPr>
            <w:shd w:val="clear" w:color="auto" w:fill="87CEFA"/>
          </w:rPr>
          <w:t>A</w:t>
        </w:r>
      </w:ins>
      <w:r w:rsidR="00E7073D" w:rsidRPr="008B26D0">
        <w:rPr>
          <w:shd w:val="clear" w:color="auto" w:fill="87CEFA"/>
        </w:rPr>
        <w:t xml:space="preserve">pproach </w:t>
      </w:r>
      <w:ins w:id="1788" w:author="Manuela Tecusan" w:date="2022-10-15T17:22:00Z">
        <w:r w:rsidR="00E7073D">
          <w:rPr>
            <w:shd w:val="clear" w:color="auto" w:fill="87CEFA"/>
          </w:rPr>
          <w:t>t</w:t>
        </w:r>
      </w:ins>
      <w:del w:id="1789" w:author="Manuela Tecusan" w:date="2022-10-15T17:22:00Z">
        <w:r w:rsidR="00E7073D" w:rsidRPr="008B26D0" w:rsidDel="00E7073D">
          <w:rPr>
            <w:shd w:val="clear" w:color="auto" w:fill="87CEFA"/>
          </w:rPr>
          <w:delText>T</w:delText>
        </w:r>
      </w:del>
      <w:r w:rsidR="00E7073D" w:rsidRPr="008B26D0">
        <w:rPr>
          <w:shd w:val="clear" w:color="auto" w:fill="87CEFA"/>
        </w:rPr>
        <w:t xml:space="preserve">o </w:t>
      </w:r>
      <w:del w:id="1790" w:author="007615" w:date="2021-11-25T21:27:00Z">
        <w:r w:rsidRPr="008B26D0" w:rsidDel="00A538FD">
          <w:rPr>
            <w:shd w:val="clear" w:color="auto" w:fill="87CEFA"/>
          </w:rPr>
          <w:delText>P</w:delText>
        </w:r>
      </w:del>
      <w:ins w:id="1791" w:author="007615" w:date="2021-11-25T21:27:00Z">
        <w:r w:rsidR="00E7073D" w:rsidRPr="008B26D0">
          <w:rPr>
            <w:shd w:val="clear" w:color="auto" w:fill="87CEFA"/>
          </w:rPr>
          <w:t>P</w:t>
        </w:r>
      </w:ins>
      <w:r w:rsidR="00E7073D" w:rsidRPr="008B26D0">
        <w:rPr>
          <w:shd w:val="clear" w:color="auto" w:fill="87CEFA"/>
        </w:rPr>
        <w:t xml:space="preserve">refix </w:t>
      </w:r>
      <w:del w:id="1792" w:author="007615" w:date="2021-11-25T21:27:00Z">
        <w:r w:rsidRPr="008B26D0" w:rsidDel="00A538FD">
          <w:rPr>
            <w:shd w:val="clear" w:color="auto" w:fill="87CEFA"/>
          </w:rPr>
          <w:delText>M</w:delText>
        </w:r>
      </w:del>
      <w:ins w:id="1793" w:author="007615" w:date="2021-11-25T21:27:00Z">
        <w:r w:rsidR="00E7073D" w:rsidRPr="008B26D0">
          <w:rPr>
            <w:shd w:val="clear" w:color="auto" w:fill="87CEFA"/>
          </w:rPr>
          <w:t>M</w:t>
        </w:r>
      </w:ins>
      <w:r w:rsidR="00E7073D" w:rsidRPr="008B26D0">
        <w:rPr>
          <w:shd w:val="clear" w:color="auto" w:fill="87CEFA"/>
        </w:rPr>
        <w:t>eanings</w:t>
      </w:r>
      <w:ins w:id="1794" w:author="Manuela Tecusan" w:date="2022-10-15T17:22:00Z">
        <w:r w:rsidR="00E7073D">
          <w:rPr>
            <w:shd w:val="clear" w:color="auto" w:fill="87CEFA"/>
          </w:rPr>
          <w:t>’</w:t>
        </w:r>
      </w:ins>
      <w:r w:rsidRPr="008B26D0">
        <w:t>.</w:t>
      </w:r>
      <w:del w:id="1795" w:author="Manuela Tecusan" w:date="2022-10-15T17:22:00Z">
        <w:r w:rsidRPr="008B26D0" w:rsidDel="00E7073D">
          <w:delText>”</w:delText>
        </w:r>
      </w:del>
      <w:r w:rsidRPr="008B26D0">
        <w:t xml:space="preserve"> </w:t>
      </w:r>
      <w:r w:rsidRPr="008B26D0">
        <w:rPr>
          <w:i/>
          <w:iCs/>
          <w:shd w:val="clear" w:color="auto" w:fill="DEB887"/>
        </w:rPr>
        <w:t>Journal of Slavic Linguistics</w:t>
      </w:r>
      <w:ins w:id="1796" w:author="Manuela Tecusan" w:date="2022-10-15T17:22:00Z">
        <w:r w:rsidR="00E7073D">
          <w:rPr>
            <w:shd w:val="clear" w:color="auto" w:fill="DEB887"/>
          </w:rPr>
          <w:t>,</w:t>
        </w:r>
      </w:ins>
      <w:r w:rsidRPr="008B26D0">
        <w:rPr>
          <w:i/>
          <w:iCs/>
        </w:rPr>
        <w:t xml:space="preserve"> </w:t>
      </w:r>
      <w:r w:rsidRPr="008B26D0">
        <w:rPr>
          <w:shd w:val="clear" w:color="auto" w:fill="FF4500"/>
        </w:rPr>
        <w:t>28</w:t>
      </w:r>
      <w:r w:rsidRPr="008B26D0">
        <w:t xml:space="preserve">: </w:t>
      </w:r>
      <w:r w:rsidRPr="008B26D0">
        <w:rPr>
          <w:shd w:val="clear" w:color="auto" w:fill="EEDD82"/>
        </w:rPr>
        <w:t>139</w:t>
      </w:r>
      <w:r w:rsidRPr="008B26D0">
        <w:t>–</w:t>
      </w:r>
      <w:r w:rsidRPr="008B26D0">
        <w:rPr>
          <w:shd w:val="clear" w:color="auto" w:fill="6495ED"/>
        </w:rPr>
        <w:t>160</w:t>
      </w:r>
      <w:r w:rsidRPr="008B26D0">
        <w:t>.</w:t>
      </w:r>
    </w:p>
    <w:p w14:paraId="2D7422EC" w14:textId="77777777" w:rsidR="00724B6F" w:rsidRPr="008B26D0" w:rsidRDefault="00724B6F">
      <w:pPr>
        <w:pStyle w:val="Bodyrefs"/>
        <w:rPr>
          <w:ins w:id="1797" w:author="Manuela Tecusan" w:date="2022-10-15T17:29:00Z"/>
        </w:rPr>
        <w:pPrChange w:id="1798" w:author="Manuela Tecusan" w:date="2022-10-16T15:50:00Z">
          <w:pPr>
            <w:pStyle w:val="bib"/>
          </w:pPr>
        </w:pPrChange>
      </w:pPr>
    </w:p>
    <w:p w14:paraId="1F89F664" w14:textId="34FF4C7B" w:rsidR="002A4081" w:rsidRPr="008B26D0" w:rsidRDefault="002A4081" w:rsidP="00541AB6">
      <w:pPr>
        <w:pStyle w:val="bib"/>
      </w:pPr>
      <w:bookmarkStart w:id="1799" w:name="B32"/>
      <w:bookmarkEnd w:id="1799"/>
      <w:r w:rsidRPr="008B26D0">
        <w:rPr>
          <w:rStyle w:val="surname"/>
          <w:lang w:val="en-GB"/>
        </w:rPr>
        <w:t>Panther</w:t>
      </w:r>
      <w:r w:rsidRPr="008B26D0">
        <w:t xml:space="preserve">, </w:t>
      </w:r>
      <w:r w:rsidRPr="008B26D0">
        <w:rPr>
          <w:rStyle w:val="given-names"/>
          <w:lang w:val="en-GB"/>
        </w:rPr>
        <w:t>Klaus-Uwe</w:t>
      </w:r>
      <w:r w:rsidRPr="008B26D0">
        <w:t xml:space="preserve"> and </w:t>
      </w:r>
      <w:r w:rsidRPr="008B26D0">
        <w:rPr>
          <w:rStyle w:val="given-names"/>
          <w:lang w:val="en-GB"/>
        </w:rPr>
        <w:t>Linda L.</w:t>
      </w:r>
      <w:r w:rsidRPr="008B26D0">
        <w:t xml:space="preserve"> </w:t>
      </w:r>
      <w:r w:rsidRPr="008B26D0">
        <w:rPr>
          <w:rStyle w:val="surname"/>
          <w:lang w:val="en-GB"/>
        </w:rPr>
        <w:t>Thornburg</w:t>
      </w:r>
      <w:r w:rsidRPr="008B26D0">
        <w:t xml:space="preserve">. </w:t>
      </w:r>
      <w:r w:rsidRPr="008B26D0">
        <w:rPr>
          <w:shd w:val="clear" w:color="auto" w:fill="FF69B4"/>
        </w:rPr>
        <w:t>2002</w:t>
      </w:r>
      <w:r w:rsidRPr="008B26D0">
        <w:t xml:space="preserve">. </w:t>
      </w:r>
      <w:ins w:id="1800" w:author="Manuela Tecusan" w:date="2022-10-15T17:22:00Z">
        <w:r w:rsidR="00E7073D">
          <w:t>‘</w:t>
        </w:r>
      </w:ins>
      <w:del w:id="1801" w:author="Manuela Tecusan" w:date="2022-10-15T17:22:00Z">
        <w:r w:rsidRPr="008B26D0" w:rsidDel="00E7073D">
          <w:delText>“</w:delText>
        </w:r>
      </w:del>
      <w:r w:rsidRPr="008B26D0">
        <w:rPr>
          <w:shd w:val="clear" w:color="auto" w:fill="ADD8E6"/>
        </w:rPr>
        <w:t xml:space="preserve">The </w:t>
      </w:r>
      <w:ins w:id="1802" w:author="Manuela Tecusan" w:date="2022-10-15T17:23:00Z">
        <w:r w:rsidR="00E7073D">
          <w:rPr>
            <w:shd w:val="clear" w:color="auto" w:fill="ADD8E6"/>
          </w:rPr>
          <w:t>R</w:t>
        </w:r>
      </w:ins>
      <w:del w:id="1803" w:author="Manuela Tecusan" w:date="2022-10-15T17:23:00Z">
        <w:r w:rsidRPr="008B26D0" w:rsidDel="00E7073D">
          <w:rPr>
            <w:shd w:val="clear" w:color="auto" w:fill="ADD8E6"/>
          </w:rPr>
          <w:delText>r</w:delText>
        </w:r>
      </w:del>
      <w:r w:rsidRPr="008B26D0">
        <w:rPr>
          <w:shd w:val="clear" w:color="auto" w:fill="ADD8E6"/>
        </w:rPr>
        <w:t xml:space="preserve">oles of </w:t>
      </w:r>
      <w:ins w:id="1804" w:author="Manuela Tecusan" w:date="2022-10-15T17:23:00Z">
        <w:r w:rsidR="00E7073D">
          <w:rPr>
            <w:shd w:val="clear" w:color="auto" w:fill="ADD8E6"/>
          </w:rPr>
          <w:t>M</w:t>
        </w:r>
      </w:ins>
      <w:del w:id="1805" w:author="Manuela Tecusan" w:date="2022-10-15T17:23:00Z">
        <w:r w:rsidRPr="008B26D0" w:rsidDel="00E7073D">
          <w:rPr>
            <w:shd w:val="clear" w:color="auto" w:fill="ADD8E6"/>
          </w:rPr>
          <w:delText>m</w:delText>
        </w:r>
      </w:del>
      <w:r w:rsidRPr="008B26D0">
        <w:rPr>
          <w:shd w:val="clear" w:color="auto" w:fill="ADD8E6"/>
        </w:rPr>
        <w:t xml:space="preserve">etaphor and </w:t>
      </w:r>
      <w:ins w:id="1806" w:author="Manuela Tecusan" w:date="2022-10-15T17:23:00Z">
        <w:r w:rsidR="00E7073D">
          <w:rPr>
            <w:shd w:val="clear" w:color="auto" w:fill="ADD8E6"/>
          </w:rPr>
          <w:t>M</w:t>
        </w:r>
      </w:ins>
      <w:del w:id="1807" w:author="Manuela Tecusan" w:date="2022-10-15T17:23:00Z">
        <w:r w:rsidRPr="008B26D0" w:rsidDel="00E7073D">
          <w:rPr>
            <w:shd w:val="clear" w:color="auto" w:fill="ADD8E6"/>
          </w:rPr>
          <w:delText>m</w:delText>
        </w:r>
      </w:del>
      <w:r w:rsidRPr="008B26D0">
        <w:rPr>
          <w:shd w:val="clear" w:color="auto" w:fill="ADD8E6"/>
        </w:rPr>
        <w:t xml:space="preserve">etonymy in </w:t>
      </w:r>
      <w:r w:rsidRPr="008B26D0">
        <w:rPr>
          <w:i/>
          <w:iCs/>
          <w:shd w:val="clear" w:color="auto" w:fill="ADD8E6"/>
        </w:rPr>
        <w:t>-er</w:t>
      </w:r>
      <w:r w:rsidRPr="008B26D0">
        <w:rPr>
          <w:shd w:val="clear" w:color="auto" w:fill="ADD8E6"/>
        </w:rPr>
        <w:t xml:space="preserve"> </w:t>
      </w:r>
      <w:ins w:id="1808" w:author="Manuela Tecusan" w:date="2022-10-15T17:23:00Z">
        <w:r w:rsidR="00E7073D">
          <w:rPr>
            <w:shd w:val="clear" w:color="auto" w:fill="ADD8E6"/>
          </w:rPr>
          <w:t>N</w:t>
        </w:r>
      </w:ins>
      <w:del w:id="1809" w:author="Manuela Tecusan" w:date="2022-10-15T17:23:00Z">
        <w:r w:rsidRPr="008B26D0" w:rsidDel="00E7073D">
          <w:rPr>
            <w:shd w:val="clear" w:color="auto" w:fill="ADD8E6"/>
          </w:rPr>
          <w:delText>n</w:delText>
        </w:r>
      </w:del>
      <w:r w:rsidRPr="008B26D0">
        <w:rPr>
          <w:shd w:val="clear" w:color="auto" w:fill="ADD8E6"/>
        </w:rPr>
        <w:t>ominals</w:t>
      </w:r>
      <w:ins w:id="1810" w:author="Manuela Tecusan" w:date="2022-10-15T17:23:00Z">
        <w:r w:rsidR="00E7073D">
          <w:rPr>
            <w:shd w:val="clear" w:color="auto" w:fill="ADD8E6"/>
          </w:rPr>
          <w:t>’</w:t>
        </w:r>
      </w:ins>
      <w:r w:rsidRPr="008B26D0">
        <w:t>.</w:t>
      </w:r>
      <w:del w:id="1811" w:author="Manuela Tecusan" w:date="2022-10-15T17:23:00Z">
        <w:r w:rsidRPr="008B26D0" w:rsidDel="00E7073D">
          <w:delText>”</w:delText>
        </w:r>
      </w:del>
      <w:r w:rsidRPr="008B26D0">
        <w:t xml:space="preserve"> In </w:t>
      </w:r>
      <w:r w:rsidRPr="008B26D0">
        <w:rPr>
          <w:i/>
          <w:shd w:val="clear" w:color="auto" w:fill="9370DB"/>
        </w:rPr>
        <w:t>The Metaphor</w:t>
      </w:r>
      <w:ins w:id="1812" w:author="Manuela Tecusan" w:date="2022-10-15T17:35:00Z">
        <w:r w:rsidR="00541AB6">
          <w:rPr>
            <w:i/>
            <w:shd w:val="clear" w:color="auto" w:fill="9370DB"/>
          </w:rPr>
          <w:t>–</w:t>
        </w:r>
      </w:ins>
      <w:del w:id="1813" w:author="Manuela Tecusan" w:date="2022-10-15T17:35:00Z">
        <w:r w:rsidRPr="008B26D0" w:rsidDel="00541AB6">
          <w:rPr>
            <w:i/>
            <w:shd w:val="clear" w:color="auto" w:fill="9370DB"/>
          </w:rPr>
          <w:delText>-</w:delText>
        </w:r>
      </w:del>
      <w:r w:rsidRPr="008B26D0">
        <w:rPr>
          <w:i/>
          <w:shd w:val="clear" w:color="auto" w:fill="9370DB"/>
        </w:rPr>
        <w:t>Metonymy Continuum: The Ongoing Debate</w:t>
      </w:r>
      <w:r w:rsidRPr="008B26D0">
        <w:t xml:space="preserve">, </w:t>
      </w:r>
      <w:ins w:id="1814" w:author="Manuela Tecusan" w:date="2022-10-15T17:27:00Z">
        <w:r w:rsidR="00724B6F">
          <w:t xml:space="preserve">edited by </w:t>
        </w:r>
      </w:ins>
      <w:ins w:id="1815" w:author="Manuela Tecusan" w:date="2022-10-15T17:28:00Z">
        <w:r w:rsidR="00724B6F" w:rsidRPr="008B26D0">
          <w:rPr>
            <w:rStyle w:val="given-names"/>
            <w:lang w:val="en-GB"/>
          </w:rPr>
          <w:t>Klaus-Uwe</w:t>
        </w:r>
        <w:r w:rsidR="00724B6F">
          <w:rPr>
            <w:rStyle w:val="given-names"/>
            <w:lang w:val="en-GB"/>
          </w:rPr>
          <w:t xml:space="preserve"> </w:t>
        </w:r>
        <w:r w:rsidR="00724B6F" w:rsidRPr="008B26D0">
          <w:rPr>
            <w:rStyle w:val="surname"/>
            <w:lang w:val="en-GB"/>
          </w:rPr>
          <w:t>Panther</w:t>
        </w:r>
        <w:r w:rsidR="00724B6F" w:rsidRPr="008B26D0">
          <w:t xml:space="preserve"> and </w:t>
        </w:r>
        <w:r w:rsidR="00724B6F" w:rsidRPr="008B26D0">
          <w:rPr>
            <w:rStyle w:val="given-names"/>
            <w:lang w:val="en-GB"/>
          </w:rPr>
          <w:t>Linda L.</w:t>
        </w:r>
        <w:r w:rsidR="00724B6F" w:rsidRPr="008B26D0">
          <w:t xml:space="preserve"> </w:t>
        </w:r>
        <w:r w:rsidR="00724B6F" w:rsidRPr="008B26D0">
          <w:rPr>
            <w:rStyle w:val="surname"/>
            <w:lang w:val="en-GB"/>
          </w:rPr>
          <w:t>Thornburg</w:t>
        </w:r>
        <w:r w:rsidR="00724B6F">
          <w:t>,</w:t>
        </w:r>
        <w:r w:rsidR="00724B6F" w:rsidRPr="008B26D0">
          <w:t xml:space="preserve"> </w:t>
        </w:r>
      </w:ins>
      <w:r w:rsidRPr="008B26D0">
        <w:rPr>
          <w:shd w:val="clear" w:color="auto" w:fill="EEDD82"/>
        </w:rPr>
        <w:t>279</w:t>
      </w:r>
      <w:r w:rsidRPr="008B26D0">
        <w:t>–</w:t>
      </w:r>
      <w:r w:rsidRPr="008B26D0">
        <w:rPr>
          <w:shd w:val="clear" w:color="auto" w:fill="6495ED"/>
        </w:rPr>
        <w:t>319</w:t>
      </w:r>
      <w:r w:rsidRPr="008B26D0">
        <w:t xml:space="preserve">. </w:t>
      </w:r>
      <w:r w:rsidRPr="008B26D0">
        <w:rPr>
          <w:shd w:val="clear" w:color="auto" w:fill="D3D3D3"/>
        </w:rPr>
        <w:t>Berlin</w:t>
      </w:r>
      <w:r w:rsidRPr="008B26D0">
        <w:t xml:space="preserve">: </w:t>
      </w:r>
      <w:r w:rsidRPr="008B26D0">
        <w:rPr>
          <w:shd w:val="clear" w:color="auto" w:fill="FFE4B5"/>
        </w:rPr>
        <w:t>Mouton de Gruyter</w:t>
      </w:r>
      <w:r w:rsidRPr="008B26D0">
        <w:t>.</w:t>
      </w:r>
    </w:p>
    <w:p w14:paraId="0ABE0D95" w14:textId="4ADBACFA" w:rsidR="002A4081" w:rsidRPr="008B26D0" w:rsidRDefault="002A4081">
      <w:pPr>
        <w:pStyle w:val="Bodyrefs"/>
        <w:pPrChange w:id="1816" w:author="Manuela Tecusan" w:date="2022-10-16T15:50:00Z">
          <w:pPr>
            <w:pStyle w:val="bib"/>
          </w:pPr>
        </w:pPrChange>
      </w:pPr>
      <w:bookmarkStart w:id="1817" w:name="B33"/>
      <w:bookmarkEnd w:id="1817"/>
      <w:r w:rsidRPr="008B26D0">
        <w:rPr>
          <w:rStyle w:val="surname"/>
        </w:rPr>
        <w:t>Peirsman</w:t>
      </w:r>
      <w:r w:rsidRPr="008B26D0">
        <w:t xml:space="preserve">, </w:t>
      </w:r>
      <w:r w:rsidRPr="008B26D0">
        <w:rPr>
          <w:rStyle w:val="given-names"/>
        </w:rPr>
        <w:t>Yves</w:t>
      </w:r>
      <w:ins w:id="1818" w:author="Manuela Tecusan" w:date="2022-10-15T17:35:00Z">
        <w:r w:rsidR="00541AB6">
          <w:t>, and</w:t>
        </w:r>
      </w:ins>
      <w:del w:id="1819" w:author="Manuela Tecusan" w:date="2022-10-15T17:35:00Z">
        <w:r w:rsidRPr="008B26D0" w:rsidDel="00541AB6">
          <w:delText xml:space="preserve"> &amp;</w:delText>
        </w:r>
      </w:del>
      <w:r w:rsidRPr="008B26D0">
        <w:t xml:space="preserve"> </w:t>
      </w:r>
      <w:r w:rsidRPr="008B26D0">
        <w:rPr>
          <w:rStyle w:val="given-names"/>
        </w:rPr>
        <w:t>Dirk</w:t>
      </w:r>
      <w:r w:rsidRPr="008B26D0">
        <w:t xml:space="preserve"> </w:t>
      </w:r>
      <w:r w:rsidRPr="008B26D0">
        <w:rPr>
          <w:rStyle w:val="surname"/>
        </w:rPr>
        <w:t>Geeraerts</w:t>
      </w:r>
      <w:r w:rsidRPr="008B26D0">
        <w:t xml:space="preserve">. </w:t>
      </w:r>
      <w:r w:rsidRPr="008B26D0">
        <w:rPr>
          <w:shd w:val="clear" w:color="auto" w:fill="FF69B4"/>
        </w:rPr>
        <w:t>2006</w:t>
      </w:r>
      <w:r w:rsidRPr="008B26D0">
        <w:t xml:space="preserve">. </w:t>
      </w:r>
      <w:ins w:id="1820" w:author="Manuela Tecusan" w:date="2022-10-15T17:36:00Z">
        <w:r w:rsidR="00541AB6">
          <w:t>‘</w:t>
        </w:r>
      </w:ins>
      <w:del w:id="1821" w:author="Manuela Tecusan" w:date="2022-10-15T17:36:00Z">
        <w:r w:rsidRPr="008B26D0" w:rsidDel="00541AB6">
          <w:delText>“</w:delText>
        </w:r>
      </w:del>
      <w:r w:rsidRPr="008B26D0">
        <w:rPr>
          <w:shd w:val="clear" w:color="auto" w:fill="87CEFA"/>
        </w:rPr>
        <w:t xml:space="preserve">Metonymy as a </w:t>
      </w:r>
      <w:r w:rsidR="00541AB6" w:rsidRPr="008B26D0">
        <w:rPr>
          <w:shd w:val="clear" w:color="auto" w:fill="87CEFA"/>
        </w:rPr>
        <w:t>Prototypical Category</w:t>
      </w:r>
      <w:ins w:id="1822" w:author="Manuela Tecusan" w:date="2022-10-15T17:36:00Z">
        <w:r w:rsidR="00541AB6">
          <w:rPr>
            <w:shd w:val="clear" w:color="auto" w:fill="87CEFA"/>
          </w:rPr>
          <w:t>’</w:t>
        </w:r>
      </w:ins>
      <w:r w:rsidRPr="008B26D0">
        <w:t>.</w:t>
      </w:r>
      <w:del w:id="1823" w:author="Manuela Tecusan" w:date="2022-10-15T17:36:00Z">
        <w:r w:rsidRPr="008B26D0" w:rsidDel="00541AB6">
          <w:delText>”</w:delText>
        </w:r>
      </w:del>
      <w:r w:rsidRPr="008B26D0">
        <w:t xml:space="preserve"> </w:t>
      </w:r>
      <w:r w:rsidRPr="008B26D0">
        <w:rPr>
          <w:i/>
          <w:shd w:val="clear" w:color="auto" w:fill="DEB887"/>
        </w:rPr>
        <w:t>Cognitive Linguistics</w:t>
      </w:r>
      <w:r w:rsidRPr="00541AB6">
        <w:rPr>
          <w:iCs/>
          <w:rPrChange w:id="1824" w:author="Manuela Tecusan" w:date="2022-10-15T17:36:00Z">
            <w:rPr>
              <w:i/>
            </w:rPr>
          </w:rPrChange>
        </w:rPr>
        <w:t>,</w:t>
      </w:r>
      <w:r w:rsidRPr="00541AB6">
        <w:rPr>
          <w:iCs/>
        </w:rPr>
        <w:t xml:space="preserve"> </w:t>
      </w:r>
      <w:r w:rsidRPr="008B26D0">
        <w:rPr>
          <w:shd w:val="clear" w:color="auto" w:fill="FF4500"/>
        </w:rPr>
        <w:t>17</w:t>
      </w:r>
      <w:r w:rsidRPr="008B26D0">
        <w:t xml:space="preserve">: </w:t>
      </w:r>
      <w:r w:rsidRPr="008B26D0">
        <w:rPr>
          <w:shd w:val="clear" w:color="auto" w:fill="EEDD82"/>
        </w:rPr>
        <w:t>269</w:t>
      </w:r>
      <w:r w:rsidRPr="008B26D0">
        <w:t>–</w:t>
      </w:r>
      <w:r w:rsidRPr="008B26D0">
        <w:rPr>
          <w:shd w:val="clear" w:color="auto" w:fill="6495ED"/>
        </w:rPr>
        <w:t>316</w:t>
      </w:r>
      <w:r w:rsidRPr="008B26D0">
        <w:t>.</w:t>
      </w:r>
    </w:p>
    <w:p w14:paraId="381BC9E6" w14:textId="553BF913" w:rsidR="002A4081" w:rsidRPr="008B26D0" w:rsidRDefault="002A4081">
      <w:pPr>
        <w:pStyle w:val="Bodyrefs"/>
        <w:pPrChange w:id="1825" w:author="Manuela Tecusan" w:date="2022-10-16T15:50:00Z">
          <w:pPr>
            <w:pStyle w:val="bib"/>
          </w:pPr>
        </w:pPrChange>
      </w:pPr>
      <w:bookmarkStart w:id="1826" w:name="B34"/>
      <w:bookmarkEnd w:id="1826"/>
      <w:r w:rsidRPr="008B26D0">
        <w:rPr>
          <w:rStyle w:val="surname"/>
        </w:rPr>
        <w:t>Plag</w:t>
      </w:r>
      <w:r w:rsidRPr="008B26D0">
        <w:t xml:space="preserve">, </w:t>
      </w:r>
      <w:r w:rsidRPr="008B26D0">
        <w:rPr>
          <w:rStyle w:val="given-names"/>
        </w:rPr>
        <w:t>Ingo</w:t>
      </w:r>
      <w:r w:rsidRPr="008B26D0">
        <w:t xml:space="preserve">. </w:t>
      </w:r>
      <w:r w:rsidRPr="008B26D0">
        <w:rPr>
          <w:shd w:val="clear" w:color="auto" w:fill="FF69B4"/>
        </w:rPr>
        <w:t>2003</w:t>
      </w:r>
      <w:r w:rsidRPr="008B26D0">
        <w:t xml:space="preserve">. </w:t>
      </w:r>
      <w:r w:rsidRPr="008B26D0">
        <w:rPr>
          <w:i/>
          <w:iCs/>
          <w:shd w:val="clear" w:color="auto" w:fill="9370DB"/>
        </w:rPr>
        <w:t>Word-formation in English</w:t>
      </w:r>
      <w:r w:rsidRPr="008B26D0">
        <w:t xml:space="preserve">. </w:t>
      </w:r>
      <w:r w:rsidRPr="008B26D0">
        <w:rPr>
          <w:shd w:val="clear" w:color="auto" w:fill="D3D3D3"/>
        </w:rPr>
        <w:t>Cambridge</w:t>
      </w:r>
      <w:r w:rsidRPr="008B26D0">
        <w:t xml:space="preserve">: </w:t>
      </w:r>
      <w:r w:rsidRPr="008B26D0">
        <w:rPr>
          <w:shd w:val="clear" w:color="auto" w:fill="FFE4B5"/>
        </w:rPr>
        <w:t>Cambridge University Press</w:t>
      </w:r>
      <w:r w:rsidRPr="008B26D0">
        <w:t>.</w:t>
      </w:r>
    </w:p>
    <w:p w14:paraId="1D1D3BF2" w14:textId="14990EBA" w:rsidR="002A4081" w:rsidRPr="008B26D0" w:rsidRDefault="002A4081">
      <w:pPr>
        <w:pStyle w:val="Bodyrefs"/>
        <w:pPrChange w:id="1827" w:author="Manuela Tecusan" w:date="2022-10-16T15:50:00Z">
          <w:pPr>
            <w:pStyle w:val="bib"/>
          </w:pPr>
        </w:pPrChange>
      </w:pPr>
      <w:bookmarkStart w:id="1828" w:name="B35"/>
      <w:bookmarkEnd w:id="1828"/>
      <w:r w:rsidRPr="008B26D0">
        <w:rPr>
          <w:rStyle w:val="surname"/>
        </w:rPr>
        <w:t>Rainer</w:t>
      </w:r>
      <w:r w:rsidRPr="008B26D0">
        <w:t xml:space="preserve">, </w:t>
      </w:r>
      <w:r w:rsidRPr="008B26D0">
        <w:rPr>
          <w:rStyle w:val="given-names"/>
        </w:rPr>
        <w:t>Franz</w:t>
      </w:r>
      <w:r w:rsidRPr="008B26D0">
        <w:t xml:space="preserve">. </w:t>
      </w:r>
      <w:r w:rsidRPr="008B26D0">
        <w:rPr>
          <w:shd w:val="clear" w:color="auto" w:fill="FF69B4"/>
        </w:rPr>
        <w:t>2014</w:t>
      </w:r>
      <w:r w:rsidRPr="008B26D0">
        <w:t xml:space="preserve">. </w:t>
      </w:r>
      <w:ins w:id="1829" w:author="Manuela Tecusan" w:date="2022-10-15T17:36:00Z">
        <w:r w:rsidR="00541AB6">
          <w:t>‘</w:t>
        </w:r>
      </w:ins>
      <w:del w:id="1830" w:author="Manuela Tecusan" w:date="2022-10-15T17:36:00Z">
        <w:r w:rsidRPr="008B26D0" w:rsidDel="00541AB6">
          <w:delText>“</w:delText>
        </w:r>
      </w:del>
      <w:r w:rsidRPr="008B26D0">
        <w:rPr>
          <w:shd w:val="clear" w:color="auto" w:fill="ADD8E6"/>
        </w:rPr>
        <w:t xml:space="preserve">Polysemy in </w:t>
      </w:r>
      <w:ins w:id="1831" w:author="Manuela Tecusan" w:date="2022-10-15T17:36:00Z">
        <w:r w:rsidR="00541AB6">
          <w:rPr>
            <w:shd w:val="clear" w:color="auto" w:fill="ADD8E6"/>
          </w:rPr>
          <w:t>D</w:t>
        </w:r>
      </w:ins>
      <w:del w:id="1832" w:author="Manuela Tecusan" w:date="2022-10-15T17:36:00Z">
        <w:r w:rsidRPr="008B26D0" w:rsidDel="00541AB6">
          <w:rPr>
            <w:shd w:val="clear" w:color="auto" w:fill="ADD8E6"/>
          </w:rPr>
          <w:delText>d</w:delText>
        </w:r>
      </w:del>
      <w:r w:rsidRPr="008B26D0">
        <w:rPr>
          <w:shd w:val="clear" w:color="auto" w:fill="ADD8E6"/>
        </w:rPr>
        <w:t>erivation</w:t>
      </w:r>
      <w:ins w:id="1833" w:author="Manuela Tecusan" w:date="2022-10-15T17:37:00Z">
        <w:r w:rsidR="00541AB6">
          <w:rPr>
            <w:shd w:val="clear" w:color="auto" w:fill="ADD8E6"/>
          </w:rPr>
          <w:t>’</w:t>
        </w:r>
      </w:ins>
      <w:r w:rsidRPr="008B26D0">
        <w:t>.</w:t>
      </w:r>
      <w:del w:id="1834" w:author="Manuela Tecusan" w:date="2022-10-15T17:36:00Z">
        <w:r w:rsidRPr="008B26D0" w:rsidDel="00541AB6">
          <w:delText>”</w:delText>
        </w:r>
      </w:del>
      <w:r w:rsidRPr="008B26D0">
        <w:t xml:space="preserve"> In </w:t>
      </w:r>
      <w:r w:rsidRPr="00541AB6">
        <w:rPr>
          <w:rStyle w:val="Emphasis"/>
          <w:rPrChange w:id="1835" w:author="Manuela Tecusan" w:date="2022-10-15T17:37:00Z">
            <w:rPr>
              <w:shd w:val="clear" w:color="auto" w:fill="9370DB"/>
            </w:rPr>
          </w:rPrChange>
        </w:rPr>
        <w:t>The Oxford Handbook of Derivational Morphology</w:t>
      </w:r>
      <w:r w:rsidRPr="008B26D0">
        <w:t xml:space="preserve">, edited by </w:t>
      </w:r>
      <w:r w:rsidRPr="008B26D0">
        <w:rPr>
          <w:rStyle w:val="given-names"/>
        </w:rPr>
        <w:t>Rochelle</w:t>
      </w:r>
      <w:r w:rsidRPr="008B26D0">
        <w:t xml:space="preserve"> </w:t>
      </w:r>
      <w:r w:rsidRPr="008B26D0">
        <w:rPr>
          <w:rStyle w:val="surname"/>
        </w:rPr>
        <w:t>Lieber</w:t>
      </w:r>
      <w:r w:rsidRPr="008B26D0">
        <w:t xml:space="preserve"> and </w:t>
      </w:r>
      <w:r w:rsidRPr="008B26D0">
        <w:rPr>
          <w:rStyle w:val="given-names"/>
        </w:rPr>
        <w:t>Pavol</w:t>
      </w:r>
      <w:r w:rsidRPr="008B26D0">
        <w:t xml:space="preserve"> </w:t>
      </w:r>
      <w:r w:rsidRPr="008B26D0">
        <w:rPr>
          <w:rStyle w:val="surname"/>
        </w:rPr>
        <w:t>Štekauer</w:t>
      </w:r>
      <w:r w:rsidRPr="008B26D0">
        <w:t xml:space="preserve">, </w:t>
      </w:r>
      <w:r w:rsidRPr="008B26D0">
        <w:rPr>
          <w:shd w:val="clear" w:color="auto" w:fill="EEDD82"/>
        </w:rPr>
        <w:t>338</w:t>
      </w:r>
      <w:r w:rsidRPr="008B26D0">
        <w:t>–</w:t>
      </w:r>
      <w:r w:rsidRPr="008B26D0">
        <w:rPr>
          <w:shd w:val="clear" w:color="auto" w:fill="6495ED"/>
        </w:rPr>
        <w:t>353</w:t>
      </w:r>
      <w:r w:rsidRPr="008B26D0">
        <w:t xml:space="preserve">. </w:t>
      </w:r>
      <w:r w:rsidRPr="008B26D0">
        <w:rPr>
          <w:shd w:val="clear" w:color="auto" w:fill="D3D3D3"/>
        </w:rPr>
        <w:t>Oxford</w:t>
      </w:r>
      <w:r w:rsidRPr="008B26D0">
        <w:t xml:space="preserve">: </w:t>
      </w:r>
      <w:r w:rsidRPr="008B26D0">
        <w:rPr>
          <w:shd w:val="clear" w:color="auto" w:fill="FFE4B5"/>
        </w:rPr>
        <w:t>Oxford University Press</w:t>
      </w:r>
      <w:r w:rsidRPr="008B26D0">
        <w:t>.</w:t>
      </w:r>
      <w:ins w:id="1836" w:author="Manuela Tecusan" w:date="2022-10-15T17:37:00Z">
        <w:r w:rsidR="00541AB6">
          <w:t xml:space="preserve"> DOI:</w:t>
        </w:r>
      </w:ins>
      <w:r w:rsidRPr="008B26D0">
        <w:t xml:space="preserve"> </w:t>
      </w:r>
      <w:r w:rsidRPr="00541AB6">
        <w:fldChar w:fldCharType="begin"/>
      </w:r>
      <w:r w:rsidRPr="00541AB6">
        <w:instrText xml:space="preserve"> HYPERLINK "https://doi.org/10.1093/oxfordhb/9780199641642.013.0019" \o "https://doi.org/10.1093/oxfordhb/9780199641642.013.0019" </w:instrText>
      </w:r>
      <w:r w:rsidRPr="00541AB6">
        <w:fldChar w:fldCharType="separate"/>
      </w:r>
      <w:r w:rsidRPr="00541AB6">
        <w:rPr>
          <w:rStyle w:val="Hyperlink"/>
          <w:color w:val="auto"/>
          <w:u w:val="none"/>
        </w:rPr>
        <w:t>10.1093/oxfordhb/9780199641642.013.0019</w:t>
      </w:r>
      <w:r w:rsidRPr="00541AB6">
        <w:rPr>
          <w:rStyle w:val="Hyperlink"/>
          <w:color w:val="auto"/>
          <w:u w:val="none"/>
        </w:rPr>
        <w:fldChar w:fldCharType="end"/>
      </w:r>
      <w:ins w:id="1837" w:author="Manuela Tecusan" w:date="2022-10-15T17:37:00Z">
        <w:r w:rsidR="00541AB6" w:rsidRPr="00541AB6">
          <w:rPr>
            <w:rStyle w:val="Hyperlink"/>
            <w:color w:val="auto"/>
            <w:u w:val="none"/>
          </w:rPr>
          <w:t>.</w:t>
        </w:r>
      </w:ins>
    </w:p>
    <w:p w14:paraId="05918005" w14:textId="7425323E" w:rsidR="002A4081" w:rsidRPr="008B26D0" w:rsidRDefault="002A4081">
      <w:pPr>
        <w:pStyle w:val="Bodyrefs"/>
        <w:pPrChange w:id="1838" w:author="Manuela Tecusan" w:date="2022-10-16T15:50:00Z">
          <w:pPr>
            <w:pStyle w:val="bib"/>
          </w:pPr>
        </w:pPrChange>
      </w:pPr>
      <w:bookmarkStart w:id="1839" w:name="B36"/>
      <w:bookmarkEnd w:id="1839"/>
      <w:r w:rsidRPr="008B26D0">
        <w:rPr>
          <w:rStyle w:val="surname"/>
        </w:rPr>
        <w:t>Rakhilina</w:t>
      </w:r>
      <w:r w:rsidRPr="008B26D0">
        <w:t xml:space="preserve">, </w:t>
      </w:r>
      <w:r w:rsidRPr="008B26D0">
        <w:rPr>
          <w:rStyle w:val="given-names"/>
        </w:rPr>
        <w:t>Ekaterina V.</w:t>
      </w:r>
      <w:ins w:id="1840" w:author="Manuela Tecusan" w:date="2022-10-15T17:37:00Z">
        <w:r w:rsidR="00541AB6">
          <w:rPr>
            <w:rStyle w:val="given-names"/>
          </w:rPr>
          <w:t>,</w:t>
        </w:r>
      </w:ins>
      <w:r w:rsidRPr="008B26D0">
        <w:t xml:space="preserve"> and </w:t>
      </w:r>
      <w:r w:rsidRPr="008B26D0">
        <w:rPr>
          <w:rStyle w:val="given-names"/>
        </w:rPr>
        <w:t>Tat’jana I.</w:t>
      </w:r>
      <w:r w:rsidRPr="008B26D0">
        <w:t xml:space="preserve"> </w:t>
      </w:r>
      <w:r w:rsidRPr="008B26D0">
        <w:rPr>
          <w:rStyle w:val="surname"/>
        </w:rPr>
        <w:t>Reznikova</w:t>
      </w:r>
      <w:r w:rsidRPr="008B26D0">
        <w:t xml:space="preserve">. </w:t>
      </w:r>
      <w:r w:rsidRPr="008B26D0">
        <w:rPr>
          <w:shd w:val="clear" w:color="auto" w:fill="FF69B4"/>
        </w:rPr>
        <w:t>2013</w:t>
      </w:r>
      <w:r w:rsidRPr="008B26D0">
        <w:t xml:space="preserve">. </w:t>
      </w:r>
      <w:ins w:id="1841" w:author="Manuela Tecusan" w:date="2022-10-15T17:37:00Z">
        <w:r w:rsidR="00541AB6">
          <w:t>‘</w:t>
        </w:r>
      </w:ins>
      <w:del w:id="1842" w:author="Manuela Tecusan" w:date="2022-10-15T17:37:00Z">
        <w:r w:rsidRPr="008B26D0" w:rsidDel="00541AB6">
          <w:delText>“</w:delText>
        </w:r>
      </w:del>
      <w:r w:rsidRPr="008B26D0">
        <w:rPr>
          <w:shd w:val="clear" w:color="auto" w:fill="87CEFA"/>
        </w:rPr>
        <w:t>Frejmovyj podxod k leksičeskoj tipologii</w:t>
      </w:r>
      <w:ins w:id="1843" w:author="Manuela Tecusan" w:date="2022-10-15T17:37:00Z">
        <w:r w:rsidR="00541AB6">
          <w:rPr>
            <w:shd w:val="clear" w:color="auto" w:fill="87CEFA"/>
          </w:rPr>
          <w:t>’</w:t>
        </w:r>
      </w:ins>
      <w:r w:rsidRPr="008B26D0">
        <w:t>.</w:t>
      </w:r>
      <w:del w:id="1844" w:author="Manuela Tecusan" w:date="2022-10-15T17:37:00Z">
        <w:r w:rsidRPr="008B26D0" w:rsidDel="00541AB6">
          <w:delText>”</w:delText>
        </w:r>
      </w:del>
      <w:r w:rsidRPr="008B26D0">
        <w:t xml:space="preserve"> </w:t>
      </w:r>
      <w:r w:rsidRPr="008B26D0">
        <w:rPr>
          <w:i/>
          <w:iCs/>
          <w:shd w:val="clear" w:color="auto" w:fill="DEB887"/>
        </w:rPr>
        <w:t xml:space="preserve">Voprosy </w:t>
      </w:r>
      <w:del w:id="1845" w:author="007615" w:date="2021-11-25T21:28:00Z">
        <w:r w:rsidRPr="008B26D0" w:rsidDel="00A538FD">
          <w:rPr>
            <w:i/>
            <w:iCs/>
            <w:shd w:val="clear" w:color="auto" w:fill="DEB887"/>
          </w:rPr>
          <w:delText>j</w:delText>
        </w:r>
      </w:del>
      <w:ins w:id="1846" w:author="007615" w:date="2021-11-25T21:28:00Z">
        <w:r w:rsidR="00A538FD" w:rsidRPr="008B26D0">
          <w:rPr>
            <w:i/>
            <w:iCs/>
            <w:shd w:val="clear" w:color="auto" w:fill="DEB887"/>
          </w:rPr>
          <w:t>J</w:t>
        </w:r>
      </w:ins>
      <w:r w:rsidRPr="008B26D0">
        <w:rPr>
          <w:i/>
          <w:iCs/>
          <w:shd w:val="clear" w:color="auto" w:fill="DEB887"/>
        </w:rPr>
        <w:t>azykoznanija</w:t>
      </w:r>
      <w:r w:rsidRPr="008B26D0">
        <w:t xml:space="preserve">, </w:t>
      </w:r>
      <w:r w:rsidRPr="008B26D0">
        <w:rPr>
          <w:shd w:val="clear" w:color="auto" w:fill="FF4500"/>
        </w:rPr>
        <w:t>2</w:t>
      </w:r>
      <w:r w:rsidRPr="008B26D0">
        <w:t xml:space="preserve">: </w:t>
      </w:r>
      <w:r w:rsidRPr="008B26D0">
        <w:rPr>
          <w:shd w:val="clear" w:color="auto" w:fill="EEDD82"/>
        </w:rPr>
        <w:t>3</w:t>
      </w:r>
      <w:r w:rsidRPr="008B26D0">
        <w:t>–</w:t>
      </w:r>
      <w:r w:rsidRPr="008B26D0">
        <w:rPr>
          <w:shd w:val="clear" w:color="auto" w:fill="6495ED"/>
        </w:rPr>
        <w:t>31</w:t>
      </w:r>
      <w:r w:rsidRPr="008B26D0">
        <w:t>.</w:t>
      </w:r>
    </w:p>
    <w:p w14:paraId="39E8EFC5" w14:textId="44DE526A" w:rsidR="002A4081" w:rsidRPr="008B26D0" w:rsidRDefault="002A4081">
      <w:pPr>
        <w:pStyle w:val="Bodyrefs"/>
        <w:pPrChange w:id="1847" w:author="Manuela Tecusan" w:date="2022-10-16T15:50:00Z">
          <w:pPr>
            <w:pStyle w:val="bib"/>
          </w:pPr>
        </w:pPrChange>
      </w:pPr>
      <w:bookmarkStart w:id="1848" w:name="B37"/>
      <w:bookmarkEnd w:id="1848"/>
      <w:r w:rsidRPr="008B26D0">
        <w:rPr>
          <w:rStyle w:val="surname"/>
        </w:rPr>
        <w:t>Ryder</w:t>
      </w:r>
      <w:r w:rsidRPr="008B26D0">
        <w:t xml:space="preserve">, </w:t>
      </w:r>
      <w:r w:rsidRPr="008B26D0">
        <w:rPr>
          <w:rStyle w:val="given-names"/>
        </w:rPr>
        <w:t>Mary Ellen</w:t>
      </w:r>
      <w:r w:rsidRPr="008B26D0">
        <w:t xml:space="preserve">. </w:t>
      </w:r>
      <w:r w:rsidRPr="008B26D0">
        <w:rPr>
          <w:shd w:val="clear" w:color="auto" w:fill="FF69B4"/>
        </w:rPr>
        <w:t>1999</w:t>
      </w:r>
      <w:r w:rsidRPr="008B26D0">
        <w:t xml:space="preserve">. </w:t>
      </w:r>
      <w:ins w:id="1849" w:author="Manuela Tecusan" w:date="2022-10-15T17:37:00Z">
        <w:r w:rsidR="00541AB6">
          <w:t>‘</w:t>
        </w:r>
      </w:ins>
      <w:del w:id="1850" w:author="Manuela Tecusan" w:date="2022-10-15T17:37:00Z">
        <w:r w:rsidRPr="008B26D0" w:rsidDel="00541AB6">
          <w:delText>“</w:delText>
        </w:r>
      </w:del>
      <w:r w:rsidRPr="008B26D0">
        <w:rPr>
          <w:shd w:val="clear" w:color="auto" w:fill="87CEFA"/>
        </w:rPr>
        <w:t xml:space="preserve">Bankers and </w:t>
      </w:r>
      <w:ins w:id="1851" w:author="Manuela Tecusan" w:date="2022-10-15T17:38:00Z">
        <w:r w:rsidR="00541AB6">
          <w:rPr>
            <w:shd w:val="clear" w:color="auto" w:fill="87CEFA"/>
          </w:rPr>
          <w:t>B</w:t>
        </w:r>
      </w:ins>
      <w:del w:id="1852" w:author="Manuela Tecusan" w:date="2022-10-15T17:38:00Z">
        <w:r w:rsidRPr="008B26D0" w:rsidDel="00541AB6">
          <w:rPr>
            <w:shd w:val="clear" w:color="auto" w:fill="87CEFA"/>
          </w:rPr>
          <w:delText>b</w:delText>
        </w:r>
      </w:del>
      <w:r w:rsidRPr="008B26D0">
        <w:rPr>
          <w:shd w:val="clear" w:color="auto" w:fill="87CEFA"/>
        </w:rPr>
        <w:t xml:space="preserve">lue-chippers: </w:t>
      </w:r>
      <w:del w:id="1853" w:author="007615" w:date="2021-11-25T21:28:00Z">
        <w:r w:rsidRPr="008B26D0" w:rsidDel="00A538FD">
          <w:rPr>
            <w:shd w:val="clear" w:color="auto" w:fill="87CEFA"/>
          </w:rPr>
          <w:delText>A</w:delText>
        </w:r>
      </w:del>
      <w:ins w:id="1854" w:author="Manuela Tecusan" w:date="2022-10-15T17:38:00Z">
        <w:r w:rsidR="00541AB6">
          <w:rPr>
            <w:shd w:val="clear" w:color="auto" w:fill="87CEFA"/>
          </w:rPr>
          <w:t>A</w:t>
        </w:r>
      </w:ins>
      <w:ins w:id="1855" w:author="007615" w:date="2021-11-25T21:28:00Z">
        <w:del w:id="1856" w:author="Manuela Tecusan" w:date="2022-10-15T17:38:00Z">
          <w:r w:rsidR="00A538FD" w:rsidRPr="008B26D0" w:rsidDel="00541AB6">
            <w:rPr>
              <w:shd w:val="clear" w:color="auto" w:fill="87CEFA"/>
            </w:rPr>
            <w:delText>a</w:delText>
          </w:r>
        </w:del>
      </w:ins>
      <w:r w:rsidRPr="008B26D0">
        <w:rPr>
          <w:shd w:val="clear" w:color="auto" w:fill="87CEFA"/>
        </w:rPr>
        <w:t xml:space="preserve">n </w:t>
      </w:r>
      <w:ins w:id="1857" w:author="Manuela Tecusan" w:date="2022-10-15T17:38:00Z">
        <w:r w:rsidR="00541AB6">
          <w:rPr>
            <w:shd w:val="clear" w:color="auto" w:fill="87CEFA"/>
          </w:rPr>
          <w:t>A</w:t>
        </w:r>
      </w:ins>
      <w:del w:id="1858" w:author="Manuela Tecusan" w:date="2022-10-15T17:38:00Z">
        <w:r w:rsidRPr="008B26D0" w:rsidDel="00541AB6">
          <w:rPr>
            <w:shd w:val="clear" w:color="auto" w:fill="87CEFA"/>
          </w:rPr>
          <w:delText>a</w:delText>
        </w:r>
      </w:del>
      <w:r w:rsidRPr="008B26D0">
        <w:rPr>
          <w:shd w:val="clear" w:color="auto" w:fill="87CEFA"/>
        </w:rPr>
        <w:t xml:space="preserve">ccount of </w:t>
      </w:r>
      <w:r w:rsidRPr="008B26D0">
        <w:rPr>
          <w:i/>
          <w:iCs/>
          <w:shd w:val="clear" w:color="auto" w:fill="87CEFA"/>
        </w:rPr>
        <w:t>-er</w:t>
      </w:r>
      <w:r w:rsidRPr="008B26D0">
        <w:rPr>
          <w:shd w:val="clear" w:color="auto" w:fill="87CEFA"/>
        </w:rPr>
        <w:t xml:space="preserve"> </w:t>
      </w:r>
      <w:ins w:id="1859" w:author="Manuela Tecusan" w:date="2022-10-15T17:38:00Z">
        <w:r w:rsidR="00541AB6">
          <w:rPr>
            <w:shd w:val="clear" w:color="auto" w:fill="87CEFA"/>
          </w:rPr>
          <w:t>F</w:t>
        </w:r>
      </w:ins>
      <w:del w:id="1860" w:author="Manuela Tecusan" w:date="2022-10-15T17:38:00Z">
        <w:r w:rsidRPr="008B26D0" w:rsidDel="00541AB6">
          <w:rPr>
            <w:shd w:val="clear" w:color="auto" w:fill="87CEFA"/>
          </w:rPr>
          <w:delText>f</w:delText>
        </w:r>
      </w:del>
      <w:r w:rsidRPr="008B26D0">
        <w:rPr>
          <w:shd w:val="clear" w:color="auto" w:fill="87CEFA"/>
        </w:rPr>
        <w:t xml:space="preserve">ormations in </w:t>
      </w:r>
      <w:del w:id="1861" w:author="007615" w:date="2021-11-25T21:28:00Z">
        <w:r w:rsidRPr="008B26D0" w:rsidDel="00A538FD">
          <w:rPr>
            <w:shd w:val="clear" w:color="auto" w:fill="87CEFA"/>
          </w:rPr>
          <w:delText>P</w:delText>
        </w:r>
      </w:del>
      <w:ins w:id="1862" w:author="Manuela Tecusan" w:date="2022-10-15T17:38:00Z">
        <w:r w:rsidR="00541AB6">
          <w:rPr>
            <w:shd w:val="clear" w:color="auto" w:fill="87CEFA"/>
          </w:rPr>
          <w:t>P</w:t>
        </w:r>
      </w:ins>
      <w:ins w:id="1863" w:author="007615" w:date="2021-11-25T21:28:00Z">
        <w:del w:id="1864" w:author="Manuela Tecusan" w:date="2022-10-15T17:38:00Z">
          <w:r w:rsidR="00A538FD" w:rsidRPr="008B26D0" w:rsidDel="00541AB6">
            <w:rPr>
              <w:shd w:val="clear" w:color="auto" w:fill="87CEFA"/>
            </w:rPr>
            <w:delText>p</w:delText>
          </w:r>
        </w:del>
      </w:ins>
      <w:r w:rsidRPr="008B26D0">
        <w:rPr>
          <w:shd w:val="clear" w:color="auto" w:fill="87CEFA"/>
        </w:rPr>
        <w:t>resent-day English</w:t>
      </w:r>
      <w:r w:rsidRPr="008B26D0">
        <w:t>.</w:t>
      </w:r>
      <w:del w:id="1865" w:author="Manuela Tecusan" w:date="2022-10-16T16:05:00Z">
        <w:r w:rsidRPr="008B26D0" w:rsidDel="002B5800">
          <w:delText>”</w:delText>
        </w:r>
      </w:del>
      <w:ins w:id="1866" w:author="Manuela Tecusan" w:date="2022-10-16T16:05:00Z">
        <w:r w:rsidR="002B5800">
          <w:t>’</w:t>
        </w:r>
      </w:ins>
      <w:r w:rsidRPr="008B26D0">
        <w:t xml:space="preserve"> </w:t>
      </w:r>
      <w:r w:rsidRPr="008B26D0">
        <w:rPr>
          <w:i/>
          <w:iCs/>
          <w:shd w:val="clear" w:color="auto" w:fill="DEB887"/>
        </w:rPr>
        <w:t>English Language and Linguistics</w:t>
      </w:r>
      <w:r w:rsidRPr="008B26D0">
        <w:t xml:space="preserve">, </w:t>
      </w:r>
      <w:r w:rsidRPr="008B26D0">
        <w:rPr>
          <w:shd w:val="clear" w:color="auto" w:fill="FF4500"/>
        </w:rPr>
        <w:t>3</w:t>
      </w:r>
      <w:r w:rsidRPr="008B26D0">
        <w:t xml:space="preserve">: </w:t>
      </w:r>
      <w:r w:rsidRPr="008B26D0">
        <w:rPr>
          <w:shd w:val="clear" w:color="auto" w:fill="EEDD82"/>
        </w:rPr>
        <w:t>269</w:t>
      </w:r>
      <w:r w:rsidRPr="008B26D0">
        <w:t>–</w:t>
      </w:r>
      <w:r w:rsidRPr="008B26D0">
        <w:rPr>
          <w:shd w:val="clear" w:color="auto" w:fill="6495ED"/>
        </w:rPr>
        <w:t>297</w:t>
      </w:r>
      <w:r w:rsidRPr="008B26D0">
        <w:t xml:space="preserve">. </w:t>
      </w:r>
      <w:r w:rsidR="00541AB6" w:rsidRPr="008B26D0">
        <w:t>DOI</w:t>
      </w:r>
      <w:r w:rsidRPr="008B26D0">
        <w:t>:</w:t>
      </w:r>
      <w:ins w:id="1867" w:author="Manuela Tecusan" w:date="2022-10-15T17:38:00Z">
        <w:r w:rsidR="00541AB6">
          <w:t xml:space="preserve"> </w:t>
        </w:r>
      </w:ins>
      <w:r w:rsidRPr="00541AB6">
        <w:fldChar w:fldCharType="begin"/>
      </w:r>
      <w:r w:rsidRPr="00541AB6">
        <w:instrText xml:space="preserve"> HYPERLINK "https://doi.org/10.1017/S1360674399000246" \o "https://doi.org/10.1017/S1360674399000246" </w:instrText>
      </w:r>
      <w:r w:rsidRPr="00541AB6">
        <w:fldChar w:fldCharType="separate"/>
      </w:r>
      <w:r w:rsidRPr="00541AB6">
        <w:rPr>
          <w:rStyle w:val="Hyperlink"/>
          <w:color w:val="auto"/>
          <w:u w:val="none"/>
        </w:rPr>
        <w:t>10.1017/S1360674399000246</w:t>
      </w:r>
      <w:r w:rsidRPr="00541AB6">
        <w:rPr>
          <w:rStyle w:val="Hyperlink"/>
          <w:color w:val="auto"/>
          <w:u w:val="none"/>
        </w:rPr>
        <w:fldChar w:fldCharType="end"/>
      </w:r>
      <w:ins w:id="1868" w:author="Manuela Tecusan" w:date="2022-10-15T17:38:00Z">
        <w:r w:rsidR="00541AB6">
          <w:rPr>
            <w:rStyle w:val="Hyperlink"/>
            <w:color w:val="auto"/>
            <w:u w:val="none"/>
          </w:rPr>
          <w:t>.</w:t>
        </w:r>
      </w:ins>
    </w:p>
    <w:p w14:paraId="38433BFF" w14:textId="1F558435" w:rsidR="002A4081" w:rsidRPr="008B26D0" w:rsidRDefault="002A4081">
      <w:pPr>
        <w:pStyle w:val="Bodyrefs"/>
        <w:pPrChange w:id="1869" w:author="Manuela Tecusan" w:date="2022-10-16T15:50:00Z">
          <w:pPr>
            <w:pStyle w:val="bib"/>
          </w:pPr>
        </w:pPrChange>
      </w:pPr>
      <w:bookmarkStart w:id="1870" w:name="B38"/>
      <w:bookmarkEnd w:id="1870"/>
      <w:r w:rsidRPr="008B26D0">
        <w:rPr>
          <w:rStyle w:val="surname"/>
        </w:rPr>
        <w:t>Šaxmatov</w:t>
      </w:r>
      <w:r w:rsidRPr="008B26D0">
        <w:t xml:space="preserve">, </w:t>
      </w:r>
      <w:r w:rsidRPr="008B26D0">
        <w:rPr>
          <w:rStyle w:val="given-names"/>
        </w:rPr>
        <w:t>Aleksej A.</w:t>
      </w:r>
      <w:r w:rsidRPr="008B26D0">
        <w:t xml:space="preserve"> </w:t>
      </w:r>
      <w:r w:rsidRPr="008B26D0">
        <w:rPr>
          <w:shd w:val="clear" w:color="auto" w:fill="FF69B4"/>
        </w:rPr>
        <w:t>1952</w:t>
      </w:r>
      <w:r w:rsidRPr="008B26D0">
        <w:t xml:space="preserve">. </w:t>
      </w:r>
      <w:r w:rsidRPr="008B26D0">
        <w:rPr>
          <w:i/>
          <w:iCs/>
          <w:shd w:val="clear" w:color="auto" w:fill="9370DB"/>
        </w:rPr>
        <w:t>Učenie o častjax reči</w:t>
      </w:r>
      <w:r w:rsidRPr="008B26D0">
        <w:t xml:space="preserve">. </w:t>
      </w:r>
      <w:r w:rsidRPr="008B26D0">
        <w:rPr>
          <w:shd w:val="clear" w:color="auto" w:fill="D3D3D3"/>
        </w:rPr>
        <w:t>Moscow</w:t>
      </w:r>
      <w:r w:rsidRPr="008B26D0">
        <w:t xml:space="preserve">: </w:t>
      </w:r>
      <w:r w:rsidRPr="008B26D0">
        <w:rPr>
          <w:shd w:val="clear" w:color="auto" w:fill="FFE4B5"/>
        </w:rPr>
        <w:t>Učebno-pedagogičeskoe izdatel’stvo</w:t>
      </w:r>
      <w:r w:rsidRPr="008B26D0">
        <w:t>.</w:t>
      </w:r>
    </w:p>
    <w:p w14:paraId="659ADA88" w14:textId="5698EF8C" w:rsidR="002A4081" w:rsidRPr="008B26D0" w:rsidRDefault="002A4081">
      <w:pPr>
        <w:pStyle w:val="Bodyrefs"/>
        <w:pPrChange w:id="1871" w:author="Manuela Tecusan" w:date="2022-10-16T15:50:00Z">
          <w:pPr>
            <w:pStyle w:val="bib"/>
          </w:pPr>
        </w:pPrChange>
      </w:pPr>
      <w:bookmarkStart w:id="1872" w:name="B39"/>
      <w:bookmarkEnd w:id="1872"/>
      <w:r w:rsidRPr="008B26D0">
        <w:rPr>
          <w:rStyle w:val="surname"/>
        </w:rPr>
        <w:t>Schulte</w:t>
      </w:r>
      <w:r w:rsidRPr="008B26D0">
        <w:t xml:space="preserve">, </w:t>
      </w:r>
      <w:r w:rsidRPr="008B26D0">
        <w:rPr>
          <w:rStyle w:val="given-names"/>
        </w:rPr>
        <w:t>Marion</w:t>
      </w:r>
      <w:r w:rsidRPr="008B26D0">
        <w:t xml:space="preserve">. </w:t>
      </w:r>
      <w:r w:rsidRPr="008B26D0">
        <w:rPr>
          <w:shd w:val="clear" w:color="auto" w:fill="FF69B4"/>
        </w:rPr>
        <w:t>2015</w:t>
      </w:r>
      <w:r w:rsidRPr="008B26D0">
        <w:t xml:space="preserve">. </w:t>
      </w:r>
      <w:ins w:id="1873" w:author="Manuela Tecusan" w:date="2022-10-15T17:38:00Z">
        <w:r w:rsidR="0032155C">
          <w:t>‘</w:t>
        </w:r>
      </w:ins>
      <w:del w:id="1874" w:author="Manuela Tecusan" w:date="2022-10-15T17:38:00Z">
        <w:r w:rsidRPr="008B26D0" w:rsidDel="0032155C">
          <w:delText>“</w:delText>
        </w:r>
      </w:del>
      <w:r w:rsidRPr="008B26D0">
        <w:rPr>
          <w:shd w:val="clear" w:color="auto" w:fill="87CEFA"/>
        </w:rPr>
        <w:t xml:space="preserve">Polysemy and </w:t>
      </w:r>
      <w:ins w:id="1875" w:author="Manuela Tecusan" w:date="2022-10-15T17:38:00Z">
        <w:r w:rsidR="0032155C">
          <w:rPr>
            <w:shd w:val="clear" w:color="auto" w:fill="87CEFA"/>
          </w:rPr>
          <w:t>S</w:t>
        </w:r>
      </w:ins>
      <w:del w:id="1876" w:author="Manuela Tecusan" w:date="2022-10-15T17:38:00Z">
        <w:r w:rsidRPr="008B26D0" w:rsidDel="0032155C">
          <w:rPr>
            <w:shd w:val="clear" w:color="auto" w:fill="87CEFA"/>
          </w:rPr>
          <w:delText>s</w:delText>
        </w:r>
      </w:del>
      <w:r w:rsidRPr="008B26D0">
        <w:rPr>
          <w:shd w:val="clear" w:color="auto" w:fill="87CEFA"/>
        </w:rPr>
        <w:t xml:space="preserve">ynonymy in </w:t>
      </w:r>
      <w:r w:rsidR="0032155C" w:rsidRPr="008B26D0">
        <w:rPr>
          <w:shd w:val="clear" w:color="auto" w:fill="87CEFA"/>
        </w:rPr>
        <w:t>Derivational Affixation</w:t>
      </w:r>
      <w:ins w:id="1877" w:author="Manuela Tecusan" w:date="2022-10-15T17:39:00Z">
        <w:r w:rsidR="0032155C">
          <w:rPr>
            <w:shd w:val="clear" w:color="auto" w:fill="87CEFA"/>
          </w:rPr>
          <w:t xml:space="preserve">: </w:t>
        </w:r>
      </w:ins>
      <w:del w:id="1878" w:author="Manuela Tecusan" w:date="2022-10-15T17:39:00Z">
        <w:r w:rsidR="0032155C" w:rsidRPr="008B26D0" w:rsidDel="0032155C">
          <w:rPr>
            <w:shd w:val="clear" w:color="auto" w:fill="87CEFA"/>
          </w:rPr>
          <w:delText>—</w:delText>
        </w:r>
      </w:del>
      <w:r w:rsidR="0032155C" w:rsidRPr="008B26D0">
        <w:rPr>
          <w:shd w:val="clear" w:color="auto" w:fill="87CEFA"/>
        </w:rPr>
        <w:t xml:space="preserve">A Case Study </w:t>
      </w:r>
      <w:r w:rsidRPr="008B26D0">
        <w:rPr>
          <w:shd w:val="clear" w:color="auto" w:fill="87CEFA"/>
        </w:rPr>
        <w:lastRenderedPageBreak/>
        <w:t xml:space="preserve">of the English </w:t>
      </w:r>
      <w:ins w:id="1879" w:author="Manuela Tecusan" w:date="2022-10-15T17:39:00Z">
        <w:r w:rsidR="0032155C">
          <w:rPr>
            <w:shd w:val="clear" w:color="auto" w:fill="87CEFA"/>
          </w:rPr>
          <w:t>S</w:t>
        </w:r>
      </w:ins>
      <w:del w:id="1880" w:author="Manuela Tecusan" w:date="2022-10-15T17:39:00Z">
        <w:r w:rsidRPr="008B26D0" w:rsidDel="0032155C">
          <w:rPr>
            <w:shd w:val="clear" w:color="auto" w:fill="87CEFA"/>
          </w:rPr>
          <w:delText>s</w:delText>
        </w:r>
      </w:del>
      <w:r w:rsidRPr="008B26D0">
        <w:rPr>
          <w:shd w:val="clear" w:color="auto" w:fill="87CEFA"/>
        </w:rPr>
        <w:t>uffixes -</w:t>
      </w:r>
      <w:r w:rsidRPr="008B26D0">
        <w:rPr>
          <w:i/>
          <w:iCs/>
          <w:shd w:val="clear" w:color="auto" w:fill="87CEFA"/>
        </w:rPr>
        <w:t>age</w:t>
      </w:r>
      <w:r w:rsidRPr="008B26D0">
        <w:rPr>
          <w:shd w:val="clear" w:color="auto" w:fill="87CEFA"/>
        </w:rPr>
        <w:t xml:space="preserve"> and -</w:t>
      </w:r>
      <w:r w:rsidRPr="008B26D0">
        <w:rPr>
          <w:i/>
          <w:iCs/>
          <w:shd w:val="clear" w:color="auto" w:fill="87CEFA"/>
        </w:rPr>
        <w:t>ery</w:t>
      </w:r>
      <w:ins w:id="1881" w:author="Manuela Tecusan" w:date="2022-10-15T17:39:00Z">
        <w:r w:rsidR="0032155C">
          <w:rPr>
            <w:shd w:val="clear" w:color="auto" w:fill="87CEFA"/>
          </w:rPr>
          <w:t>’</w:t>
        </w:r>
      </w:ins>
      <w:r w:rsidRPr="008B26D0">
        <w:t>.</w:t>
      </w:r>
      <w:del w:id="1882" w:author="Manuela Tecusan" w:date="2022-10-15T17:39:00Z">
        <w:r w:rsidRPr="008B26D0" w:rsidDel="0032155C">
          <w:delText>”</w:delText>
        </w:r>
      </w:del>
      <w:r w:rsidRPr="008B26D0">
        <w:t xml:space="preserve"> </w:t>
      </w:r>
      <w:r w:rsidRPr="008B26D0">
        <w:rPr>
          <w:i/>
          <w:iCs/>
          <w:shd w:val="clear" w:color="auto" w:fill="DEB887"/>
        </w:rPr>
        <w:t>Morphology</w:t>
      </w:r>
      <w:r w:rsidRPr="008B26D0">
        <w:t xml:space="preserve">, </w:t>
      </w:r>
      <w:r w:rsidRPr="008B26D0">
        <w:rPr>
          <w:shd w:val="clear" w:color="auto" w:fill="FF4500"/>
        </w:rPr>
        <w:t>25</w:t>
      </w:r>
      <w:r w:rsidRPr="008B26D0">
        <w:t>:</w:t>
      </w:r>
      <w:r w:rsidRPr="008B26D0">
        <w:rPr>
          <w:bCs/>
          <w:rPrChange w:id="1883" w:author="007615" w:date="2021-11-25T21:30:00Z">
            <w:rPr>
              <w:b/>
              <w:bCs/>
            </w:rPr>
          </w:rPrChange>
        </w:rPr>
        <w:t xml:space="preserve"> </w:t>
      </w:r>
      <w:r w:rsidRPr="008B26D0">
        <w:rPr>
          <w:shd w:val="clear" w:color="auto" w:fill="EEDD82"/>
        </w:rPr>
        <w:t>371</w:t>
      </w:r>
      <w:r w:rsidRPr="008B26D0">
        <w:t>–</w:t>
      </w:r>
      <w:r w:rsidRPr="008B26D0">
        <w:rPr>
          <w:shd w:val="clear" w:color="auto" w:fill="6495ED"/>
        </w:rPr>
        <w:t>390</w:t>
      </w:r>
      <w:r w:rsidRPr="008B26D0">
        <w:t xml:space="preserve">. </w:t>
      </w:r>
      <w:del w:id="1884" w:author="007615" w:date="2021-11-25T21:31:00Z">
        <w:r w:rsidRPr="008B26D0" w:rsidDel="00A538FD">
          <w:delText>https://doi.org/</w:delText>
        </w:r>
      </w:del>
      <w:ins w:id="1885" w:author="007615" w:date="2021-11-25T21:31:00Z">
        <w:r w:rsidR="0032155C" w:rsidRPr="008B26D0">
          <w:t>DOI</w:t>
        </w:r>
        <w:r w:rsidR="00A538FD" w:rsidRPr="008B26D0">
          <w:t xml:space="preserve">: </w:t>
        </w:r>
      </w:ins>
      <w:r w:rsidRPr="0032155C">
        <w:fldChar w:fldCharType="begin"/>
      </w:r>
      <w:r w:rsidRPr="0032155C">
        <w:instrText xml:space="preserve"> HYPERLINK "https://doi.org/10.1007/s11525-015-9271-2" \o "https://doi.org/10.1007/s11525-015-9271-2" </w:instrText>
      </w:r>
      <w:r w:rsidRPr="0032155C">
        <w:fldChar w:fldCharType="separate"/>
      </w:r>
      <w:r w:rsidRPr="0032155C">
        <w:rPr>
          <w:rStyle w:val="Hyperlink"/>
          <w:color w:val="auto"/>
          <w:u w:val="none"/>
        </w:rPr>
        <w:t>10.1007/s11525-015-9271-2</w:t>
      </w:r>
      <w:r w:rsidRPr="0032155C">
        <w:rPr>
          <w:rStyle w:val="Hyperlink"/>
          <w:color w:val="auto"/>
          <w:u w:val="none"/>
        </w:rPr>
        <w:fldChar w:fldCharType="end"/>
      </w:r>
      <w:ins w:id="1886" w:author="Manuela Tecusan" w:date="2022-10-15T17:39:00Z">
        <w:r w:rsidR="0032155C">
          <w:rPr>
            <w:rStyle w:val="Hyperlink"/>
            <w:color w:val="auto"/>
            <w:u w:val="none"/>
          </w:rPr>
          <w:t>.</w:t>
        </w:r>
      </w:ins>
    </w:p>
    <w:p w14:paraId="00BE9197" w14:textId="190D3D19" w:rsidR="002A4081" w:rsidRPr="00724B6F" w:rsidRDefault="002A4081">
      <w:pPr>
        <w:pStyle w:val="Bodyrefs"/>
        <w:pPrChange w:id="1887" w:author="Manuela Tecusan" w:date="2022-10-16T15:50:00Z">
          <w:pPr>
            <w:pStyle w:val="bib"/>
          </w:pPr>
        </w:pPrChange>
      </w:pPr>
      <w:bookmarkStart w:id="1888" w:name="B40"/>
      <w:bookmarkEnd w:id="1888"/>
      <w:r w:rsidRPr="008B26D0">
        <w:rPr>
          <w:rStyle w:val="surname"/>
          <w:rPrChange w:id="1889" w:author="007615" w:date="2021-11-25T21:33:00Z">
            <w:rPr>
              <w:rStyle w:val="surname"/>
              <w:highlight w:val="yellow"/>
            </w:rPr>
          </w:rPrChange>
        </w:rPr>
        <w:t>Talmy</w:t>
      </w:r>
      <w:r w:rsidRPr="008B26D0">
        <w:rPr>
          <w:rPrChange w:id="1890" w:author="007615" w:date="2021-11-25T21:33:00Z">
            <w:rPr>
              <w:highlight w:val="yellow"/>
            </w:rPr>
          </w:rPrChange>
        </w:rPr>
        <w:t xml:space="preserve">, </w:t>
      </w:r>
      <w:r w:rsidRPr="008B26D0">
        <w:rPr>
          <w:rStyle w:val="given-names"/>
          <w:rPrChange w:id="1891" w:author="007615" w:date="2021-11-25T21:33:00Z">
            <w:rPr>
              <w:rStyle w:val="given-names"/>
              <w:highlight w:val="yellow"/>
            </w:rPr>
          </w:rPrChange>
        </w:rPr>
        <w:t>Leonard</w:t>
      </w:r>
      <w:r w:rsidRPr="008B26D0">
        <w:rPr>
          <w:rPrChange w:id="1892" w:author="007615" w:date="2021-11-25T21:33:00Z">
            <w:rPr>
              <w:highlight w:val="yellow"/>
            </w:rPr>
          </w:rPrChange>
        </w:rPr>
        <w:t xml:space="preserve">. </w:t>
      </w:r>
      <w:r w:rsidRPr="008B26D0">
        <w:rPr>
          <w:shd w:val="clear" w:color="auto" w:fill="FF69B4"/>
          <w:rPrChange w:id="1893" w:author="007615" w:date="2021-11-25T21:33:00Z">
            <w:rPr>
              <w:highlight w:val="yellow"/>
              <w:shd w:val="clear" w:color="auto" w:fill="FF69B4"/>
            </w:rPr>
          </w:rPrChange>
        </w:rPr>
        <w:t>2000</w:t>
      </w:r>
      <w:r w:rsidRPr="008B26D0">
        <w:rPr>
          <w:rPrChange w:id="1894" w:author="007615" w:date="2021-11-25T21:33:00Z">
            <w:rPr>
              <w:highlight w:val="yellow"/>
            </w:rPr>
          </w:rPrChange>
        </w:rPr>
        <w:t xml:space="preserve">. </w:t>
      </w:r>
      <w:r w:rsidRPr="0032155C">
        <w:rPr>
          <w:rStyle w:val="Emphasis"/>
          <w:rPrChange w:id="1895" w:author="Manuela Tecusan" w:date="2022-10-15T17:40:00Z">
            <w:rPr>
              <w:i/>
              <w:highlight w:val="yellow"/>
              <w:shd w:val="clear" w:color="auto" w:fill="9370DB"/>
            </w:rPr>
          </w:rPrChange>
        </w:rPr>
        <w:t>Toward a Cognitive Semantics</w:t>
      </w:r>
      <w:ins w:id="1896" w:author="Manuela Tecusan" w:date="2022-10-15T17:39:00Z">
        <w:r w:rsidR="0032155C">
          <w:rPr>
            <w:shd w:val="clear" w:color="auto" w:fill="9370DB"/>
          </w:rPr>
          <w:t>,</w:t>
        </w:r>
      </w:ins>
      <w:del w:id="1897" w:author="Manuela Tecusan" w:date="2022-10-15T17:39:00Z">
        <w:r w:rsidRPr="008B26D0" w:rsidDel="0032155C">
          <w:rPr>
            <w:shd w:val="clear" w:color="auto" w:fill="9370DB"/>
            <w:rPrChange w:id="1898" w:author="007615" w:date="2021-11-25T21:33:00Z">
              <w:rPr>
                <w:i/>
                <w:highlight w:val="yellow"/>
                <w:shd w:val="clear" w:color="auto" w:fill="9370DB"/>
              </w:rPr>
            </w:rPrChange>
          </w:rPr>
          <w:delText>.</w:delText>
        </w:r>
      </w:del>
      <w:r w:rsidRPr="008B26D0">
        <w:rPr>
          <w:shd w:val="clear" w:color="auto" w:fill="9370DB"/>
          <w:rPrChange w:id="1899" w:author="007615" w:date="2021-11-25T21:33:00Z">
            <w:rPr>
              <w:i/>
              <w:highlight w:val="yellow"/>
              <w:shd w:val="clear" w:color="auto" w:fill="9370DB"/>
            </w:rPr>
          </w:rPrChange>
        </w:rPr>
        <w:t xml:space="preserve"> </w:t>
      </w:r>
      <w:ins w:id="1900" w:author="Manuela Tecusan" w:date="2022-10-15T17:39:00Z">
        <w:r w:rsidR="0032155C">
          <w:rPr>
            <w:shd w:val="clear" w:color="auto" w:fill="9370DB"/>
          </w:rPr>
          <w:t>v</w:t>
        </w:r>
      </w:ins>
      <w:del w:id="1901" w:author="Manuela Tecusan" w:date="2022-10-15T17:39:00Z">
        <w:r w:rsidRPr="008B26D0" w:rsidDel="0032155C">
          <w:rPr>
            <w:shd w:val="clear" w:color="auto" w:fill="9370DB"/>
            <w:rPrChange w:id="1902" w:author="007615" w:date="2021-11-25T21:33:00Z">
              <w:rPr>
                <w:i/>
                <w:highlight w:val="yellow"/>
                <w:shd w:val="clear" w:color="auto" w:fill="9370DB"/>
              </w:rPr>
            </w:rPrChange>
          </w:rPr>
          <w:delText>V</w:delText>
        </w:r>
      </w:del>
      <w:r w:rsidRPr="008B26D0">
        <w:rPr>
          <w:shd w:val="clear" w:color="auto" w:fill="9370DB"/>
          <w:rPrChange w:id="1903" w:author="007615" w:date="2021-11-25T21:33:00Z">
            <w:rPr>
              <w:i/>
              <w:highlight w:val="yellow"/>
              <w:shd w:val="clear" w:color="auto" w:fill="9370DB"/>
            </w:rPr>
          </w:rPrChange>
        </w:rPr>
        <w:t>ol</w:t>
      </w:r>
      <w:ins w:id="1904" w:author="Manuela Tecusan" w:date="2022-10-15T17:39:00Z">
        <w:r w:rsidR="0032155C">
          <w:rPr>
            <w:shd w:val="clear" w:color="auto" w:fill="9370DB"/>
          </w:rPr>
          <w:t>. 1</w:t>
        </w:r>
      </w:ins>
      <w:del w:id="1905" w:author="Manuela Tecusan" w:date="2022-10-15T17:39:00Z">
        <w:r w:rsidRPr="008B26D0" w:rsidDel="0032155C">
          <w:rPr>
            <w:shd w:val="clear" w:color="auto" w:fill="9370DB"/>
            <w:rPrChange w:id="1906" w:author="007615" w:date="2021-11-25T21:33:00Z">
              <w:rPr>
                <w:i/>
                <w:highlight w:val="yellow"/>
                <w:shd w:val="clear" w:color="auto" w:fill="9370DB"/>
              </w:rPr>
            </w:rPrChange>
          </w:rPr>
          <w:delText>ume I</w:delText>
        </w:r>
      </w:del>
      <w:r w:rsidRPr="008B26D0">
        <w:rPr>
          <w:shd w:val="clear" w:color="auto" w:fill="9370DB"/>
          <w:rPrChange w:id="1907" w:author="007615" w:date="2021-11-25T21:33:00Z">
            <w:rPr>
              <w:i/>
              <w:highlight w:val="yellow"/>
              <w:shd w:val="clear" w:color="auto" w:fill="9370DB"/>
            </w:rPr>
          </w:rPrChange>
        </w:rPr>
        <w:t xml:space="preserve">: </w:t>
      </w:r>
      <w:r w:rsidRPr="0032155C">
        <w:rPr>
          <w:rStyle w:val="Emphasis"/>
          <w:rPrChange w:id="1908" w:author="Manuela Tecusan" w:date="2022-10-15T17:40:00Z">
            <w:rPr>
              <w:i/>
              <w:highlight w:val="yellow"/>
              <w:shd w:val="clear" w:color="auto" w:fill="9370DB"/>
            </w:rPr>
          </w:rPrChange>
        </w:rPr>
        <w:t>Concept Structuring Systems</w:t>
      </w:r>
      <w:r w:rsidRPr="008B26D0">
        <w:rPr>
          <w:rPrChange w:id="1909" w:author="007615" w:date="2021-11-25T21:33:00Z">
            <w:rPr>
              <w:i/>
              <w:highlight w:val="yellow"/>
            </w:rPr>
          </w:rPrChange>
        </w:rPr>
        <w:t xml:space="preserve">. </w:t>
      </w:r>
      <w:r w:rsidRPr="008B26D0">
        <w:rPr>
          <w:shd w:val="clear" w:color="auto" w:fill="D3D3D3"/>
          <w:rPrChange w:id="1910" w:author="007615" w:date="2021-11-25T21:33:00Z">
            <w:rPr>
              <w:highlight w:val="yellow"/>
              <w:shd w:val="clear" w:color="auto" w:fill="D3D3D3"/>
            </w:rPr>
          </w:rPrChange>
        </w:rPr>
        <w:t>Cambridge, MA</w:t>
      </w:r>
      <w:r w:rsidRPr="008B26D0">
        <w:rPr>
          <w:rPrChange w:id="1911" w:author="007615" w:date="2021-11-25T21:33:00Z">
            <w:rPr>
              <w:highlight w:val="yellow"/>
            </w:rPr>
          </w:rPrChange>
        </w:rPr>
        <w:t xml:space="preserve">: </w:t>
      </w:r>
      <w:r w:rsidRPr="008B26D0">
        <w:rPr>
          <w:shd w:val="clear" w:color="auto" w:fill="FFE4B5"/>
          <w:rPrChange w:id="1912" w:author="007615" w:date="2021-11-25T21:33:00Z">
            <w:rPr>
              <w:highlight w:val="yellow"/>
              <w:shd w:val="clear" w:color="auto" w:fill="FFE4B5"/>
            </w:rPr>
          </w:rPrChange>
        </w:rPr>
        <w:t>MIT Press</w:t>
      </w:r>
      <w:r w:rsidRPr="008B26D0">
        <w:rPr>
          <w:rPrChange w:id="1913" w:author="007615" w:date="2021-11-25T21:33:00Z">
            <w:rPr>
              <w:highlight w:val="yellow"/>
            </w:rPr>
          </w:rPrChange>
        </w:rPr>
        <w:t>.</w:t>
      </w:r>
    </w:p>
    <w:p w14:paraId="29E3FCD6" w14:textId="5BEC4F56" w:rsidR="002A4081" w:rsidRPr="008B26D0" w:rsidRDefault="002A4081">
      <w:pPr>
        <w:pStyle w:val="Bodyrefs"/>
        <w:pPrChange w:id="1914" w:author="Manuela Tecusan" w:date="2022-10-16T15:50:00Z">
          <w:pPr>
            <w:pStyle w:val="bib"/>
          </w:pPr>
        </w:pPrChange>
      </w:pPr>
      <w:bookmarkStart w:id="1915" w:name="B41"/>
      <w:bookmarkEnd w:id="1915"/>
      <w:r w:rsidRPr="008B26D0">
        <w:rPr>
          <w:rStyle w:val="surname"/>
        </w:rPr>
        <w:t>Tixonov</w:t>
      </w:r>
      <w:r w:rsidRPr="008B26D0">
        <w:t xml:space="preserve">, </w:t>
      </w:r>
      <w:r w:rsidRPr="008B26D0">
        <w:rPr>
          <w:rStyle w:val="given-names"/>
        </w:rPr>
        <w:t>Aleksandr N.</w:t>
      </w:r>
      <w:r w:rsidRPr="008B26D0">
        <w:t xml:space="preserve"> </w:t>
      </w:r>
      <w:r w:rsidRPr="008B26D0">
        <w:rPr>
          <w:shd w:val="clear" w:color="auto" w:fill="FF69B4"/>
        </w:rPr>
        <w:t>1964</w:t>
      </w:r>
      <w:r w:rsidRPr="008B26D0">
        <w:t xml:space="preserve">. </w:t>
      </w:r>
      <w:ins w:id="1916" w:author="Manuela Tecusan" w:date="2022-10-15T17:40:00Z">
        <w:r w:rsidR="00B520DB">
          <w:t>‘</w:t>
        </w:r>
      </w:ins>
      <w:del w:id="1917" w:author="Manuela Tecusan" w:date="2022-10-15T17:40:00Z">
        <w:r w:rsidRPr="008B26D0" w:rsidDel="00B520DB">
          <w:delText>“</w:delText>
        </w:r>
      </w:del>
      <w:r w:rsidRPr="008B26D0">
        <w:rPr>
          <w:shd w:val="clear" w:color="auto" w:fill="87CEFA"/>
        </w:rPr>
        <w:t>Čistovidovye pristavki v sisteme russkogo vidovogo formoobrazovanija</w:t>
      </w:r>
      <w:ins w:id="1918" w:author="Manuela Tecusan" w:date="2022-10-15T17:40:00Z">
        <w:r w:rsidR="00B520DB">
          <w:t>’</w:t>
        </w:r>
      </w:ins>
      <w:del w:id="1919" w:author="Manuela Tecusan" w:date="2022-10-15T17:40:00Z">
        <w:r w:rsidRPr="008B26D0" w:rsidDel="00B520DB">
          <w:delText>”</w:delText>
        </w:r>
      </w:del>
      <w:r w:rsidRPr="008B26D0">
        <w:t xml:space="preserve">. </w:t>
      </w:r>
      <w:r w:rsidRPr="008B26D0">
        <w:rPr>
          <w:i/>
          <w:iCs/>
          <w:shd w:val="clear" w:color="auto" w:fill="DEB887"/>
        </w:rPr>
        <w:t xml:space="preserve">Voprosy </w:t>
      </w:r>
      <w:del w:id="1920" w:author="007615" w:date="2021-11-25T21:33:00Z">
        <w:r w:rsidRPr="008B26D0" w:rsidDel="00CB555B">
          <w:rPr>
            <w:i/>
            <w:iCs/>
            <w:shd w:val="clear" w:color="auto" w:fill="DEB887"/>
          </w:rPr>
          <w:delText>j</w:delText>
        </w:r>
      </w:del>
      <w:ins w:id="1921" w:author="007615" w:date="2021-11-25T21:33:00Z">
        <w:r w:rsidR="00CB555B" w:rsidRPr="008B26D0">
          <w:rPr>
            <w:i/>
            <w:iCs/>
            <w:shd w:val="clear" w:color="auto" w:fill="DEB887"/>
          </w:rPr>
          <w:t>J</w:t>
        </w:r>
      </w:ins>
      <w:r w:rsidRPr="008B26D0">
        <w:rPr>
          <w:i/>
          <w:iCs/>
          <w:shd w:val="clear" w:color="auto" w:fill="DEB887"/>
        </w:rPr>
        <w:t>azykoznanija</w:t>
      </w:r>
      <w:ins w:id="1922" w:author="Manuela Tecusan" w:date="2022-10-15T17:40:00Z">
        <w:r w:rsidR="00B520DB">
          <w:rPr>
            <w:shd w:val="clear" w:color="auto" w:fill="DEB887"/>
          </w:rPr>
          <w:t>,</w:t>
        </w:r>
      </w:ins>
      <w:r w:rsidRPr="008B26D0">
        <w:t xml:space="preserve"> </w:t>
      </w:r>
      <w:r w:rsidRPr="008B26D0">
        <w:rPr>
          <w:shd w:val="clear" w:color="auto" w:fill="FF4500"/>
        </w:rPr>
        <w:t>1</w:t>
      </w:r>
      <w:r w:rsidRPr="008B26D0">
        <w:t xml:space="preserve">: </w:t>
      </w:r>
      <w:r w:rsidRPr="008B26D0">
        <w:rPr>
          <w:shd w:val="clear" w:color="auto" w:fill="EEDD82"/>
        </w:rPr>
        <w:t>42</w:t>
      </w:r>
      <w:r w:rsidRPr="008B26D0">
        <w:t>–</w:t>
      </w:r>
      <w:r w:rsidRPr="008B26D0">
        <w:rPr>
          <w:shd w:val="clear" w:color="auto" w:fill="6495ED"/>
        </w:rPr>
        <w:t>52</w:t>
      </w:r>
      <w:r w:rsidRPr="008B26D0">
        <w:t>.</w:t>
      </w:r>
    </w:p>
    <w:p w14:paraId="2A677350" w14:textId="5C48E94D" w:rsidR="002A4081" w:rsidRPr="008B26D0" w:rsidRDefault="002A4081">
      <w:pPr>
        <w:pStyle w:val="Bodyrefs"/>
        <w:pPrChange w:id="1923" w:author="Manuela Tecusan" w:date="2022-10-16T15:50:00Z">
          <w:pPr>
            <w:pStyle w:val="bib"/>
          </w:pPr>
        </w:pPrChange>
      </w:pPr>
      <w:bookmarkStart w:id="1924" w:name="B42"/>
      <w:bookmarkEnd w:id="1924"/>
      <w:r w:rsidRPr="008B26D0">
        <w:rPr>
          <w:rStyle w:val="surname"/>
        </w:rPr>
        <w:t>Tixonov</w:t>
      </w:r>
      <w:r w:rsidRPr="008B26D0">
        <w:t xml:space="preserve">, </w:t>
      </w:r>
      <w:r w:rsidRPr="008B26D0">
        <w:rPr>
          <w:rStyle w:val="given-names"/>
        </w:rPr>
        <w:t>Aleksandr N.</w:t>
      </w:r>
      <w:r w:rsidRPr="008B26D0">
        <w:t xml:space="preserve"> </w:t>
      </w:r>
      <w:r w:rsidRPr="008B26D0">
        <w:rPr>
          <w:shd w:val="clear" w:color="auto" w:fill="FF69B4"/>
        </w:rPr>
        <w:t>1998</w:t>
      </w:r>
      <w:r w:rsidRPr="008B26D0">
        <w:t xml:space="preserve">. </w:t>
      </w:r>
      <w:r w:rsidRPr="008B26D0">
        <w:rPr>
          <w:i/>
          <w:iCs/>
          <w:shd w:val="clear" w:color="auto" w:fill="9370DB"/>
        </w:rPr>
        <w:t xml:space="preserve">Russkij </w:t>
      </w:r>
      <w:del w:id="1925" w:author="007615" w:date="2021-11-25T21:34:00Z">
        <w:r w:rsidRPr="008B26D0" w:rsidDel="00CB555B">
          <w:rPr>
            <w:i/>
            <w:iCs/>
            <w:shd w:val="clear" w:color="auto" w:fill="9370DB"/>
          </w:rPr>
          <w:delText>g</w:delText>
        </w:r>
      </w:del>
      <w:ins w:id="1926" w:author="007615" w:date="2021-11-25T21:34:00Z">
        <w:r w:rsidR="00CB555B" w:rsidRPr="008B26D0">
          <w:rPr>
            <w:i/>
            <w:iCs/>
            <w:shd w:val="clear" w:color="auto" w:fill="9370DB"/>
          </w:rPr>
          <w:t>G</w:t>
        </w:r>
      </w:ins>
      <w:r w:rsidRPr="008B26D0">
        <w:rPr>
          <w:i/>
          <w:iCs/>
          <w:shd w:val="clear" w:color="auto" w:fill="9370DB"/>
        </w:rPr>
        <w:t>lagol</w:t>
      </w:r>
      <w:r w:rsidRPr="008B26D0">
        <w:t xml:space="preserve">. </w:t>
      </w:r>
      <w:r w:rsidRPr="008B26D0">
        <w:rPr>
          <w:shd w:val="clear" w:color="auto" w:fill="D3D3D3"/>
        </w:rPr>
        <w:t>Moscow</w:t>
      </w:r>
      <w:r w:rsidRPr="008B26D0">
        <w:t xml:space="preserve">: </w:t>
      </w:r>
      <w:r w:rsidRPr="008B26D0">
        <w:rPr>
          <w:shd w:val="clear" w:color="auto" w:fill="FFE4B5"/>
        </w:rPr>
        <w:t>Russkij jazyk</w:t>
      </w:r>
      <w:r w:rsidRPr="008B26D0">
        <w:t>.</w:t>
      </w:r>
    </w:p>
    <w:p w14:paraId="5DBF93AC" w14:textId="77B06D84" w:rsidR="002A4081" w:rsidRPr="008B26D0" w:rsidRDefault="002A4081" w:rsidP="00B520DB">
      <w:pPr>
        <w:pStyle w:val="bib"/>
      </w:pPr>
      <w:bookmarkStart w:id="1927" w:name="B43"/>
      <w:bookmarkEnd w:id="1927"/>
      <w:r w:rsidRPr="008B26D0">
        <w:rPr>
          <w:rStyle w:val="surname"/>
          <w:lang w:val="en-GB"/>
        </w:rPr>
        <w:t>Tolskaya</w:t>
      </w:r>
      <w:r w:rsidRPr="008B26D0">
        <w:t xml:space="preserve">, </w:t>
      </w:r>
      <w:r w:rsidRPr="008B26D0">
        <w:rPr>
          <w:rStyle w:val="given-names"/>
          <w:lang w:val="en-GB"/>
        </w:rPr>
        <w:t>I</w:t>
      </w:r>
      <w:ins w:id="1928" w:author="007615" w:date="2021-11-25T21:34:00Z">
        <w:r w:rsidR="00CB555B" w:rsidRPr="008B26D0">
          <w:rPr>
            <w:rStyle w:val="given-names"/>
            <w:lang w:val="en-GB"/>
          </w:rPr>
          <w:t>.</w:t>
        </w:r>
      </w:ins>
      <w:del w:id="1929" w:author="007615" w:date="2021-11-25T21:34:00Z">
        <w:r w:rsidRPr="008B26D0" w:rsidDel="00CB555B">
          <w:rPr>
            <w:rStyle w:val="given-names"/>
            <w:lang w:val="en-GB"/>
          </w:rPr>
          <w:delText>na</w:delText>
        </w:r>
        <w:r w:rsidRPr="008B26D0" w:rsidDel="00CB555B">
          <w:delText>.</w:delText>
        </w:r>
      </w:del>
      <w:r w:rsidRPr="008B26D0">
        <w:t xml:space="preserve"> </w:t>
      </w:r>
      <w:ins w:id="1930" w:author="007615" w:date="2021-11-25T21:34:00Z">
        <w:del w:id="1931" w:author="Manuela Tecusan" w:date="2022-10-15T17:40:00Z">
          <w:r w:rsidR="00CB555B" w:rsidRPr="008B26D0" w:rsidDel="00B520DB">
            <w:delText>(</w:delText>
          </w:r>
        </w:del>
      </w:ins>
      <w:r w:rsidRPr="008B26D0">
        <w:rPr>
          <w:shd w:val="clear" w:color="auto" w:fill="FF69B4"/>
        </w:rPr>
        <w:t>2014</w:t>
      </w:r>
      <w:ins w:id="1932" w:author="007615" w:date="2021-11-25T21:34:00Z">
        <w:del w:id="1933" w:author="Manuela Tecusan" w:date="2022-10-15T17:41:00Z">
          <w:r w:rsidR="00CB555B" w:rsidRPr="008B26D0" w:rsidDel="00B520DB">
            <w:delText>)</w:delText>
          </w:r>
        </w:del>
      </w:ins>
      <w:r w:rsidRPr="008B26D0">
        <w:t xml:space="preserve">. </w:t>
      </w:r>
      <w:ins w:id="1934" w:author="Manuela Tecusan" w:date="2022-10-15T17:41:00Z">
        <w:r w:rsidR="00B520DB">
          <w:t>‘</w:t>
        </w:r>
      </w:ins>
      <w:r w:rsidRPr="008B26D0">
        <w:t xml:space="preserve">Verbal </w:t>
      </w:r>
      <w:del w:id="1935" w:author="007615" w:date="2021-11-25T21:34:00Z">
        <w:r w:rsidRPr="008B26D0" w:rsidDel="00CB555B">
          <w:delText>P</w:delText>
        </w:r>
      </w:del>
      <w:ins w:id="1936" w:author="Manuela Tecusan" w:date="2022-10-15T17:40:00Z">
        <w:r w:rsidR="00B520DB">
          <w:t>P</w:t>
        </w:r>
      </w:ins>
      <w:ins w:id="1937" w:author="007615" w:date="2021-11-25T21:34:00Z">
        <w:del w:id="1938" w:author="Manuela Tecusan" w:date="2022-10-15T17:40:00Z">
          <w:r w:rsidR="00CB555B" w:rsidRPr="008B26D0" w:rsidDel="00B520DB">
            <w:delText>p</w:delText>
          </w:r>
        </w:del>
      </w:ins>
      <w:r w:rsidRPr="008B26D0">
        <w:t xml:space="preserve">refixes: </w:t>
      </w:r>
      <w:del w:id="1939" w:author="007615" w:date="2021-11-25T21:34:00Z">
        <w:r w:rsidRPr="008B26D0" w:rsidDel="00CB555B">
          <w:delText>S</w:delText>
        </w:r>
      </w:del>
      <w:ins w:id="1940" w:author="Manuela Tecusan" w:date="2022-10-15T17:41:00Z">
        <w:r w:rsidR="00B520DB">
          <w:t>S</w:t>
        </w:r>
      </w:ins>
      <w:ins w:id="1941" w:author="007615" w:date="2021-11-25T21:34:00Z">
        <w:del w:id="1942" w:author="Manuela Tecusan" w:date="2022-10-15T17:41:00Z">
          <w:r w:rsidR="00CB555B" w:rsidRPr="008B26D0" w:rsidDel="00B520DB">
            <w:delText>s</w:delText>
          </w:r>
        </w:del>
      </w:ins>
      <w:r w:rsidRPr="008B26D0">
        <w:t xml:space="preserve">election and </w:t>
      </w:r>
      <w:del w:id="1943" w:author="007615" w:date="2021-11-25T21:34:00Z">
        <w:r w:rsidRPr="008B26D0" w:rsidDel="00CB555B">
          <w:delText>I</w:delText>
        </w:r>
      </w:del>
      <w:ins w:id="1944" w:author="Manuela Tecusan" w:date="2022-10-15T17:41:00Z">
        <w:r w:rsidR="00B520DB">
          <w:t>I</w:t>
        </w:r>
      </w:ins>
      <w:ins w:id="1945" w:author="007615" w:date="2021-11-25T21:34:00Z">
        <w:del w:id="1946" w:author="Manuela Tecusan" w:date="2022-10-15T17:41:00Z">
          <w:r w:rsidR="00CB555B" w:rsidRPr="008B26D0" w:rsidDel="00B520DB">
            <w:delText>i</w:delText>
          </w:r>
        </w:del>
      </w:ins>
      <w:r w:rsidRPr="008B26D0">
        <w:t>nterpretation</w:t>
      </w:r>
      <w:ins w:id="1947" w:author="Manuela Tecusan" w:date="2022-10-15T17:41:00Z">
        <w:r w:rsidR="00B520DB">
          <w:t>’</w:t>
        </w:r>
      </w:ins>
      <w:r w:rsidRPr="008B26D0">
        <w:t>. PhD diss</w:t>
      </w:r>
      <w:del w:id="1948" w:author="Manuela Tecusan" w:date="2022-10-15T17:41:00Z">
        <w:r w:rsidRPr="008B26D0" w:rsidDel="00B520DB">
          <w:delText>ertation</w:delText>
        </w:r>
      </w:del>
      <w:ins w:id="1949" w:author="007615" w:date="2021-11-25T21:34:00Z">
        <w:r w:rsidR="00CB555B" w:rsidRPr="008B26D0">
          <w:t>.</w:t>
        </w:r>
      </w:ins>
      <w:ins w:id="1950" w:author="Manuela Tecusan" w:date="2022-10-15T17:41:00Z">
        <w:r w:rsidR="00B520DB">
          <w:t>,</w:t>
        </w:r>
      </w:ins>
      <w:del w:id="1951" w:author="007615" w:date="2021-11-25T21:34:00Z">
        <w:r w:rsidRPr="008B26D0" w:rsidDel="00CB555B">
          <w:delText>,</w:delText>
        </w:r>
      </w:del>
      <w:r w:rsidRPr="008B26D0">
        <w:t xml:space="preserve"> University of Tromsø</w:t>
      </w:r>
      <w:ins w:id="1952" w:author="Manuela Tecusan" w:date="2022-10-15T17:41:00Z">
        <w:r w:rsidR="00B520DB">
          <w:t>, Norway</w:t>
        </w:r>
      </w:ins>
      <w:r w:rsidRPr="008B26D0">
        <w:t>.</w:t>
      </w:r>
    </w:p>
    <w:p w14:paraId="19911A3F" w14:textId="17C2C05E" w:rsidR="002A4081" w:rsidRPr="008B26D0" w:rsidRDefault="002A4081">
      <w:pPr>
        <w:pStyle w:val="Bodyrefs"/>
        <w:pPrChange w:id="1953" w:author="Manuela Tecusan" w:date="2022-10-16T15:50:00Z">
          <w:pPr>
            <w:pStyle w:val="bib"/>
          </w:pPr>
        </w:pPrChange>
      </w:pPr>
      <w:bookmarkStart w:id="1954" w:name="B44"/>
      <w:bookmarkEnd w:id="1954"/>
      <w:r w:rsidRPr="008B26D0">
        <w:rPr>
          <w:rStyle w:val="surname"/>
        </w:rPr>
        <w:t>Tuggy</w:t>
      </w:r>
      <w:r w:rsidRPr="008B26D0">
        <w:t xml:space="preserve">, </w:t>
      </w:r>
      <w:r w:rsidRPr="008B26D0">
        <w:rPr>
          <w:rStyle w:val="given-names"/>
        </w:rPr>
        <w:t>David</w:t>
      </w:r>
      <w:r w:rsidRPr="008B26D0">
        <w:t xml:space="preserve">. </w:t>
      </w:r>
      <w:r w:rsidRPr="008B26D0">
        <w:rPr>
          <w:shd w:val="clear" w:color="auto" w:fill="FF69B4"/>
        </w:rPr>
        <w:t>1993</w:t>
      </w:r>
      <w:r w:rsidRPr="008B26D0">
        <w:t xml:space="preserve">. </w:t>
      </w:r>
      <w:ins w:id="1955" w:author="Manuela Tecusan" w:date="2022-10-15T17:41:00Z">
        <w:r w:rsidR="00B520DB">
          <w:t>‘</w:t>
        </w:r>
      </w:ins>
      <w:del w:id="1956" w:author="Manuela Tecusan" w:date="2022-10-15T17:41:00Z">
        <w:r w:rsidRPr="008B26D0" w:rsidDel="00B520DB">
          <w:delText>“</w:delText>
        </w:r>
      </w:del>
      <w:r w:rsidRPr="008B26D0">
        <w:rPr>
          <w:shd w:val="clear" w:color="auto" w:fill="87CEFA"/>
        </w:rPr>
        <w:t xml:space="preserve">Ambiguity, </w:t>
      </w:r>
      <w:del w:id="1957" w:author="007615" w:date="2021-11-25T21:34:00Z">
        <w:r w:rsidRPr="008B26D0" w:rsidDel="00CB555B">
          <w:rPr>
            <w:shd w:val="clear" w:color="auto" w:fill="87CEFA"/>
          </w:rPr>
          <w:delText>P</w:delText>
        </w:r>
      </w:del>
      <w:ins w:id="1958" w:author="Manuela Tecusan" w:date="2022-10-15T17:41:00Z">
        <w:r w:rsidR="00B520DB">
          <w:rPr>
            <w:shd w:val="clear" w:color="auto" w:fill="87CEFA"/>
          </w:rPr>
          <w:t>P</w:t>
        </w:r>
      </w:ins>
      <w:ins w:id="1959" w:author="007615" w:date="2021-11-25T21:34:00Z">
        <w:del w:id="1960" w:author="Manuela Tecusan" w:date="2022-10-15T17:41:00Z">
          <w:r w:rsidR="00CB555B" w:rsidRPr="008B26D0" w:rsidDel="00B520DB">
            <w:rPr>
              <w:shd w:val="clear" w:color="auto" w:fill="87CEFA"/>
            </w:rPr>
            <w:delText>p</w:delText>
          </w:r>
        </w:del>
      </w:ins>
      <w:r w:rsidRPr="008B26D0">
        <w:rPr>
          <w:shd w:val="clear" w:color="auto" w:fill="87CEFA"/>
        </w:rPr>
        <w:t xml:space="preserve">olysemy, and </w:t>
      </w:r>
      <w:del w:id="1961" w:author="007615" w:date="2021-11-25T21:34:00Z">
        <w:r w:rsidRPr="008B26D0" w:rsidDel="00CB555B">
          <w:rPr>
            <w:shd w:val="clear" w:color="auto" w:fill="87CEFA"/>
          </w:rPr>
          <w:delText>V</w:delText>
        </w:r>
      </w:del>
      <w:ins w:id="1962" w:author="Manuela Tecusan" w:date="2022-10-15T17:41:00Z">
        <w:r w:rsidR="00B520DB">
          <w:rPr>
            <w:shd w:val="clear" w:color="auto" w:fill="87CEFA"/>
          </w:rPr>
          <w:t>V</w:t>
        </w:r>
      </w:ins>
      <w:ins w:id="1963" w:author="007615" w:date="2021-11-25T21:34:00Z">
        <w:del w:id="1964" w:author="Manuela Tecusan" w:date="2022-10-15T17:41:00Z">
          <w:r w:rsidR="00CB555B" w:rsidRPr="008B26D0" w:rsidDel="00B520DB">
            <w:rPr>
              <w:shd w:val="clear" w:color="auto" w:fill="87CEFA"/>
            </w:rPr>
            <w:delText>v</w:delText>
          </w:r>
        </w:del>
      </w:ins>
      <w:r w:rsidRPr="008B26D0">
        <w:rPr>
          <w:shd w:val="clear" w:color="auto" w:fill="87CEFA"/>
        </w:rPr>
        <w:t>agueness</w:t>
      </w:r>
      <w:ins w:id="1965" w:author="Manuela Tecusan" w:date="2022-10-15T17:41:00Z">
        <w:r w:rsidR="00B520DB">
          <w:rPr>
            <w:shd w:val="clear" w:color="auto" w:fill="87CEFA"/>
          </w:rPr>
          <w:t>’</w:t>
        </w:r>
      </w:ins>
      <w:r w:rsidRPr="008B26D0">
        <w:t>.</w:t>
      </w:r>
      <w:del w:id="1966" w:author="Manuela Tecusan" w:date="2022-10-15T17:41:00Z">
        <w:r w:rsidRPr="008B26D0" w:rsidDel="00B520DB">
          <w:delText>”</w:delText>
        </w:r>
      </w:del>
      <w:r w:rsidRPr="008B26D0">
        <w:t xml:space="preserve"> </w:t>
      </w:r>
      <w:r w:rsidRPr="008B26D0">
        <w:rPr>
          <w:i/>
          <w:iCs/>
          <w:shd w:val="clear" w:color="auto" w:fill="DEB887"/>
        </w:rPr>
        <w:t>Cognitive Linguistics</w:t>
      </w:r>
      <w:ins w:id="1967" w:author="Manuela Tecusan" w:date="2022-10-15T17:41:00Z">
        <w:r w:rsidR="00B520DB">
          <w:rPr>
            <w:shd w:val="clear" w:color="auto" w:fill="DEB887"/>
          </w:rPr>
          <w:t>,</w:t>
        </w:r>
      </w:ins>
      <w:r w:rsidRPr="008B26D0">
        <w:rPr>
          <w:i/>
          <w:iCs/>
        </w:rPr>
        <w:t xml:space="preserve"> </w:t>
      </w:r>
      <w:r w:rsidRPr="008B26D0">
        <w:rPr>
          <w:shd w:val="clear" w:color="auto" w:fill="FF4500"/>
        </w:rPr>
        <w:t>4</w:t>
      </w:r>
      <w:r w:rsidRPr="008B26D0">
        <w:t xml:space="preserve">: </w:t>
      </w:r>
      <w:r w:rsidRPr="008B26D0">
        <w:rPr>
          <w:shd w:val="clear" w:color="auto" w:fill="EEDD82"/>
        </w:rPr>
        <w:t>273</w:t>
      </w:r>
      <w:r w:rsidRPr="008B26D0">
        <w:t>–</w:t>
      </w:r>
      <w:r w:rsidRPr="008B26D0">
        <w:rPr>
          <w:shd w:val="clear" w:color="auto" w:fill="6495ED"/>
        </w:rPr>
        <w:t>290</w:t>
      </w:r>
      <w:r w:rsidRPr="008B26D0">
        <w:t>.</w:t>
      </w:r>
    </w:p>
    <w:p w14:paraId="2F2D6331" w14:textId="1A5463F9" w:rsidR="00EF7BC0" w:rsidRPr="008B26D0" w:rsidRDefault="00EF7BC0" w:rsidP="00B520DB">
      <w:pPr>
        <w:pStyle w:val="bib"/>
      </w:pPr>
      <w:bookmarkStart w:id="1968" w:name="B45"/>
      <w:bookmarkEnd w:id="1968"/>
      <w:r w:rsidRPr="008B26D0">
        <w:rPr>
          <w:rStyle w:val="particle"/>
          <w:lang w:val="en-GB"/>
        </w:rPr>
        <w:t>van</w:t>
      </w:r>
      <w:r w:rsidRPr="008B26D0">
        <w:t xml:space="preserve"> </w:t>
      </w:r>
      <w:r w:rsidRPr="008B26D0">
        <w:rPr>
          <w:rStyle w:val="surname"/>
          <w:lang w:val="en-GB"/>
        </w:rPr>
        <w:t>Schooneveld</w:t>
      </w:r>
      <w:r w:rsidRPr="008B26D0">
        <w:t xml:space="preserve">, </w:t>
      </w:r>
      <w:r w:rsidRPr="008B26D0">
        <w:rPr>
          <w:rStyle w:val="given-names"/>
          <w:lang w:val="en-GB"/>
        </w:rPr>
        <w:t>Cornelius H.</w:t>
      </w:r>
      <w:r w:rsidRPr="008B26D0">
        <w:t xml:space="preserve"> </w:t>
      </w:r>
      <w:r w:rsidRPr="008B26D0">
        <w:rPr>
          <w:shd w:val="clear" w:color="auto" w:fill="FF69B4"/>
        </w:rPr>
        <w:t>1958</w:t>
      </w:r>
      <w:ins w:id="1969" w:author="Manuela Tecusan" w:date="2022-10-15T17:42:00Z">
        <w:r w:rsidR="00B520DB">
          <w:t>.</w:t>
        </w:r>
      </w:ins>
      <w:del w:id="1970" w:author="Manuela Tecusan" w:date="2022-10-15T17:42:00Z">
        <w:r w:rsidRPr="008B26D0" w:rsidDel="00B520DB">
          <w:delText>-</w:delText>
        </w:r>
      </w:del>
      <w:r w:rsidRPr="008B26D0">
        <w:t xml:space="preserve"> </w:t>
      </w:r>
      <w:ins w:id="1971" w:author="Manuela Tecusan" w:date="2022-10-15T17:44:00Z">
        <w:r w:rsidR="00B520DB">
          <w:t>‘</w:t>
        </w:r>
      </w:ins>
      <w:del w:id="1972" w:author="Manuela Tecusan" w:date="2022-10-15T17:44:00Z">
        <w:r w:rsidRPr="008B26D0" w:rsidDel="00B520DB">
          <w:delText>“</w:delText>
        </w:r>
      </w:del>
      <w:r w:rsidRPr="008B26D0">
        <w:t xml:space="preserve">The </w:t>
      </w:r>
      <w:ins w:id="1973" w:author="Manuela Tecusan" w:date="2022-10-15T17:42:00Z">
        <w:r w:rsidR="00B520DB">
          <w:t>S</w:t>
        </w:r>
      </w:ins>
      <w:del w:id="1974" w:author="Manuela Tecusan" w:date="2022-10-15T17:42:00Z">
        <w:r w:rsidRPr="008B26D0" w:rsidDel="00B520DB">
          <w:delText>s</w:delText>
        </w:r>
      </w:del>
      <w:r w:rsidRPr="008B26D0">
        <w:t xml:space="preserve">o-called </w:t>
      </w:r>
      <w:ins w:id="1975" w:author="Manuela Tecusan" w:date="2022-10-16T16:05:00Z">
        <w:r w:rsidR="002B5800">
          <w:t>‘</w:t>
        </w:r>
      </w:ins>
      <w:del w:id="1976" w:author="Manuela Tecusan" w:date="2022-10-15T17:44:00Z">
        <w:r w:rsidRPr="008B26D0" w:rsidDel="00B520DB">
          <w:delText>‘</w:delText>
        </w:r>
      </w:del>
      <w:r w:rsidRPr="008B26D0">
        <w:t>préverbe</w:t>
      </w:r>
      <w:ins w:id="1977" w:author="Manuela Tecusan" w:date="2022-10-15T17:43:00Z">
        <w:r w:rsidR="00B520DB">
          <w:t>s</w:t>
        </w:r>
      </w:ins>
      <w:r w:rsidRPr="008B26D0">
        <w:t xml:space="preserve"> vides</w:t>
      </w:r>
      <w:ins w:id="1978" w:author="Manuela Tecusan" w:date="2022-10-16T16:05:00Z">
        <w:r w:rsidR="002B5800">
          <w:t>’</w:t>
        </w:r>
      </w:ins>
      <w:del w:id="1979" w:author="Manuela Tecusan" w:date="2022-10-15T17:44:00Z">
        <w:r w:rsidRPr="008B26D0" w:rsidDel="00B520DB">
          <w:delText>’</w:delText>
        </w:r>
      </w:del>
      <w:r w:rsidRPr="008B26D0">
        <w:t xml:space="preserve"> and </w:t>
      </w:r>
      <w:del w:id="1980" w:author="Manuela Tecusan" w:date="2022-10-15T17:44:00Z">
        <w:r w:rsidRPr="008B26D0" w:rsidDel="00B520DB">
          <w:delText>n</w:delText>
        </w:r>
      </w:del>
      <w:ins w:id="1981" w:author="Manuela Tecusan" w:date="2022-10-15T17:44:00Z">
        <w:r w:rsidR="00B520DB">
          <w:t>N</w:t>
        </w:r>
      </w:ins>
      <w:r w:rsidRPr="008B26D0">
        <w:t>eutralization</w:t>
      </w:r>
      <w:ins w:id="1982" w:author="Manuela Tecusan" w:date="2022-10-15T17:44:00Z">
        <w:r w:rsidR="00B520DB">
          <w:t>’</w:t>
        </w:r>
      </w:ins>
      <w:del w:id="1983" w:author="007615" w:date="2021-11-25T21:29:00Z">
        <w:r w:rsidRPr="008B26D0" w:rsidDel="00A538FD">
          <w:delText>”</w:delText>
        </w:r>
      </w:del>
      <w:r w:rsidRPr="008B26D0">
        <w:t xml:space="preserve">. </w:t>
      </w:r>
      <w:r w:rsidRPr="008B26D0">
        <w:rPr>
          <w:i/>
          <w:iCs/>
        </w:rPr>
        <w:t xml:space="preserve">Dutch </w:t>
      </w:r>
      <w:del w:id="1984" w:author="007615" w:date="2021-11-25T21:29:00Z">
        <w:r w:rsidRPr="008B26D0" w:rsidDel="00A538FD">
          <w:rPr>
            <w:i/>
            <w:iCs/>
          </w:rPr>
          <w:delText>c</w:delText>
        </w:r>
      </w:del>
      <w:ins w:id="1985" w:author="007615" w:date="2021-11-25T21:29:00Z">
        <w:r w:rsidRPr="008B26D0">
          <w:rPr>
            <w:i/>
            <w:iCs/>
          </w:rPr>
          <w:t>C</w:t>
        </w:r>
      </w:ins>
      <w:r w:rsidRPr="008B26D0">
        <w:rPr>
          <w:i/>
          <w:iCs/>
        </w:rPr>
        <w:t xml:space="preserve">ontributions to the </w:t>
      </w:r>
      <w:del w:id="1986" w:author="007615" w:date="2021-11-25T21:29:00Z">
        <w:r w:rsidRPr="008B26D0" w:rsidDel="00A538FD">
          <w:rPr>
            <w:i/>
            <w:iCs/>
          </w:rPr>
          <w:delText>Four</w:delText>
        </w:r>
      </w:del>
      <w:ins w:id="1987" w:author="007615" w:date="2021-11-25T21:29:00Z">
        <w:r w:rsidRPr="008B26D0">
          <w:rPr>
            <w:i/>
            <w:iCs/>
          </w:rPr>
          <w:t>4</w:t>
        </w:r>
      </w:ins>
      <w:r w:rsidRPr="008B26D0">
        <w:rPr>
          <w:i/>
          <w:iCs/>
        </w:rPr>
        <w:t>th International Congress of Slavistics</w:t>
      </w:r>
      <w:del w:id="1988" w:author="007615" w:date="2021-11-25T21:30:00Z">
        <w:r w:rsidRPr="008B26D0" w:rsidDel="00A538FD">
          <w:rPr>
            <w:i/>
            <w:iCs/>
          </w:rPr>
          <w:delText>.</w:delText>
        </w:r>
      </w:del>
      <w:ins w:id="1989" w:author="007615" w:date="2021-11-25T21:30:00Z">
        <w:r w:rsidRPr="008B26D0">
          <w:rPr>
            <w:iCs/>
            <w:rPrChange w:id="1990" w:author="007615" w:date="2021-11-25T21:30:00Z">
              <w:rPr>
                <w:i/>
                <w:iCs/>
                <w:lang w:val="en-GB"/>
              </w:rPr>
            </w:rPrChange>
          </w:rPr>
          <w:t>,</w:t>
        </w:r>
      </w:ins>
      <w:r w:rsidRPr="008B26D0">
        <w:rPr>
          <w:iCs/>
          <w:rPrChange w:id="1991" w:author="007615" w:date="2021-11-25T21:30:00Z">
            <w:rPr>
              <w:i/>
              <w:iCs/>
              <w:lang w:val="en-GB"/>
            </w:rPr>
          </w:rPrChange>
        </w:rPr>
        <w:t xml:space="preserve"> </w:t>
      </w:r>
      <w:ins w:id="1992" w:author="007615" w:date="2021-11-25T21:30:00Z">
        <w:r w:rsidRPr="008B26D0">
          <w:t xml:space="preserve">159–161. </w:t>
        </w:r>
      </w:ins>
      <w:r w:rsidRPr="008B26D0">
        <w:t>The Hague: Mouton</w:t>
      </w:r>
      <w:del w:id="1993" w:author="007615" w:date="2021-11-25T21:30:00Z">
        <w:r w:rsidRPr="008B26D0" w:rsidDel="00A538FD">
          <w:delText>, 159–61</w:delText>
        </w:r>
      </w:del>
      <w:r w:rsidRPr="008B26D0">
        <w:t>.</w:t>
      </w:r>
    </w:p>
    <w:p w14:paraId="6EA89C34" w14:textId="428A8D71" w:rsidR="002A4081" w:rsidRPr="008B26D0" w:rsidRDefault="002A4081">
      <w:pPr>
        <w:pStyle w:val="Bodyrefs"/>
        <w:pPrChange w:id="1994" w:author="Manuela Tecusan" w:date="2022-10-16T15:50:00Z">
          <w:pPr>
            <w:pStyle w:val="bib"/>
          </w:pPr>
        </w:pPrChange>
      </w:pPr>
      <w:bookmarkStart w:id="1995" w:name="B46"/>
      <w:bookmarkEnd w:id="1995"/>
      <w:r w:rsidRPr="008B26D0">
        <w:rPr>
          <w:rStyle w:val="surname"/>
        </w:rPr>
        <w:t>Vey</w:t>
      </w:r>
      <w:r w:rsidRPr="008B26D0">
        <w:t xml:space="preserve">, </w:t>
      </w:r>
      <w:r w:rsidRPr="008B26D0">
        <w:rPr>
          <w:rStyle w:val="given-names"/>
        </w:rPr>
        <w:t>M.</w:t>
      </w:r>
      <w:r w:rsidRPr="008B26D0">
        <w:t xml:space="preserve"> </w:t>
      </w:r>
      <w:r w:rsidRPr="008B26D0">
        <w:rPr>
          <w:shd w:val="clear" w:color="auto" w:fill="FF69B4"/>
        </w:rPr>
        <w:t>1952</w:t>
      </w:r>
      <w:r w:rsidRPr="008B26D0">
        <w:t xml:space="preserve">. </w:t>
      </w:r>
      <w:ins w:id="1996" w:author="Manuela Tecusan" w:date="2022-10-15T17:45:00Z">
        <w:r w:rsidR="00CB0FE5">
          <w:t>‘</w:t>
        </w:r>
      </w:ins>
      <w:del w:id="1997" w:author="Manuela Tecusan" w:date="2022-10-15T17:45:00Z">
        <w:r w:rsidRPr="008B26D0" w:rsidDel="00CB0FE5">
          <w:delText>“</w:delText>
        </w:r>
      </w:del>
      <w:r w:rsidRPr="008B26D0">
        <w:rPr>
          <w:shd w:val="clear" w:color="auto" w:fill="87CEFA"/>
        </w:rPr>
        <w:t xml:space="preserve">Les préverbes </w:t>
      </w:r>
      <w:ins w:id="1998" w:author="Manuela Tecusan" w:date="2022-10-16T16:05:00Z">
        <w:r w:rsidR="002B5800">
          <w:rPr>
            <w:shd w:val="clear" w:color="auto" w:fill="87CEFA"/>
          </w:rPr>
          <w:t>‘</w:t>
        </w:r>
      </w:ins>
      <w:del w:id="1999" w:author="Manuela Tecusan" w:date="2022-10-15T17:45:00Z">
        <w:r w:rsidRPr="008B26D0" w:rsidDel="00CB0FE5">
          <w:rPr>
            <w:shd w:val="clear" w:color="auto" w:fill="87CEFA"/>
          </w:rPr>
          <w:delText>‘</w:delText>
        </w:r>
      </w:del>
      <w:r w:rsidRPr="008B26D0">
        <w:rPr>
          <w:shd w:val="clear" w:color="auto" w:fill="87CEFA"/>
        </w:rPr>
        <w:t>vides</w:t>
      </w:r>
      <w:ins w:id="2000" w:author="Manuela Tecusan" w:date="2022-10-16T16:05:00Z">
        <w:r w:rsidR="002B5800">
          <w:rPr>
            <w:shd w:val="clear" w:color="auto" w:fill="87CEFA"/>
          </w:rPr>
          <w:t>’</w:t>
        </w:r>
      </w:ins>
      <w:del w:id="2001" w:author="Manuela Tecusan" w:date="2022-10-15T17:45:00Z">
        <w:r w:rsidRPr="008B26D0" w:rsidDel="00CB0FE5">
          <w:rPr>
            <w:shd w:val="clear" w:color="auto" w:fill="87CEFA"/>
          </w:rPr>
          <w:delText>’</w:delText>
        </w:r>
      </w:del>
      <w:r w:rsidRPr="008B26D0">
        <w:rPr>
          <w:shd w:val="clear" w:color="auto" w:fill="87CEFA"/>
        </w:rPr>
        <w:t xml:space="preserve"> en tchéque moderne</w:t>
      </w:r>
      <w:ins w:id="2002" w:author="Manuela Tecusan" w:date="2022-10-15T17:45:00Z">
        <w:r w:rsidR="00CB0FE5">
          <w:t>’</w:t>
        </w:r>
      </w:ins>
      <w:del w:id="2003" w:author="Manuela Tecusan" w:date="2022-10-15T17:45:00Z">
        <w:r w:rsidRPr="008B26D0" w:rsidDel="00CB0FE5">
          <w:delText>”</w:delText>
        </w:r>
      </w:del>
      <w:r w:rsidRPr="008B26D0">
        <w:t xml:space="preserve">. </w:t>
      </w:r>
      <w:r w:rsidRPr="008B26D0">
        <w:rPr>
          <w:i/>
          <w:iCs/>
          <w:shd w:val="clear" w:color="auto" w:fill="DEB887"/>
        </w:rPr>
        <w:t xml:space="preserve">Revue des </w:t>
      </w:r>
      <w:del w:id="2004" w:author="007615" w:date="2021-11-25T21:37:00Z">
        <w:r w:rsidRPr="008B26D0" w:rsidDel="00CB555B">
          <w:rPr>
            <w:i/>
            <w:iCs/>
            <w:shd w:val="clear" w:color="auto" w:fill="DEB887"/>
          </w:rPr>
          <w:delText>é</w:delText>
        </w:r>
      </w:del>
      <w:ins w:id="2005" w:author="007615" w:date="2021-11-25T21:37:00Z">
        <w:r w:rsidR="00CB555B" w:rsidRPr="008B26D0">
          <w:rPr>
            <w:i/>
            <w:iCs/>
            <w:shd w:val="clear" w:color="auto" w:fill="DEB887"/>
          </w:rPr>
          <w:t>É</w:t>
        </w:r>
      </w:ins>
      <w:r w:rsidRPr="008B26D0">
        <w:rPr>
          <w:i/>
          <w:iCs/>
          <w:shd w:val="clear" w:color="auto" w:fill="DEB887"/>
        </w:rPr>
        <w:t xml:space="preserve">tudes </w:t>
      </w:r>
      <w:del w:id="2006" w:author="007615" w:date="2021-11-25T21:37:00Z">
        <w:r w:rsidRPr="008B26D0" w:rsidDel="00CB555B">
          <w:rPr>
            <w:i/>
            <w:iCs/>
            <w:shd w:val="clear" w:color="auto" w:fill="DEB887"/>
          </w:rPr>
          <w:delText>s</w:delText>
        </w:r>
      </w:del>
      <w:ins w:id="2007" w:author="007615" w:date="2021-11-25T21:37:00Z">
        <w:r w:rsidR="00CB555B" w:rsidRPr="008B26D0">
          <w:rPr>
            <w:i/>
            <w:iCs/>
            <w:shd w:val="clear" w:color="auto" w:fill="DEB887"/>
          </w:rPr>
          <w:t>S</w:t>
        </w:r>
      </w:ins>
      <w:r w:rsidRPr="008B26D0">
        <w:rPr>
          <w:i/>
          <w:iCs/>
          <w:shd w:val="clear" w:color="auto" w:fill="DEB887"/>
        </w:rPr>
        <w:t>laves</w:t>
      </w:r>
      <w:ins w:id="2008" w:author="Manuela Tecusan" w:date="2022-10-15T17:45:00Z">
        <w:r w:rsidR="00CB0FE5">
          <w:rPr>
            <w:shd w:val="clear" w:color="auto" w:fill="DEB887"/>
          </w:rPr>
          <w:t>,</w:t>
        </w:r>
      </w:ins>
      <w:r w:rsidRPr="008B26D0">
        <w:rPr>
          <w:i/>
          <w:iCs/>
        </w:rPr>
        <w:t xml:space="preserve"> </w:t>
      </w:r>
      <w:r w:rsidRPr="008B26D0">
        <w:rPr>
          <w:shd w:val="clear" w:color="auto" w:fill="FF4500"/>
        </w:rPr>
        <w:t>29</w:t>
      </w:r>
      <w:r w:rsidRPr="008B26D0">
        <w:t xml:space="preserve">: </w:t>
      </w:r>
      <w:r w:rsidRPr="008B26D0">
        <w:rPr>
          <w:shd w:val="clear" w:color="auto" w:fill="EEDD82"/>
        </w:rPr>
        <w:t>82</w:t>
      </w:r>
      <w:r w:rsidRPr="008B26D0">
        <w:t>–</w:t>
      </w:r>
      <w:r w:rsidRPr="008B26D0">
        <w:rPr>
          <w:shd w:val="clear" w:color="auto" w:fill="6495ED"/>
        </w:rPr>
        <w:t>107</w:t>
      </w:r>
      <w:r w:rsidRPr="008B26D0">
        <w:t>.</w:t>
      </w:r>
    </w:p>
    <w:p w14:paraId="557D755E" w14:textId="24C012F8" w:rsidR="002A4081" w:rsidRPr="008B26D0" w:rsidRDefault="002A4081">
      <w:pPr>
        <w:pStyle w:val="Bodyrefs"/>
        <w:pPrChange w:id="2009" w:author="Manuela Tecusan" w:date="2022-10-16T15:50:00Z">
          <w:pPr>
            <w:pStyle w:val="bib"/>
          </w:pPr>
        </w:pPrChange>
      </w:pPr>
      <w:bookmarkStart w:id="2010" w:name="B47"/>
      <w:bookmarkEnd w:id="2010"/>
      <w:r w:rsidRPr="008B26D0">
        <w:rPr>
          <w:rStyle w:val="surname"/>
        </w:rPr>
        <w:t>Viimaranta</w:t>
      </w:r>
      <w:r w:rsidRPr="008B26D0">
        <w:t xml:space="preserve">, </w:t>
      </w:r>
      <w:r w:rsidRPr="008B26D0">
        <w:rPr>
          <w:rStyle w:val="given-names"/>
        </w:rPr>
        <w:t>Johanna</w:t>
      </w:r>
      <w:r w:rsidRPr="008B26D0">
        <w:t xml:space="preserve">. </w:t>
      </w:r>
      <w:r w:rsidRPr="008B26D0">
        <w:rPr>
          <w:shd w:val="clear" w:color="auto" w:fill="FF69B4"/>
        </w:rPr>
        <w:t>2012</w:t>
      </w:r>
      <w:r w:rsidRPr="008B26D0">
        <w:t xml:space="preserve">. </w:t>
      </w:r>
      <w:ins w:id="2011" w:author="Manuela Tecusan" w:date="2022-10-15T17:45:00Z">
        <w:r w:rsidR="00CB0FE5">
          <w:t>‘</w:t>
        </w:r>
      </w:ins>
      <w:del w:id="2012" w:author="Manuela Tecusan" w:date="2022-10-15T17:45:00Z">
        <w:r w:rsidRPr="008B26D0" w:rsidDel="00CB0FE5">
          <w:delText>“</w:delText>
        </w:r>
      </w:del>
      <w:r w:rsidRPr="008B26D0">
        <w:rPr>
          <w:shd w:val="clear" w:color="auto" w:fill="87CEFA"/>
        </w:rPr>
        <w:t xml:space="preserve">Analogy or </w:t>
      </w:r>
      <w:del w:id="2013" w:author="007615" w:date="2021-11-25T21:37:00Z">
        <w:r w:rsidRPr="008B26D0" w:rsidDel="00CB555B">
          <w:rPr>
            <w:shd w:val="clear" w:color="auto" w:fill="87CEFA"/>
          </w:rPr>
          <w:delText>C</w:delText>
        </w:r>
      </w:del>
      <w:ins w:id="2014" w:author="Manuela Tecusan" w:date="2022-10-15T17:45:00Z">
        <w:r w:rsidR="00CB0FE5">
          <w:rPr>
            <w:shd w:val="clear" w:color="auto" w:fill="87CEFA"/>
          </w:rPr>
          <w:t>C</w:t>
        </w:r>
      </w:ins>
      <w:ins w:id="2015" w:author="007615" w:date="2021-11-25T21:37:00Z">
        <w:del w:id="2016" w:author="Manuela Tecusan" w:date="2022-10-15T17:45:00Z">
          <w:r w:rsidR="00CB555B" w:rsidRPr="008B26D0" w:rsidDel="00CB0FE5">
            <w:rPr>
              <w:shd w:val="clear" w:color="auto" w:fill="87CEFA"/>
            </w:rPr>
            <w:delText>c</w:delText>
          </w:r>
        </w:del>
      </w:ins>
      <w:r w:rsidRPr="008B26D0">
        <w:rPr>
          <w:shd w:val="clear" w:color="auto" w:fill="87CEFA"/>
        </w:rPr>
        <w:t xml:space="preserve">onceptual </w:t>
      </w:r>
      <w:del w:id="2017" w:author="007615" w:date="2021-11-25T21:37:00Z">
        <w:r w:rsidRPr="008B26D0" w:rsidDel="00CB555B">
          <w:rPr>
            <w:shd w:val="clear" w:color="auto" w:fill="87CEFA"/>
          </w:rPr>
          <w:delText>M</w:delText>
        </w:r>
      </w:del>
      <w:ins w:id="2018" w:author="Manuela Tecusan" w:date="2022-10-15T17:45:00Z">
        <w:r w:rsidR="00CB0FE5">
          <w:rPr>
            <w:shd w:val="clear" w:color="auto" w:fill="87CEFA"/>
          </w:rPr>
          <w:t>M</w:t>
        </w:r>
      </w:ins>
      <w:ins w:id="2019" w:author="007615" w:date="2021-11-25T21:37:00Z">
        <w:del w:id="2020" w:author="Manuela Tecusan" w:date="2022-10-15T17:45:00Z">
          <w:r w:rsidR="00CB555B" w:rsidRPr="008B26D0" w:rsidDel="00CB0FE5">
            <w:rPr>
              <w:shd w:val="clear" w:color="auto" w:fill="87CEFA"/>
            </w:rPr>
            <w:delText>m</w:delText>
          </w:r>
        </w:del>
      </w:ins>
      <w:r w:rsidRPr="008B26D0">
        <w:rPr>
          <w:shd w:val="clear" w:color="auto" w:fill="87CEFA"/>
        </w:rPr>
        <w:t xml:space="preserve">etaphor? Coming </w:t>
      </w:r>
      <w:del w:id="2021" w:author="007615" w:date="2021-11-25T21:37:00Z">
        <w:r w:rsidRPr="008B26D0" w:rsidDel="00CB555B">
          <w:rPr>
            <w:shd w:val="clear" w:color="auto" w:fill="87CEFA"/>
          </w:rPr>
          <w:delText>C</w:delText>
        </w:r>
      </w:del>
      <w:ins w:id="2022" w:author="Manuela Tecusan" w:date="2022-10-15T17:45:00Z">
        <w:r w:rsidR="00CB0FE5">
          <w:rPr>
            <w:shd w:val="clear" w:color="auto" w:fill="87CEFA"/>
          </w:rPr>
          <w:t>C</w:t>
        </w:r>
      </w:ins>
      <w:ins w:id="2023" w:author="007615" w:date="2021-11-25T21:37:00Z">
        <w:del w:id="2024" w:author="Manuela Tecusan" w:date="2022-10-15T17:45:00Z">
          <w:r w:rsidR="00CB555B" w:rsidRPr="008B26D0" w:rsidDel="00CB0FE5">
            <w:rPr>
              <w:shd w:val="clear" w:color="auto" w:fill="87CEFA"/>
            </w:rPr>
            <w:delText>c</w:delText>
          </w:r>
        </w:del>
      </w:ins>
      <w:r w:rsidRPr="008B26D0">
        <w:rPr>
          <w:shd w:val="clear" w:color="auto" w:fill="87CEFA"/>
        </w:rPr>
        <w:t xml:space="preserve">oncretely and </w:t>
      </w:r>
      <w:del w:id="2025" w:author="007615" w:date="2021-11-25T21:37:00Z">
        <w:r w:rsidRPr="008B26D0" w:rsidDel="00CB555B">
          <w:rPr>
            <w:shd w:val="clear" w:color="auto" w:fill="87CEFA"/>
          </w:rPr>
          <w:delText>A</w:delText>
        </w:r>
      </w:del>
      <w:ins w:id="2026" w:author="Manuela Tecusan" w:date="2022-10-15T17:45:00Z">
        <w:r w:rsidR="00CB0FE5">
          <w:rPr>
            <w:shd w:val="clear" w:color="auto" w:fill="87CEFA"/>
          </w:rPr>
          <w:t>A</w:t>
        </w:r>
      </w:ins>
      <w:ins w:id="2027" w:author="007615" w:date="2021-11-25T21:37:00Z">
        <w:del w:id="2028" w:author="Manuela Tecusan" w:date="2022-10-15T17:45:00Z">
          <w:r w:rsidR="00CB555B" w:rsidRPr="008B26D0" w:rsidDel="00CB0FE5">
            <w:rPr>
              <w:shd w:val="clear" w:color="auto" w:fill="87CEFA"/>
            </w:rPr>
            <w:delText>a</w:delText>
          </w:r>
        </w:del>
      </w:ins>
      <w:r w:rsidRPr="008B26D0">
        <w:rPr>
          <w:shd w:val="clear" w:color="auto" w:fill="87CEFA"/>
        </w:rPr>
        <w:t xml:space="preserve">bstractly </w:t>
      </w:r>
      <w:del w:id="2029" w:author="007615" w:date="2021-11-25T21:37:00Z">
        <w:r w:rsidRPr="008B26D0" w:rsidDel="00CB555B">
          <w:rPr>
            <w:shd w:val="clear" w:color="auto" w:fill="87CEFA"/>
          </w:rPr>
          <w:delText>C</w:delText>
        </w:r>
      </w:del>
      <w:ins w:id="2030" w:author="Manuela Tecusan" w:date="2022-10-15T17:45:00Z">
        <w:r w:rsidR="00CB0FE5">
          <w:rPr>
            <w:shd w:val="clear" w:color="auto" w:fill="87CEFA"/>
          </w:rPr>
          <w:t>C</w:t>
        </w:r>
      </w:ins>
      <w:ins w:id="2031" w:author="007615" w:date="2021-11-25T21:37:00Z">
        <w:del w:id="2032" w:author="Manuela Tecusan" w:date="2022-10-15T17:45:00Z">
          <w:r w:rsidR="00CB555B" w:rsidRPr="008B26D0" w:rsidDel="00CB0FE5">
            <w:rPr>
              <w:shd w:val="clear" w:color="auto" w:fill="87CEFA"/>
            </w:rPr>
            <w:delText>c</w:delText>
          </w:r>
        </w:del>
      </w:ins>
      <w:r w:rsidRPr="008B26D0">
        <w:rPr>
          <w:shd w:val="clear" w:color="auto" w:fill="87CEFA"/>
        </w:rPr>
        <w:t xml:space="preserve">lose in </w:t>
      </w:r>
      <w:del w:id="2033" w:author="007615" w:date="2021-11-25T21:37:00Z">
        <w:r w:rsidRPr="008B26D0" w:rsidDel="00CB555B">
          <w:rPr>
            <w:shd w:val="clear" w:color="auto" w:fill="87CEFA"/>
          </w:rPr>
          <w:delText>U</w:delText>
        </w:r>
      </w:del>
      <w:ins w:id="2034" w:author="Manuela Tecusan" w:date="2022-10-15T17:45:00Z">
        <w:r w:rsidR="00CB0FE5">
          <w:rPr>
            <w:shd w:val="clear" w:color="auto" w:fill="87CEFA"/>
          </w:rPr>
          <w:t>U</w:t>
        </w:r>
      </w:ins>
      <w:ins w:id="2035" w:author="007615" w:date="2021-11-25T21:37:00Z">
        <w:del w:id="2036" w:author="Manuela Tecusan" w:date="2022-10-15T17:45:00Z">
          <w:r w:rsidR="00CB555B" w:rsidRPr="008B26D0" w:rsidDel="00CB0FE5">
            <w:rPr>
              <w:shd w:val="clear" w:color="auto" w:fill="87CEFA"/>
            </w:rPr>
            <w:delText>u</w:delText>
          </w:r>
        </w:del>
      </w:ins>
      <w:r w:rsidRPr="008B26D0">
        <w:rPr>
          <w:shd w:val="clear" w:color="auto" w:fill="87CEFA"/>
        </w:rPr>
        <w:t xml:space="preserve">ses of the Russian </w:t>
      </w:r>
      <w:del w:id="2037" w:author="007615" w:date="2021-11-25T21:37:00Z">
        <w:r w:rsidRPr="008B26D0" w:rsidDel="00CB555B">
          <w:rPr>
            <w:shd w:val="clear" w:color="auto" w:fill="87CEFA"/>
          </w:rPr>
          <w:delText>P</w:delText>
        </w:r>
      </w:del>
      <w:ins w:id="2038" w:author="Manuela Tecusan" w:date="2022-10-15T17:46:00Z">
        <w:r w:rsidR="00CB0FE5">
          <w:rPr>
            <w:shd w:val="clear" w:color="auto" w:fill="87CEFA"/>
          </w:rPr>
          <w:t>P</w:t>
        </w:r>
      </w:ins>
      <w:ins w:id="2039" w:author="007615" w:date="2021-11-25T21:37:00Z">
        <w:del w:id="2040" w:author="Manuela Tecusan" w:date="2022-10-15T17:46:00Z">
          <w:r w:rsidR="00CB555B" w:rsidRPr="008B26D0" w:rsidDel="00CB0FE5">
            <w:rPr>
              <w:shd w:val="clear" w:color="auto" w:fill="87CEFA"/>
            </w:rPr>
            <w:delText>p</w:delText>
          </w:r>
        </w:del>
      </w:ins>
      <w:r w:rsidRPr="008B26D0">
        <w:rPr>
          <w:shd w:val="clear" w:color="auto" w:fill="87CEFA"/>
        </w:rPr>
        <w:t xml:space="preserve">refix </w:t>
      </w:r>
      <w:r w:rsidRPr="008B26D0">
        <w:rPr>
          <w:i/>
          <w:iCs/>
          <w:shd w:val="clear" w:color="auto" w:fill="87CEFA"/>
        </w:rPr>
        <w:t>pod</w:t>
      </w:r>
      <w:ins w:id="2041" w:author="Manuela Tecusan" w:date="2022-10-15T17:46:00Z">
        <w:r w:rsidR="00CB0FE5">
          <w:rPr>
            <w:shd w:val="clear" w:color="auto" w:fill="87CEFA"/>
          </w:rPr>
          <w:t>’</w:t>
        </w:r>
      </w:ins>
      <w:r w:rsidRPr="008B26D0">
        <w:rPr>
          <w:i/>
          <w:iCs/>
        </w:rPr>
        <w:t>.</w:t>
      </w:r>
      <w:del w:id="2042" w:author="Manuela Tecusan" w:date="2022-10-15T17:46:00Z">
        <w:r w:rsidRPr="008B26D0" w:rsidDel="00CB0FE5">
          <w:delText>”</w:delText>
        </w:r>
      </w:del>
      <w:r w:rsidRPr="008B26D0">
        <w:t xml:space="preserve"> </w:t>
      </w:r>
      <w:r w:rsidRPr="008B26D0">
        <w:rPr>
          <w:i/>
          <w:iCs/>
          <w:shd w:val="clear" w:color="auto" w:fill="DEB887"/>
        </w:rPr>
        <w:t>SKY Journal of Linguistics</w:t>
      </w:r>
      <w:r w:rsidRPr="008B26D0">
        <w:t xml:space="preserve">, </w:t>
      </w:r>
      <w:r w:rsidRPr="008B26D0">
        <w:rPr>
          <w:shd w:val="clear" w:color="auto" w:fill="FF4500"/>
        </w:rPr>
        <w:t>25</w:t>
      </w:r>
      <w:r w:rsidRPr="008B26D0">
        <w:t xml:space="preserve">: </w:t>
      </w:r>
      <w:r w:rsidRPr="008B26D0">
        <w:rPr>
          <w:shd w:val="clear" w:color="auto" w:fill="EEDD82"/>
        </w:rPr>
        <w:t>205</w:t>
      </w:r>
      <w:r w:rsidRPr="008B26D0">
        <w:t>–</w:t>
      </w:r>
      <w:r w:rsidRPr="008B26D0">
        <w:rPr>
          <w:shd w:val="clear" w:color="auto" w:fill="6495ED"/>
        </w:rPr>
        <w:t>232</w:t>
      </w:r>
      <w:r w:rsidRPr="008B26D0">
        <w:t>.</w:t>
      </w:r>
    </w:p>
    <w:p w14:paraId="490C885D" w14:textId="4DB80B3A" w:rsidR="002A4081" w:rsidRDefault="002A4081" w:rsidP="00B94625">
      <w:pPr>
        <w:pStyle w:val="Bodyrefs"/>
        <w:rPr>
          <w:ins w:id="2043" w:author="Manuela Tecusan" w:date="2022-10-15T17:30:00Z"/>
        </w:rPr>
      </w:pPr>
      <w:bookmarkStart w:id="2044" w:name="B48"/>
      <w:bookmarkEnd w:id="2044"/>
      <w:r w:rsidRPr="008B26D0">
        <w:rPr>
          <w:rStyle w:val="surname"/>
        </w:rPr>
        <w:t>Vinogradov</w:t>
      </w:r>
      <w:r w:rsidRPr="008B26D0">
        <w:t xml:space="preserve">, </w:t>
      </w:r>
      <w:r w:rsidRPr="008B26D0">
        <w:rPr>
          <w:rStyle w:val="given-names"/>
        </w:rPr>
        <w:t>V. V.</w:t>
      </w:r>
      <w:r w:rsidRPr="008B26D0">
        <w:t xml:space="preserve"> </w:t>
      </w:r>
      <w:r w:rsidRPr="008B26D0">
        <w:rPr>
          <w:shd w:val="clear" w:color="auto" w:fill="FF69B4"/>
        </w:rPr>
        <w:t>1972</w:t>
      </w:r>
      <w:r w:rsidRPr="008B26D0">
        <w:t xml:space="preserve">. </w:t>
      </w:r>
      <w:r w:rsidRPr="008B26D0">
        <w:rPr>
          <w:i/>
          <w:iCs/>
          <w:shd w:val="clear" w:color="auto" w:fill="9370DB"/>
        </w:rPr>
        <w:t xml:space="preserve">Russkij </w:t>
      </w:r>
      <w:del w:id="2045" w:author="007615" w:date="2021-11-25T21:38:00Z">
        <w:r w:rsidRPr="008B26D0" w:rsidDel="00CB555B">
          <w:rPr>
            <w:i/>
            <w:iCs/>
            <w:shd w:val="clear" w:color="auto" w:fill="9370DB"/>
          </w:rPr>
          <w:delText>j</w:delText>
        </w:r>
      </w:del>
      <w:ins w:id="2046" w:author="007615" w:date="2021-11-25T21:38:00Z">
        <w:r w:rsidR="00CB555B" w:rsidRPr="008B26D0">
          <w:rPr>
            <w:i/>
            <w:iCs/>
            <w:shd w:val="clear" w:color="auto" w:fill="9370DB"/>
          </w:rPr>
          <w:t>J</w:t>
        </w:r>
      </w:ins>
      <w:r w:rsidRPr="008B26D0">
        <w:rPr>
          <w:i/>
          <w:iCs/>
          <w:shd w:val="clear" w:color="auto" w:fill="9370DB"/>
        </w:rPr>
        <w:t>azyk</w:t>
      </w:r>
      <w:r w:rsidRPr="008B26D0">
        <w:rPr>
          <w:i/>
          <w:iCs/>
        </w:rPr>
        <w:t xml:space="preserve">. </w:t>
      </w:r>
      <w:r w:rsidRPr="008B26D0">
        <w:rPr>
          <w:shd w:val="clear" w:color="auto" w:fill="D3D3D3"/>
        </w:rPr>
        <w:t>Moscow</w:t>
      </w:r>
      <w:r w:rsidRPr="008B26D0">
        <w:t xml:space="preserve">: </w:t>
      </w:r>
      <w:r w:rsidRPr="008B26D0">
        <w:rPr>
          <w:shd w:val="clear" w:color="auto" w:fill="FFE4B5"/>
        </w:rPr>
        <w:t>Vysšaja škola</w:t>
      </w:r>
      <w:r w:rsidRPr="008B26D0">
        <w:t>.</w:t>
      </w:r>
    </w:p>
    <w:p w14:paraId="00D8433D" w14:textId="4DBA39FB" w:rsidR="002A4081" w:rsidRPr="008B26D0" w:rsidRDefault="00B71215" w:rsidP="00BC4477">
      <w:pPr>
        <w:pStyle w:val="Tablehead"/>
      </w:pPr>
      <w:r>
        <w:t>&lt;TC&gt;</w:t>
      </w:r>
      <w:r w:rsidR="002A4081" w:rsidRPr="008B26D0">
        <w:rPr>
          <w:shd w:val="clear" w:color="auto" w:fill="BEBEBE"/>
        </w:rPr>
        <w:t xml:space="preserve">Table </w:t>
      </w:r>
      <w:bookmarkStart w:id="2047" w:name="F1"/>
      <w:r w:rsidR="002A4081" w:rsidRPr="008B26D0">
        <w:rPr>
          <w:shd w:val="clear" w:color="auto" w:fill="BEBEBE"/>
        </w:rPr>
        <w:t>1</w:t>
      </w:r>
      <w:bookmarkEnd w:id="2047"/>
      <w:del w:id="2048" w:author="007615" w:date="2021-11-25T21:00:00Z">
        <w:r w:rsidR="002A4081" w:rsidRPr="008B26D0" w:rsidDel="00E24361">
          <w:rPr>
            <w:shd w:val="clear" w:color="auto" w:fill="BEBEBE"/>
          </w:rPr>
          <w:delText>:</w:delText>
        </w:r>
      </w:del>
      <w:r w:rsidR="00BC4477">
        <w:t>&lt;quadsp&gt;</w:t>
      </w:r>
      <w:r w:rsidR="002A4081" w:rsidRPr="008B26D0">
        <w:t>Russian perfectivizing prefixes with their path meanings and other related meanings</w:t>
      </w:r>
      <w:ins w:id="2049" w:author="007615" w:date="2021-11-25T21:01:00Z">
        <w:r w:rsidR="00E24361" w:rsidRPr="008B26D0">
          <w:t>.</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803"/>
        <w:gridCol w:w="2517"/>
        <w:gridCol w:w="3281"/>
        <w:gridCol w:w="2641"/>
      </w:tblGrid>
      <w:tr w:rsidR="002A4081" w:rsidRPr="008B26D0" w14:paraId="59C9DF6C" w14:textId="77777777" w:rsidTr="005C345E">
        <w:tc>
          <w:tcPr>
            <w:tcW w:w="434" w:type="pct"/>
            <w:shd w:val="clear" w:color="auto" w:fill="00CCFF"/>
          </w:tcPr>
          <w:p w14:paraId="03981A69" w14:textId="77777777" w:rsidR="002A4081" w:rsidRPr="008B26D0" w:rsidRDefault="002A4081" w:rsidP="002A4081">
            <w:r w:rsidRPr="008B26D0">
              <w:t>Prefix</w:t>
            </w:r>
          </w:p>
        </w:tc>
        <w:tc>
          <w:tcPr>
            <w:tcW w:w="1362" w:type="pct"/>
            <w:shd w:val="clear" w:color="auto" w:fill="00CCFF"/>
          </w:tcPr>
          <w:p w14:paraId="7D39D7CD" w14:textId="77777777" w:rsidR="002A4081" w:rsidRPr="008B26D0" w:rsidRDefault="002A4081" w:rsidP="002A4081">
            <w:r w:rsidRPr="008B26D0">
              <w:t xml:space="preserve">Prototypical path meaning with example of </w:t>
            </w:r>
            <w:r w:rsidRPr="008B26D0">
              <w:rPr>
                <w:i/>
                <w:iCs/>
              </w:rPr>
              <w:t>-j-ti</w:t>
            </w:r>
            <w:r w:rsidRPr="008B26D0">
              <w:t xml:space="preserve"> ‘walk’</w:t>
            </w:r>
          </w:p>
        </w:tc>
        <w:tc>
          <w:tcPr>
            <w:tcW w:w="1775" w:type="pct"/>
            <w:shd w:val="clear" w:color="auto" w:fill="00CCFF"/>
          </w:tcPr>
          <w:p w14:paraId="2F18DEE1" w14:textId="77777777" w:rsidR="002A4081" w:rsidRPr="008B26D0" w:rsidRDefault="002A4081" w:rsidP="002A4081">
            <w:r w:rsidRPr="008B26D0">
              <w:t>Other meanings related to the prototypical path meaning</w:t>
            </w:r>
          </w:p>
        </w:tc>
        <w:tc>
          <w:tcPr>
            <w:tcW w:w="1429" w:type="pct"/>
            <w:shd w:val="clear" w:color="auto" w:fill="00CCFF"/>
          </w:tcPr>
          <w:p w14:paraId="682B2225" w14:textId="77777777" w:rsidR="002A4081" w:rsidRPr="008B26D0" w:rsidRDefault="002A4081" w:rsidP="002A4081">
            <w:r w:rsidRPr="008B26D0">
              <w:t>Example to illustrate one of the related meanings</w:t>
            </w:r>
          </w:p>
        </w:tc>
      </w:tr>
      <w:tr w:rsidR="002A4081" w:rsidRPr="008B26D0" w14:paraId="43E90986" w14:textId="77777777" w:rsidTr="002A4081">
        <w:tc>
          <w:tcPr>
            <w:tcW w:w="434" w:type="pct"/>
            <w:vMerge w:val="restart"/>
            <w:shd w:val="clear" w:color="auto" w:fill="auto"/>
          </w:tcPr>
          <w:p w14:paraId="308D2759" w14:textId="77777777" w:rsidR="002A4081" w:rsidRPr="008B26D0" w:rsidRDefault="002A4081" w:rsidP="002A4081">
            <w:pPr>
              <w:rPr>
                <w:i/>
                <w:iCs/>
              </w:rPr>
            </w:pPr>
            <w:r w:rsidRPr="008B26D0">
              <w:rPr>
                <w:i/>
                <w:iCs/>
              </w:rPr>
              <w:t>do-</w:t>
            </w:r>
          </w:p>
        </w:tc>
        <w:tc>
          <w:tcPr>
            <w:tcW w:w="1362" w:type="pct"/>
            <w:shd w:val="clear" w:color="auto" w:fill="auto"/>
          </w:tcPr>
          <w:p w14:paraId="322B5780" w14:textId="77777777" w:rsidR="002A4081" w:rsidRPr="008B26D0" w:rsidRDefault="002A4081" w:rsidP="002A4081">
            <w:pPr>
              <w:rPr>
                <w:smallCaps/>
              </w:rPr>
            </w:pPr>
            <w:r w:rsidRPr="008B26D0">
              <w:rPr>
                <w:smallCaps/>
              </w:rPr>
              <w:t>reach the end</w:t>
            </w:r>
          </w:p>
        </w:tc>
        <w:tc>
          <w:tcPr>
            <w:tcW w:w="1775" w:type="pct"/>
            <w:vMerge w:val="restart"/>
            <w:shd w:val="clear" w:color="auto" w:fill="auto"/>
          </w:tcPr>
          <w:p w14:paraId="43C89EFE" w14:textId="77777777" w:rsidR="002A4081" w:rsidRPr="008B26D0" w:rsidRDefault="002A4081" w:rsidP="002A4081">
            <w:pPr>
              <w:rPr>
                <w:smallCaps/>
              </w:rPr>
            </w:pPr>
            <w:r w:rsidRPr="008B26D0">
              <w:rPr>
                <w:smallCaps/>
              </w:rPr>
              <w:t>excess, add</w:t>
            </w:r>
          </w:p>
        </w:tc>
        <w:tc>
          <w:tcPr>
            <w:tcW w:w="1429" w:type="pct"/>
            <w:vMerge w:val="restart"/>
            <w:shd w:val="clear" w:color="auto" w:fill="auto"/>
          </w:tcPr>
          <w:p w14:paraId="028859C8" w14:textId="77777777" w:rsidR="002A4081" w:rsidRPr="008B26D0" w:rsidRDefault="002A4081" w:rsidP="002A4081">
            <w:r w:rsidRPr="008B26D0">
              <w:rPr>
                <w:i/>
                <w:iCs/>
              </w:rPr>
              <w:t>li-t’</w:t>
            </w:r>
            <w:r w:rsidRPr="008B26D0">
              <w:t xml:space="preserve"> ‘pour’ &gt; </w:t>
            </w:r>
            <w:r w:rsidRPr="008B26D0">
              <w:rPr>
                <w:smallCaps/>
              </w:rPr>
              <w:t>add</w:t>
            </w:r>
            <w:r w:rsidRPr="008B26D0">
              <w:t xml:space="preserve"> &gt; </w:t>
            </w:r>
            <w:r w:rsidRPr="008B26D0">
              <w:rPr>
                <w:i/>
                <w:iCs/>
              </w:rPr>
              <w:t>do-li-t’</w:t>
            </w:r>
            <w:r w:rsidRPr="008B26D0">
              <w:t xml:space="preserve"> ‘add by pouring’</w:t>
            </w:r>
          </w:p>
        </w:tc>
      </w:tr>
      <w:tr w:rsidR="002A4081" w:rsidRPr="008B26D0" w14:paraId="61474D1F" w14:textId="77777777" w:rsidTr="002A4081">
        <w:tc>
          <w:tcPr>
            <w:tcW w:w="434" w:type="pct"/>
            <w:vMerge/>
            <w:shd w:val="clear" w:color="auto" w:fill="auto"/>
          </w:tcPr>
          <w:p w14:paraId="5E1F388A" w14:textId="77777777" w:rsidR="002A4081" w:rsidRPr="008B26D0" w:rsidRDefault="002A4081" w:rsidP="002A4081">
            <w:pPr>
              <w:rPr>
                <w:i/>
                <w:iCs/>
              </w:rPr>
            </w:pPr>
          </w:p>
        </w:tc>
        <w:tc>
          <w:tcPr>
            <w:tcW w:w="1362" w:type="pct"/>
            <w:shd w:val="clear" w:color="auto" w:fill="auto"/>
          </w:tcPr>
          <w:p w14:paraId="6EC8F553" w14:textId="77777777" w:rsidR="002A4081" w:rsidRPr="008B26D0" w:rsidRDefault="002A4081" w:rsidP="002A4081">
            <w:pPr>
              <w:rPr>
                <w:smallCaps/>
              </w:rPr>
            </w:pPr>
            <w:r w:rsidRPr="008B26D0">
              <w:rPr>
                <w:i/>
                <w:iCs/>
              </w:rPr>
              <w:t>do-j-ti</w:t>
            </w:r>
            <w:r w:rsidRPr="008B26D0">
              <w:rPr>
                <w:smallCaps/>
              </w:rPr>
              <w:t xml:space="preserve"> ‘</w:t>
            </w:r>
            <w:r w:rsidRPr="008B26D0">
              <w:t>reach a place on foot’</w:t>
            </w:r>
          </w:p>
        </w:tc>
        <w:tc>
          <w:tcPr>
            <w:tcW w:w="1775" w:type="pct"/>
            <w:vMerge/>
            <w:shd w:val="clear" w:color="auto" w:fill="auto"/>
          </w:tcPr>
          <w:p w14:paraId="2E786046" w14:textId="77777777" w:rsidR="002A4081" w:rsidRPr="008B26D0" w:rsidRDefault="002A4081" w:rsidP="002A4081">
            <w:pPr>
              <w:rPr>
                <w:smallCaps/>
              </w:rPr>
            </w:pPr>
          </w:p>
        </w:tc>
        <w:tc>
          <w:tcPr>
            <w:tcW w:w="1429" w:type="pct"/>
            <w:vMerge/>
            <w:shd w:val="clear" w:color="auto" w:fill="auto"/>
          </w:tcPr>
          <w:p w14:paraId="5B121F4A" w14:textId="77777777" w:rsidR="002A4081" w:rsidRPr="008B26D0" w:rsidRDefault="002A4081" w:rsidP="002A4081">
            <w:pPr>
              <w:rPr>
                <w:i/>
                <w:iCs/>
              </w:rPr>
            </w:pPr>
          </w:p>
        </w:tc>
      </w:tr>
      <w:tr w:rsidR="002A4081" w:rsidRPr="008B26D0" w14:paraId="366B638D" w14:textId="77777777" w:rsidTr="002A4081">
        <w:tc>
          <w:tcPr>
            <w:tcW w:w="434" w:type="pct"/>
            <w:vMerge w:val="restart"/>
            <w:shd w:val="clear" w:color="auto" w:fill="auto"/>
          </w:tcPr>
          <w:p w14:paraId="0766860B" w14:textId="77777777" w:rsidR="002A4081" w:rsidRPr="008B26D0" w:rsidRDefault="002A4081" w:rsidP="002A4081">
            <w:pPr>
              <w:rPr>
                <w:i/>
                <w:iCs/>
              </w:rPr>
            </w:pPr>
            <w:r w:rsidRPr="008B26D0">
              <w:rPr>
                <w:i/>
                <w:iCs/>
              </w:rPr>
              <w:t>iz-</w:t>
            </w:r>
          </w:p>
        </w:tc>
        <w:tc>
          <w:tcPr>
            <w:tcW w:w="1362" w:type="pct"/>
            <w:shd w:val="clear" w:color="auto" w:fill="auto"/>
          </w:tcPr>
          <w:p w14:paraId="0330F711" w14:textId="77777777" w:rsidR="002A4081" w:rsidRPr="008B26D0" w:rsidRDefault="002A4081" w:rsidP="002A4081">
            <w:pPr>
              <w:rPr>
                <w:smallCaps/>
              </w:rPr>
            </w:pPr>
            <w:r w:rsidRPr="008B26D0">
              <w:rPr>
                <w:smallCaps/>
              </w:rPr>
              <w:t>out of a container</w:t>
            </w:r>
          </w:p>
        </w:tc>
        <w:tc>
          <w:tcPr>
            <w:tcW w:w="1775" w:type="pct"/>
            <w:vMerge w:val="restart"/>
            <w:shd w:val="clear" w:color="auto" w:fill="auto"/>
          </w:tcPr>
          <w:p w14:paraId="0882FAF4" w14:textId="77777777" w:rsidR="002A4081" w:rsidRPr="008B26D0" w:rsidRDefault="002A4081" w:rsidP="002A4081">
            <w:pPr>
              <w:rPr>
                <w:smallCaps/>
              </w:rPr>
            </w:pPr>
            <w:r w:rsidRPr="008B26D0">
              <w:rPr>
                <w:smallCaps/>
              </w:rPr>
              <w:t xml:space="preserve">empty a container, </w:t>
            </w:r>
            <w:r w:rsidRPr="008B26D0">
              <w:rPr>
                <w:smallCaps/>
              </w:rPr>
              <w:lastRenderedPageBreak/>
              <w:t>exhaustive result, exhaust a surface, negative exhaustion, make out of, decline/deviate, acquire</w:t>
            </w:r>
          </w:p>
        </w:tc>
        <w:tc>
          <w:tcPr>
            <w:tcW w:w="1429" w:type="pct"/>
            <w:vMerge w:val="restart"/>
            <w:shd w:val="clear" w:color="auto" w:fill="auto"/>
          </w:tcPr>
          <w:p w14:paraId="23E229D4" w14:textId="77777777" w:rsidR="002A4081" w:rsidRPr="008B26D0" w:rsidRDefault="002A4081" w:rsidP="002A4081">
            <w:pPr>
              <w:rPr>
                <w:smallCaps/>
              </w:rPr>
            </w:pPr>
            <w:r w:rsidRPr="008B26D0">
              <w:rPr>
                <w:i/>
                <w:iCs/>
              </w:rPr>
              <w:lastRenderedPageBreak/>
              <w:t>pisa-t’</w:t>
            </w:r>
            <w:r w:rsidRPr="008B26D0">
              <w:t xml:space="preserve"> ‘write’ &gt; </w:t>
            </w:r>
            <w:r w:rsidRPr="008B26D0">
              <w:rPr>
                <w:smallCaps/>
              </w:rPr>
              <w:lastRenderedPageBreak/>
              <w:t>exhaust a surface</w:t>
            </w:r>
            <w:r w:rsidRPr="008B26D0">
              <w:t xml:space="preserve"> &gt; </w:t>
            </w:r>
            <w:r w:rsidRPr="008B26D0">
              <w:rPr>
                <w:i/>
                <w:iCs/>
              </w:rPr>
              <w:t>is-pisa-t’</w:t>
            </w:r>
            <w:r w:rsidRPr="008B26D0">
              <w:t xml:space="preserve"> ‘fill up with writing’</w:t>
            </w:r>
          </w:p>
        </w:tc>
      </w:tr>
      <w:tr w:rsidR="002A4081" w:rsidRPr="008B26D0" w14:paraId="02D6B0BD" w14:textId="77777777" w:rsidTr="002A4081">
        <w:tc>
          <w:tcPr>
            <w:tcW w:w="434" w:type="pct"/>
            <w:vMerge/>
            <w:shd w:val="clear" w:color="auto" w:fill="auto"/>
          </w:tcPr>
          <w:p w14:paraId="50D6F5FF" w14:textId="77777777" w:rsidR="002A4081" w:rsidRPr="008B26D0" w:rsidRDefault="002A4081" w:rsidP="002A4081">
            <w:pPr>
              <w:rPr>
                <w:i/>
                <w:iCs/>
              </w:rPr>
            </w:pPr>
          </w:p>
        </w:tc>
        <w:tc>
          <w:tcPr>
            <w:tcW w:w="1362" w:type="pct"/>
            <w:shd w:val="clear" w:color="auto" w:fill="auto"/>
          </w:tcPr>
          <w:p w14:paraId="61A80ABB" w14:textId="77777777" w:rsidR="002A4081" w:rsidRPr="008B26D0" w:rsidRDefault="002A4081" w:rsidP="002A4081">
            <w:pPr>
              <w:rPr>
                <w:smallCaps/>
              </w:rPr>
            </w:pPr>
            <w:r w:rsidRPr="008B26D0">
              <w:rPr>
                <w:i/>
                <w:iCs/>
              </w:rPr>
              <w:t>izo-j-ti</w:t>
            </w:r>
            <w:r w:rsidRPr="008B26D0">
              <w:t xml:space="preserve"> ‘emanate from’</w:t>
            </w:r>
          </w:p>
        </w:tc>
        <w:tc>
          <w:tcPr>
            <w:tcW w:w="1775" w:type="pct"/>
            <w:vMerge/>
            <w:shd w:val="clear" w:color="auto" w:fill="auto"/>
          </w:tcPr>
          <w:p w14:paraId="06B092A3" w14:textId="77777777" w:rsidR="002A4081" w:rsidRPr="008B26D0" w:rsidRDefault="002A4081" w:rsidP="002A4081">
            <w:pPr>
              <w:rPr>
                <w:smallCaps/>
              </w:rPr>
            </w:pPr>
          </w:p>
        </w:tc>
        <w:tc>
          <w:tcPr>
            <w:tcW w:w="1429" w:type="pct"/>
            <w:vMerge/>
            <w:shd w:val="clear" w:color="auto" w:fill="auto"/>
          </w:tcPr>
          <w:p w14:paraId="3EF61D81" w14:textId="77777777" w:rsidR="002A4081" w:rsidRPr="008B26D0" w:rsidRDefault="002A4081" w:rsidP="002A4081">
            <w:pPr>
              <w:rPr>
                <w:i/>
                <w:iCs/>
              </w:rPr>
            </w:pPr>
          </w:p>
        </w:tc>
      </w:tr>
      <w:tr w:rsidR="002A4081" w:rsidRPr="008B26D0" w14:paraId="26117007" w14:textId="77777777" w:rsidTr="002A4081">
        <w:tc>
          <w:tcPr>
            <w:tcW w:w="434" w:type="pct"/>
            <w:vMerge w:val="restart"/>
            <w:shd w:val="clear" w:color="auto" w:fill="auto"/>
          </w:tcPr>
          <w:p w14:paraId="0146F218" w14:textId="77777777" w:rsidR="002A4081" w:rsidRPr="008B26D0" w:rsidRDefault="002A4081" w:rsidP="002A4081">
            <w:pPr>
              <w:rPr>
                <w:i/>
                <w:iCs/>
              </w:rPr>
            </w:pPr>
            <w:r w:rsidRPr="008B26D0">
              <w:rPr>
                <w:i/>
                <w:iCs/>
              </w:rPr>
              <w:t>na-</w:t>
            </w:r>
          </w:p>
        </w:tc>
        <w:tc>
          <w:tcPr>
            <w:tcW w:w="1362" w:type="pct"/>
            <w:shd w:val="clear" w:color="auto" w:fill="auto"/>
          </w:tcPr>
          <w:p w14:paraId="19C23560" w14:textId="77777777" w:rsidR="002A4081" w:rsidRPr="008B26D0" w:rsidRDefault="002A4081" w:rsidP="002A4081">
            <w:pPr>
              <w:rPr>
                <w:smallCaps/>
              </w:rPr>
            </w:pPr>
            <w:r w:rsidRPr="008B26D0">
              <w:rPr>
                <w:smallCaps/>
              </w:rPr>
              <w:t>surface</w:t>
            </w:r>
          </w:p>
        </w:tc>
        <w:tc>
          <w:tcPr>
            <w:tcW w:w="1775" w:type="pct"/>
            <w:vMerge w:val="restart"/>
            <w:shd w:val="clear" w:color="auto" w:fill="auto"/>
          </w:tcPr>
          <w:p w14:paraId="4A866641" w14:textId="77777777" w:rsidR="002A4081" w:rsidRPr="008B26D0" w:rsidRDefault="002A4081" w:rsidP="002A4081">
            <w:pPr>
              <w:rPr>
                <w:smallCaps/>
              </w:rPr>
            </w:pPr>
            <w:r w:rsidRPr="008B26D0">
              <w:rPr>
                <w:smallCaps/>
              </w:rPr>
              <w:t>accumulate</w:t>
            </w:r>
          </w:p>
        </w:tc>
        <w:tc>
          <w:tcPr>
            <w:tcW w:w="1429" w:type="pct"/>
            <w:vMerge w:val="restart"/>
            <w:shd w:val="clear" w:color="auto" w:fill="auto"/>
          </w:tcPr>
          <w:p w14:paraId="210DB625" w14:textId="77777777" w:rsidR="002A4081" w:rsidRPr="008B26D0" w:rsidRDefault="002A4081" w:rsidP="002A4081">
            <w:r w:rsidRPr="008B26D0">
              <w:rPr>
                <w:i/>
                <w:iCs/>
              </w:rPr>
              <w:t>greši-t’</w:t>
            </w:r>
            <w:r w:rsidRPr="008B26D0">
              <w:t xml:space="preserve"> ‘sin’ &gt;</w:t>
            </w:r>
            <w:r w:rsidRPr="008B26D0">
              <w:rPr>
                <w:smallCaps/>
              </w:rPr>
              <w:t xml:space="preserve"> accumulate</w:t>
            </w:r>
            <w:r w:rsidRPr="008B26D0">
              <w:t xml:space="preserve"> &gt; </w:t>
            </w:r>
            <w:r w:rsidRPr="008B26D0">
              <w:rPr>
                <w:i/>
                <w:iCs/>
              </w:rPr>
              <w:t>na-greši-t’</w:t>
            </w:r>
            <w:r w:rsidRPr="008B26D0">
              <w:t xml:space="preserve"> ‘do a lot of sinning’</w:t>
            </w:r>
          </w:p>
        </w:tc>
      </w:tr>
      <w:tr w:rsidR="002A4081" w:rsidRPr="008B26D0" w14:paraId="4C4233B5" w14:textId="77777777" w:rsidTr="002A4081">
        <w:tc>
          <w:tcPr>
            <w:tcW w:w="434" w:type="pct"/>
            <w:vMerge/>
            <w:shd w:val="clear" w:color="auto" w:fill="auto"/>
          </w:tcPr>
          <w:p w14:paraId="06037412" w14:textId="77777777" w:rsidR="002A4081" w:rsidRPr="008B26D0" w:rsidRDefault="002A4081" w:rsidP="002A4081">
            <w:pPr>
              <w:rPr>
                <w:i/>
                <w:iCs/>
              </w:rPr>
            </w:pPr>
          </w:p>
        </w:tc>
        <w:tc>
          <w:tcPr>
            <w:tcW w:w="1362" w:type="pct"/>
            <w:shd w:val="clear" w:color="auto" w:fill="auto"/>
          </w:tcPr>
          <w:p w14:paraId="4D887A81" w14:textId="77777777" w:rsidR="002A4081" w:rsidRPr="008B26D0" w:rsidRDefault="002A4081" w:rsidP="002A4081">
            <w:pPr>
              <w:rPr>
                <w:smallCaps/>
              </w:rPr>
            </w:pPr>
            <w:r w:rsidRPr="008B26D0">
              <w:rPr>
                <w:i/>
                <w:iCs/>
              </w:rPr>
              <w:t>na-j-ti</w:t>
            </w:r>
            <w:r w:rsidRPr="008B26D0">
              <w:t xml:space="preserve"> ‘come upon, find’</w:t>
            </w:r>
          </w:p>
        </w:tc>
        <w:tc>
          <w:tcPr>
            <w:tcW w:w="1775" w:type="pct"/>
            <w:vMerge/>
            <w:shd w:val="clear" w:color="auto" w:fill="auto"/>
          </w:tcPr>
          <w:p w14:paraId="07D087E6" w14:textId="77777777" w:rsidR="002A4081" w:rsidRPr="008B26D0" w:rsidRDefault="002A4081" w:rsidP="002A4081">
            <w:pPr>
              <w:rPr>
                <w:smallCaps/>
              </w:rPr>
            </w:pPr>
          </w:p>
        </w:tc>
        <w:tc>
          <w:tcPr>
            <w:tcW w:w="1429" w:type="pct"/>
            <w:vMerge/>
            <w:shd w:val="clear" w:color="auto" w:fill="auto"/>
          </w:tcPr>
          <w:p w14:paraId="65FA3EA5" w14:textId="77777777" w:rsidR="002A4081" w:rsidRPr="008B26D0" w:rsidRDefault="002A4081" w:rsidP="002A4081">
            <w:pPr>
              <w:rPr>
                <w:i/>
                <w:iCs/>
              </w:rPr>
            </w:pPr>
          </w:p>
        </w:tc>
      </w:tr>
      <w:tr w:rsidR="002A4081" w:rsidRPr="008B26D0" w14:paraId="29A320CB" w14:textId="77777777" w:rsidTr="002A4081">
        <w:tc>
          <w:tcPr>
            <w:tcW w:w="434" w:type="pct"/>
            <w:vMerge w:val="restart"/>
            <w:shd w:val="clear" w:color="auto" w:fill="auto"/>
          </w:tcPr>
          <w:p w14:paraId="22C67295" w14:textId="77777777" w:rsidR="002A4081" w:rsidRPr="008B26D0" w:rsidRDefault="002A4081" w:rsidP="002A4081">
            <w:pPr>
              <w:rPr>
                <w:i/>
                <w:iCs/>
              </w:rPr>
            </w:pPr>
            <w:r w:rsidRPr="008B26D0">
              <w:rPr>
                <w:i/>
                <w:iCs/>
              </w:rPr>
              <w:t>o(b)-</w:t>
            </w:r>
          </w:p>
        </w:tc>
        <w:tc>
          <w:tcPr>
            <w:tcW w:w="1362" w:type="pct"/>
            <w:shd w:val="clear" w:color="auto" w:fill="auto"/>
          </w:tcPr>
          <w:p w14:paraId="32269113" w14:textId="77777777" w:rsidR="002A4081" w:rsidRPr="008B26D0" w:rsidRDefault="002A4081" w:rsidP="002A4081">
            <w:pPr>
              <w:rPr>
                <w:smallCaps/>
              </w:rPr>
            </w:pPr>
            <w:r w:rsidRPr="008B26D0">
              <w:rPr>
                <w:smallCaps/>
              </w:rPr>
              <w:t>around</w:t>
            </w:r>
          </w:p>
        </w:tc>
        <w:tc>
          <w:tcPr>
            <w:tcW w:w="1775" w:type="pct"/>
            <w:vMerge w:val="restart"/>
            <w:shd w:val="clear" w:color="auto" w:fill="auto"/>
          </w:tcPr>
          <w:p w14:paraId="0C9862AB" w14:textId="77777777" w:rsidR="002A4081" w:rsidRPr="008B26D0" w:rsidRDefault="002A4081" w:rsidP="002A4081">
            <w:pPr>
              <w:rPr>
                <w:smallCaps/>
              </w:rPr>
            </w:pPr>
            <w:r w:rsidRPr="008B26D0">
              <w:rPr>
                <w:smallCaps/>
              </w:rPr>
              <w:t>pass, overdo, mistake, affect many, affect a surface, envelop, impose/acquire a new feature</w:t>
            </w:r>
          </w:p>
        </w:tc>
        <w:tc>
          <w:tcPr>
            <w:tcW w:w="1429" w:type="pct"/>
            <w:vMerge w:val="restart"/>
            <w:shd w:val="clear" w:color="auto" w:fill="auto"/>
          </w:tcPr>
          <w:p w14:paraId="4D0DE8A7" w14:textId="77777777" w:rsidR="002A4081" w:rsidRPr="008B26D0" w:rsidRDefault="002A4081" w:rsidP="002A4081">
            <w:r w:rsidRPr="008B26D0">
              <w:rPr>
                <w:i/>
                <w:iCs/>
              </w:rPr>
              <w:t>ledene-t’</w:t>
            </w:r>
            <w:r w:rsidRPr="008B26D0">
              <w:t xml:space="preserve"> ‘freeze to ice’ &gt; </w:t>
            </w:r>
            <w:r w:rsidRPr="008B26D0">
              <w:rPr>
                <w:smallCaps/>
              </w:rPr>
              <w:t>affect a surface</w:t>
            </w:r>
            <w:r w:rsidRPr="008B26D0">
              <w:t xml:space="preserve"> &gt; </w:t>
            </w:r>
            <w:r w:rsidRPr="008B26D0">
              <w:rPr>
                <w:i/>
                <w:iCs/>
              </w:rPr>
              <w:t>ob-ledene-t’</w:t>
            </w:r>
            <w:r w:rsidRPr="008B26D0">
              <w:t xml:space="preserve"> ‘become covered with ice’</w:t>
            </w:r>
          </w:p>
        </w:tc>
      </w:tr>
      <w:tr w:rsidR="002A4081" w:rsidRPr="008B26D0" w14:paraId="245F01FF" w14:textId="77777777" w:rsidTr="002A4081">
        <w:tc>
          <w:tcPr>
            <w:tcW w:w="434" w:type="pct"/>
            <w:vMerge/>
            <w:shd w:val="clear" w:color="auto" w:fill="auto"/>
          </w:tcPr>
          <w:p w14:paraId="722DC237" w14:textId="77777777" w:rsidR="002A4081" w:rsidRPr="008B26D0" w:rsidRDefault="002A4081" w:rsidP="002A4081">
            <w:pPr>
              <w:rPr>
                <w:i/>
                <w:iCs/>
              </w:rPr>
            </w:pPr>
          </w:p>
        </w:tc>
        <w:tc>
          <w:tcPr>
            <w:tcW w:w="1362" w:type="pct"/>
            <w:shd w:val="clear" w:color="auto" w:fill="auto"/>
          </w:tcPr>
          <w:p w14:paraId="6080BA34" w14:textId="77777777" w:rsidR="002A4081" w:rsidRPr="008B26D0" w:rsidRDefault="002A4081" w:rsidP="002A4081">
            <w:pPr>
              <w:rPr>
                <w:smallCaps/>
              </w:rPr>
            </w:pPr>
            <w:r w:rsidRPr="008B26D0">
              <w:rPr>
                <w:i/>
                <w:iCs/>
              </w:rPr>
              <w:t>obo-j-ti</w:t>
            </w:r>
            <w:r w:rsidRPr="008B26D0">
              <w:t xml:space="preserve"> ‘walk around, avoid’</w:t>
            </w:r>
          </w:p>
        </w:tc>
        <w:tc>
          <w:tcPr>
            <w:tcW w:w="1775" w:type="pct"/>
            <w:vMerge/>
            <w:shd w:val="clear" w:color="auto" w:fill="auto"/>
          </w:tcPr>
          <w:p w14:paraId="45745141" w14:textId="77777777" w:rsidR="002A4081" w:rsidRPr="008B26D0" w:rsidRDefault="002A4081" w:rsidP="002A4081">
            <w:pPr>
              <w:rPr>
                <w:smallCaps/>
              </w:rPr>
            </w:pPr>
          </w:p>
        </w:tc>
        <w:tc>
          <w:tcPr>
            <w:tcW w:w="1429" w:type="pct"/>
            <w:vMerge/>
            <w:shd w:val="clear" w:color="auto" w:fill="auto"/>
          </w:tcPr>
          <w:p w14:paraId="1A5E07D4" w14:textId="77777777" w:rsidR="002A4081" w:rsidRPr="008B26D0" w:rsidRDefault="002A4081" w:rsidP="002A4081">
            <w:pPr>
              <w:rPr>
                <w:i/>
                <w:iCs/>
              </w:rPr>
            </w:pPr>
          </w:p>
        </w:tc>
      </w:tr>
      <w:tr w:rsidR="002A4081" w:rsidRPr="008B26D0" w14:paraId="73D2C848" w14:textId="77777777" w:rsidTr="002A4081">
        <w:tc>
          <w:tcPr>
            <w:tcW w:w="434" w:type="pct"/>
            <w:vMerge w:val="restart"/>
            <w:shd w:val="clear" w:color="auto" w:fill="auto"/>
          </w:tcPr>
          <w:p w14:paraId="6BDC4D08" w14:textId="77777777" w:rsidR="002A4081" w:rsidRPr="008B26D0" w:rsidRDefault="002A4081" w:rsidP="002A4081">
            <w:pPr>
              <w:rPr>
                <w:i/>
                <w:iCs/>
              </w:rPr>
            </w:pPr>
            <w:r w:rsidRPr="008B26D0">
              <w:rPr>
                <w:i/>
                <w:iCs/>
              </w:rPr>
              <w:t>ot-</w:t>
            </w:r>
          </w:p>
        </w:tc>
        <w:tc>
          <w:tcPr>
            <w:tcW w:w="1362" w:type="pct"/>
            <w:shd w:val="clear" w:color="auto" w:fill="auto"/>
          </w:tcPr>
          <w:p w14:paraId="7D840AFD" w14:textId="77777777" w:rsidR="002A4081" w:rsidRPr="008B26D0" w:rsidRDefault="002A4081" w:rsidP="002A4081">
            <w:pPr>
              <w:rPr>
                <w:smallCaps/>
              </w:rPr>
            </w:pPr>
            <w:r w:rsidRPr="008B26D0">
              <w:rPr>
                <w:smallCaps/>
              </w:rPr>
              <w:t>depart</w:t>
            </w:r>
          </w:p>
        </w:tc>
        <w:tc>
          <w:tcPr>
            <w:tcW w:w="1775" w:type="pct"/>
            <w:vMerge w:val="restart"/>
            <w:shd w:val="clear" w:color="auto" w:fill="auto"/>
          </w:tcPr>
          <w:p w14:paraId="4DA67915" w14:textId="77777777" w:rsidR="002A4081" w:rsidRPr="008B26D0" w:rsidRDefault="002A4081" w:rsidP="002A4081">
            <w:pPr>
              <w:rPr>
                <w:smallCaps/>
              </w:rPr>
            </w:pPr>
            <w:r w:rsidRPr="008B26D0">
              <w:rPr>
                <w:smallCaps/>
              </w:rPr>
              <w:t>bounce, unstick, remove, make non-functional, stop at the endpoint</w:t>
            </w:r>
          </w:p>
        </w:tc>
        <w:tc>
          <w:tcPr>
            <w:tcW w:w="1429" w:type="pct"/>
            <w:vMerge w:val="restart"/>
            <w:shd w:val="clear" w:color="auto" w:fill="auto"/>
          </w:tcPr>
          <w:p w14:paraId="067FE722" w14:textId="77777777" w:rsidR="002A4081" w:rsidRPr="008B26D0" w:rsidRDefault="002A4081" w:rsidP="002A4081">
            <w:r w:rsidRPr="008B26D0">
              <w:rPr>
                <w:i/>
                <w:iCs/>
              </w:rPr>
              <w:t>lete-t’</w:t>
            </w:r>
            <w:r w:rsidRPr="008B26D0">
              <w:t xml:space="preserve"> ‘fly’ &gt; </w:t>
            </w:r>
            <w:r w:rsidRPr="008B26D0">
              <w:rPr>
                <w:smallCaps/>
              </w:rPr>
              <w:t>bounce</w:t>
            </w:r>
            <w:r w:rsidRPr="008B26D0">
              <w:t xml:space="preserve"> &gt; </w:t>
            </w:r>
            <w:r w:rsidRPr="008B26D0">
              <w:rPr>
                <w:i/>
                <w:iCs/>
              </w:rPr>
              <w:t>ot-lete-t’</w:t>
            </w:r>
            <w:r w:rsidRPr="008B26D0">
              <w:t xml:space="preserve"> ‘bounce back’</w:t>
            </w:r>
          </w:p>
        </w:tc>
      </w:tr>
      <w:tr w:rsidR="002A4081" w:rsidRPr="008B26D0" w14:paraId="44708690" w14:textId="77777777" w:rsidTr="002A4081">
        <w:tc>
          <w:tcPr>
            <w:tcW w:w="434" w:type="pct"/>
            <w:vMerge/>
            <w:shd w:val="clear" w:color="auto" w:fill="auto"/>
          </w:tcPr>
          <w:p w14:paraId="785A768D" w14:textId="77777777" w:rsidR="002A4081" w:rsidRPr="008B26D0" w:rsidRDefault="002A4081" w:rsidP="002A4081">
            <w:pPr>
              <w:rPr>
                <w:i/>
                <w:iCs/>
              </w:rPr>
            </w:pPr>
          </w:p>
        </w:tc>
        <w:tc>
          <w:tcPr>
            <w:tcW w:w="1362" w:type="pct"/>
            <w:shd w:val="clear" w:color="auto" w:fill="auto"/>
          </w:tcPr>
          <w:p w14:paraId="4182FDED" w14:textId="77777777" w:rsidR="002A4081" w:rsidRPr="008B26D0" w:rsidRDefault="002A4081" w:rsidP="002A4081">
            <w:pPr>
              <w:rPr>
                <w:smallCaps/>
              </w:rPr>
            </w:pPr>
            <w:r w:rsidRPr="008B26D0">
              <w:rPr>
                <w:i/>
                <w:iCs/>
              </w:rPr>
              <w:t>oto-j-ti</w:t>
            </w:r>
            <w:r w:rsidRPr="008B26D0">
              <w:t xml:space="preserve"> ‘walk away from’</w:t>
            </w:r>
          </w:p>
        </w:tc>
        <w:tc>
          <w:tcPr>
            <w:tcW w:w="1775" w:type="pct"/>
            <w:vMerge/>
            <w:shd w:val="clear" w:color="auto" w:fill="auto"/>
          </w:tcPr>
          <w:p w14:paraId="59544CEE" w14:textId="77777777" w:rsidR="002A4081" w:rsidRPr="008B26D0" w:rsidRDefault="002A4081" w:rsidP="002A4081">
            <w:pPr>
              <w:rPr>
                <w:smallCaps/>
              </w:rPr>
            </w:pPr>
          </w:p>
        </w:tc>
        <w:tc>
          <w:tcPr>
            <w:tcW w:w="1429" w:type="pct"/>
            <w:vMerge/>
            <w:shd w:val="clear" w:color="auto" w:fill="auto"/>
          </w:tcPr>
          <w:p w14:paraId="12182C84" w14:textId="77777777" w:rsidR="002A4081" w:rsidRPr="008B26D0" w:rsidRDefault="002A4081" w:rsidP="002A4081">
            <w:pPr>
              <w:rPr>
                <w:i/>
                <w:iCs/>
              </w:rPr>
            </w:pPr>
          </w:p>
        </w:tc>
      </w:tr>
      <w:tr w:rsidR="002A4081" w:rsidRPr="008B26D0" w14:paraId="0CA418F2" w14:textId="77777777" w:rsidTr="002A4081">
        <w:tc>
          <w:tcPr>
            <w:tcW w:w="434" w:type="pct"/>
            <w:vMerge w:val="restart"/>
            <w:shd w:val="clear" w:color="auto" w:fill="auto"/>
          </w:tcPr>
          <w:p w14:paraId="2BE72E83" w14:textId="77777777" w:rsidR="002A4081" w:rsidRPr="008B26D0" w:rsidRDefault="002A4081" w:rsidP="002A4081">
            <w:pPr>
              <w:rPr>
                <w:i/>
                <w:iCs/>
              </w:rPr>
            </w:pPr>
            <w:r w:rsidRPr="008B26D0">
              <w:rPr>
                <w:i/>
                <w:iCs/>
              </w:rPr>
              <w:t>pere-</w:t>
            </w:r>
          </w:p>
        </w:tc>
        <w:tc>
          <w:tcPr>
            <w:tcW w:w="1362" w:type="pct"/>
            <w:shd w:val="clear" w:color="auto" w:fill="auto"/>
          </w:tcPr>
          <w:p w14:paraId="5EF01627" w14:textId="77777777" w:rsidR="002A4081" w:rsidRPr="008B26D0" w:rsidRDefault="002A4081" w:rsidP="002A4081">
            <w:pPr>
              <w:rPr>
                <w:smallCaps/>
              </w:rPr>
            </w:pPr>
            <w:r w:rsidRPr="008B26D0">
              <w:rPr>
                <w:smallCaps/>
              </w:rPr>
              <w:t>transfer</w:t>
            </w:r>
          </w:p>
        </w:tc>
        <w:tc>
          <w:tcPr>
            <w:tcW w:w="1775" w:type="pct"/>
            <w:vMerge w:val="restart"/>
            <w:shd w:val="clear" w:color="auto" w:fill="auto"/>
          </w:tcPr>
          <w:p w14:paraId="3B8EC9B5" w14:textId="77777777" w:rsidR="002A4081" w:rsidRPr="008B26D0" w:rsidRDefault="002A4081" w:rsidP="002A4081">
            <w:pPr>
              <w:rPr>
                <w:smallCaps/>
              </w:rPr>
            </w:pPr>
            <w:r w:rsidRPr="008B26D0">
              <w:rPr>
                <w:smallCaps/>
              </w:rPr>
              <w:t>superiority, overdo, redo, duration/overcome, bridge, turn over, mix, divide, seriatim, thorough</w:t>
            </w:r>
          </w:p>
        </w:tc>
        <w:tc>
          <w:tcPr>
            <w:tcW w:w="1429" w:type="pct"/>
            <w:vMerge w:val="restart"/>
            <w:shd w:val="clear" w:color="auto" w:fill="auto"/>
          </w:tcPr>
          <w:p w14:paraId="6FDD0209" w14:textId="77777777" w:rsidR="002A4081" w:rsidRPr="008B26D0" w:rsidRDefault="002A4081" w:rsidP="002A4081">
            <w:r w:rsidRPr="008B26D0">
              <w:rPr>
                <w:i/>
                <w:iCs/>
              </w:rPr>
              <w:t>kriča-t’</w:t>
            </w:r>
            <w:r w:rsidRPr="008B26D0">
              <w:t xml:space="preserve"> ‘shout’ &gt; </w:t>
            </w:r>
            <w:r w:rsidRPr="008B26D0">
              <w:rPr>
                <w:smallCaps/>
              </w:rPr>
              <w:t>superiority</w:t>
            </w:r>
            <w:r w:rsidRPr="008B26D0">
              <w:t xml:space="preserve"> &gt; </w:t>
            </w:r>
            <w:r w:rsidRPr="008B26D0">
              <w:rPr>
                <w:i/>
                <w:iCs/>
              </w:rPr>
              <w:t>pere-kriča-t’</w:t>
            </w:r>
            <w:r w:rsidRPr="008B26D0">
              <w:t xml:space="preserve"> ‘outshout’</w:t>
            </w:r>
          </w:p>
        </w:tc>
      </w:tr>
      <w:tr w:rsidR="002A4081" w:rsidRPr="008B26D0" w14:paraId="29F5EC32" w14:textId="77777777" w:rsidTr="002A4081">
        <w:tc>
          <w:tcPr>
            <w:tcW w:w="434" w:type="pct"/>
            <w:vMerge/>
            <w:shd w:val="clear" w:color="auto" w:fill="auto"/>
          </w:tcPr>
          <w:p w14:paraId="0E5DB131" w14:textId="77777777" w:rsidR="002A4081" w:rsidRPr="008B26D0" w:rsidRDefault="002A4081" w:rsidP="002A4081">
            <w:pPr>
              <w:rPr>
                <w:i/>
                <w:iCs/>
              </w:rPr>
            </w:pPr>
          </w:p>
        </w:tc>
        <w:tc>
          <w:tcPr>
            <w:tcW w:w="1362" w:type="pct"/>
            <w:shd w:val="clear" w:color="auto" w:fill="auto"/>
          </w:tcPr>
          <w:p w14:paraId="3B635DE6" w14:textId="77777777" w:rsidR="002A4081" w:rsidRPr="008B26D0" w:rsidRDefault="002A4081" w:rsidP="002A4081">
            <w:pPr>
              <w:rPr>
                <w:smallCaps/>
              </w:rPr>
            </w:pPr>
            <w:r w:rsidRPr="008B26D0">
              <w:rPr>
                <w:i/>
                <w:iCs/>
              </w:rPr>
              <w:t>pere-j-ti</w:t>
            </w:r>
            <w:r w:rsidRPr="008B26D0">
              <w:t xml:space="preserve"> ‘walk across’</w:t>
            </w:r>
          </w:p>
        </w:tc>
        <w:tc>
          <w:tcPr>
            <w:tcW w:w="1775" w:type="pct"/>
            <w:vMerge/>
            <w:shd w:val="clear" w:color="auto" w:fill="auto"/>
          </w:tcPr>
          <w:p w14:paraId="6E1603C3" w14:textId="77777777" w:rsidR="002A4081" w:rsidRPr="008B26D0" w:rsidRDefault="002A4081" w:rsidP="002A4081">
            <w:pPr>
              <w:rPr>
                <w:smallCaps/>
              </w:rPr>
            </w:pPr>
          </w:p>
        </w:tc>
        <w:tc>
          <w:tcPr>
            <w:tcW w:w="1429" w:type="pct"/>
            <w:vMerge/>
            <w:shd w:val="clear" w:color="auto" w:fill="auto"/>
          </w:tcPr>
          <w:p w14:paraId="5D9B4D6B" w14:textId="77777777" w:rsidR="002A4081" w:rsidRPr="008B26D0" w:rsidRDefault="002A4081" w:rsidP="002A4081">
            <w:pPr>
              <w:rPr>
                <w:i/>
                <w:iCs/>
              </w:rPr>
            </w:pPr>
          </w:p>
        </w:tc>
      </w:tr>
      <w:tr w:rsidR="002A4081" w:rsidRPr="008B26D0" w14:paraId="06E783EB" w14:textId="77777777" w:rsidTr="002A4081">
        <w:tc>
          <w:tcPr>
            <w:tcW w:w="434" w:type="pct"/>
            <w:vMerge w:val="restart"/>
            <w:shd w:val="clear" w:color="auto" w:fill="auto"/>
          </w:tcPr>
          <w:p w14:paraId="5A730A56" w14:textId="77777777" w:rsidR="002A4081" w:rsidRPr="008B26D0" w:rsidRDefault="002A4081" w:rsidP="002A4081">
            <w:pPr>
              <w:rPr>
                <w:i/>
                <w:iCs/>
              </w:rPr>
            </w:pPr>
            <w:r w:rsidRPr="008B26D0">
              <w:rPr>
                <w:i/>
                <w:iCs/>
              </w:rPr>
              <w:t>po-</w:t>
            </w:r>
          </w:p>
        </w:tc>
        <w:tc>
          <w:tcPr>
            <w:tcW w:w="1362" w:type="pct"/>
            <w:shd w:val="clear" w:color="auto" w:fill="auto"/>
          </w:tcPr>
          <w:p w14:paraId="0A606CB9" w14:textId="77777777" w:rsidR="002A4081" w:rsidRPr="008B26D0" w:rsidRDefault="002A4081" w:rsidP="002A4081">
            <w:pPr>
              <w:rPr>
                <w:smallCaps/>
              </w:rPr>
            </w:pPr>
            <w:r w:rsidRPr="008B26D0">
              <w:rPr>
                <w:smallCaps/>
              </w:rPr>
              <w:t>set out</w:t>
            </w:r>
          </w:p>
        </w:tc>
        <w:tc>
          <w:tcPr>
            <w:tcW w:w="1775" w:type="pct"/>
            <w:vMerge w:val="restart"/>
            <w:shd w:val="clear" w:color="auto" w:fill="auto"/>
          </w:tcPr>
          <w:p w14:paraId="3037A2C4" w14:textId="77777777" w:rsidR="002A4081" w:rsidRPr="008B26D0" w:rsidRDefault="002A4081" w:rsidP="002A4081">
            <w:pPr>
              <w:rPr>
                <w:smallCaps/>
              </w:rPr>
            </w:pPr>
            <w:r w:rsidRPr="008B26D0">
              <w:rPr>
                <w:smallCaps/>
              </w:rPr>
              <w:t>result, some, distribute</w:t>
            </w:r>
          </w:p>
        </w:tc>
        <w:tc>
          <w:tcPr>
            <w:tcW w:w="1429" w:type="pct"/>
            <w:vMerge w:val="restart"/>
            <w:shd w:val="clear" w:color="auto" w:fill="auto"/>
          </w:tcPr>
          <w:p w14:paraId="616BFD76" w14:textId="77777777" w:rsidR="002A4081" w:rsidRPr="008B26D0" w:rsidRDefault="002A4081" w:rsidP="002A4081">
            <w:r w:rsidRPr="008B26D0">
              <w:rPr>
                <w:i/>
                <w:iCs/>
              </w:rPr>
              <w:t>čita-t’</w:t>
            </w:r>
            <w:r w:rsidRPr="008B26D0">
              <w:t xml:space="preserve"> ‘read’ &gt; </w:t>
            </w:r>
            <w:r w:rsidRPr="008B26D0">
              <w:rPr>
                <w:smallCaps/>
              </w:rPr>
              <w:t>some</w:t>
            </w:r>
            <w:r w:rsidRPr="008B26D0">
              <w:t xml:space="preserve"> &gt; </w:t>
            </w:r>
            <w:r w:rsidRPr="008B26D0">
              <w:rPr>
                <w:i/>
                <w:iCs/>
              </w:rPr>
              <w:t>po</w:t>
            </w:r>
            <w:r w:rsidRPr="008B26D0">
              <w:t>-</w:t>
            </w:r>
            <w:r w:rsidRPr="008B26D0">
              <w:rPr>
                <w:i/>
                <w:iCs/>
              </w:rPr>
              <w:t>čita-t’</w:t>
            </w:r>
            <w:r w:rsidRPr="008B26D0">
              <w:t xml:space="preserve"> ‘read for a while’</w:t>
            </w:r>
          </w:p>
        </w:tc>
      </w:tr>
      <w:tr w:rsidR="002A4081" w:rsidRPr="008B26D0" w14:paraId="3038A7D6" w14:textId="77777777" w:rsidTr="002A4081">
        <w:tc>
          <w:tcPr>
            <w:tcW w:w="434" w:type="pct"/>
            <w:vMerge/>
            <w:shd w:val="clear" w:color="auto" w:fill="auto"/>
          </w:tcPr>
          <w:p w14:paraId="7ABC7EFF" w14:textId="77777777" w:rsidR="002A4081" w:rsidRPr="008B26D0" w:rsidRDefault="002A4081" w:rsidP="002A4081">
            <w:pPr>
              <w:rPr>
                <w:i/>
                <w:iCs/>
              </w:rPr>
            </w:pPr>
          </w:p>
        </w:tc>
        <w:tc>
          <w:tcPr>
            <w:tcW w:w="1362" w:type="pct"/>
            <w:shd w:val="clear" w:color="auto" w:fill="auto"/>
          </w:tcPr>
          <w:p w14:paraId="2C60F86B" w14:textId="77777777" w:rsidR="002A4081" w:rsidRPr="008B26D0" w:rsidRDefault="002A4081" w:rsidP="002A4081">
            <w:pPr>
              <w:rPr>
                <w:smallCaps/>
              </w:rPr>
            </w:pPr>
            <w:r w:rsidRPr="008B26D0">
              <w:rPr>
                <w:i/>
                <w:iCs/>
              </w:rPr>
              <w:t>po-j-ti</w:t>
            </w:r>
            <w:r w:rsidRPr="008B26D0">
              <w:t xml:space="preserve"> ‘set out on foot’</w:t>
            </w:r>
          </w:p>
        </w:tc>
        <w:tc>
          <w:tcPr>
            <w:tcW w:w="1775" w:type="pct"/>
            <w:vMerge/>
            <w:shd w:val="clear" w:color="auto" w:fill="auto"/>
          </w:tcPr>
          <w:p w14:paraId="1F26FD69" w14:textId="77777777" w:rsidR="002A4081" w:rsidRPr="008B26D0" w:rsidRDefault="002A4081" w:rsidP="002A4081">
            <w:pPr>
              <w:rPr>
                <w:smallCaps/>
              </w:rPr>
            </w:pPr>
          </w:p>
        </w:tc>
        <w:tc>
          <w:tcPr>
            <w:tcW w:w="1429" w:type="pct"/>
            <w:vMerge/>
            <w:shd w:val="clear" w:color="auto" w:fill="auto"/>
          </w:tcPr>
          <w:p w14:paraId="35D46522" w14:textId="77777777" w:rsidR="002A4081" w:rsidRPr="008B26D0" w:rsidRDefault="002A4081" w:rsidP="002A4081">
            <w:pPr>
              <w:rPr>
                <w:i/>
                <w:iCs/>
              </w:rPr>
            </w:pPr>
          </w:p>
        </w:tc>
      </w:tr>
      <w:tr w:rsidR="002A4081" w:rsidRPr="008B26D0" w14:paraId="7EB53990" w14:textId="77777777" w:rsidTr="002A4081">
        <w:tc>
          <w:tcPr>
            <w:tcW w:w="434" w:type="pct"/>
            <w:vMerge w:val="restart"/>
            <w:shd w:val="clear" w:color="auto" w:fill="auto"/>
          </w:tcPr>
          <w:p w14:paraId="088B9875" w14:textId="77777777" w:rsidR="002A4081" w:rsidRPr="008B26D0" w:rsidRDefault="002A4081" w:rsidP="002A4081">
            <w:pPr>
              <w:rPr>
                <w:i/>
                <w:iCs/>
              </w:rPr>
            </w:pPr>
            <w:r w:rsidRPr="008B26D0">
              <w:rPr>
                <w:i/>
                <w:iCs/>
              </w:rPr>
              <w:t>pod-</w:t>
            </w:r>
          </w:p>
        </w:tc>
        <w:tc>
          <w:tcPr>
            <w:tcW w:w="1362" w:type="pct"/>
            <w:shd w:val="clear" w:color="auto" w:fill="auto"/>
          </w:tcPr>
          <w:p w14:paraId="6E648091" w14:textId="77777777" w:rsidR="002A4081" w:rsidRPr="008B26D0" w:rsidRDefault="002A4081" w:rsidP="002A4081">
            <w:pPr>
              <w:rPr>
                <w:smallCaps/>
              </w:rPr>
            </w:pPr>
            <w:r w:rsidRPr="008B26D0">
              <w:rPr>
                <w:smallCaps/>
              </w:rPr>
              <w:t xml:space="preserve">apply to bottom </w:t>
            </w:r>
          </w:p>
        </w:tc>
        <w:tc>
          <w:tcPr>
            <w:tcW w:w="1775" w:type="pct"/>
            <w:vMerge w:val="restart"/>
            <w:shd w:val="clear" w:color="auto" w:fill="auto"/>
          </w:tcPr>
          <w:p w14:paraId="20A52022" w14:textId="77777777" w:rsidR="002A4081" w:rsidRPr="008B26D0" w:rsidRDefault="002A4081" w:rsidP="002A4081">
            <w:pPr>
              <w:rPr>
                <w:smallCaps/>
              </w:rPr>
            </w:pPr>
            <w:r w:rsidRPr="008B26D0">
              <w:rPr>
                <w:smallCaps/>
              </w:rPr>
              <w:t>horizontal approach, adjust, increment, secretly, minimal</w:t>
            </w:r>
          </w:p>
        </w:tc>
        <w:tc>
          <w:tcPr>
            <w:tcW w:w="1429" w:type="pct"/>
            <w:vMerge w:val="restart"/>
            <w:shd w:val="clear" w:color="auto" w:fill="auto"/>
          </w:tcPr>
          <w:p w14:paraId="79CE6994" w14:textId="77777777" w:rsidR="002A4081" w:rsidRPr="008B26D0" w:rsidRDefault="002A4081" w:rsidP="002A4081">
            <w:r w:rsidRPr="008B26D0">
              <w:rPr>
                <w:i/>
                <w:iCs/>
              </w:rPr>
              <w:t>dela-t’</w:t>
            </w:r>
            <w:r w:rsidRPr="008B26D0">
              <w:t xml:space="preserve"> ‘do’ &gt; </w:t>
            </w:r>
            <w:r w:rsidRPr="008B26D0">
              <w:rPr>
                <w:smallCaps/>
              </w:rPr>
              <w:t>secretly</w:t>
            </w:r>
            <w:r w:rsidRPr="008B26D0">
              <w:t xml:space="preserve"> &gt; </w:t>
            </w:r>
            <w:r w:rsidRPr="008B26D0">
              <w:rPr>
                <w:i/>
                <w:iCs/>
              </w:rPr>
              <w:t>pod-dela-t’</w:t>
            </w:r>
            <w:r w:rsidRPr="008B26D0">
              <w:t xml:space="preserve"> ‘forge’</w:t>
            </w:r>
          </w:p>
        </w:tc>
      </w:tr>
      <w:tr w:rsidR="002A4081" w:rsidRPr="008B26D0" w14:paraId="54999B84" w14:textId="77777777" w:rsidTr="002A4081">
        <w:tc>
          <w:tcPr>
            <w:tcW w:w="434" w:type="pct"/>
            <w:vMerge/>
            <w:shd w:val="clear" w:color="auto" w:fill="auto"/>
          </w:tcPr>
          <w:p w14:paraId="096E519C" w14:textId="77777777" w:rsidR="002A4081" w:rsidRPr="008B26D0" w:rsidRDefault="002A4081" w:rsidP="002A4081">
            <w:pPr>
              <w:rPr>
                <w:i/>
                <w:iCs/>
              </w:rPr>
            </w:pPr>
          </w:p>
        </w:tc>
        <w:tc>
          <w:tcPr>
            <w:tcW w:w="1362" w:type="pct"/>
            <w:shd w:val="clear" w:color="auto" w:fill="auto"/>
          </w:tcPr>
          <w:p w14:paraId="683D90BB" w14:textId="77777777" w:rsidR="002A4081" w:rsidRPr="008B26D0" w:rsidRDefault="002A4081" w:rsidP="002A4081">
            <w:pPr>
              <w:rPr>
                <w:smallCaps/>
              </w:rPr>
            </w:pPr>
            <w:r w:rsidRPr="008B26D0">
              <w:rPr>
                <w:i/>
                <w:iCs/>
              </w:rPr>
              <w:t>podo-j-ti</w:t>
            </w:r>
            <w:r w:rsidRPr="008B26D0">
              <w:t xml:space="preserve"> ‘walk up to’</w:t>
            </w:r>
          </w:p>
        </w:tc>
        <w:tc>
          <w:tcPr>
            <w:tcW w:w="1775" w:type="pct"/>
            <w:vMerge/>
            <w:shd w:val="clear" w:color="auto" w:fill="auto"/>
          </w:tcPr>
          <w:p w14:paraId="1CE64594" w14:textId="77777777" w:rsidR="002A4081" w:rsidRPr="008B26D0" w:rsidRDefault="002A4081" w:rsidP="002A4081">
            <w:pPr>
              <w:rPr>
                <w:smallCaps/>
              </w:rPr>
            </w:pPr>
          </w:p>
        </w:tc>
        <w:tc>
          <w:tcPr>
            <w:tcW w:w="1429" w:type="pct"/>
            <w:vMerge/>
            <w:shd w:val="clear" w:color="auto" w:fill="auto"/>
          </w:tcPr>
          <w:p w14:paraId="49080AF8" w14:textId="77777777" w:rsidR="002A4081" w:rsidRPr="008B26D0" w:rsidRDefault="002A4081" w:rsidP="002A4081">
            <w:pPr>
              <w:rPr>
                <w:i/>
                <w:iCs/>
              </w:rPr>
            </w:pPr>
          </w:p>
        </w:tc>
      </w:tr>
      <w:tr w:rsidR="002A4081" w:rsidRPr="008B26D0" w14:paraId="2D61C346" w14:textId="77777777" w:rsidTr="002A4081">
        <w:tc>
          <w:tcPr>
            <w:tcW w:w="434" w:type="pct"/>
            <w:vMerge w:val="restart"/>
            <w:shd w:val="clear" w:color="auto" w:fill="auto"/>
          </w:tcPr>
          <w:p w14:paraId="23F00579" w14:textId="77777777" w:rsidR="002A4081" w:rsidRPr="008B26D0" w:rsidRDefault="002A4081" w:rsidP="002A4081">
            <w:pPr>
              <w:rPr>
                <w:i/>
                <w:iCs/>
              </w:rPr>
            </w:pPr>
            <w:r w:rsidRPr="008B26D0">
              <w:rPr>
                <w:i/>
                <w:iCs/>
              </w:rPr>
              <w:t>pri-</w:t>
            </w:r>
          </w:p>
        </w:tc>
        <w:tc>
          <w:tcPr>
            <w:tcW w:w="1362" w:type="pct"/>
            <w:shd w:val="clear" w:color="auto" w:fill="auto"/>
          </w:tcPr>
          <w:p w14:paraId="4A0EC9B9" w14:textId="77777777" w:rsidR="002A4081" w:rsidRPr="008B26D0" w:rsidRDefault="002A4081" w:rsidP="002A4081">
            <w:pPr>
              <w:rPr>
                <w:smallCaps/>
              </w:rPr>
            </w:pPr>
            <w:r w:rsidRPr="008B26D0">
              <w:rPr>
                <w:smallCaps/>
              </w:rPr>
              <w:t>arrive</w:t>
            </w:r>
          </w:p>
        </w:tc>
        <w:tc>
          <w:tcPr>
            <w:tcW w:w="1775" w:type="pct"/>
            <w:vMerge w:val="restart"/>
            <w:shd w:val="clear" w:color="auto" w:fill="auto"/>
          </w:tcPr>
          <w:p w14:paraId="345DA516" w14:textId="77777777" w:rsidR="002A4081" w:rsidRPr="008B26D0" w:rsidRDefault="002A4081" w:rsidP="002A4081">
            <w:pPr>
              <w:rPr>
                <w:smallCaps/>
              </w:rPr>
            </w:pPr>
            <w:r w:rsidRPr="008B26D0">
              <w:rPr>
                <w:smallCaps/>
              </w:rPr>
              <w:t>attach, add, attenuate</w:t>
            </w:r>
          </w:p>
        </w:tc>
        <w:tc>
          <w:tcPr>
            <w:tcW w:w="1429" w:type="pct"/>
            <w:vMerge w:val="restart"/>
            <w:shd w:val="clear" w:color="auto" w:fill="auto"/>
          </w:tcPr>
          <w:p w14:paraId="0792FF88" w14:textId="77777777" w:rsidR="002A4081" w:rsidRPr="008B26D0" w:rsidRDefault="002A4081" w:rsidP="002A4081">
            <w:r w:rsidRPr="008B26D0">
              <w:rPr>
                <w:i/>
                <w:iCs/>
              </w:rPr>
              <w:t>ši-t’</w:t>
            </w:r>
            <w:r w:rsidRPr="008B26D0">
              <w:t xml:space="preserve"> ‘sew’ &gt; </w:t>
            </w:r>
            <w:r w:rsidRPr="008B26D0">
              <w:rPr>
                <w:smallCaps/>
              </w:rPr>
              <w:t>attach</w:t>
            </w:r>
            <w:r w:rsidRPr="008B26D0">
              <w:t xml:space="preserve"> &gt; </w:t>
            </w:r>
            <w:r w:rsidRPr="008B26D0">
              <w:rPr>
                <w:i/>
                <w:iCs/>
              </w:rPr>
              <w:t>pri-ši-t’</w:t>
            </w:r>
            <w:r w:rsidRPr="008B26D0">
              <w:t xml:space="preserve"> ‘sew on’</w:t>
            </w:r>
          </w:p>
        </w:tc>
      </w:tr>
      <w:tr w:rsidR="002A4081" w:rsidRPr="008B26D0" w14:paraId="7E30E302" w14:textId="77777777" w:rsidTr="002A4081">
        <w:tc>
          <w:tcPr>
            <w:tcW w:w="434" w:type="pct"/>
            <w:vMerge/>
            <w:shd w:val="clear" w:color="auto" w:fill="auto"/>
          </w:tcPr>
          <w:p w14:paraId="1A8D171E" w14:textId="77777777" w:rsidR="002A4081" w:rsidRPr="008B26D0" w:rsidRDefault="002A4081" w:rsidP="002A4081">
            <w:pPr>
              <w:rPr>
                <w:i/>
                <w:iCs/>
              </w:rPr>
            </w:pPr>
          </w:p>
        </w:tc>
        <w:tc>
          <w:tcPr>
            <w:tcW w:w="1362" w:type="pct"/>
            <w:shd w:val="clear" w:color="auto" w:fill="auto"/>
          </w:tcPr>
          <w:p w14:paraId="31BCA6B3" w14:textId="77777777" w:rsidR="002A4081" w:rsidRPr="008B26D0" w:rsidRDefault="002A4081" w:rsidP="002A4081">
            <w:pPr>
              <w:rPr>
                <w:smallCaps/>
              </w:rPr>
            </w:pPr>
            <w:r w:rsidRPr="008B26D0">
              <w:rPr>
                <w:i/>
                <w:iCs/>
              </w:rPr>
              <w:t>pri-j-ti</w:t>
            </w:r>
            <w:r w:rsidRPr="008B26D0">
              <w:t xml:space="preserve"> ‘arrive on foot’</w:t>
            </w:r>
          </w:p>
        </w:tc>
        <w:tc>
          <w:tcPr>
            <w:tcW w:w="1775" w:type="pct"/>
            <w:vMerge/>
            <w:shd w:val="clear" w:color="auto" w:fill="auto"/>
          </w:tcPr>
          <w:p w14:paraId="2D5401D6" w14:textId="77777777" w:rsidR="002A4081" w:rsidRPr="008B26D0" w:rsidRDefault="002A4081" w:rsidP="002A4081">
            <w:pPr>
              <w:rPr>
                <w:smallCaps/>
              </w:rPr>
            </w:pPr>
          </w:p>
        </w:tc>
        <w:tc>
          <w:tcPr>
            <w:tcW w:w="1429" w:type="pct"/>
            <w:vMerge/>
            <w:shd w:val="clear" w:color="auto" w:fill="auto"/>
          </w:tcPr>
          <w:p w14:paraId="0AD73C4C" w14:textId="77777777" w:rsidR="002A4081" w:rsidRPr="008B26D0" w:rsidRDefault="002A4081" w:rsidP="002A4081">
            <w:pPr>
              <w:rPr>
                <w:i/>
                <w:iCs/>
              </w:rPr>
            </w:pPr>
          </w:p>
        </w:tc>
      </w:tr>
      <w:tr w:rsidR="002A4081" w:rsidRPr="008B26D0" w14:paraId="413C65AB" w14:textId="77777777" w:rsidTr="002A4081">
        <w:tc>
          <w:tcPr>
            <w:tcW w:w="434" w:type="pct"/>
            <w:vMerge w:val="restart"/>
            <w:shd w:val="clear" w:color="auto" w:fill="auto"/>
          </w:tcPr>
          <w:p w14:paraId="3481B4CB" w14:textId="77777777" w:rsidR="002A4081" w:rsidRPr="008B26D0" w:rsidRDefault="002A4081" w:rsidP="002A4081">
            <w:pPr>
              <w:rPr>
                <w:i/>
                <w:iCs/>
              </w:rPr>
            </w:pPr>
            <w:r w:rsidRPr="008B26D0">
              <w:rPr>
                <w:i/>
                <w:iCs/>
              </w:rPr>
              <w:t>pro-</w:t>
            </w:r>
          </w:p>
        </w:tc>
        <w:tc>
          <w:tcPr>
            <w:tcW w:w="1362" w:type="pct"/>
            <w:shd w:val="clear" w:color="auto" w:fill="auto"/>
          </w:tcPr>
          <w:p w14:paraId="6F01AD54" w14:textId="77777777" w:rsidR="002A4081" w:rsidRPr="008B26D0" w:rsidRDefault="002A4081" w:rsidP="002A4081">
            <w:pPr>
              <w:rPr>
                <w:smallCaps/>
              </w:rPr>
            </w:pPr>
            <w:r w:rsidRPr="008B26D0">
              <w:rPr>
                <w:smallCaps/>
              </w:rPr>
              <w:t>through</w:t>
            </w:r>
          </w:p>
        </w:tc>
        <w:tc>
          <w:tcPr>
            <w:tcW w:w="1775" w:type="pct"/>
            <w:vMerge w:val="restart"/>
            <w:shd w:val="clear" w:color="auto" w:fill="auto"/>
          </w:tcPr>
          <w:p w14:paraId="2E636AB3" w14:textId="77777777" w:rsidR="002A4081" w:rsidRPr="008B26D0" w:rsidRDefault="002A4081" w:rsidP="002A4081">
            <w:pPr>
              <w:rPr>
                <w:smallCaps/>
              </w:rPr>
            </w:pPr>
            <w:r w:rsidRPr="008B26D0">
              <w:rPr>
                <w:smallCaps/>
              </w:rPr>
              <w:t>thorough, duration, distance, pass</w:t>
            </w:r>
          </w:p>
        </w:tc>
        <w:tc>
          <w:tcPr>
            <w:tcW w:w="1429" w:type="pct"/>
            <w:vMerge w:val="restart"/>
            <w:shd w:val="clear" w:color="auto" w:fill="auto"/>
          </w:tcPr>
          <w:p w14:paraId="3701202E" w14:textId="77777777" w:rsidR="002A4081" w:rsidRPr="008B26D0" w:rsidRDefault="002A4081" w:rsidP="002A4081">
            <w:r w:rsidRPr="008B26D0">
              <w:rPr>
                <w:i/>
                <w:iCs/>
              </w:rPr>
              <w:t>plaka-t’</w:t>
            </w:r>
            <w:r w:rsidRPr="008B26D0">
              <w:t xml:space="preserve"> ‘weep’ &gt; &gt; </w:t>
            </w:r>
            <w:r w:rsidRPr="008B26D0">
              <w:rPr>
                <w:i/>
                <w:iCs/>
              </w:rPr>
              <w:t>pro-plaka-t’</w:t>
            </w:r>
            <w:r w:rsidRPr="008B26D0">
              <w:t xml:space="preserve"> ‘weep all through a period of time’</w:t>
            </w:r>
          </w:p>
        </w:tc>
      </w:tr>
      <w:tr w:rsidR="002A4081" w:rsidRPr="008B26D0" w14:paraId="0677DDA8" w14:textId="77777777" w:rsidTr="002A4081">
        <w:tc>
          <w:tcPr>
            <w:tcW w:w="434" w:type="pct"/>
            <w:vMerge/>
            <w:shd w:val="clear" w:color="auto" w:fill="auto"/>
          </w:tcPr>
          <w:p w14:paraId="45152C9C" w14:textId="77777777" w:rsidR="002A4081" w:rsidRPr="008B26D0" w:rsidRDefault="002A4081" w:rsidP="002A4081">
            <w:pPr>
              <w:rPr>
                <w:i/>
                <w:iCs/>
              </w:rPr>
            </w:pPr>
          </w:p>
        </w:tc>
        <w:tc>
          <w:tcPr>
            <w:tcW w:w="1362" w:type="pct"/>
            <w:shd w:val="clear" w:color="auto" w:fill="auto"/>
          </w:tcPr>
          <w:p w14:paraId="585D2E31" w14:textId="77777777" w:rsidR="002A4081" w:rsidRPr="008B26D0" w:rsidRDefault="002A4081" w:rsidP="002A4081">
            <w:pPr>
              <w:rPr>
                <w:smallCaps/>
              </w:rPr>
            </w:pPr>
            <w:r w:rsidRPr="008B26D0">
              <w:rPr>
                <w:i/>
                <w:iCs/>
              </w:rPr>
              <w:t>pro-j-ti</w:t>
            </w:r>
            <w:r w:rsidRPr="008B26D0">
              <w:t xml:space="preserve"> ‘walk through’</w:t>
            </w:r>
          </w:p>
        </w:tc>
        <w:tc>
          <w:tcPr>
            <w:tcW w:w="1775" w:type="pct"/>
            <w:vMerge/>
            <w:shd w:val="clear" w:color="auto" w:fill="auto"/>
          </w:tcPr>
          <w:p w14:paraId="09C1FF9F" w14:textId="77777777" w:rsidR="002A4081" w:rsidRPr="008B26D0" w:rsidRDefault="002A4081" w:rsidP="002A4081">
            <w:pPr>
              <w:rPr>
                <w:smallCaps/>
              </w:rPr>
            </w:pPr>
          </w:p>
        </w:tc>
        <w:tc>
          <w:tcPr>
            <w:tcW w:w="1429" w:type="pct"/>
            <w:vMerge/>
            <w:shd w:val="clear" w:color="auto" w:fill="auto"/>
          </w:tcPr>
          <w:p w14:paraId="727826DD" w14:textId="77777777" w:rsidR="002A4081" w:rsidRPr="008B26D0" w:rsidRDefault="002A4081" w:rsidP="002A4081">
            <w:pPr>
              <w:rPr>
                <w:i/>
                <w:iCs/>
              </w:rPr>
            </w:pPr>
          </w:p>
        </w:tc>
      </w:tr>
      <w:tr w:rsidR="002A4081" w:rsidRPr="008B26D0" w14:paraId="6D8CC89E" w14:textId="77777777" w:rsidTr="002A4081">
        <w:tc>
          <w:tcPr>
            <w:tcW w:w="434" w:type="pct"/>
            <w:vMerge w:val="restart"/>
            <w:shd w:val="clear" w:color="auto" w:fill="auto"/>
          </w:tcPr>
          <w:p w14:paraId="3F7F22C4" w14:textId="77777777" w:rsidR="002A4081" w:rsidRPr="008B26D0" w:rsidRDefault="002A4081" w:rsidP="002A4081">
            <w:pPr>
              <w:rPr>
                <w:i/>
                <w:iCs/>
              </w:rPr>
            </w:pPr>
            <w:r w:rsidRPr="008B26D0">
              <w:rPr>
                <w:i/>
                <w:iCs/>
              </w:rPr>
              <w:t>raz-</w:t>
            </w:r>
          </w:p>
        </w:tc>
        <w:tc>
          <w:tcPr>
            <w:tcW w:w="1362" w:type="pct"/>
            <w:shd w:val="clear" w:color="auto" w:fill="auto"/>
          </w:tcPr>
          <w:p w14:paraId="0B657D8B" w14:textId="77777777" w:rsidR="002A4081" w:rsidRPr="008B26D0" w:rsidRDefault="002A4081" w:rsidP="002A4081">
            <w:pPr>
              <w:rPr>
                <w:smallCaps/>
              </w:rPr>
            </w:pPr>
            <w:r w:rsidRPr="008B26D0">
              <w:rPr>
                <w:smallCaps/>
              </w:rPr>
              <w:t>apart</w:t>
            </w:r>
          </w:p>
        </w:tc>
        <w:tc>
          <w:tcPr>
            <w:tcW w:w="1775" w:type="pct"/>
            <w:vMerge w:val="restart"/>
            <w:shd w:val="clear" w:color="auto" w:fill="auto"/>
          </w:tcPr>
          <w:p w14:paraId="4F8DE3C9" w14:textId="77777777" w:rsidR="002A4081" w:rsidRPr="008B26D0" w:rsidRDefault="002A4081" w:rsidP="002A4081">
            <w:pPr>
              <w:rPr>
                <w:smallCaps/>
              </w:rPr>
            </w:pPr>
            <w:r w:rsidRPr="008B26D0">
              <w:rPr>
                <w:smallCaps/>
              </w:rPr>
              <w:t xml:space="preserve">crush, spread, swell, </w:t>
            </w:r>
            <w:r w:rsidRPr="008B26D0">
              <w:rPr>
                <w:smallCaps/>
              </w:rPr>
              <w:lastRenderedPageBreak/>
              <w:t>dissolve, excitement, un-</w:t>
            </w:r>
          </w:p>
        </w:tc>
        <w:tc>
          <w:tcPr>
            <w:tcW w:w="1429" w:type="pct"/>
            <w:vMerge w:val="restart"/>
            <w:shd w:val="clear" w:color="auto" w:fill="auto"/>
          </w:tcPr>
          <w:p w14:paraId="116868E5" w14:textId="1AC1E287" w:rsidR="002A4081" w:rsidRPr="008B26D0" w:rsidRDefault="002A4081" w:rsidP="00E24361">
            <w:del w:id="2050" w:author="007615" w:date="2021-11-25T21:03:00Z">
              <w:r w:rsidRPr="008B26D0" w:rsidDel="00E24361">
                <w:lastRenderedPageBreak/>
                <w:delText>s</w:delText>
              </w:r>
            </w:del>
            <w:ins w:id="2051" w:author="007615" w:date="2021-11-25T21:03:00Z">
              <w:r w:rsidR="00E24361" w:rsidRPr="008B26D0">
                <w:t>S</w:t>
              </w:r>
            </w:ins>
            <w:r w:rsidRPr="008B26D0">
              <w:t>ee examples (3)</w:t>
            </w:r>
            <w:del w:id="2052" w:author="007615" w:date="2021-11-25T21:03:00Z">
              <w:r w:rsidRPr="008B26D0" w:rsidDel="00E24361">
                <w:delText xml:space="preserve"> </w:delText>
              </w:r>
            </w:del>
            <w:r w:rsidRPr="008B26D0">
              <w:t>–</w:t>
            </w:r>
            <w:del w:id="2053" w:author="007615" w:date="2021-11-25T21:03:00Z">
              <w:r w:rsidRPr="008B26D0" w:rsidDel="00E24361">
                <w:delText xml:space="preserve"> </w:delText>
              </w:r>
            </w:del>
            <w:r w:rsidRPr="008B26D0">
              <w:t>(20)</w:t>
            </w:r>
          </w:p>
        </w:tc>
      </w:tr>
      <w:tr w:rsidR="002A4081" w:rsidRPr="008B26D0" w14:paraId="70AAE670" w14:textId="77777777" w:rsidTr="002A4081">
        <w:tc>
          <w:tcPr>
            <w:tcW w:w="434" w:type="pct"/>
            <w:vMerge/>
            <w:shd w:val="clear" w:color="auto" w:fill="auto"/>
          </w:tcPr>
          <w:p w14:paraId="4CF954C7" w14:textId="77777777" w:rsidR="002A4081" w:rsidRPr="008B26D0" w:rsidRDefault="002A4081" w:rsidP="002A4081">
            <w:pPr>
              <w:rPr>
                <w:i/>
                <w:iCs/>
              </w:rPr>
            </w:pPr>
          </w:p>
        </w:tc>
        <w:tc>
          <w:tcPr>
            <w:tcW w:w="1362" w:type="pct"/>
            <w:shd w:val="clear" w:color="auto" w:fill="auto"/>
          </w:tcPr>
          <w:p w14:paraId="1436280B" w14:textId="77777777" w:rsidR="002A4081" w:rsidRPr="008B26D0" w:rsidRDefault="002A4081" w:rsidP="002A4081">
            <w:pPr>
              <w:rPr>
                <w:smallCaps/>
              </w:rPr>
            </w:pPr>
            <w:r w:rsidRPr="008B26D0">
              <w:rPr>
                <w:i/>
                <w:iCs/>
              </w:rPr>
              <w:t>razo-j-ti-s’</w:t>
            </w:r>
            <w:r w:rsidRPr="008B26D0">
              <w:t xml:space="preserve"> ‘walk away in different directions’</w:t>
            </w:r>
          </w:p>
        </w:tc>
        <w:tc>
          <w:tcPr>
            <w:tcW w:w="1775" w:type="pct"/>
            <w:vMerge/>
            <w:shd w:val="clear" w:color="auto" w:fill="auto"/>
          </w:tcPr>
          <w:p w14:paraId="7CAAE7FD" w14:textId="77777777" w:rsidR="002A4081" w:rsidRPr="008B26D0" w:rsidRDefault="002A4081" w:rsidP="002A4081">
            <w:pPr>
              <w:rPr>
                <w:smallCaps/>
              </w:rPr>
            </w:pPr>
          </w:p>
        </w:tc>
        <w:tc>
          <w:tcPr>
            <w:tcW w:w="1429" w:type="pct"/>
            <w:vMerge/>
            <w:shd w:val="clear" w:color="auto" w:fill="auto"/>
          </w:tcPr>
          <w:p w14:paraId="4392C561" w14:textId="77777777" w:rsidR="002A4081" w:rsidRPr="008B26D0" w:rsidRDefault="002A4081" w:rsidP="002A4081"/>
        </w:tc>
      </w:tr>
      <w:tr w:rsidR="002A4081" w:rsidRPr="008B26D0" w14:paraId="37C30A8D" w14:textId="77777777" w:rsidTr="002A4081">
        <w:tc>
          <w:tcPr>
            <w:tcW w:w="434" w:type="pct"/>
            <w:vMerge w:val="restart"/>
            <w:shd w:val="clear" w:color="auto" w:fill="auto"/>
          </w:tcPr>
          <w:p w14:paraId="67574C79" w14:textId="77777777" w:rsidR="002A4081" w:rsidRPr="008B26D0" w:rsidRDefault="002A4081" w:rsidP="002A4081">
            <w:pPr>
              <w:rPr>
                <w:i/>
                <w:iCs/>
              </w:rPr>
            </w:pPr>
            <w:r w:rsidRPr="008B26D0">
              <w:rPr>
                <w:i/>
                <w:iCs/>
              </w:rPr>
              <w:t>s-</w:t>
            </w:r>
          </w:p>
        </w:tc>
        <w:tc>
          <w:tcPr>
            <w:tcW w:w="1362" w:type="pct"/>
            <w:shd w:val="clear" w:color="auto" w:fill="auto"/>
          </w:tcPr>
          <w:p w14:paraId="1B1DAC7B" w14:textId="77777777" w:rsidR="002A4081" w:rsidRPr="008B26D0" w:rsidRDefault="002A4081" w:rsidP="002A4081">
            <w:pPr>
              <w:rPr>
                <w:smallCaps/>
              </w:rPr>
            </w:pPr>
            <w:r w:rsidRPr="008B26D0">
              <w:rPr>
                <w:smallCaps/>
              </w:rPr>
              <w:t>down</w:t>
            </w:r>
          </w:p>
        </w:tc>
        <w:tc>
          <w:tcPr>
            <w:tcW w:w="1775" w:type="pct"/>
            <w:vMerge w:val="restart"/>
            <w:shd w:val="clear" w:color="auto" w:fill="auto"/>
          </w:tcPr>
          <w:p w14:paraId="5C6E9B16" w14:textId="77777777" w:rsidR="002A4081" w:rsidRPr="008B26D0" w:rsidRDefault="002A4081" w:rsidP="002A4081">
            <w:pPr>
              <w:rPr>
                <w:smallCaps/>
              </w:rPr>
            </w:pPr>
            <w:r w:rsidRPr="008B26D0">
              <w:rPr>
                <w:smallCaps/>
              </w:rPr>
              <w:t>together, once</w:t>
            </w:r>
          </w:p>
        </w:tc>
        <w:tc>
          <w:tcPr>
            <w:tcW w:w="1429" w:type="pct"/>
            <w:vMerge w:val="restart"/>
            <w:shd w:val="clear" w:color="auto" w:fill="auto"/>
          </w:tcPr>
          <w:p w14:paraId="1A4081DF" w14:textId="77777777" w:rsidR="002A4081" w:rsidRPr="008B26D0" w:rsidRDefault="002A4081" w:rsidP="002A4081">
            <w:r w:rsidRPr="008B26D0">
              <w:rPr>
                <w:i/>
                <w:iCs/>
              </w:rPr>
              <w:t>glupi-t’</w:t>
            </w:r>
            <w:r w:rsidRPr="008B26D0">
              <w:t xml:space="preserve"> ‘act stupid’ &gt; </w:t>
            </w:r>
            <w:r w:rsidRPr="008B26D0">
              <w:rPr>
                <w:smallCaps/>
              </w:rPr>
              <w:t>once</w:t>
            </w:r>
            <w:r w:rsidRPr="008B26D0">
              <w:t xml:space="preserve"> &gt; </w:t>
            </w:r>
            <w:r w:rsidRPr="008B26D0">
              <w:rPr>
                <w:i/>
                <w:iCs/>
              </w:rPr>
              <w:t>s-glupi-t’</w:t>
            </w:r>
            <w:r w:rsidRPr="008B26D0">
              <w:t xml:space="preserve"> ‘do one stupid thing’</w:t>
            </w:r>
          </w:p>
        </w:tc>
      </w:tr>
      <w:tr w:rsidR="002A4081" w:rsidRPr="008B26D0" w14:paraId="31CF1BEC" w14:textId="77777777" w:rsidTr="002A4081">
        <w:tc>
          <w:tcPr>
            <w:tcW w:w="434" w:type="pct"/>
            <w:vMerge/>
            <w:shd w:val="clear" w:color="auto" w:fill="auto"/>
          </w:tcPr>
          <w:p w14:paraId="50788216" w14:textId="77777777" w:rsidR="002A4081" w:rsidRPr="008B26D0" w:rsidRDefault="002A4081" w:rsidP="002A4081">
            <w:pPr>
              <w:rPr>
                <w:i/>
                <w:iCs/>
              </w:rPr>
            </w:pPr>
          </w:p>
        </w:tc>
        <w:tc>
          <w:tcPr>
            <w:tcW w:w="1362" w:type="pct"/>
            <w:shd w:val="clear" w:color="auto" w:fill="auto"/>
          </w:tcPr>
          <w:p w14:paraId="3A236F0B" w14:textId="77777777" w:rsidR="002A4081" w:rsidRPr="008B26D0" w:rsidRDefault="002A4081" w:rsidP="002A4081">
            <w:pPr>
              <w:rPr>
                <w:smallCaps/>
              </w:rPr>
            </w:pPr>
            <w:r w:rsidRPr="008B26D0">
              <w:rPr>
                <w:i/>
                <w:iCs/>
              </w:rPr>
              <w:t>so-j-ti</w:t>
            </w:r>
            <w:r w:rsidRPr="008B26D0">
              <w:t xml:space="preserve"> ‘walk down’</w:t>
            </w:r>
          </w:p>
        </w:tc>
        <w:tc>
          <w:tcPr>
            <w:tcW w:w="1775" w:type="pct"/>
            <w:vMerge/>
            <w:shd w:val="clear" w:color="auto" w:fill="auto"/>
          </w:tcPr>
          <w:p w14:paraId="7C67C5CB" w14:textId="77777777" w:rsidR="002A4081" w:rsidRPr="008B26D0" w:rsidRDefault="002A4081" w:rsidP="002A4081">
            <w:pPr>
              <w:rPr>
                <w:smallCaps/>
              </w:rPr>
            </w:pPr>
          </w:p>
        </w:tc>
        <w:tc>
          <w:tcPr>
            <w:tcW w:w="1429" w:type="pct"/>
            <w:vMerge/>
            <w:shd w:val="clear" w:color="auto" w:fill="auto"/>
          </w:tcPr>
          <w:p w14:paraId="341C03EB" w14:textId="77777777" w:rsidR="002A4081" w:rsidRPr="008B26D0" w:rsidRDefault="002A4081" w:rsidP="002A4081">
            <w:pPr>
              <w:rPr>
                <w:i/>
                <w:iCs/>
              </w:rPr>
            </w:pPr>
          </w:p>
        </w:tc>
      </w:tr>
      <w:tr w:rsidR="002A4081" w:rsidRPr="008B26D0" w14:paraId="3323643B" w14:textId="77777777" w:rsidTr="002A4081">
        <w:tc>
          <w:tcPr>
            <w:tcW w:w="434" w:type="pct"/>
            <w:vMerge w:val="restart"/>
            <w:shd w:val="clear" w:color="auto" w:fill="auto"/>
          </w:tcPr>
          <w:p w14:paraId="716F067F" w14:textId="77777777" w:rsidR="002A4081" w:rsidRPr="008B26D0" w:rsidRDefault="002A4081" w:rsidP="002A4081">
            <w:pPr>
              <w:rPr>
                <w:i/>
                <w:iCs/>
              </w:rPr>
            </w:pPr>
            <w:r w:rsidRPr="008B26D0">
              <w:rPr>
                <w:i/>
                <w:iCs/>
              </w:rPr>
              <w:t>u-</w:t>
            </w:r>
          </w:p>
        </w:tc>
        <w:tc>
          <w:tcPr>
            <w:tcW w:w="1362" w:type="pct"/>
            <w:shd w:val="clear" w:color="auto" w:fill="auto"/>
          </w:tcPr>
          <w:p w14:paraId="4B592734" w14:textId="77777777" w:rsidR="002A4081" w:rsidRPr="008B26D0" w:rsidRDefault="002A4081" w:rsidP="002A4081">
            <w:pPr>
              <w:rPr>
                <w:smallCaps/>
              </w:rPr>
            </w:pPr>
            <w:r w:rsidRPr="008B26D0">
              <w:rPr>
                <w:smallCaps/>
              </w:rPr>
              <w:t>move away</w:t>
            </w:r>
          </w:p>
        </w:tc>
        <w:tc>
          <w:tcPr>
            <w:tcW w:w="1775" w:type="pct"/>
            <w:vMerge w:val="restart"/>
            <w:shd w:val="clear" w:color="auto" w:fill="auto"/>
          </w:tcPr>
          <w:p w14:paraId="3641D37A" w14:textId="77777777" w:rsidR="002A4081" w:rsidRPr="008B26D0" w:rsidRDefault="002A4081" w:rsidP="002A4081">
            <w:pPr>
              <w:rPr>
                <w:smallCaps/>
              </w:rPr>
            </w:pPr>
            <w:r w:rsidRPr="008B26D0">
              <w:rPr>
                <w:smallCaps/>
              </w:rPr>
              <w:t>move downwards, control, reduce, harm, perceive, place/fit, keep/save, cover completely, depart from norm</w:t>
            </w:r>
          </w:p>
        </w:tc>
        <w:tc>
          <w:tcPr>
            <w:tcW w:w="1429" w:type="pct"/>
            <w:vMerge w:val="restart"/>
            <w:shd w:val="clear" w:color="auto" w:fill="auto"/>
          </w:tcPr>
          <w:p w14:paraId="165AC424" w14:textId="77777777" w:rsidR="002A4081" w:rsidRPr="008B26D0" w:rsidRDefault="002A4081" w:rsidP="002A4081">
            <w:r w:rsidRPr="008B26D0">
              <w:rPr>
                <w:i/>
                <w:iCs/>
              </w:rPr>
              <w:t>govori-t’</w:t>
            </w:r>
            <w:r w:rsidRPr="008B26D0">
              <w:t xml:space="preserve"> ‘speak’ &gt; </w:t>
            </w:r>
            <w:r w:rsidRPr="008B26D0">
              <w:rPr>
                <w:smallCaps/>
              </w:rPr>
              <w:t>control</w:t>
            </w:r>
            <w:r w:rsidRPr="008B26D0">
              <w:t xml:space="preserve"> &gt; </w:t>
            </w:r>
            <w:r w:rsidRPr="008B26D0">
              <w:rPr>
                <w:i/>
                <w:iCs/>
              </w:rPr>
              <w:t>u-govori-t’</w:t>
            </w:r>
            <w:r w:rsidRPr="008B26D0">
              <w:t xml:space="preserve"> ‘persuade’</w:t>
            </w:r>
          </w:p>
        </w:tc>
      </w:tr>
      <w:tr w:rsidR="002A4081" w:rsidRPr="008B26D0" w14:paraId="04471CCC" w14:textId="77777777" w:rsidTr="002A4081">
        <w:tc>
          <w:tcPr>
            <w:tcW w:w="434" w:type="pct"/>
            <w:vMerge/>
            <w:shd w:val="clear" w:color="auto" w:fill="auto"/>
          </w:tcPr>
          <w:p w14:paraId="6FC90C63" w14:textId="77777777" w:rsidR="002A4081" w:rsidRPr="008B26D0" w:rsidRDefault="002A4081" w:rsidP="002A4081">
            <w:pPr>
              <w:rPr>
                <w:i/>
                <w:iCs/>
              </w:rPr>
            </w:pPr>
          </w:p>
        </w:tc>
        <w:tc>
          <w:tcPr>
            <w:tcW w:w="1362" w:type="pct"/>
            <w:shd w:val="clear" w:color="auto" w:fill="auto"/>
          </w:tcPr>
          <w:p w14:paraId="0EED33D2" w14:textId="77777777" w:rsidR="002A4081" w:rsidRPr="008B26D0" w:rsidRDefault="002A4081" w:rsidP="002A4081">
            <w:pPr>
              <w:rPr>
                <w:smallCaps/>
              </w:rPr>
            </w:pPr>
            <w:r w:rsidRPr="008B26D0">
              <w:rPr>
                <w:i/>
                <w:iCs/>
              </w:rPr>
              <w:t>u-j-ti</w:t>
            </w:r>
            <w:r w:rsidRPr="008B26D0">
              <w:t xml:space="preserve"> ‘leave on foot’</w:t>
            </w:r>
          </w:p>
        </w:tc>
        <w:tc>
          <w:tcPr>
            <w:tcW w:w="1775" w:type="pct"/>
            <w:vMerge/>
            <w:shd w:val="clear" w:color="auto" w:fill="auto"/>
          </w:tcPr>
          <w:p w14:paraId="3CE9AA86" w14:textId="77777777" w:rsidR="002A4081" w:rsidRPr="008B26D0" w:rsidRDefault="002A4081" w:rsidP="002A4081">
            <w:pPr>
              <w:rPr>
                <w:smallCaps/>
              </w:rPr>
            </w:pPr>
          </w:p>
        </w:tc>
        <w:tc>
          <w:tcPr>
            <w:tcW w:w="1429" w:type="pct"/>
            <w:vMerge/>
            <w:shd w:val="clear" w:color="auto" w:fill="auto"/>
          </w:tcPr>
          <w:p w14:paraId="6B3FA919" w14:textId="77777777" w:rsidR="002A4081" w:rsidRPr="008B26D0" w:rsidRDefault="002A4081" w:rsidP="002A4081">
            <w:pPr>
              <w:rPr>
                <w:i/>
                <w:iCs/>
              </w:rPr>
            </w:pPr>
          </w:p>
        </w:tc>
      </w:tr>
      <w:tr w:rsidR="002A4081" w:rsidRPr="008B26D0" w14:paraId="032ADD51" w14:textId="77777777" w:rsidTr="002A4081">
        <w:tc>
          <w:tcPr>
            <w:tcW w:w="434" w:type="pct"/>
            <w:vMerge w:val="restart"/>
            <w:shd w:val="clear" w:color="auto" w:fill="auto"/>
          </w:tcPr>
          <w:p w14:paraId="37286333" w14:textId="77777777" w:rsidR="002A4081" w:rsidRPr="008B26D0" w:rsidRDefault="002A4081" w:rsidP="002A4081">
            <w:pPr>
              <w:rPr>
                <w:i/>
                <w:iCs/>
              </w:rPr>
            </w:pPr>
            <w:r w:rsidRPr="008B26D0">
              <w:rPr>
                <w:i/>
                <w:iCs/>
              </w:rPr>
              <w:t>v-</w:t>
            </w:r>
          </w:p>
        </w:tc>
        <w:tc>
          <w:tcPr>
            <w:tcW w:w="1362" w:type="pct"/>
            <w:shd w:val="clear" w:color="auto" w:fill="auto"/>
          </w:tcPr>
          <w:p w14:paraId="237271FF" w14:textId="77777777" w:rsidR="002A4081" w:rsidRPr="008B26D0" w:rsidRDefault="002A4081" w:rsidP="002A4081">
            <w:pPr>
              <w:rPr>
                <w:smallCaps/>
              </w:rPr>
            </w:pPr>
            <w:r w:rsidRPr="008B26D0">
              <w:rPr>
                <w:smallCaps/>
              </w:rPr>
              <w:t>into</w:t>
            </w:r>
          </w:p>
        </w:tc>
        <w:tc>
          <w:tcPr>
            <w:tcW w:w="1775" w:type="pct"/>
            <w:vMerge w:val="restart"/>
            <w:shd w:val="clear" w:color="auto" w:fill="auto"/>
          </w:tcPr>
          <w:p w14:paraId="788C0EA3" w14:textId="77777777" w:rsidR="002A4081" w:rsidRPr="008B26D0" w:rsidRDefault="002A4081" w:rsidP="002A4081">
            <w:pPr>
              <w:rPr>
                <w:smallCaps/>
              </w:rPr>
            </w:pPr>
          </w:p>
        </w:tc>
        <w:tc>
          <w:tcPr>
            <w:tcW w:w="1429" w:type="pct"/>
            <w:vMerge w:val="restart"/>
            <w:shd w:val="clear" w:color="auto" w:fill="auto"/>
          </w:tcPr>
          <w:p w14:paraId="301A7C9A" w14:textId="77777777" w:rsidR="002A4081" w:rsidRPr="008B26D0" w:rsidRDefault="002A4081" w:rsidP="002A4081"/>
        </w:tc>
      </w:tr>
      <w:tr w:rsidR="002A4081" w:rsidRPr="008B26D0" w14:paraId="71D87C12" w14:textId="77777777" w:rsidTr="002A4081">
        <w:tc>
          <w:tcPr>
            <w:tcW w:w="434" w:type="pct"/>
            <w:vMerge/>
            <w:shd w:val="clear" w:color="auto" w:fill="auto"/>
          </w:tcPr>
          <w:p w14:paraId="1E7916D6" w14:textId="77777777" w:rsidR="002A4081" w:rsidRPr="008B26D0" w:rsidRDefault="002A4081" w:rsidP="002A4081">
            <w:pPr>
              <w:rPr>
                <w:i/>
                <w:iCs/>
              </w:rPr>
            </w:pPr>
          </w:p>
        </w:tc>
        <w:tc>
          <w:tcPr>
            <w:tcW w:w="1362" w:type="pct"/>
            <w:shd w:val="clear" w:color="auto" w:fill="auto"/>
          </w:tcPr>
          <w:p w14:paraId="266DE23E" w14:textId="77777777" w:rsidR="002A4081" w:rsidRPr="008B26D0" w:rsidRDefault="002A4081" w:rsidP="002A4081">
            <w:pPr>
              <w:rPr>
                <w:smallCaps/>
              </w:rPr>
            </w:pPr>
            <w:r w:rsidRPr="008B26D0">
              <w:rPr>
                <w:i/>
                <w:iCs/>
              </w:rPr>
              <w:t>vo-j-ti</w:t>
            </w:r>
            <w:r w:rsidRPr="008B26D0">
              <w:t xml:space="preserve"> ‘enter’</w:t>
            </w:r>
          </w:p>
        </w:tc>
        <w:tc>
          <w:tcPr>
            <w:tcW w:w="1775" w:type="pct"/>
            <w:vMerge/>
            <w:shd w:val="clear" w:color="auto" w:fill="auto"/>
          </w:tcPr>
          <w:p w14:paraId="608D2E7A" w14:textId="77777777" w:rsidR="002A4081" w:rsidRPr="008B26D0" w:rsidRDefault="002A4081" w:rsidP="002A4081">
            <w:pPr>
              <w:rPr>
                <w:smallCaps/>
              </w:rPr>
            </w:pPr>
          </w:p>
        </w:tc>
        <w:tc>
          <w:tcPr>
            <w:tcW w:w="1429" w:type="pct"/>
            <w:vMerge/>
            <w:shd w:val="clear" w:color="auto" w:fill="auto"/>
          </w:tcPr>
          <w:p w14:paraId="233CE2E0" w14:textId="77777777" w:rsidR="002A4081" w:rsidRPr="008B26D0" w:rsidRDefault="002A4081" w:rsidP="002A4081"/>
        </w:tc>
      </w:tr>
      <w:tr w:rsidR="002A4081" w:rsidRPr="008B26D0" w14:paraId="4649CA56" w14:textId="77777777" w:rsidTr="002A4081">
        <w:tc>
          <w:tcPr>
            <w:tcW w:w="434" w:type="pct"/>
            <w:vMerge w:val="restart"/>
            <w:shd w:val="clear" w:color="auto" w:fill="auto"/>
          </w:tcPr>
          <w:p w14:paraId="191CB06F" w14:textId="77777777" w:rsidR="002A4081" w:rsidRPr="008B26D0" w:rsidRDefault="002A4081" w:rsidP="002A4081">
            <w:pPr>
              <w:rPr>
                <w:i/>
                <w:iCs/>
              </w:rPr>
            </w:pPr>
            <w:r w:rsidRPr="008B26D0">
              <w:rPr>
                <w:i/>
                <w:iCs/>
              </w:rPr>
              <w:t>v(o)z-</w:t>
            </w:r>
          </w:p>
        </w:tc>
        <w:tc>
          <w:tcPr>
            <w:tcW w:w="1362" w:type="pct"/>
            <w:shd w:val="clear" w:color="auto" w:fill="auto"/>
          </w:tcPr>
          <w:p w14:paraId="7CA94965" w14:textId="77777777" w:rsidR="002A4081" w:rsidRPr="008B26D0" w:rsidRDefault="002A4081" w:rsidP="002A4081">
            <w:pPr>
              <w:rPr>
                <w:smallCaps/>
              </w:rPr>
            </w:pPr>
            <w:r w:rsidRPr="008B26D0">
              <w:rPr>
                <w:smallCaps/>
              </w:rPr>
              <w:t>move upward</w:t>
            </w:r>
          </w:p>
        </w:tc>
        <w:tc>
          <w:tcPr>
            <w:tcW w:w="1775" w:type="pct"/>
            <w:vMerge w:val="restart"/>
            <w:shd w:val="clear" w:color="auto" w:fill="auto"/>
          </w:tcPr>
          <w:p w14:paraId="057194F1" w14:textId="77777777" w:rsidR="002A4081" w:rsidRPr="008B26D0" w:rsidRDefault="002A4081" w:rsidP="002A4081">
            <w:pPr>
              <w:rPr>
                <w:smallCaps/>
              </w:rPr>
            </w:pPr>
            <w:r w:rsidRPr="008B26D0">
              <w:rPr>
                <w:smallCaps/>
              </w:rPr>
              <w:t>agitate, resist, rebuild</w:t>
            </w:r>
          </w:p>
        </w:tc>
        <w:tc>
          <w:tcPr>
            <w:tcW w:w="1429" w:type="pct"/>
            <w:vMerge w:val="restart"/>
            <w:shd w:val="clear" w:color="auto" w:fill="auto"/>
          </w:tcPr>
          <w:p w14:paraId="716B8E94" w14:textId="77777777" w:rsidR="002A4081" w:rsidRPr="008B26D0" w:rsidRDefault="002A4081" w:rsidP="002A4081">
            <w:r w:rsidRPr="008B26D0">
              <w:rPr>
                <w:i/>
                <w:iCs/>
              </w:rPr>
              <w:t>razi-t’</w:t>
            </w:r>
            <w:r w:rsidRPr="008B26D0">
              <w:t xml:space="preserve"> ‘strike’ &gt; </w:t>
            </w:r>
            <w:r w:rsidRPr="008B26D0">
              <w:rPr>
                <w:smallCaps/>
              </w:rPr>
              <w:t>resist</w:t>
            </w:r>
            <w:r w:rsidRPr="008B26D0">
              <w:t xml:space="preserve"> &gt; </w:t>
            </w:r>
            <w:r w:rsidRPr="008B26D0">
              <w:rPr>
                <w:i/>
                <w:iCs/>
              </w:rPr>
              <w:t>voz-razi-t’</w:t>
            </w:r>
            <w:r w:rsidRPr="008B26D0">
              <w:t xml:space="preserve"> ‘object to’</w:t>
            </w:r>
          </w:p>
        </w:tc>
      </w:tr>
      <w:tr w:rsidR="002A4081" w:rsidRPr="008B26D0" w14:paraId="5014B8A5" w14:textId="77777777" w:rsidTr="002A4081">
        <w:tc>
          <w:tcPr>
            <w:tcW w:w="434" w:type="pct"/>
            <w:vMerge/>
            <w:shd w:val="clear" w:color="auto" w:fill="auto"/>
          </w:tcPr>
          <w:p w14:paraId="17E427C7" w14:textId="77777777" w:rsidR="002A4081" w:rsidRPr="008B26D0" w:rsidRDefault="002A4081" w:rsidP="002A4081">
            <w:pPr>
              <w:rPr>
                <w:i/>
                <w:iCs/>
              </w:rPr>
            </w:pPr>
          </w:p>
        </w:tc>
        <w:tc>
          <w:tcPr>
            <w:tcW w:w="1362" w:type="pct"/>
            <w:shd w:val="clear" w:color="auto" w:fill="auto"/>
          </w:tcPr>
          <w:p w14:paraId="26D6AB4D" w14:textId="77777777" w:rsidR="002A4081" w:rsidRPr="008B26D0" w:rsidRDefault="002A4081" w:rsidP="002A4081">
            <w:pPr>
              <w:rPr>
                <w:smallCaps/>
              </w:rPr>
            </w:pPr>
            <w:r w:rsidRPr="008B26D0">
              <w:rPr>
                <w:i/>
                <w:iCs/>
              </w:rPr>
              <w:t>vzo-j-ti</w:t>
            </w:r>
            <w:r w:rsidRPr="008B26D0">
              <w:t xml:space="preserve"> ‘ascend’</w:t>
            </w:r>
          </w:p>
        </w:tc>
        <w:tc>
          <w:tcPr>
            <w:tcW w:w="1775" w:type="pct"/>
            <w:vMerge/>
            <w:shd w:val="clear" w:color="auto" w:fill="auto"/>
          </w:tcPr>
          <w:p w14:paraId="147670AF" w14:textId="77777777" w:rsidR="002A4081" w:rsidRPr="008B26D0" w:rsidRDefault="002A4081" w:rsidP="002A4081">
            <w:pPr>
              <w:rPr>
                <w:smallCaps/>
              </w:rPr>
            </w:pPr>
          </w:p>
        </w:tc>
        <w:tc>
          <w:tcPr>
            <w:tcW w:w="1429" w:type="pct"/>
            <w:vMerge/>
            <w:shd w:val="clear" w:color="auto" w:fill="auto"/>
          </w:tcPr>
          <w:p w14:paraId="1ECD9689" w14:textId="77777777" w:rsidR="002A4081" w:rsidRPr="008B26D0" w:rsidRDefault="002A4081" w:rsidP="002A4081">
            <w:pPr>
              <w:rPr>
                <w:i/>
                <w:iCs/>
              </w:rPr>
            </w:pPr>
          </w:p>
        </w:tc>
      </w:tr>
      <w:tr w:rsidR="002A4081" w:rsidRPr="008B26D0" w14:paraId="5D35B814" w14:textId="77777777" w:rsidTr="002A4081">
        <w:tc>
          <w:tcPr>
            <w:tcW w:w="434" w:type="pct"/>
            <w:vMerge w:val="restart"/>
            <w:shd w:val="clear" w:color="auto" w:fill="auto"/>
          </w:tcPr>
          <w:p w14:paraId="45FC7898" w14:textId="77777777" w:rsidR="002A4081" w:rsidRPr="008B26D0" w:rsidRDefault="002A4081" w:rsidP="002A4081">
            <w:pPr>
              <w:rPr>
                <w:i/>
                <w:iCs/>
              </w:rPr>
            </w:pPr>
            <w:r w:rsidRPr="008B26D0">
              <w:rPr>
                <w:i/>
                <w:iCs/>
              </w:rPr>
              <w:t>vy-</w:t>
            </w:r>
          </w:p>
        </w:tc>
        <w:tc>
          <w:tcPr>
            <w:tcW w:w="1362" w:type="pct"/>
            <w:shd w:val="clear" w:color="auto" w:fill="auto"/>
          </w:tcPr>
          <w:p w14:paraId="01AB3338" w14:textId="77777777" w:rsidR="002A4081" w:rsidRPr="008B26D0" w:rsidRDefault="002A4081" w:rsidP="002A4081">
            <w:pPr>
              <w:rPr>
                <w:smallCaps/>
              </w:rPr>
            </w:pPr>
            <w:r w:rsidRPr="008B26D0">
              <w:rPr>
                <w:smallCaps/>
              </w:rPr>
              <w:t>out of a container</w:t>
            </w:r>
          </w:p>
        </w:tc>
        <w:tc>
          <w:tcPr>
            <w:tcW w:w="1775" w:type="pct"/>
            <w:vMerge w:val="restart"/>
            <w:shd w:val="clear" w:color="auto" w:fill="auto"/>
          </w:tcPr>
          <w:p w14:paraId="1FD89036" w14:textId="77777777" w:rsidR="002A4081" w:rsidRPr="008B26D0" w:rsidRDefault="002A4081" w:rsidP="002A4081">
            <w:pPr>
              <w:rPr>
                <w:smallCaps/>
              </w:rPr>
            </w:pPr>
            <w:r w:rsidRPr="008B26D0">
              <w:rPr>
                <w:smallCaps/>
              </w:rPr>
              <w:t>empty a container, exhaustive result, exhaust a surface, negative exhaustion, create an image on a surface, make out of, decline/deviate, acquire, endure</w:t>
            </w:r>
          </w:p>
        </w:tc>
        <w:tc>
          <w:tcPr>
            <w:tcW w:w="1429" w:type="pct"/>
            <w:vMerge w:val="restart"/>
            <w:shd w:val="clear" w:color="auto" w:fill="auto"/>
          </w:tcPr>
          <w:p w14:paraId="5221292E" w14:textId="77777777" w:rsidR="002A4081" w:rsidRPr="008B26D0" w:rsidRDefault="002A4081" w:rsidP="002A4081">
            <w:r w:rsidRPr="008B26D0">
              <w:rPr>
                <w:i/>
                <w:iCs/>
              </w:rPr>
              <w:t>stoja-t’</w:t>
            </w:r>
            <w:r w:rsidRPr="008B26D0">
              <w:t xml:space="preserve"> ‘stand’ &gt; </w:t>
            </w:r>
            <w:r w:rsidRPr="008B26D0">
              <w:rPr>
                <w:smallCaps/>
              </w:rPr>
              <w:t>endure</w:t>
            </w:r>
            <w:r w:rsidRPr="008B26D0">
              <w:t xml:space="preserve"> &gt; </w:t>
            </w:r>
            <w:r w:rsidRPr="008B26D0">
              <w:rPr>
                <w:i/>
                <w:iCs/>
              </w:rPr>
              <w:t>vy-stoja-t’</w:t>
            </w:r>
            <w:r w:rsidRPr="008B26D0">
              <w:t xml:space="preserve"> ‘hold out’</w:t>
            </w:r>
          </w:p>
        </w:tc>
      </w:tr>
      <w:tr w:rsidR="002A4081" w:rsidRPr="008B26D0" w14:paraId="6EB2D0AA" w14:textId="77777777" w:rsidTr="002A4081">
        <w:tc>
          <w:tcPr>
            <w:tcW w:w="434" w:type="pct"/>
            <w:vMerge/>
            <w:shd w:val="clear" w:color="auto" w:fill="auto"/>
          </w:tcPr>
          <w:p w14:paraId="70E3C675" w14:textId="77777777" w:rsidR="002A4081" w:rsidRPr="008B26D0" w:rsidRDefault="002A4081" w:rsidP="002A4081">
            <w:pPr>
              <w:rPr>
                <w:i/>
                <w:iCs/>
              </w:rPr>
            </w:pPr>
          </w:p>
        </w:tc>
        <w:tc>
          <w:tcPr>
            <w:tcW w:w="1362" w:type="pct"/>
            <w:shd w:val="clear" w:color="auto" w:fill="auto"/>
          </w:tcPr>
          <w:p w14:paraId="6D41659F" w14:textId="77777777" w:rsidR="002A4081" w:rsidRPr="008B26D0" w:rsidRDefault="002A4081" w:rsidP="002A4081">
            <w:pPr>
              <w:rPr>
                <w:smallCaps/>
              </w:rPr>
            </w:pPr>
            <w:r w:rsidRPr="008B26D0">
              <w:rPr>
                <w:i/>
                <w:iCs/>
              </w:rPr>
              <w:t>vy-j-ti</w:t>
            </w:r>
            <w:r w:rsidRPr="008B26D0">
              <w:t xml:space="preserve"> ‘exit’</w:t>
            </w:r>
          </w:p>
        </w:tc>
        <w:tc>
          <w:tcPr>
            <w:tcW w:w="1775" w:type="pct"/>
            <w:vMerge/>
            <w:shd w:val="clear" w:color="auto" w:fill="auto"/>
          </w:tcPr>
          <w:p w14:paraId="00E46CFE" w14:textId="77777777" w:rsidR="002A4081" w:rsidRPr="008B26D0" w:rsidRDefault="002A4081" w:rsidP="002A4081">
            <w:pPr>
              <w:rPr>
                <w:smallCaps/>
              </w:rPr>
            </w:pPr>
          </w:p>
        </w:tc>
        <w:tc>
          <w:tcPr>
            <w:tcW w:w="1429" w:type="pct"/>
            <w:vMerge/>
            <w:shd w:val="clear" w:color="auto" w:fill="auto"/>
          </w:tcPr>
          <w:p w14:paraId="5635F2DC" w14:textId="77777777" w:rsidR="002A4081" w:rsidRPr="008B26D0" w:rsidRDefault="002A4081" w:rsidP="002A4081">
            <w:pPr>
              <w:rPr>
                <w:i/>
                <w:iCs/>
              </w:rPr>
            </w:pPr>
          </w:p>
        </w:tc>
      </w:tr>
      <w:tr w:rsidR="002A4081" w:rsidRPr="008B26D0" w14:paraId="19D49EE3" w14:textId="77777777" w:rsidTr="002A4081">
        <w:tc>
          <w:tcPr>
            <w:tcW w:w="434" w:type="pct"/>
            <w:vMerge w:val="restart"/>
            <w:shd w:val="clear" w:color="auto" w:fill="auto"/>
          </w:tcPr>
          <w:p w14:paraId="5CFC00E4" w14:textId="77777777" w:rsidR="002A4081" w:rsidRPr="008B26D0" w:rsidRDefault="002A4081" w:rsidP="002A4081">
            <w:pPr>
              <w:rPr>
                <w:i/>
                <w:iCs/>
              </w:rPr>
            </w:pPr>
            <w:r w:rsidRPr="008B26D0">
              <w:rPr>
                <w:i/>
                <w:iCs/>
              </w:rPr>
              <w:t>za-</w:t>
            </w:r>
          </w:p>
        </w:tc>
        <w:tc>
          <w:tcPr>
            <w:tcW w:w="1362" w:type="pct"/>
            <w:shd w:val="clear" w:color="auto" w:fill="auto"/>
          </w:tcPr>
          <w:p w14:paraId="4ABB23B0" w14:textId="77777777" w:rsidR="002A4081" w:rsidRPr="008B26D0" w:rsidRDefault="002A4081" w:rsidP="002A4081">
            <w:pPr>
              <w:rPr>
                <w:smallCaps/>
              </w:rPr>
            </w:pPr>
            <w:r w:rsidRPr="008B26D0">
              <w:rPr>
                <w:smallCaps/>
              </w:rPr>
              <w:t>deflect</w:t>
            </w:r>
          </w:p>
        </w:tc>
        <w:tc>
          <w:tcPr>
            <w:tcW w:w="1775" w:type="pct"/>
            <w:vMerge w:val="restart"/>
            <w:shd w:val="clear" w:color="auto" w:fill="auto"/>
          </w:tcPr>
          <w:p w14:paraId="0854F041" w14:textId="77777777" w:rsidR="002A4081" w:rsidRPr="008B26D0" w:rsidRDefault="002A4081" w:rsidP="002A4081">
            <w:pPr>
              <w:rPr>
                <w:smallCaps/>
              </w:rPr>
            </w:pPr>
            <w:r w:rsidRPr="008B26D0">
              <w:rPr>
                <w:smallCaps/>
              </w:rPr>
              <w:t>excess, begin, exchange, attachment, cover, fill, change to a fixed state</w:t>
            </w:r>
          </w:p>
        </w:tc>
        <w:tc>
          <w:tcPr>
            <w:tcW w:w="1429" w:type="pct"/>
            <w:vMerge w:val="restart"/>
            <w:shd w:val="clear" w:color="auto" w:fill="auto"/>
          </w:tcPr>
          <w:p w14:paraId="3D91B4DF" w14:textId="77777777" w:rsidR="002A4081" w:rsidRPr="008B26D0" w:rsidRDefault="002A4081" w:rsidP="002A4081">
            <w:r w:rsidRPr="008B26D0">
              <w:rPr>
                <w:i/>
                <w:iCs/>
              </w:rPr>
              <w:t>govori-t’</w:t>
            </w:r>
            <w:r w:rsidRPr="008B26D0">
              <w:t xml:space="preserve"> ‘speak’ &gt; </w:t>
            </w:r>
            <w:r w:rsidRPr="008B26D0">
              <w:rPr>
                <w:smallCaps/>
              </w:rPr>
              <w:t>begin</w:t>
            </w:r>
            <w:r w:rsidRPr="008B26D0">
              <w:t xml:space="preserve"> &gt; </w:t>
            </w:r>
            <w:r w:rsidRPr="008B26D0">
              <w:rPr>
                <w:i/>
                <w:iCs/>
              </w:rPr>
              <w:t>za-govori-t’</w:t>
            </w:r>
            <w:r w:rsidRPr="008B26D0">
              <w:t xml:space="preserve"> ‘begin to speak’</w:t>
            </w:r>
          </w:p>
        </w:tc>
      </w:tr>
      <w:tr w:rsidR="002A4081" w:rsidRPr="008B26D0" w14:paraId="74479C44" w14:textId="77777777" w:rsidTr="002A4081">
        <w:tc>
          <w:tcPr>
            <w:tcW w:w="434" w:type="pct"/>
            <w:vMerge/>
            <w:shd w:val="clear" w:color="auto" w:fill="auto"/>
          </w:tcPr>
          <w:p w14:paraId="0CE03612" w14:textId="77777777" w:rsidR="002A4081" w:rsidRPr="008B26D0" w:rsidRDefault="002A4081" w:rsidP="002A4081">
            <w:pPr>
              <w:rPr>
                <w:i/>
                <w:iCs/>
              </w:rPr>
            </w:pPr>
          </w:p>
        </w:tc>
        <w:tc>
          <w:tcPr>
            <w:tcW w:w="1362" w:type="pct"/>
            <w:shd w:val="clear" w:color="auto" w:fill="auto"/>
          </w:tcPr>
          <w:p w14:paraId="10870E95" w14:textId="0B193D9D" w:rsidR="002A4081" w:rsidRPr="008B26D0" w:rsidRDefault="002A4081" w:rsidP="00E24361">
            <w:pPr>
              <w:rPr>
                <w:smallCaps/>
              </w:rPr>
            </w:pPr>
            <w:r w:rsidRPr="008B26D0">
              <w:rPr>
                <w:i/>
                <w:iCs/>
              </w:rPr>
              <w:t xml:space="preserve">za-j-ti </w:t>
            </w:r>
            <w:r w:rsidRPr="008B26D0">
              <w:t>‘stop by on one’s way’</w:t>
            </w:r>
          </w:p>
        </w:tc>
        <w:tc>
          <w:tcPr>
            <w:tcW w:w="1775" w:type="pct"/>
            <w:vMerge/>
            <w:shd w:val="clear" w:color="auto" w:fill="auto"/>
          </w:tcPr>
          <w:p w14:paraId="28472CE4" w14:textId="77777777" w:rsidR="002A4081" w:rsidRPr="008B26D0" w:rsidRDefault="002A4081" w:rsidP="002A4081">
            <w:pPr>
              <w:rPr>
                <w:smallCaps/>
              </w:rPr>
            </w:pPr>
          </w:p>
        </w:tc>
        <w:tc>
          <w:tcPr>
            <w:tcW w:w="1429" w:type="pct"/>
            <w:vMerge/>
            <w:shd w:val="clear" w:color="auto" w:fill="auto"/>
          </w:tcPr>
          <w:p w14:paraId="4D91FA99" w14:textId="77777777" w:rsidR="002A4081" w:rsidRPr="008B26D0" w:rsidRDefault="002A4081" w:rsidP="002A4081">
            <w:pPr>
              <w:rPr>
                <w:i/>
                <w:iCs/>
              </w:rPr>
            </w:pPr>
          </w:p>
        </w:tc>
      </w:tr>
    </w:tbl>
    <w:p w14:paraId="7A42D0FD" w14:textId="62079668" w:rsidR="002A4081" w:rsidRPr="008B26D0" w:rsidRDefault="00BC4477" w:rsidP="00BC4477">
      <w:pPr>
        <w:pStyle w:val="Tablehead"/>
      </w:pPr>
      <w:r>
        <w:t>&lt;TC&gt;</w:t>
      </w:r>
      <w:r w:rsidR="002A4081" w:rsidRPr="008B26D0">
        <w:rPr>
          <w:shd w:val="clear" w:color="auto" w:fill="BEBEBE"/>
        </w:rPr>
        <w:t xml:space="preserve">Table </w:t>
      </w:r>
      <w:bookmarkStart w:id="2054" w:name="F2"/>
      <w:r w:rsidR="002A4081" w:rsidRPr="008B26D0">
        <w:rPr>
          <w:shd w:val="clear" w:color="auto" w:fill="BEBEBE"/>
        </w:rPr>
        <w:t>2</w:t>
      </w:r>
      <w:bookmarkEnd w:id="2054"/>
      <w:del w:id="2055" w:author="007615" w:date="2021-11-25T21:04:00Z">
        <w:r w:rsidR="002A4081" w:rsidRPr="008B26D0" w:rsidDel="00E24361">
          <w:rPr>
            <w:shd w:val="clear" w:color="auto" w:fill="BEBEBE"/>
          </w:rPr>
          <w:delText>:</w:delText>
        </w:r>
      </w:del>
      <w:r>
        <w:t>&lt;quadsp&gt;</w:t>
      </w:r>
      <w:r w:rsidR="002A4081" w:rsidRPr="008B26D0">
        <w:t xml:space="preserve">Prefixed perfective verbs with </w:t>
      </w:r>
      <w:r w:rsidR="002A4081" w:rsidRPr="008B26D0">
        <w:rPr>
          <w:i/>
        </w:rPr>
        <w:t>raz</w:t>
      </w:r>
      <w:r w:rsidR="002A4081" w:rsidRPr="008B26D0">
        <w:t>- from examples (3)</w:t>
      </w:r>
      <w:ins w:id="2056" w:author="007615" w:date="2021-11-25T21:04:00Z">
        <w:r w:rsidR="00E24361" w:rsidRPr="008B26D0">
          <w:t>–</w:t>
        </w:r>
      </w:ins>
      <w:del w:id="2057" w:author="007615" w:date="2021-11-25T21:04:00Z">
        <w:r w:rsidR="002A4081" w:rsidRPr="008B26D0" w:rsidDel="00E24361">
          <w:delText>-</w:delText>
        </w:r>
      </w:del>
      <w:r w:rsidR="002A4081" w:rsidRPr="008B26D0">
        <w:t>(20), highlighting semantic relations between the meanings of the prefix and the meanings of the verbs</w:t>
      </w:r>
      <w:ins w:id="2058" w:author="007615" w:date="2021-11-25T21:04:00Z">
        <w:r w:rsidR="00E24361" w:rsidRPr="008B26D0">
          <w:t>.</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643"/>
        <w:gridCol w:w="1133"/>
        <w:gridCol w:w="2233"/>
        <w:gridCol w:w="4233"/>
      </w:tblGrid>
      <w:tr w:rsidR="002A4081" w:rsidRPr="008B26D0" w14:paraId="2C68E9FE" w14:textId="77777777" w:rsidTr="005C345E">
        <w:tc>
          <w:tcPr>
            <w:tcW w:w="889" w:type="pct"/>
            <w:shd w:val="clear" w:color="auto" w:fill="00CCFF"/>
          </w:tcPr>
          <w:p w14:paraId="70587683" w14:textId="77777777" w:rsidR="002A4081" w:rsidRPr="008B26D0" w:rsidRDefault="002A4081" w:rsidP="002A4081">
            <w:pPr>
              <w:rPr>
                <w:rStyle w:val="b-wrd-expl"/>
                <w:bCs/>
                <w:rPrChange w:id="2059" w:author="007615" w:date="2021-11-25T21:04:00Z">
                  <w:rPr>
                    <w:rStyle w:val="b-wrd-expl"/>
                    <w:b/>
                    <w:bCs/>
                    <w:lang w:val="en-US" w:eastAsia="en-GB"/>
                  </w:rPr>
                </w:rPrChange>
              </w:rPr>
            </w:pPr>
            <w:r w:rsidRPr="008B26D0">
              <w:rPr>
                <w:rStyle w:val="b-wrd-expl"/>
                <w:bCs/>
                <w:rPrChange w:id="2060" w:author="007615" w:date="2021-11-25T21:04:00Z">
                  <w:rPr>
                    <w:rStyle w:val="b-wrd-expl"/>
                    <w:b/>
                    <w:bCs/>
                  </w:rPr>
                </w:rPrChange>
              </w:rPr>
              <w:t>Type of semantic relationship</w:t>
            </w:r>
          </w:p>
        </w:tc>
        <w:tc>
          <w:tcPr>
            <w:tcW w:w="613" w:type="pct"/>
            <w:shd w:val="clear" w:color="auto" w:fill="00CCFF"/>
          </w:tcPr>
          <w:p w14:paraId="0CC7827E" w14:textId="77777777" w:rsidR="002A4081" w:rsidRPr="008B26D0" w:rsidRDefault="002A4081" w:rsidP="002A4081">
            <w:pPr>
              <w:rPr>
                <w:rStyle w:val="b-wrd-expl"/>
                <w:bCs/>
                <w:rPrChange w:id="2061" w:author="007615" w:date="2021-11-25T21:04:00Z">
                  <w:rPr>
                    <w:rStyle w:val="b-wrd-expl"/>
                    <w:b/>
                    <w:bCs/>
                  </w:rPr>
                </w:rPrChange>
              </w:rPr>
            </w:pPr>
            <w:r w:rsidRPr="008B26D0">
              <w:rPr>
                <w:rStyle w:val="b-wrd-expl"/>
                <w:bCs/>
                <w:rPrChange w:id="2062" w:author="007615" w:date="2021-11-25T21:04:00Z">
                  <w:rPr>
                    <w:rStyle w:val="b-wrd-expl"/>
                    <w:b/>
                    <w:bCs/>
                  </w:rPr>
                </w:rPrChange>
              </w:rPr>
              <w:t>Example #</w:t>
            </w:r>
          </w:p>
        </w:tc>
        <w:tc>
          <w:tcPr>
            <w:tcW w:w="1208" w:type="pct"/>
            <w:shd w:val="clear" w:color="auto" w:fill="00CCFF"/>
          </w:tcPr>
          <w:p w14:paraId="5CE5DBD6" w14:textId="77777777" w:rsidR="002A4081" w:rsidRPr="008B26D0" w:rsidRDefault="002A4081" w:rsidP="002A4081">
            <w:pPr>
              <w:rPr>
                <w:rStyle w:val="b-wrd-expl"/>
                <w:bCs/>
                <w:rPrChange w:id="2063" w:author="007615" w:date="2021-11-25T21:04:00Z">
                  <w:rPr>
                    <w:rStyle w:val="b-wrd-expl"/>
                    <w:b/>
                    <w:bCs/>
                  </w:rPr>
                </w:rPrChange>
              </w:rPr>
            </w:pPr>
            <w:r w:rsidRPr="008B26D0">
              <w:rPr>
                <w:rStyle w:val="b-wrd-expl"/>
                <w:bCs/>
                <w:rPrChange w:id="2064" w:author="007615" w:date="2021-11-25T21:04:00Z">
                  <w:rPr>
                    <w:rStyle w:val="b-wrd-expl"/>
                    <w:b/>
                    <w:bCs/>
                  </w:rPr>
                </w:rPrChange>
              </w:rPr>
              <w:t>Imperfective simplex verb (infinitive form)</w:t>
            </w:r>
          </w:p>
        </w:tc>
        <w:tc>
          <w:tcPr>
            <w:tcW w:w="2290" w:type="pct"/>
            <w:shd w:val="clear" w:color="auto" w:fill="00CCFF"/>
          </w:tcPr>
          <w:p w14:paraId="2F3C03C2" w14:textId="78329E12" w:rsidR="002A4081" w:rsidRPr="008B26D0" w:rsidRDefault="002A4081" w:rsidP="00E24361">
            <w:pPr>
              <w:rPr>
                <w:rStyle w:val="b-wrd-expl"/>
                <w:bCs/>
                <w:rPrChange w:id="2065" w:author="007615" w:date="2021-11-25T21:04:00Z">
                  <w:rPr>
                    <w:rStyle w:val="b-wrd-expl"/>
                    <w:b/>
                    <w:bCs/>
                  </w:rPr>
                </w:rPrChange>
              </w:rPr>
            </w:pPr>
            <w:r w:rsidRPr="008B26D0">
              <w:rPr>
                <w:rStyle w:val="b-wrd-expl"/>
                <w:bCs/>
                <w:rPrChange w:id="2066" w:author="007615" w:date="2021-11-25T21:04:00Z">
                  <w:rPr>
                    <w:rStyle w:val="b-wrd-expl"/>
                    <w:b/>
                    <w:bCs/>
                  </w:rPr>
                </w:rPrChange>
              </w:rPr>
              <w:t xml:space="preserve">Prefixed </w:t>
            </w:r>
            <w:del w:id="2067" w:author="007615" w:date="2021-11-25T21:04:00Z">
              <w:r w:rsidRPr="008B26D0" w:rsidDel="00E24361">
                <w:rPr>
                  <w:rStyle w:val="b-wrd-expl"/>
                  <w:bCs/>
                  <w:rPrChange w:id="2068" w:author="007615" w:date="2021-11-25T21:04:00Z">
                    <w:rPr>
                      <w:rStyle w:val="b-wrd-expl"/>
                      <w:b/>
                      <w:bCs/>
                    </w:rPr>
                  </w:rPrChange>
                </w:rPr>
                <w:delText>P</w:delText>
              </w:r>
            </w:del>
            <w:ins w:id="2069" w:author="007615" w:date="2021-11-25T21:04:00Z">
              <w:r w:rsidR="00E24361" w:rsidRPr="008B26D0">
                <w:rPr>
                  <w:rStyle w:val="b-wrd-expl"/>
                  <w:bCs/>
                </w:rPr>
                <w:t>p</w:t>
              </w:r>
            </w:ins>
            <w:r w:rsidRPr="008B26D0">
              <w:rPr>
                <w:rStyle w:val="b-wrd-expl"/>
                <w:bCs/>
                <w:rPrChange w:id="2070" w:author="007615" w:date="2021-11-25T21:04:00Z">
                  <w:rPr>
                    <w:rStyle w:val="b-wrd-expl"/>
                    <w:b/>
                    <w:bCs/>
                  </w:rPr>
                </w:rPrChange>
              </w:rPr>
              <w:t>erfective verb</w:t>
            </w:r>
            <w:r w:rsidR="00E24361" w:rsidRPr="008B26D0">
              <w:rPr>
                <w:rStyle w:val="b-wrd-expl"/>
                <w:bCs/>
              </w:rPr>
              <w:t xml:space="preserve"> </w:t>
            </w:r>
            <w:r w:rsidRPr="008B26D0">
              <w:rPr>
                <w:rStyle w:val="b-wrd-expl"/>
                <w:bCs/>
                <w:rPrChange w:id="2071" w:author="007615" w:date="2021-11-25T21:04:00Z">
                  <w:rPr>
                    <w:rStyle w:val="b-wrd-expl"/>
                    <w:b/>
                    <w:bCs/>
                  </w:rPr>
                </w:rPrChange>
              </w:rPr>
              <w:t>(infinitive form)</w:t>
            </w:r>
          </w:p>
        </w:tc>
      </w:tr>
      <w:tr w:rsidR="002A4081" w:rsidRPr="008B26D0" w14:paraId="540D2CB1" w14:textId="77777777" w:rsidTr="002A4081">
        <w:tc>
          <w:tcPr>
            <w:tcW w:w="889" w:type="pct"/>
            <w:vMerge w:val="restart"/>
            <w:shd w:val="clear" w:color="auto" w:fill="auto"/>
          </w:tcPr>
          <w:p w14:paraId="4FE577CF" w14:textId="77777777" w:rsidR="002A4081" w:rsidRPr="008B26D0" w:rsidRDefault="002A4081" w:rsidP="002A4081">
            <w:pPr>
              <w:rPr>
                <w:rStyle w:val="b-wrd-expl"/>
                <w:bCs/>
                <w:rPrChange w:id="2072" w:author="007615" w:date="2021-11-25T21:04:00Z">
                  <w:rPr>
                    <w:rStyle w:val="b-wrd-expl"/>
                    <w:b/>
                    <w:bCs/>
                  </w:rPr>
                </w:rPrChange>
              </w:rPr>
            </w:pPr>
            <w:r w:rsidRPr="008B26D0">
              <w:rPr>
                <w:rStyle w:val="b-wrd-expl"/>
                <w:bCs/>
                <w:rPrChange w:id="2073" w:author="007615" w:date="2021-11-25T21:04:00Z">
                  <w:rPr>
                    <w:rStyle w:val="b-wrd-expl"/>
                    <w:b/>
                    <w:bCs/>
                  </w:rPr>
                </w:rPrChange>
              </w:rPr>
              <w:t>Strong overlap</w:t>
            </w:r>
          </w:p>
        </w:tc>
        <w:tc>
          <w:tcPr>
            <w:tcW w:w="613" w:type="pct"/>
            <w:shd w:val="clear" w:color="auto" w:fill="auto"/>
          </w:tcPr>
          <w:p w14:paraId="3132256E" w14:textId="77777777" w:rsidR="002A4081" w:rsidRPr="008B26D0" w:rsidRDefault="002A4081" w:rsidP="002A4081">
            <w:pPr>
              <w:rPr>
                <w:rStyle w:val="b-wrd-expl"/>
                <w:b/>
                <w:bCs/>
              </w:rPr>
            </w:pPr>
            <w:r w:rsidRPr="008B26D0">
              <w:rPr>
                <w:iCs/>
              </w:rPr>
              <w:t>(3)</w:t>
            </w:r>
          </w:p>
        </w:tc>
        <w:tc>
          <w:tcPr>
            <w:tcW w:w="1208" w:type="pct"/>
            <w:shd w:val="clear" w:color="auto" w:fill="auto"/>
          </w:tcPr>
          <w:p w14:paraId="6BD2AFA5" w14:textId="77777777" w:rsidR="002A4081" w:rsidRPr="008B26D0" w:rsidRDefault="002A4081" w:rsidP="002A4081">
            <w:pPr>
              <w:rPr>
                <w:rStyle w:val="b-wrd-expl"/>
              </w:rPr>
            </w:pPr>
            <w:r w:rsidRPr="008B26D0">
              <w:rPr>
                <w:rStyle w:val="b-wrd-expl"/>
                <w:i/>
                <w:iCs/>
              </w:rPr>
              <w:t>poro-t’</w:t>
            </w:r>
            <w:r w:rsidRPr="008B26D0">
              <w:rPr>
                <w:rStyle w:val="b-wrd-expl"/>
              </w:rPr>
              <w:t xml:space="preserve"> ‘rip apart </w:t>
            </w:r>
            <w:r w:rsidRPr="008B26D0">
              <w:rPr>
                <w:rStyle w:val="b-wrd-expl"/>
              </w:rPr>
              <w:lastRenderedPageBreak/>
              <w:t>along seams’</w:t>
            </w:r>
          </w:p>
        </w:tc>
        <w:tc>
          <w:tcPr>
            <w:tcW w:w="2290" w:type="pct"/>
            <w:shd w:val="clear" w:color="auto" w:fill="auto"/>
          </w:tcPr>
          <w:p w14:paraId="0CA9401C" w14:textId="77777777" w:rsidR="002A4081" w:rsidRPr="008B26D0" w:rsidRDefault="002A4081" w:rsidP="002A4081">
            <w:pPr>
              <w:rPr>
                <w:rStyle w:val="b-wrd-expl"/>
                <w:bCs/>
                <w:iCs/>
              </w:rPr>
            </w:pPr>
            <w:r w:rsidRPr="008B26D0">
              <w:rPr>
                <w:bCs/>
                <w:i/>
              </w:rPr>
              <w:lastRenderedPageBreak/>
              <w:t>ras-poro-t’</w:t>
            </w:r>
            <w:r w:rsidRPr="008B26D0">
              <w:rPr>
                <w:bCs/>
                <w:iCs/>
              </w:rPr>
              <w:t xml:space="preserve"> [</w:t>
            </w:r>
            <w:r w:rsidRPr="008B26D0">
              <w:rPr>
                <w:bCs/>
                <w:iCs/>
                <w:smallCaps/>
              </w:rPr>
              <w:t>apart.pfv</w:t>
            </w:r>
            <w:r w:rsidRPr="008B26D0">
              <w:rPr>
                <w:bCs/>
                <w:iCs/>
              </w:rPr>
              <w:t>-rip.along.seams-</w:t>
            </w:r>
            <w:r w:rsidRPr="008B26D0">
              <w:rPr>
                <w:bCs/>
                <w:iCs/>
                <w:smallCaps/>
              </w:rPr>
              <w:lastRenderedPageBreak/>
              <w:t>inf</w:t>
            </w:r>
            <w:r w:rsidRPr="008B26D0">
              <w:rPr>
                <w:bCs/>
                <w:iCs/>
              </w:rPr>
              <w:t>] ‘rip apart along seams’</w:t>
            </w:r>
          </w:p>
        </w:tc>
      </w:tr>
      <w:tr w:rsidR="002A4081" w:rsidRPr="008B26D0" w14:paraId="278E48E4" w14:textId="77777777" w:rsidTr="002A4081">
        <w:tc>
          <w:tcPr>
            <w:tcW w:w="889" w:type="pct"/>
            <w:vMerge/>
            <w:shd w:val="clear" w:color="auto" w:fill="auto"/>
          </w:tcPr>
          <w:p w14:paraId="187856D3" w14:textId="77777777" w:rsidR="002A4081" w:rsidRPr="008B26D0" w:rsidRDefault="002A4081" w:rsidP="002A4081">
            <w:pPr>
              <w:rPr>
                <w:rStyle w:val="b-wrd-expl"/>
                <w:bCs/>
                <w:rPrChange w:id="2074" w:author="007615" w:date="2021-11-25T21:04:00Z">
                  <w:rPr>
                    <w:rStyle w:val="b-wrd-expl"/>
                    <w:b/>
                    <w:bCs/>
                  </w:rPr>
                </w:rPrChange>
              </w:rPr>
            </w:pPr>
          </w:p>
        </w:tc>
        <w:tc>
          <w:tcPr>
            <w:tcW w:w="613" w:type="pct"/>
            <w:shd w:val="clear" w:color="auto" w:fill="auto"/>
          </w:tcPr>
          <w:p w14:paraId="5BA78BEE" w14:textId="77777777" w:rsidR="002A4081" w:rsidRPr="008B26D0" w:rsidRDefault="002A4081" w:rsidP="002A4081">
            <w:pPr>
              <w:rPr>
                <w:rStyle w:val="b-wrd-expl"/>
                <w:b/>
                <w:bCs/>
              </w:rPr>
            </w:pPr>
            <w:r w:rsidRPr="008B26D0">
              <w:t>(11)</w:t>
            </w:r>
          </w:p>
        </w:tc>
        <w:tc>
          <w:tcPr>
            <w:tcW w:w="1208" w:type="pct"/>
            <w:shd w:val="clear" w:color="auto" w:fill="auto"/>
          </w:tcPr>
          <w:p w14:paraId="45B01AE7" w14:textId="77777777" w:rsidR="002A4081" w:rsidRPr="008B26D0" w:rsidRDefault="002A4081" w:rsidP="002A4081">
            <w:pPr>
              <w:rPr>
                <w:rStyle w:val="b-wrd-expl"/>
              </w:rPr>
            </w:pPr>
            <w:r w:rsidRPr="008B26D0">
              <w:rPr>
                <w:rStyle w:val="b-wrd-expl"/>
                <w:i/>
                <w:iCs/>
              </w:rPr>
              <w:t>vetvi-t’-sja</w:t>
            </w:r>
            <w:r w:rsidRPr="008B26D0">
              <w:rPr>
                <w:rStyle w:val="b-wrd-expl"/>
              </w:rPr>
              <w:t xml:space="preserve"> ‘branch out’</w:t>
            </w:r>
          </w:p>
        </w:tc>
        <w:tc>
          <w:tcPr>
            <w:tcW w:w="2290" w:type="pct"/>
            <w:shd w:val="clear" w:color="auto" w:fill="auto"/>
          </w:tcPr>
          <w:p w14:paraId="1004E9E9" w14:textId="77777777" w:rsidR="002A4081" w:rsidRPr="008B26D0" w:rsidRDefault="002A4081" w:rsidP="002A4081">
            <w:pPr>
              <w:rPr>
                <w:rStyle w:val="b-wrd-expl"/>
                <w:bCs/>
                <w:iCs/>
              </w:rPr>
            </w:pPr>
            <w:r w:rsidRPr="008B26D0">
              <w:rPr>
                <w:bCs/>
                <w:i/>
              </w:rPr>
              <w:t xml:space="preserve">raz-vetvi-t’-sja </w:t>
            </w:r>
            <w:r w:rsidRPr="008B26D0">
              <w:rPr>
                <w:bCs/>
                <w:iCs/>
              </w:rPr>
              <w:t>[</w:t>
            </w:r>
            <w:r w:rsidRPr="008B26D0">
              <w:rPr>
                <w:bCs/>
                <w:iCs/>
                <w:smallCaps/>
              </w:rPr>
              <w:t>spread.pfv</w:t>
            </w:r>
            <w:r w:rsidRPr="008B26D0">
              <w:rPr>
                <w:bCs/>
                <w:iCs/>
              </w:rPr>
              <w:t>-branch.out-</w:t>
            </w:r>
            <w:r w:rsidRPr="008B26D0">
              <w:rPr>
                <w:bCs/>
                <w:iCs/>
                <w:smallCaps/>
              </w:rPr>
              <w:t>inf-refl</w:t>
            </w:r>
            <w:r w:rsidRPr="008B26D0">
              <w:rPr>
                <w:bCs/>
                <w:iCs/>
              </w:rPr>
              <w:t>] ‘branch out’</w:t>
            </w:r>
          </w:p>
        </w:tc>
      </w:tr>
      <w:tr w:rsidR="002A4081" w:rsidRPr="008B26D0" w14:paraId="3A2EFC80" w14:textId="77777777" w:rsidTr="002A4081">
        <w:tc>
          <w:tcPr>
            <w:tcW w:w="889" w:type="pct"/>
            <w:vMerge/>
            <w:shd w:val="clear" w:color="auto" w:fill="auto"/>
          </w:tcPr>
          <w:p w14:paraId="188F23FA" w14:textId="77777777" w:rsidR="002A4081" w:rsidRPr="008B26D0" w:rsidRDefault="002A4081" w:rsidP="002A4081">
            <w:pPr>
              <w:rPr>
                <w:rStyle w:val="b-wrd-expl"/>
                <w:bCs/>
                <w:rPrChange w:id="2075" w:author="007615" w:date="2021-11-25T21:04:00Z">
                  <w:rPr>
                    <w:rStyle w:val="b-wrd-expl"/>
                    <w:b/>
                    <w:bCs/>
                  </w:rPr>
                </w:rPrChange>
              </w:rPr>
            </w:pPr>
          </w:p>
        </w:tc>
        <w:tc>
          <w:tcPr>
            <w:tcW w:w="613" w:type="pct"/>
            <w:shd w:val="clear" w:color="auto" w:fill="auto"/>
          </w:tcPr>
          <w:p w14:paraId="4663FCCB" w14:textId="77777777" w:rsidR="002A4081" w:rsidRPr="008B26D0" w:rsidRDefault="002A4081" w:rsidP="002A4081">
            <w:pPr>
              <w:rPr>
                <w:rStyle w:val="b-wrd-expl"/>
                <w:b/>
                <w:bCs/>
              </w:rPr>
            </w:pPr>
            <w:r w:rsidRPr="008B26D0">
              <w:t>(13)</w:t>
            </w:r>
          </w:p>
        </w:tc>
        <w:tc>
          <w:tcPr>
            <w:tcW w:w="1208" w:type="pct"/>
            <w:shd w:val="clear" w:color="auto" w:fill="auto"/>
          </w:tcPr>
          <w:p w14:paraId="04E5E2D3" w14:textId="77777777" w:rsidR="002A4081" w:rsidRPr="008B26D0" w:rsidRDefault="002A4081" w:rsidP="002A4081">
            <w:pPr>
              <w:rPr>
                <w:rStyle w:val="b-wrd-expl"/>
              </w:rPr>
            </w:pPr>
            <w:r w:rsidRPr="008B26D0">
              <w:rPr>
                <w:rStyle w:val="b-wrd-expl"/>
                <w:i/>
                <w:iCs/>
              </w:rPr>
              <w:t>puxnu-t’</w:t>
            </w:r>
            <w:r w:rsidRPr="008B26D0">
              <w:rPr>
                <w:rStyle w:val="b-wrd-expl"/>
              </w:rPr>
              <w:t xml:space="preserve"> ‘swell’</w:t>
            </w:r>
          </w:p>
        </w:tc>
        <w:tc>
          <w:tcPr>
            <w:tcW w:w="2290" w:type="pct"/>
            <w:shd w:val="clear" w:color="auto" w:fill="auto"/>
          </w:tcPr>
          <w:p w14:paraId="023B5B6C" w14:textId="77777777" w:rsidR="002A4081" w:rsidRPr="008B26D0" w:rsidRDefault="002A4081" w:rsidP="002A4081">
            <w:pPr>
              <w:rPr>
                <w:rStyle w:val="b-wrd-expl"/>
                <w:bCs/>
                <w:iCs/>
              </w:rPr>
            </w:pPr>
            <w:r w:rsidRPr="008B26D0">
              <w:rPr>
                <w:rStyle w:val="b-wrd-expl"/>
                <w:bCs/>
                <w:i/>
              </w:rPr>
              <w:t xml:space="preserve">ras-puxnu-t’ </w:t>
            </w:r>
            <w:r w:rsidRPr="008B26D0">
              <w:rPr>
                <w:rStyle w:val="b-wrd-expl"/>
                <w:bCs/>
                <w:iCs/>
              </w:rPr>
              <w:t>[</w:t>
            </w:r>
            <w:r w:rsidRPr="008B26D0">
              <w:rPr>
                <w:smallCaps/>
              </w:rPr>
              <w:t>swell.pfv</w:t>
            </w:r>
            <w:r w:rsidRPr="008B26D0">
              <w:rPr>
                <w:rStyle w:val="b-wrd-expl"/>
                <w:bCs/>
                <w:iCs/>
              </w:rPr>
              <w:t>-swell</w:t>
            </w:r>
            <w:r w:rsidRPr="008B26D0">
              <w:rPr>
                <w:bCs/>
                <w:iCs/>
              </w:rPr>
              <w:t>-</w:t>
            </w:r>
            <w:r w:rsidRPr="008B26D0">
              <w:rPr>
                <w:bCs/>
                <w:iCs/>
                <w:smallCaps/>
              </w:rPr>
              <w:t>inf</w:t>
            </w:r>
            <w:r w:rsidRPr="008B26D0">
              <w:rPr>
                <w:rStyle w:val="b-wrd-expl"/>
                <w:bCs/>
                <w:iCs/>
              </w:rPr>
              <w:t>] ‘swell’</w:t>
            </w:r>
          </w:p>
        </w:tc>
      </w:tr>
      <w:tr w:rsidR="002A4081" w:rsidRPr="008B26D0" w14:paraId="62113346" w14:textId="77777777" w:rsidTr="002A4081">
        <w:tc>
          <w:tcPr>
            <w:tcW w:w="889" w:type="pct"/>
            <w:vMerge/>
            <w:shd w:val="clear" w:color="auto" w:fill="auto"/>
          </w:tcPr>
          <w:p w14:paraId="3799922B" w14:textId="77777777" w:rsidR="002A4081" w:rsidRPr="008B26D0" w:rsidRDefault="002A4081" w:rsidP="002A4081">
            <w:pPr>
              <w:rPr>
                <w:rStyle w:val="b-wrd-expl"/>
                <w:bCs/>
                <w:rPrChange w:id="2076" w:author="007615" w:date="2021-11-25T21:04:00Z">
                  <w:rPr>
                    <w:rStyle w:val="b-wrd-expl"/>
                    <w:b/>
                    <w:bCs/>
                  </w:rPr>
                </w:rPrChange>
              </w:rPr>
            </w:pPr>
          </w:p>
        </w:tc>
        <w:tc>
          <w:tcPr>
            <w:tcW w:w="613" w:type="pct"/>
            <w:shd w:val="clear" w:color="auto" w:fill="auto"/>
          </w:tcPr>
          <w:p w14:paraId="19895A09" w14:textId="77777777" w:rsidR="002A4081" w:rsidRPr="008B26D0" w:rsidRDefault="002A4081" w:rsidP="002A4081">
            <w:r w:rsidRPr="008B26D0">
              <w:t>(15)</w:t>
            </w:r>
          </w:p>
        </w:tc>
        <w:tc>
          <w:tcPr>
            <w:tcW w:w="1208" w:type="pct"/>
            <w:shd w:val="clear" w:color="auto" w:fill="auto"/>
          </w:tcPr>
          <w:p w14:paraId="454FB9A6" w14:textId="77777777" w:rsidR="002A4081" w:rsidRPr="008B26D0" w:rsidRDefault="002A4081" w:rsidP="002A4081">
            <w:pPr>
              <w:rPr>
                <w:rStyle w:val="b-wrd-expl"/>
              </w:rPr>
            </w:pPr>
            <w:r w:rsidRPr="008B26D0">
              <w:rPr>
                <w:rStyle w:val="b-wrd-expl"/>
                <w:i/>
                <w:iCs/>
              </w:rPr>
              <w:t>taja-t’</w:t>
            </w:r>
            <w:r w:rsidRPr="008B26D0">
              <w:rPr>
                <w:rStyle w:val="b-wrd-expl"/>
              </w:rPr>
              <w:t xml:space="preserve"> ‘melt’</w:t>
            </w:r>
          </w:p>
        </w:tc>
        <w:tc>
          <w:tcPr>
            <w:tcW w:w="2290" w:type="pct"/>
            <w:shd w:val="clear" w:color="auto" w:fill="auto"/>
          </w:tcPr>
          <w:p w14:paraId="1E91FFDB" w14:textId="77777777" w:rsidR="002A4081" w:rsidRPr="008B26D0" w:rsidRDefault="002A4081" w:rsidP="002A4081">
            <w:pPr>
              <w:rPr>
                <w:rStyle w:val="b-wrd-expl"/>
                <w:bCs/>
                <w:iCs/>
              </w:rPr>
            </w:pPr>
            <w:r w:rsidRPr="008B26D0">
              <w:rPr>
                <w:rStyle w:val="b-wrd-expl"/>
                <w:bCs/>
                <w:i/>
              </w:rPr>
              <w:t>ras-taja-t’</w:t>
            </w:r>
            <w:r w:rsidRPr="008B26D0">
              <w:rPr>
                <w:rStyle w:val="b-wrd-expl"/>
                <w:bCs/>
                <w:iCs/>
              </w:rPr>
              <w:t xml:space="preserve"> [</w:t>
            </w:r>
            <w:r w:rsidRPr="008B26D0">
              <w:rPr>
                <w:smallCaps/>
              </w:rPr>
              <w:t>dissolve.pfv</w:t>
            </w:r>
            <w:r w:rsidRPr="008B26D0">
              <w:rPr>
                <w:rStyle w:val="b-wrd-expl"/>
                <w:bCs/>
                <w:iCs/>
              </w:rPr>
              <w:t>-melt</w:t>
            </w:r>
            <w:r w:rsidRPr="008B26D0">
              <w:rPr>
                <w:bCs/>
                <w:iCs/>
              </w:rPr>
              <w:t>-</w:t>
            </w:r>
            <w:r w:rsidRPr="008B26D0">
              <w:rPr>
                <w:bCs/>
                <w:iCs/>
                <w:smallCaps/>
              </w:rPr>
              <w:t>inf</w:t>
            </w:r>
            <w:r w:rsidRPr="008B26D0">
              <w:rPr>
                <w:rStyle w:val="b-wrd-expl"/>
                <w:bCs/>
                <w:iCs/>
              </w:rPr>
              <w:t>] ‘melt’</w:t>
            </w:r>
          </w:p>
        </w:tc>
      </w:tr>
      <w:tr w:rsidR="002A4081" w:rsidRPr="008B26D0" w14:paraId="2BADD54F" w14:textId="77777777" w:rsidTr="002A4081">
        <w:tc>
          <w:tcPr>
            <w:tcW w:w="889" w:type="pct"/>
            <w:vMerge w:val="restart"/>
            <w:shd w:val="clear" w:color="auto" w:fill="auto"/>
          </w:tcPr>
          <w:p w14:paraId="48E8DF8B" w14:textId="77777777" w:rsidR="002A4081" w:rsidRPr="008B26D0" w:rsidRDefault="002A4081" w:rsidP="002A4081">
            <w:pPr>
              <w:rPr>
                <w:rStyle w:val="b-wrd-expl"/>
                <w:bCs/>
                <w:rPrChange w:id="2077" w:author="007615" w:date="2021-11-25T21:04:00Z">
                  <w:rPr>
                    <w:rStyle w:val="b-wrd-expl"/>
                    <w:b/>
                    <w:bCs/>
                  </w:rPr>
                </w:rPrChange>
              </w:rPr>
            </w:pPr>
            <w:r w:rsidRPr="008B26D0">
              <w:rPr>
                <w:rStyle w:val="b-wrd-expl"/>
                <w:bCs/>
                <w:rPrChange w:id="2078" w:author="007615" w:date="2021-11-25T21:04:00Z">
                  <w:rPr>
                    <w:rStyle w:val="b-wrd-expl"/>
                    <w:b/>
                    <w:bCs/>
                  </w:rPr>
                </w:rPrChange>
              </w:rPr>
              <w:t>Compatibility</w:t>
            </w:r>
          </w:p>
        </w:tc>
        <w:tc>
          <w:tcPr>
            <w:tcW w:w="613" w:type="pct"/>
            <w:shd w:val="clear" w:color="auto" w:fill="auto"/>
          </w:tcPr>
          <w:p w14:paraId="28D4AC8B" w14:textId="77777777" w:rsidR="002A4081" w:rsidRPr="008B26D0" w:rsidRDefault="002A4081" w:rsidP="002A4081">
            <w:r w:rsidRPr="008B26D0">
              <w:rPr>
                <w:iCs/>
              </w:rPr>
              <w:t>(8)</w:t>
            </w:r>
          </w:p>
        </w:tc>
        <w:tc>
          <w:tcPr>
            <w:tcW w:w="1208" w:type="pct"/>
            <w:shd w:val="clear" w:color="auto" w:fill="auto"/>
          </w:tcPr>
          <w:p w14:paraId="01EC0A32" w14:textId="77777777" w:rsidR="002A4081" w:rsidRPr="008B26D0" w:rsidRDefault="002A4081" w:rsidP="002A4081">
            <w:pPr>
              <w:rPr>
                <w:rStyle w:val="b-wrd-expl"/>
              </w:rPr>
            </w:pPr>
            <w:r w:rsidRPr="008B26D0">
              <w:rPr>
                <w:rStyle w:val="b-wrd-expl"/>
                <w:i/>
                <w:iCs/>
              </w:rPr>
              <w:t>topta-t’</w:t>
            </w:r>
            <w:r w:rsidRPr="008B26D0">
              <w:rPr>
                <w:rStyle w:val="b-wrd-expl"/>
              </w:rPr>
              <w:t xml:space="preserve"> ‘stamp’</w:t>
            </w:r>
          </w:p>
        </w:tc>
        <w:tc>
          <w:tcPr>
            <w:tcW w:w="2290" w:type="pct"/>
            <w:shd w:val="clear" w:color="auto" w:fill="auto"/>
          </w:tcPr>
          <w:p w14:paraId="574FCE65" w14:textId="77777777" w:rsidR="002A4081" w:rsidRPr="008B26D0" w:rsidRDefault="002A4081" w:rsidP="002A4081">
            <w:pPr>
              <w:rPr>
                <w:rStyle w:val="b-wrd-expl"/>
                <w:bCs/>
                <w:iCs/>
              </w:rPr>
            </w:pPr>
            <w:r w:rsidRPr="008B26D0">
              <w:rPr>
                <w:bCs/>
                <w:i/>
              </w:rPr>
              <w:t>ras-topta-t’</w:t>
            </w:r>
            <w:r w:rsidRPr="008B26D0">
              <w:rPr>
                <w:bCs/>
                <w:iCs/>
              </w:rPr>
              <w:t xml:space="preserve"> [</w:t>
            </w:r>
            <w:r w:rsidRPr="008B26D0">
              <w:rPr>
                <w:smallCaps/>
              </w:rPr>
              <w:t>crush.pfv</w:t>
            </w:r>
            <w:r w:rsidRPr="008B26D0">
              <w:rPr>
                <w:bCs/>
                <w:iCs/>
              </w:rPr>
              <w:t>-stamp-</w:t>
            </w:r>
            <w:r w:rsidRPr="008B26D0">
              <w:rPr>
                <w:bCs/>
                <w:iCs/>
                <w:smallCaps/>
              </w:rPr>
              <w:t>inf</w:t>
            </w:r>
            <w:r w:rsidRPr="008B26D0">
              <w:rPr>
                <w:bCs/>
                <w:iCs/>
              </w:rPr>
              <w:t>] ‘crush underfoot’</w:t>
            </w:r>
          </w:p>
        </w:tc>
      </w:tr>
      <w:tr w:rsidR="002A4081" w:rsidRPr="008B26D0" w14:paraId="7DFDAEBA" w14:textId="77777777" w:rsidTr="002A4081">
        <w:tc>
          <w:tcPr>
            <w:tcW w:w="889" w:type="pct"/>
            <w:vMerge/>
            <w:shd w:val="clear" w:color="auto" w:fill="auto"/>
          </w:tcPr>
          <w:p w14:paraId="46DCEF4C" w14:textId="77777777" w:rsidR="002A4081" w:rsidRPr="008B26D0" w:rsidRDefault="002A4081" w:rsidP="002A4081">
            <w:pPr>
              <w:rPr>
                <w:rStyle w:val="b-wrd-expl"/>
                <w:bCs/>
                <w:rPrChange w:id="2079" w:author="007615" w:date="2021-11-25T21:04:00Z">
                  <w:rPr>
                    <w:rStyle w:val="b-wrd-expl"/>
                    <w:b/>
                    <w:bCs/>
                  </w:rPr>
                </w:rPrChange>
              </w:rPr>
            </w:pPr>
          </w:p>
        </w:tc>
        <w:tc>
          <w:tcPr>
            <w:tcW w:w="613" w:type="pct"/>
            <w:shd w:val="clear" w:color="auto" w:fill="auto"/>
          </w:tcPr>
          <w:p w14:paraId="24D507E9" w14:textId="77777777" w:rsidR="002A4081" w:rsidRPr="008B26D0" w:rsidRDefault="002A4081" w:rsidP="002A4081">
            <w:pPr>
              <w:rPr>
                <w:iCs/>
              </w:rPr>
            </w:pPr>
            <w:r w:rsidRPr="008B26D0">
              <w:t>(9)</w:t>
            </w:r>
          </w:p>
        </w:tc>
        <w:tc>
          <w:tcPr>
            <w:tcW w:w="1208" w:type="pct"/>
            <w:shd w:val="clear" w:color="auto" w:fill="auto"/>
          </w:tcPr>
          <w:p w14:paraId="1B9D2C32" w14:textId="77777777" w:rsidR="002A4081" w:rsidRPr="008B26D0" w:rsidRDefault="002A4081" w:rsidP="002A4081">
            <w:pPr>
              <w:rPr>
                <w:rStyle w:val="b-wrd-expl"/>
              </w:rPr>
            </w:pPr>
            <w:r w:rsidRPr="008B26D0">
              <w:rPr>
                <w:bCs/>
                <w:i/>
                <w:iCs/>
              </w:rPr>
              <w:t>ruši-t’</w:t>
            </w:r>
            <w:r w:rsidRPr="008B26D0">
              <w:rPr>
                <w:bCs/>
              </w:rPr>
              <w:t xml:space="preserve"> ‘destroy’</w:t>
            </w:r>
          </w:p>
        </w:tc>
        <w:tc>
          <w:tcPr>
            <w:tcW w:w="2290" w:type="pct"/>
            <w:shd w:val="clear" w:color="auto" w:fill="auto"/>
          </w:tcPr>
          <w:p w14:paraId="77B536A1" w14:textId="77777777" w:rsidR="002A4081" w:rsidRPr="008B26D0" w:rsidRDefault="002A4081" w:rsidP="002A4081">
            <w:pPr>
              <w:rPr>
                <w:bCs/>
              </w:rPr>
            </w:pPr>
            <w:r w:rsidRPr="008B26D0">
              <w:rPr>
                <w:bCs/>
                <w:i/>
                <w:iCs/>
              </w:rPr>
              <w:t>raz-ruši-t’</w:t>
            </w:r>
            <w:r w:rsidRPr="008B26D0">
              <w:rPr>
                <w:bCs/>
              </w:rPr>
              <w:t xml:space="preserve"> [</w:t>
            </w:r>
            <w:r w:rsidRPr="008B26D0">
              <w:rPr>
                <w:smallCaps/>
              </w:rPr>
              <w:t>crush.pfv</w:t>
            </w:r>
            <w:r w:rsidRPr="008B26D0">
              <w:rPr>
                <w:bCs/>
              </w:rPr>
              <w:t>-destroy</w:t>
            </w:r>
            <w:r w:rsidRPr="008B26D0">
              <w:rPr>
                <w:bCs/>
                <w:iCs/>
              </w:rPr>
              <w:t>-</w:t>
            </w:r>
            <w:r w:rsidRPr="008B26D0">
              <w:rPr>
                <w:bCs/>
                <w:iCs/>
                <w:smallCaps/>
              </w:rPr>
              <w:t>inf</w:t>
            </w:r>
            <w:r w:rsidRPr="008B26D0">
              <w:rPr>
                <w:bCs/>
              </w:rPr>
              <w:t>] ‘destroy’</w:t>
            </w:r>
          </w:p>
        </w:tc>
      </w:tr>
      <w:tr w:rsidR="002A4081" w:rsidRPr="008B26D0" w14:paraId="2CD42000" w14:textId="77777777" w:rsidTr="002A4081">
        <w:tc>
          <w:tcPr>
            <w:tcW w:w="889" w:type="pct"/>
            <w:vMerge/>
            <w:shd w:val="clear" w:color="auto" w:fill="auto"/>
          </w:tcPr>
          <w:p w14:paraId="08251986" w14:textId="77777777" w:rsidR="002A4081" w:rsidRPr="008B26D0" w:rsidRDefault="002A4081" w:rsidP="002A4081">
            <w:pPr>
              <w:rPr>
                <w:rStyle w:val="b-wrd-expl"/>
                <w:bCs/>
                <w:rPrChange w:id="2080" w:author="007615" w:date="2021-11-25T21:04:00Z">
                  <w:rPr>
                    <w:rStyle w:val="b-wrd-expl"/>
                    <w:b/>
                    <w:bCs/>
                  </w:rPr>
                </w:rPrChange>
              </w:rPr>
            </w:pPr>
          </w:p>
        </w:tc>
        <w:tc>
          <w:tcPr>
            <w:tcW w:w="613" w:type="pct"/>
            <w:shd w:val="clear" w:color="auto" w:fill="auto"/>
          </w:tcPr>
          <w:p w14:paraId="1250D837" w14:textId="77777777" w:rsidR="002A4081" w:rsidRPr="008B26D0" w:rsidRDefault="002A4081" w:rsidP="002A4081">
            <w:r w:rsidRPr="008B26D0">
              <w:rPr>
                <w:rStyle w:val="doc"/>
              </w:rPr>
              <w:t>(14)</w:t>
            </w:r>
          </w:p>
        </w:tc>
        <w:tc>
          <w:tcPr>
            <w:tcW w:w="1208" w:type="pct"/>
            <w:shd w:val="clear" w:color="auto" w:fill="auto"/>
          </w:tcPr>
          <w:p w14:paraId="428361BD" w14:textId="77777777" w:rsidR="002A4081" w:rsidRPr="008B26D0" w:rsidRDefault="002A4081" w:rsidP="002A4081">
            <w:pPr>
              <w:rPr>
                <w:rStyle w:val="b-wrd-expl"/>
              </w:rPr>
            </w:pPr>
            <w:r w:rsidRPr="008B26D0">
              <w:rPr>
                <w:rStyle w:val="b-wrd-expl"/>
                <w:i/>
                <w:iCs/>
              </w:rPr>
              <w:t>bogate-t’</w:t>
            </w:r>
            <w:r w:rsidRPr="008B26D0">
              <w:rPr>
                <w:rStyle w:val="b-wrd-expl"/>
              </w:rPr>
              <w:t xml:space="preserve"> ‘get rich’</w:t>
            </w:r>
          </w:p>
        </w:tc>
        <w:tc>
          <w:tcPr>
            <w:tcW w:w="2290" w:type="pct"/>
            <w:shd w:val="clear" w:color="auto" w:fill="auto"/>
          </w:tcPr>
          <w:p w14:paraId="45496C7F" w14:textId="77777777" w:rsidR="002A4081" w:rsidRPr="008B26D0" w:rsidRDefault="002A4081" w:rsidP="002A4081">
            <w:pPr>
              <w:rPr>
                <w:bCs/>
                <w:iCs/>
              </w:rPr>
            </w:pPr>
            <w:r w:rsidRPr="008B26D0">
              <w:rPr>
                <w:rStyle w:val="b-wrd-expl"/>
                <w:bCs/>
                <w:i/>
              </w:rPr>
              <w:t>raz-bogate-t’</w:t>
            </w:r>
            <w:r w:rsidRPr="008B26D0">
              <w:rPr>
                <w:rStyle w:val="b-wrd-expl"/>
                <w:bCs/>
                <w:iCs/>
              </w:rPr>
              <w:t xml:space="preserve"> [</w:t>
            </w:r>
            <w:r w:rsidRPr="008B26D0">
              <w:rPr>
                <w:smallCaps/>
              </w:rPr>
              <w:t>swell.pfv</w:t>
            </w:r>
            <w:r w:rsidRPr="008B26D0">
              <w:rPr>
                <w:rStyle w:val="b-wrd-expl"/>
                <w:bCs/>
                <w:iCs/>
              </w:rPr>
              <w:t>-rich.become</w:t>
            </w:r>
            <w:r w:rsidRPr="008B26D0">
              <w:rPr>
                <w:bCs/>
                <w:iCs/>
              </w:rPr>
              <w:t>-</w:t>
            </w:r>
            <w:r w:rsidRPr="008B26D0">
              <w:rPr>
                <w:bCs/>
                <w:iCs/>
                <w:smallCaps/>
              </w:rPr>
              <w:t>inf</w:t>
            </w:r>
            <w:r w:rsidRPr="008B26D0">
              <w:rPr>
                <w:rStyle w:val="b-wrd-expl"/>
                <w:bCs/>
                <w:iCs/>
              </w:rPr>
              <w:t>] ‘get really rich’</w:t>
            </w:r>
          </w:p>
        </w:tc>
      </w:tr>
      <w:tr w:rsidR="002A4081" w:rsidRPr="008B26D0" w14:paraId="20745BED" w14:textId="77777777" w:rsidTr="002A4081">
        <w:tc>
          <w:tcPr>
            <w:tcW w:w="889" w:type="pct"/>
            <w:vMerge/>
            <w:shd w:val="clear" w:color="auto" w:fill="auto"/>
          </w:tcPr>
          <w:p w14:paraId="60DC6E00" w14:textId="77777777" w:rsidR="002A4081" w:rsidRPr="008B26D0" w:rsidRDefault="002A4081" w:rsidP="002A4081">
            <w:pPr>
              <w:rPr>
                <w:rStyle w:val="b-wrd-expl"/>
                <w:bCs/>
                <w:rPrChange w:id="2081" w:author="007615" w:date="2021-11-25T21:04:00Z">
                  <w:rPr>
                    <w:rStyle w:val="b-wrd-expl"/>
                    <w:b/>
                    <w:bCs/>
                  </w:rPr>
                </w:rPrChange>
              </w:rPr>
            </w:pPr>
          </w:p>
        </w:tc>
        <w:tc>
          <w:tcPr>
            <w:tcW w:w="613" w:type="pct"/>
            <w:shd w:val="clear" w:color="auto" w:fill="auto"/>
          </w:tcPr>
          <w:p w14:paraId="0374D337" w14:textId="77777777" w:rsidR="002A4081" w:rsidRPr="008B26D0" w:rsidRDefault="002A4081" w:rsidP="002A4081">
            <w:pPr>
              <w:rPr>
                <w:rStyle w:val="doc"/>
              </w:rPr>
            </w:pPr>
            <w:r w:rsidRPr="008B26D0">
              <w:t>(16)</w:t>
            </w:r>
          </w:p>
        </w:tc>
        <w:tc>
          <w:tcPr>
            <w:tcW w:w="1208" w:type="pct"/>
            <w:shd w:val="clear" w:color="auto" w:fill="auto"/>
          </w:tcPr>
          <w:p w14:paraId="33D796F5" w14:textId="77777777" w:rsidR="002A4081" w:rsidRPr="008B26D0" w:rsidRDefault="002A4081" w:rsidP="002A4081">
            <w:pPr>
              <w:rPr>
                <w:rStyle w:val="b-wrd-expl"/>
              </w:rPr>
            </w:pPr>
            <w:r w:rsidRPr="008B26D0">
              <w:rPr>
                <w:rStyle w:val="b-wrd-expl"/>
                <w:i/>
                <w:iCs/>
              </w:rPr>
              <w:t>gre-t’</w:t>
            </w:r>
            <w:r w:rsidRPr="008B26D0">
              <w:rPr>
                <w:rStyle w:val="b-wrd-expl"/>
              </w:rPr>
              <w:t xml:space="preserve"> ‘heat’</w:t>
            </w:r>
          </w:p>
        </w:tc>
        <w:tc>
          <w:tcPr>
            <w:tcW w:w="2290" w:type="pct"/>
            <w:shd w:val="clear" w:color="auto" w:fill="auto"/>
          </w:tcPr>
          <w:p w14:paraId="70C714C2" w14:textId="77777777" w:rsidR="002A4081" w:rsidRPr="008B26D0" w:rsidRDefault="002A4081" w:rsidP="002A4081">
            <w:pPr>
              <w:rPr>
                <w:rStyle w:val="b-wrd-expl"/>
                <w:bCs/>
                <w:iCs/>
              </w:rPr>
            </w:pPr>
            <w:r w:rsidRPr="008B26D0">
              <w:rPr>
                <w:rStyle w:val="b-wrd-expl"/>
                <w:bCs/>
                <w:i/>
              </w:rPr>
              <w:t>razo-gre-t’</w:t>
            </w:r>
            <w:r w:rsidRPr="008B26D0">
              <w:rPr>
                <w:rStyle w:val="b-wrd-expl"/>
                <w:bCs/>
                <w:iCs/>
              </w:rPr>
              <w:t xml:space="preserve"> [</w:t>
            </w:r>
            <w:r w:rsidRPr="008B26D0">
              <w:rPr>
                <w:smallCaps/>
              </w:rPr>
              <w:t>excitement.pfv</w:t>
            </w:r>
            <w:r w:rsidRPr="008B26D0">
              <w:rPr>
                <w:rStyle w:val="b-wrd-expl"/>
                <w:bCs/>
                <w:iCs/>
              </w:rPr>
              <w:t>-heat</w:t>
            </w:r>
            <w:r w:rsidRPr="008B26D0">
              <w:rPr>
                <w:bCs/>
                <w:iCs/>
              </w:rPr>
              <w:t>-</w:t>
            </w:r>
            <w:r w:rsidRPr="008B26D0">
              <w:rPr>
                <w:bCs/>
                <w:iCs/>
                <w:smallCaps/>
              </w:rPr>
              <w:t>inf</w:t>
            </w:r>
            <w:r w:rsidRPr="008B26D0">
              <w:rPr>
                <w:rStyle w:val="b-wrd-expl"/>
                <w:bCs/>
                <w:iCs/>
              </w:rPr>
              <w:t>] ‘heat up’</w:t>
            </w:r>
          </w:p>
        </w:tc>
      </w:tr>
      <w:tr w:rsidR="002A4081" w:rsidRPr="008B26D0" w14:paraId="4395FEC8" w14:textId="77777777" w:rsidTr="002A4081">
        <w:tc>
          <w:tcPr>
            <w:tcW w:w="889" w:type="pct"/>
            <w:vMerge/>
            <w:shd w:val="clear" w:color="auto" w:fill="auto"/>
          </w:tcPr>
          <w:p w14:paraId="2AF759E8" w14:textId="77777777" w:rsidR="002A4081" w:rsidRPr="008B26D0" w:rsidRDefault="002A4081" w:rsidP="002A4081">
            <w:pPr>
              <w:rPr>
                <w:rStyle w:val="b-wrd-expl"/>
                <w:bCs/>
                <w:rPrChange w:id="2082" w:author="007615" w:date="2021-11-25T21:04:00Z">
                  <w:rPr>
                    <w:rStyle w:val="b-wrd-expl"/>
                    <w:b/>
                    <w:bCs/>
                  </w:rPr>
                </w:rPrChange>
              </w:rPr>
            </w:pPr>
          </w:p>
        </w:tc>
        <w:tc>
          <w:tcPr>
            <w:tcW w:w="613" w:type="pct"/>
            <w:shd w:val="clear" w:color="auto" w:fill="auto"/>
          </w:tcPr>
          <w:p w14:paraId="6E40E5B5" w14:textId="77777777" w:rsidR="002A4081" w:rsidRPr="008B26D0" w:rsidRDefault="002A4081" w:rsidP="002A4081">
            <w:r w:rsidRPr="008B26D0">
              <w:t>(17)</w:t>
            </w:r>
          </w:p>
        </w:tc>
        <w:tc>
          <w:tcPr>
            <w:tcW w:w="1208" w:type="pct"/>
            <w:shd w:val="clear" w:color="auto" w:fill="auto"/>
          </w:tcPr>
          <w:p w14:paraId="4AB93515" w14:textId="77777777" w:rsidR="002A4081" w:rsidRPr="008B26D0" w:rsidRDefault="002A4081" w:rsidP="002A4081">
            <w:pPr>
              <w:rPr>
                <w:rStyle w:val="b-wrd-expl"/>
              </w:rPr>
            </w:pPr>
            <w:r w:rsidRPr="008B26D0">
              <w:rPr>
                <w:rStyle w:val="b-wrd-expl"/>
                <w:i/>
                <w:iCs/>
              </w:rPr>
              <w:t>plaka-t’</w:t>
            </w:r>
            <w:r w:rsidRPr="008B26D0">
              <w:rPr>
                <w:rStyle w:val="b-wrd-expl"/>
              </w:rPr>
              <w:t xml:space="preserve"> ‘weep’</w:t>
            </w:r>
          </w:p>
        </w:tc>
        <w:tc>
          <w:tcPr>
            <w:tcW w:w="2290" w:type="pct"/>
            <w:shd w:val="clear" w:color="auto" w:fill="auto"/>
          </w:tcPr>
          <w:p w14:paraId="3E3648DC" w14:textId="77777777" w:rsidR="002A4081" w:rsidRPr="008B26D0" w:rsidRDefault="002A4081" w:rsidP="002A4081">
            <w:pPr>
              <w:rPr>
                <w:rStyle w:val="b-wrd-expl"/>
                <w:bCs/>
                <w:iCs/>
              </w:rPr>
            </w:pPr>
            <w:r w:rsidRPr="008B26D0">
              <w:rPr>
                <w:rStyle w:val="b-wrd-expl"/>
                <w:bCs/>
                <w:i/>
              </w:rPr>
              <w:t>ras-plaka-t’-sja</w:t>
            </w:r>
            <w:r w:rsidRPr="008B26D0">
              <w:rPr>
                <w:rStyle w:val="b-wrd-expl"/>
                <w:bCs/>
                <w:iCs/>
              </w:rPr>
              <w:t xml:space="preserve"> [</w:t>
            </w:r>
            <w:r w:rsidRPr="008B26D0">
              <w:rPr>
                <w:smallCaps/>
              </w:rPr>
              <w:t>excitement.pfv</w:t>
            </w:r>
            <w:r w:rsidRPr="008B26D0">
              <w:rPr>
                <w:rStyle w:val="b-wrd-expl"/>
                <w:bCs/>
                <w:iCs/>
              </w:rPr>
              <w:t>-weep</w:t>
            </w:r>
            <w:r w:rsidRPr="008B26D0">
              <w:rPr>
                <w:bCs/>
                <w:iCs/>
              </w:rPr>
              <w:t>-</w:t>
            </w:r>
            <w:r w:rsidRPr="008B26D0">
              <w:rPr>
                <w:bCs/>
                <w:iCs/>
                <w:smallCaps/>
              </w:rPr>
              <w:t>inf</w:t>
            </w:r>
            <w:r w:rsidRPr="008B26D0">
              <w:rPr>
                <w:rStyle w:val="b-wrd-expl"/>
                <w:bCs/>
                <w:iCs/>
              </w:rPr>
              <w:t>-</w:t>
            </w:r>
            <w:r w:rsidRPr="008B26D0">
              <w:rPr>
                <w:iCs/>
                <w:smallCaps/>
              </w:rPr>
              <w:t>refl</w:t>
            </w:r>
            <w:r w:rsidRPr="008B26D0">
              <w:rPr>
                <w:rStyle w:val="b-wrd-expl"/>
                <w:bCs/>
                <w:iCs/>
              </w:rPr>
              <w:t>] ‘burst out crying’</w:t>
            </w:r>
          </w:p>
        </w:tc>
      </w:tr>
      <w:tr w:rsidR="002A4081" w:rsidRPr="008B26D0" w14:paraId="4AECE543" w14:textId="77777777" w:rsidTr="002A4081">
        <w:tc>
          <w:tcPr>
            <w:tcW w:w="889" w:type="pct"/>
            <w:vMerge w:val="restart"/>
            <w:shd w:val="clear" w:color="auto" w:fill="auto"/>
          </w:tcPr>
          <w:p w14:paraId="6C5C16D8" w14:textId="77777777" w:rsidR="002A4081" w:rsidRPr="008B26D0" w:rsidRDefault="002A4081" w:rsidP="002A4081">
            <w:pPr>
              <w:rPr>
                <w:rStyle w:val="b-wrd-expl"/>
                <w:bCs/>
                <w:rPrChange w:id="2083" w:author="007615" w:date="2021-11-25T21:04:00Z">
                  <w:rPr>
                    <w:rStyle w:val="b-wrd-expl"/>
                    <w:b/>
                    <w:bCs/>
                  </w:rPr>
                </w:rPrChange>
              </w:rPr>
            </w:pPr>
            <w:r w:rsidRPr="008B26D0">
              <w:rPr>
                <w:rStyle w:val="b-wrd-expl"/>
                <w:bCs/>
                <w:rPrChange w:id="2084" w:author="007615" w:date="2021-11-25T21:04:00Z">
                  <w:rPr>
                    <w:rStyle w:val="b-wrd-expl"/>
                    <w:b/>
                    <w:bCs/>
                  </w:rPr>
                </w:rPrChange>
              </w:rPr>
              <w:t>Contrast</w:t>
            </w:r>
          </w:p>
        </w:tc>
        <w:tc>
          <w:tcPr>
            <w:tcW w:w="613" w:type="pct"/>
            <w:shd w:val="clear" w:color="auto" w:fill="auto"/>
          </w:tcPr>
          <w:p w14:paraId="23E554A8" w14:textId="77777777" w:rsidR="002A4081" w:rsidRPr="008B26D0" w:rsidRDefault="002A4081" w:rsidP="002A4081">
            <w:r w:rsidRPr="008B26D0">
              <w:t>(4)</w:t>
            </w:r>
          </w:p>
        </w:tc>
        <w:tc>
          <w:tcPr>
            <w:tcW w:w="1208" w:type="pct"/>
            <w:shd w:val="clear" w:color="auto" w:fill="auto"/>
          </w:tcPr>
          <w:p w14:paraId="2FED71FF" w14:textId="77777777" w:rsidR="002A4081" w:rsidRPr="008B26D0" w:rsidRDefault="002A4081" w:rsidP="002A4081">
            <w:pPr>
              <w:rPr>
                <w:rStyle w:val="b-wrd-expl"/>
              </w:rPr>
            </w:pPr>
            <w:r w:rsidRPr="008B26D0">
              <w:rPr>
                <w:rStyle w:val="b-wrd-expl"/>
                <w:i/>
                <w:iCs/>
              </w:rPr>
              <w:t>vez-ti</w:t>
            </w:r>
            <w:r w:rsidRPr="008B26D0">
              <w:rPr>
                <w:rStyle w:val="b-wrd-expl"/>
              </w:rPr>
              <w:t xml:space="preserve"> ‘convey’</w:t>
            </w:r>
          </w:p>
        </w:tc>
        <w:tc>
          <w:tcPr>
            <w:tcW w:w="2290" w:type="pct"/>
            <w:shd w:val="clear" w:color="auto" w:fill="auto"/>
          </w:tcPr>
          <w:p w14:paraId="433B099F" w14:textId="77777777" w:rsidR="002A4081" w:rsidRPr="008B26D0" w:rsidRDefault="002A4081" w:rsidP="002A4081">
            <w:pPr>
              <w:rPr>
                <w:rStyle w:val="b-wrd-expl"/>
                <w:bCs/>
                <w:iCs/>
              </w:rPr>
            </w:pPr>
            <w:r w:rsidRPr="008B26D0">
              <w:rPr>
                <w:bCs/>
                <w:i/>
              </w:rPr>
              <w:t>raz-vez-t</w:t>
            </w:r>
            <w:r w:rsidRPr="008B26D0">
              <w:rPr>
                <w:i/>
              </w:rPr>
              <w:t>i</w:t>
            </w:r>
            <w:r w:rsidRPr="008B26D0">
              <w:rPr>
                <w:iCs/>
              </w:rPr>
              <w:t xml:space="preserve"> [</w:t>
            </w:r>
            <w:r w:rsidRPr="008B26D0">
              <w:rPr>
                <w:smallCaps/>
              </w:rPr>
              <w:t>apart.pfv</w:t>
            </w:r>
            <w:r w:rsidRPr="008B26D0">
              <w:rPr>
                <w:iCs/>
              </w:rPr>
              <w:t>-convey</w:t>
            </w:r>
            <w:r w:rsidRPr="008B26D0">
              <w:rPr>
                <w:bCs/>
                <w:iCs/>
              </w:rPr>
              <w:t>-</w:t>
            </w:r>
            <w:r w:rsidRPr="008B26D0">
              <w:rPr>
                <w:bCs/>
                <w:iCs/>
                <w:smallCaps/>
              </w:rPr>
              <w:t>inf</w:t>
            </w:r>
            <w:r w:rsidRPr="008B26D0">
              <w:rPr>
                <w:iCs/>
              </w:rPr>
              <w:t>] ‘deliver to various places by vehicle’</w:t>
            </w:r>
          </w:p>
        </w:tc>
      </w:tr>
      <w:tr w:rsidR="002A4081" w:rsidRPr="008B26D0" w14:paraId="52BC69FD" w14:textId="77777777" w:rsidTr="002A4081">
        <w:tc>
          <w:tcPr>
            <w:tcW w:w="889" w:type="pct"/>
            <w:vMerge/>
            <w:shd w:val="clear" w:color="auto" w:fill="auto"/>
          </w:tcPr>
          <w:p w14:paraId="7D2426A2" w14:textId="77777777" w:rsidR="002A4081" w:rsidRPr="008B26D0" w:rsidRDefault="002A4081" w:rsidP="002A4081">
            <w:pPr>
              <w:rPr>
                <w:rStyle w:val="b-wrd-expl"/>
                <w:bCs/>
                <w:rPrChange w:id="2085" w:author="007615" w:date="2021-11-25T21:04:00Z">
                  <w:rPr>
                    <w:rStyle w:val="b-wrd-expl"/>
                    <w:b/>
                    <w:bCs/>
                  </w:rPr>
                </w:rPrChange>
              </w:rPr>
            </w:pPr>
          </w:p>
        </w:tc>
        <w:tc>
          <w:tcPr>
            <w:tcW w:w="613" w:type="pct"/>
            <w:shd w:val="clear" w:color="auto" w:fill="auto"/>
          </w:tcPr>
          <w:p w14:paraId="6EEB193F" w14:textId="77777777" w:rsidR="002A4081" w:rsidRPr="008B26D0" w:rsidRDefault="002A4081" w:rsidP="002A4081">
            <w:r w:rsidRPr="008B26D0">
              <w:t>(5)</w:t>
            </w:r>
          </w:p>
        </w:tc>
        <w:tc>
          <w:tcPr>
            <w:tcW w:w="1208" w:type="pct"/>
            <w:shd w:val="clear" w:color="auto" w:fill="auto"/>
          </w:tcPr>
          <w:p w14:paraId="4C348497" w14:textId="77777777" w:rsidR="002A4081" w:rsidRPr="008B26D0" w:rsidRDefault="002A4081" w:rsidP="002A4081">
            <w:pPr>
              <w:rPr>
                <w:rStyle w:val="b-wrd-expl"/>
              </w:rPr>
            </w:pPr>
            <w:r w:rsidRPr="008B26D0">
              <w:rPr>
                <w:rStyle w:val="b-wrd-expl"/>
                <w:i/>
                <w:iCs/>
              </w:rPr>
              <w:t>lete-t’</w:t>
            </w:r>
            <w:r w:rsidRPr="008B26D0">
              <w:rPr>
                <w:rStyle w:val="b-wrd-expl"/>
              </w:rPr>
              <w:t xml:space="preserve"> ‘fly’</w:t>
            </w:r>
          </w:p>
        </w:tc>
        <w:tc>
          <w:tcPr>
            <w:tcW w:w="2290" w:type="pct"/>
            <w:shd w:val="clear" w:color="auto" w:fill="auto"/>
          </w:tcPr>
          <w:p w14:paraId="15CF74B1" w14:textId="77777777" w:rsidR="002A4081" w:rsidRPr="008B26D0" w:rsidRDefault="002A4081" w:rsidP="002A4081">
            <w:pPr>
              <w:rPr>
                <w:rStyle w:val="b-wrd-expl"/>
                <w:bCs/>
                <w:iCs/>
              </w:rPr>
            </w:pPr>
            <w:r w:rsidRPr="008B26D0">
              <w:rPr>
                <w:bCs/>
                <w:i/>
              </w:rPr>
              <w:t>raz-lete-t’-sja</w:t>
            </w:r>
            <w:r w:rsidRPr="008B26D0">
              <w:rPr>
                <w:bCs/>
                <w:iCs/>
              </w:rPr>
              <w:t xml:space="preserve"> [</w:t>
            </w:r>
            <w:r w:rsidRPr="008B26D0">
              <w:rPr>
                <w:smallCaps/>
              </w:rPr>
              <w:t>apart.pfv</w:t>
            </w:r>
            <w:r w:rsidRPr="008B26D0">
              <w:rPr>
                <w:bCs/>
                <w:iCs/>
              </w:rPr>
              <w:t>-fly-</w:t>
            </w:r>
            <w:r w:rsidRPr="008B26D0">
              <w:rPr>
                <w:bCs/>
                <w:iCs/>
                <w:smallCaps/>
              </w:rPr>
              <w:t>inf</w:t>
            </w:r>
            <w:r w:rsidRPr="008B26D0">
              <w:rPr>
                <w:bCs/>
                <w:iCs/>
              </w:rPr>
              <w:t>-</w:t>
            </w:r>
            <w:r w:rsidRPr="008B26D0">
              <w:rPr>
                <w:bCs/>
                <w:iCs/>
                <w:smallCaps/>
              </w:rPr>
              <w:t>recp</w:t>
            </w:r>
            <w:r w:rsidRPr="008B26D0">
              <w:rPr>
                <w:bCs/>
                <w:iCs/>
              </w:rPr>
              <w:t>] ‘fly apart in various directions’</w:t>
            </w:r>
          </w:p>
        </w:tc>
      </w:tr>
      <w:tr w:rsidR="002A4081" w:rsidRPr="008B26D0" w14:paraId="27FE63DB" w14:textId="77777777" w:rsidTr="002A4081">
        <w:tc>
          <w:tcPr>
            <w:tcW w:w="889" w:type="pct"/>
            <w:vMerge/>
            <w:shd w:val="clear" w:color="auto" w:fill="auto"/>
          </w:tcPr>
          <w:p w14:paraId="213AF7E3" w14:textId="77777777" w:rsidR="002A4081" w:rsidRPr="008B26D0" w:rsidRDefault="002A4081" w:rsidP="002A4081">
            <w:pPr>
              <w:rPr>
                <w:rStyle w:val="b-wrd-expl"/>
                <w:bCs/>
                <w:rPrChange w:id="2086" w:author="007615" w:date="2021-11-25T21:04:00Z">
                  <w:rPr>
                    <w:rStyle w:val="b-wrd-expl"/>
                    <w:b/>
                    <w:bCs/>
                  </w:rPr>
                </w:rPrChange>
              </w:rPr>
            </w:pPr>
          </w:p>
        </w:tc>
        <w:tc>
          <w:tcPr>
            <w:tcW w:w="613" w:type="pct"/>
            <w:shd w:val="clear" w:color="auto" w:fill="auto"/>
          </w:tcPr>
          <w:p w14:paraId="6E44854C" w14:textId="77777777" w:rsidR="002A4081" w:rsidRPr="008B26D0" w:rsidRDefault="002A4081" w:rsidP="002A4081">
            <w:r w:rsidRPr="008B26D0">
              <w:t>(6)</w:t>
            </w:r>
          </w:p>
        </w:tc>
        <w:tc>
          <w:tcPr>
            <w:tcW w:w="1208" w:type="pct"/>
            <w:shd w:val="clear" w:color="auto" w:fill="auto"/>
          </w:tcPr>
          <w:p w14:paraId="55BA9989" w14:textId="77777777" w:rsidR="002A4081" w:rsidRPr="008B26D0" w:rsidRDefault="002A4081" w:rsidP="002A4081">
            <w:pPr>
              <w:rPr>
                <w:rStyle w:val="b-wrd-expl"/>
              </w:rPr>
            </w:pPr>
            <w:r w:rsidRPr="008B26D0">
              <w:rPr>
                <w:bCs/>
                <w:i/>
                <w:iCs/>
              </w:rPr>
              <w:t>šata-t’</w:t>
            </w:r>
            <w:r w:rsidRPr="008B26D0">
              <w:rPr>
                <w:bCs/>
              </w:rPr>
              <w:t xml:space="preserve"> ‘shake’</w:t>
            </w:r>
          </w:p>
        </w:tc>
        <w:tc>
          <w:tcPr>
            <w:tcW w:w="2290" w:type="pct"/>
            <w:shd w:val="clear" w:color="auto" w:fill="auto"/>
          </w:tcPr>
          <w:p w14:paraId="72A11062" w14:textId="77777777" w:rsidR="002A4081" w:rsidRPr="008B26D0" w:rsidRDefault="002A4081" w:rsidP="002A4081">
            <w:pPr>
              <w:rPr>
                <w:rStyle w:val="b-wrd-expl"/>
                <w:bCs/>
                <w:i/>
              </w:rPr>
            </w:pPr>
            <w:r w:rsidRPr="008B26D0">
              <w:rPr>
                <w:bCs/>
                <w:i/>
                <w:iCs/>
              </w:rPr>
              <w:t>ras-šata-t’</w:t>
            </w:r>
            <w:r w:rsidRPr="008B26D0">
              <w:rPr>
                <w:bCs/>
              </w:rPr>
              <w:t xml:space="preserve"> [</w:t>
            </w:r>
            <w:r w:rsidRPr="008B26D0">
              <w:rPr>
                <w:smallCaps/>
              </w:rPr>
              <w:t>apart.pfv</w:t>
            </w:r>
            <w:r w:rsidRPr="008B26D0">
              <w:rPr>
                <w:bCs/>
              </w:rPr>
              <w:t>-shake</w:t>
            </w:r>
            <w:r w:rsidRPr="008B26D0">
              <w:rPr>
                <w:bCs/>
                <w:iCs/>
              </w:rPr>
              <w:t>-</w:t>
            </w:r>
            <w:r w:rsidRPr="008B26D0">
              <w:rPr>
                <w:bCs/>
                <w:iCs/>
                <w:smallCaps/>
              </w:rPr>
              <w:t>inf</w:t>
            </w:r>
            <w:r w:rsidRPr="008B26D0">
              <w:rPr>
                <w:bCs/>
              </w:rPr>
              <w:t>] ‘shatter by shaking’</w:t>
            </w:r>
            <w:r w:rsidRPr="008B26D0">
              <w:rPr>
                <w:bCs/>
                <w:i/>
                <w:iCs/>
              </w:rPr>
              <w:t xml:space="preserve"> </w:t>
            </w:r>
          </w:p>
        </w:tc>
      </w:tr>
      <w:tr w:rsidR="002A4081" w:rsidRPr="008B26D0" w14:paraId="78D8129C" w14:textId="77777777" w:rsidTr="002A4081">
        <w:tc>
          <w:tcPr>
            <w:tcW w:w="889" w:type="pct"/>
            <w:vMerge/>
            <w:shd w:val="clear" w:color="auto" w:fill="auto"/>
          </w:tcPr>
          <w:p w14:paraId="6549A3BF" w14:textId="77777777" w:rsidR="002A4081" w:rsidRPr="008B26D0" w:rsidRDefault="002A4081" w:rsidP="002A4081">
            <w:pPr>
              <w:rPr>
                <w:rStyle w:val="b-wrd-expl"/>
                <w:bCs/>
                <w:rPrChange w:id="2087" w:author="007615" w:date="2021-11-25T21:04:00Z">
                  <w:rPr>
                    <w:rStyle w:val="b-wrd-expl"/>
                    <w:b/>
                    <w:bCs/>
                  </w:rPr>
                </w:rPrChange>
              </w:rPr>
            </w:pPr>
          </w:p>
        </w:tc>
        <w:tc>
          <w:tcPr>
            <w:tcW w:w="613" w:type="pct"/>
            <w:shd w:val="clear" w:color="auto" w:fill="auto"/>
          </w:tcPr>
          <w:p w14:paraId="551BB266" w14:textId="77777777" w:rsidR="002A4081" w:rsidRPr="008B26D0" w:rsidRDefault="002A4081" w:rsidP="002A4081">
            <w:r w:rsidRPr="008B26D0">
              <w:t>(7)</w:t>
            </w:r>
          </w:p>
        </w:tc>
        <w:tc>
          <w:tcPr>
            <w:tcW w:w="1208" w:type="pct"/>
            <w:shd w:val="clear" w:color="auto" w:fill="auto"/>
          </w:tcPr>
          <w:p w14:paraId="2297CEFE" w14:textId="77777777" w:rsidR="002A4081" w:rsidRPr="008B26D0" w:rsidRDefault="002A4081" w:rsidP="002A4081">
            <w:pPr>
              <w:rPr>
                <w:rStyle w:val="b-wrd-expl"/>
              </w:rPr>
            </w:pPr>
            <w:r w:rsidRPr="008B26D0">
              <w:rPr>
                <w:rStyle w:val="b-wrd-expl"/>
                <w:i/>
                <w:iCs/>
              </w:rPr>
              <w:t>klanja-t’-sja</w:t>
            </w:r>
            <w:r w:rsidRPr="008B26D0">
              <w:rPr>
                <w:rStyle w:val="b-wrd-expl"/>
              </w:rPr>
              <w:t xml:space="preserve"> ‘bow’</w:t>
            </w:r>
          </w:p>
        </w:tc>
        <w:tc>
          <w:tcPr>
            <w:tcW w:w="2290" w:type="pct"/>
            <w:shd w:val="clear" w:color="auto" w:fill="auto"/>
          </w:tcPr>
          <w:p w14:paraId="34ECBB3E" w14:textId="77777777" w:rsidR="002A4081" w:rsidRPr="008B26D0" w:rsidRDefault="002A4081" w:rsidP="002A4081">
            <w:pPr>
              <w:rPr>
                <w:rStyle w:val="b-wrd-expl"/>
                <w:bCs/>
              </w:rPr>
            </w:pPr>
            <w:r w:rsidRPr="008B26D0">
              <w:rPr>
                <w:bCs/>
                <w:i/>
                <w:iCs/>
              </w:rPr>
              <w:t>ras-klanja-t’-sja</w:t>
            </w:r>
            <w:r w:rsidRPr="008B26D0">
              <w:rPr>
                <w:bCs/>
              </w:rPr>
              <w:t xml:space="preserve"> [</w:t>
            </w:r>
            <w:r w:rsidRPr="008B26D0">
              <w:rPr>
                <w:smallCaps/>
              </w:rPr>
              <w:t>apart.pfv</w:t>
            </w:r>
            <w:r w:rsidRPr="008B26D0">
              <w:rPr>
                <w:bCs/>
              </w:rPr>
              <w:t>-bow</w:t>
            </w:r>
            <w:r w:rsidRPr="008B26D0">
              <w:rPr>
                <w:bCs/>
                <w:iCs/>
              </w:rPr>
              <w:t>-</w:t>
            </w:r>
            <w:r w:rsidRPr="008B26D0">
              <w:rPr>
                <w:bCs/>
                <w:iCs/>
                <w:smallCaps/>
              </w:rPr>
              <w:t>inf-refl</w:t>
            </w:r>
            <w:r w:rsidRPr="008B26D0">
              <w:rPr>
                <w:bCs/>
              </w:rPr>
              <w:t>] ‘take a parting bow’</w:t>
            </w:r>
          </w:p>
        </w:tc>
      </w:tr>
      <w:tr w:rsidR="002A4081" w:rsidRPr="008B26D0" w14:paraId="5DD59109" w14:textId="77777777" w:rsidTr="002A4081">
        <w:tc>
          <w:tcPr>
            <w:tcW w:w="889" w:type="pct"/>
            <w:vMerge/>
            <w:shd w:val="clear" w:color="auto" w:fill="auto"/>
          </w:tcPr>
          <w:p w14:paraId="144EE9C1" w14:textId="77777777" w:rsidR="002A4081" w:rsidRPr="008B26D0" w:rsidRDefault="002A4081" w:rsidP="002A4081">
            <w:pPr>
              <w:rPr>
                <w:rStyle w:val="b-wrd-expl"/>
                <w:bCs/>
                <w:rPrChange w:id="2088" w:author="007615" w:date="2021-11-25T21:04:00Z">
                  <w:rPr>
                    <w:rStyle w:val="b-wrd-expl"/>
                    <w:b/>
                    <w:bCs/>
                  </w:rPr>
                </w:rPrChange>
              </w:rPr>
            </w:pPr>
          </w:p>
        </w:tc>
        <w:tc>
          <w:tcPr>
            <w:tcW w:w="613" w:type="pct"/>
            <w:shd w:val="clear" w:color="auto" w:fill="auto"/>
          </w:tcPr>
          <w:p w14:paraId="326A46FD" w14:textId="77777777" w:rsidR="002A4081" w:rsidRPr="008B26D0" w:rsidRDefault="002A4081" w:rsidP="002A4081">
            <w:r w:rsidRPr="008B26D0">
              <w:t>(10)</w:t>
            </w:r>
          </w:p>
        </w:tc>
        <w:tc>
          <w:tcPr>
            <w:tcW w:w="1208" w:type="pct"/>
            <w:shd w:val="clear" w:color="auto" w:fill="auto"/>
          </w:tcPr>
          <w:p w14:paraId="32322264" w14:textId="77777777" w:rsidR="002A4081" w:rsidRPr="008B26D0" w:rsidRDefault="002A4081" w:rsidP="002A4081">
            <w:pPr>
              <w:rPr>
                <w:rStyle w:val="b-wrd-expl"/>
              </w:rPr>
            </w:pPr>
            <w:r w:rsidRPr="008B26D0">
              <w:rPr>
                <w:rStyle w:val="b-wrd-expl"/>
                <w:i/>
                <w:iCs/>
              </w:rPr>
              <w:t>kata-t’</w:t>
            </w:r>
            <w:r w:rsidRPr="008B26D0">
              <w:rPr>
                <w:rStyle w:val="b-wrd-expl"/>
              </w:rPr>
              <w:t xml:space="preserve"> ‘roll’</w:t>
            </w:r>
          </w:p>
        </w:tc>
        <w:tc>
          <w:tcPr>
            <w:tcW w:w="2290" w:type="pct"/>
            <w:shd w:val="clear" w:color="auto" w:fill="auto"/>
          </w:tcPr>
          <w:p w14:paraId="485E1EEF" w14:textId="77777777" w:rsidR="002A4081" w:rsidRPr="008B26D0" w:rsidRDefault="002A4081" w:rsidP="002A4081">
            <w:pPr>
              <w:rPr>
                <w:bCs/>
                <w:iCs/>
              </w:rPr>
            </w:pPr>
            <w:r w:rsidRPr="008B26D0">
              <w:rPr>
                <w:bCs/>
                <w:i/>
              </w:rPr>
              <w:t>ras-kata-t’</w:t>
            </w:r>
            <w:r w:rsidRPr="008B26D0">
              <w:rPr>
                <w:bCs/>
                <w:iCs/>
              </w:rPr>
              <w:t xml:space="preserve"> [</w:t>
            </w:r>
            <w:r w:rsidRPr="008B26D0">
              <w:rPr>
                <w:smallCaps/>
              </w:rPr>
              <w:t>spread.pfv</w:t>
            </w:r>
            <w:r w:rsidRPr="008B26D0">
              <w:rPr>
                <w:bCs/>
                <w:iCs/>
              </w:rPr>
              <w:t>-roll-</w:t>
            </w:r>
            <w:r w:rsidRPr="008B26D0">
              <w:rPr>
                <w:bCs/>
                <w:iCs/>
                <w:smallCaps/>
              </w:rPr>
              <w:t>inf</w:t>
            </w:r>
            <w:r w:rsidRPr="008B26D0">
              <w:rPr>
                <w:bCs/>
                <w:iCs/>
              </w:rPr>
              <w:t>] ‘spread by rolling out (dough)’</w:t>
            </w:r>
          </w:p>
        </w:tc>
      </w:tr>
      <w:tr w:rsidR="002A4081" w:rsidRPr="008B26D0" w14:paraId="79DB08EB" w14:textId="77777777" w:rsidTr="002A4081">
        <w:tc>
          <w:tcPr>
            <w:tcW w:w="889" w:type="pct"/>
            <w:vMerge/>
            <w:shd w:val="clear" w:color="auto" w:fill="auto"/>
          </w:tcPr>
          <w:p w14:paraId="6529FAC8" w14:textId="77777777" w:rsidR="002A4081" w:rsidRPr="008B26D0" w:rsidRDefault="002A4081" w:rsidP="002A4081">
            <w:pPr>
              <w:rPr>
                <w:rStyle w:val="b-wrd-expl"/>
                <w:bCs/>
                <w:rPrChange w:id="2089" w:author="007615" w:date="2021-11-25T21:04:00Z">
                  <w:rPr>
                    <w:rStyle w:val="b-wrd-expl"/>
                    <w:b/>
                    <w:bCs/>
                  </w:rPr>
                </w:rPrChange>
              </w:rPr>
            </w:pPr>
          </w:p>
        </w:tc>
        <w:tc>
          <w:tcPr>
            <w:tcW w:w="613" w:type="pct"/>
            <w:shd w:val="clear" w:color="auto" w:fill="auto"/>
          </w:tcPr>
          <w:p w14:paraId="1686B5CE" w14:textId="77777777" w:rsidR="002A4081" w:rsidRPr="008B26D0" w:rsidRDefault="002A4081" w:rsidP="002A4081">
            <w:r w:rsidRPr="008B26D0">
              <w:t>(12)</w:t>
            </w:r>
          </w:p>
        </w:tc>
        <w:tc>
          <w:tcPr>
            <w:tcW w:w="1208" w:type="pct"/>
            <w:shd w:val="clear" w:color="auto" w:fill="auto"/>
          </w:tcPr>
          <w:p w14:paraId="48F96FEF" w14:textId="77777777" w:rsidR="002A4081" w:rsidRPr="008B26D0" w:rsidRDefault="002A4081" w:rsidP="002A4081">
            <w:pPr>
              <w:rPr>
                <w:rStyle w:val="b-wrd-expl"/>
              </w:rPr>
            </w:pPr>
            <w:r w:rsidRPr="008B26D0">
              <w:rPr>
                <w:rStyle w:val="b-wrd-expl"/>
                <w:i/>
                <w:iCs/>
              </w:rPr>
              <w:t>rabota-t’</w:t>
            </w:r>
            <w:r w:rsidRPr="008B26D0">
              <w:rPr>
                <w:rStyle w:val="b-wrd-expl"/>
              </w:rPr>
              <w:t xml:space="preserve"> ‘work’</w:t>
            </w:r>
          </w:p>
        </w:tc>
        <w:tc>
          <w:tcPr>
            <w:tcW w:w="2290" w:type="pct"/>
            <w:shd w:val="clear" w:color="auto" w:fill="auto"/>
          </w:tcPr>
          <w:p w14:paraId="24480455" w14:textId="77777777" w:rsidR="002A4081" w:rsidRPr="008B26D0" w:rsidRDefault="002A4081" w:rsidP="002A4081">
            <w:pPr>
              <w:rPr>
                <w:bCs/>
                <w:iCs/>
              </w:rPr>
            </w:pPr>
            <w:r w:rsidRPr="008B26D0">
              <w:rPr>
                <w:bCs/>
                <w:i/>
              </w:rPr>
              <w:t>raz-rabota-t’</w:t>
            </w:r>
            <w:r w:rsidRPr="008B26D0">
              <w:rPr>
                <w:bCs/>
                <w:iCs/>
              </w:rPr>
              <w:t xml:space="preserve"> [</w:t>
            </w:r>
            <w:r w:rsidRPr="008B26D0">
              <w:rPr>
                <w:smallCaps/>
              </w:rPr>
              <w:t>spread.pfv</w:t>
            </w:r>
            <w:r w:rsidRPr="008B26D0">
              <w:rPr>
                <w:bCs/>
                <w:iCs/>
              </w:rPr>
              <w:t>-work-</w:t>
            </w:r>
            <w:r w:rsidRPr="008B26D0">
              <w:rPr>
                <w:bCs/>
                <w:iCs/>
                <w:smallCaps/>
              </w:rPr>
              <w:t>inf</w:t>
            </w:r>
            <w:r w:rsidRPr="008B26D0">
              <w:rPr>
                <w:bCs/>
                <w:iCs/>
              </w:rPr>
              <w:t>] ‘work out, develop’</w:t>
            </w:r>
          </w:p>
        </w:tc>
      </w:tr>
      <w:tr w:rsidR="002A4081" w:rsidRPr="008B26D0" w14:paraId="407DBBAB" w14:textId="77777777" w:rsidTr="002A4081">
        <w:tc>
          <w:tcPr>
            <w:tcW w:w="889" w:type="pct"/>
            <w:vMerge/>
            <w:shd w:val="clear" w:color="auto" w:fill="auto"/>
          </w:tcPr>
          <w:p w14:paraId="62F2099E" w14:textId="77777777" w:rsidR="002A4081" w:rsidRPr="008B26D0" w:rsidRDefault="002A4081" w:rsidP="002A4081">
            <w:pPr>
              <w:rPr>
                <w:rStyle w:val="b-wrd-expl"/>
                <w:bCs/>
                <w:rPrChange w:id="2090" w:author="007615" w:date="2021-11-25T21:04:00Z">
                  <w:rPr>
                    <w:rStyle w:val="b-wrd-expl"/>
                    <w:b/>
                    <w:bCs/>
                  </w:rPr>
                </w:rPrChange>
              </w:rPr>
            </w:pPr>
          </w:p>
        </w:tc>
        <w:tc>
          <w:tcPr>
            <w:tcW w:w="613" w:type="pct"/>
            <w:shd w:val="clear" w:color="auto" w:fill="auto"/>
          </w:tcPr>
          <w:p w14:paraId="7A67E1F7" w14:textId="77777777" w:rsidR="002A4081" w:rsidRPr="008B26D0" w:rsidRDefault="002A4081" w:rsidP="002A4081">
            <w:r w:rsidRPr="008B26D0">
              <w:rPr>
                <w:rStyle w:val="b-wrd-expl"/>
              </w:rPr>
              <w:t>(18)</w:t>
            </w:r>
          </w:p>
        </w:tc>
        <w:tc>
          <w:tcPr>
            <w:tcW w:w="1208" w:type="pct"/>
            <w:shd w:val="clear" w:color="auto" w:fill="auto"/>
          </w:tcPr>
          <w:p w14:paraId="7E54AC53" w14:textId="77777777" w:rsidR="002A4081" w:rsidRPr="008B26D0" w:rsidRDefault="002A4081" w:rsidP="002A4081">
            <w:pPr>
              <w:rPr>
                <w:rStyle w:val="b-wrd-expl"/>
                <w:iCs/>
              </w:rPr>
            </w:pPr>
            <w:r w:rsidRPr="008B26D0">
              <w:rPr>
                <w:rStyle w:val="b-wrd-expl"/>
                <w:bCs/>
                <w:i/>
              </w:rPr>
              <w:t>vjaza-t</w:t>
            </w:r>
            <w:r w:rsidRPr="008B26D0">
              <w:rPr>
                <w:rStyle w:val="b-wrd-expl"/>
                <w:i/>
              </w:rPr>
              <w:t>’</w:t>
            </w:r>
            <w:r w:rsidRPr="008B26D0">
              <w:rPr>
                <w:rStyle w:val="b-wrd-expl"/>
                <w:iCs/>
              </w:rPr>
              <w:t xml:space="preserve"> </w:t>
            </w:r>
            <w:r w:rsidRPr="008B26D0">
              <w:rPr>
                <w:rStyle w:val="b-wrd-expl"/>
              </w:rPr>
              <w:t>‘tie’</w:t>
            </w:r>
          </w:p>
        </w:tc>
        <w:tc>
          <w:tcPr>
            <w:tcW w:w="2290" w:type="pct"/>
            <w:shd w:val="clear" w:color="auto" w:fill="auto"/>
          </w:tcPr>
          <w:p w14:paraId="1163E610" w14:textId="77777777" w:rsidR="002A4081" w:rsidRPr="008B26D0" w:rsidRDefault="002A4081" w:rsidP="002A4081">
            <w:pPr>
              <w:rPr>
                <w:bCs/>
                <w:iCs/>
              </w:rPr>
            </w:pPr>
            <w:r w:rsidRPr="008B26D0">
              <w:rPr>
                <w:rStyle w:val="b-wrd-expl"/>
                <w:bCs/>
                <w:i/>
              </w:rPr>
              <w:t>raz-vjaza-t</w:t>
            </w:r>
            <w:r w:rsidRPr="008B26D0">
              <w:rPr>
                <w:rStyle w:val="b-wrd-expl"/>
                <w:i/>
              </w:rPr>
              <w:t xml:space="preserve">’ </w:t>
            </w:r>
            <w:r w:rsidRPr="008B26D0">
              <w:rPr>
                <w:rStyle w:val="b-wrd-expl"/>
                <w:iCs/>
              </w:rPr>
              <w:t>[</w:t>
            </w:r>
            <w:r w:rsidRPr="008B26D0">
              <w:rPr>
                <w:smallCaps/>
              </w:rPr>
              <w:t>un.pfv</w:t>
            </w:r>
            <w:r w:rsidRPr="008B26D0">
              <w:rPr>
                <w:rStyle w:val="b-wrd-expl"/>
              </w:rPr>
              <w:t>-tie</w:t>
            </w:r>
            <w:r w:rsidRPr="008B26D0">
              <w:rPr>
                <w:bCs/>
                <w:iCs/>
              </w:rPr>
              <w:t>-</w:t>
            </w:r>
            <w:r w:rsidRPr="008B26D0">
              <w:rPr>
                <w:bCs/>
                <w:iCs/>
                <w:smallCaps/>
              </w:rPr>
              <w:t>inf</w:t>
            </w:r>
            <w:r w:rsidRPr="008B26D0">
              <w:rPr>
                <w:rStyle w:val="b-wrd-expl"/>
              </w:rPr>
              <w:t>] ‘untie’</w:t>
            </w:r>
          </w:p>
        </w:tc>
      </w:tr>
      <w:tr w:rsidR="002A4081" w:rsidRPr="008B26D0" w14:paraId="437D4310" w14:textId="77777777" w:rsidTr="002A4081">
        <w:tc>
          <w:tcPr>
            <w:tcW w:w="889" w:type="pct"/>
            <w:vMerge/>
            <w:shd w:val="clear" w:color="auto" w:fill="auto"/>
          </w:tcPr>
          <w:p w14:paraId="32957061" w14:textId="77777777" w:rsidR="002A4081" w:rsidRPr="008B26D0" w:rsidRDefault="002A4081" w:rsidP="002A4081">
            <w:pPr>
              <w:rPr>
                <w:rStyle w:val="b-wrd-expl"/>
                <w:bCs/>
                <w:rPrChange w:id="2091" w:author="007615" w:date="2021-11-25T21:04:00Z">
                  <w:rPr>
                    <w:rStyle w:val="b-wrd-expl"/>
                    <w:b/>
                    <w:bCs/>
                  </w:rPr>
                </w:rPrChange>
              </w:rPr>
            </w:pPr>
          </w:p>
        </w:tc>
        <w:tc>
          <w:tcPr>
            <w:tcW w:w="613" w:type="pct"/>
            <w:shd w:val="clear" w:color="auto" w:fill="auto"/>
          </w:tcPr>
          <w:p w14:paraId="2A050A3D" w14:textId="77777777" w:rsidR="002A4081" w:rsidRPr="008B26D0" w:rsidRDefault="002A4081" w:rsidP="002A4081">
            <w:r w:rsidRPr="008B26D0">
              <w:t>(19)</w:t>
            </w:r>
          </w:p>
        </w:tc>
        <w:tc>
          <w:tcPr>
            <w:tcW w:w="1208" w:type="pct"/>
            <w:shd w:val="clear" w:color="auto" w:fill="auto"/>
          </w:tcPr>
          <w:p w14:paraId="1E668733" w14:textId="77777777" w:rsidR="002A4081" w:rsidRPr="008B26D0" w:rsidRDefault="002A4081" w:rsidP="002A4081">
            <w:pPr>
              <w:rPr>
                <w:rStyle w:val="b-wrd-expl"/>
              </w:rPr>
            </w:pPr>
            <w:r w:rsidRPr="008B26D0">
              <w:rPr>
                <w:bCs/>
                <w:i/>
                <w:iCs/>
              </w:rPr>
              <w:t xml:space="preserve">šifrova-t’ </w:t>
            </w:r>
            <w:r w:rsidRPr="008B26D0">
              <w:rPr>
                <w:bCs/>
              </w:rPr>
              <w:t>‘encode’</w:t>
            </w:r>
          </w:p>
        </w:tc>
        <w:tc>
          <w:tcPr>
            <w:tcW w:w="2290" w:type="pct"/>
            <w:shd w:val="clear" w:color="auto" w:fill="auto"/>
          </w:tcPr>
          <w:p w14:paraId="5E5D7C7A" w14:textId="77777777" w:rsidR="002A4081" w:rsidRPr="008B26D0" w:rsidRDefault="002A4081" w:rsidP="002A4081">
            <w:pPr>
              <w:rPr>
                <w:bCs/>
              </w:rPr>
            </w:pPr>
            <w:r w:rsidRPr="008B26D0">
              <w:rPr>
                <w:bCs/>
                <w:i/>
                <w:iCs/>
              </w:rPr>
              <w:t>ras-šifrova-t’</w:t>
            </w:r>
            <w:r w:rsidRPr="008B26D0">
              <w:rPr>
                <w:bCs/>
              </w:rPr>
              <w:t xml:space="preserve"> [</w:t>
            </w:r>
            <w:r w:rsidRPr="008B26D0">
              <w:rPr>
                <w:smallCaps/>
              </w:rPr>
              <w:t>un.pfv</w:t>
            </w:r>
            <w:r w:rsidRPr="008B26D0">
              <w:rPr>
                <w:bCs/>
              </w:rPr>
              <w:t>-encode</w:t>
            </w:r>
            <w:r w:rsidRPr="008B26D0">
              <w:rPr>
                <w:bCs/>
                <w:iCs/>
              </w:rPr>
              <w:t>-</w:t>
            </w:r>
            <w:r w:rsidRPr="008B26D0">
              <w:rPr>
                <w:bCs/>
                <w:iCs/>
                <w:smallCaps/>
              </w:rPr>
              <w:t>inf</w:t>
            </w:r>
            <w:r w:rsidRPr="008B26D0">
              <w:rPr>
                <w:bCs/>
              </w:rPr>
              <w:t>] ‘decode’</w:t>
            </w:r>
          </w:p>
        </w:tc>
      </w:tr>
      <w:tr w:rsidR="002A4081" w:rsidRPr="008B26D0" w14:paraId="7676B7DB" w14:textId="77777777" w:rsidTr="002A4081">
        <w:tc>
          <w:tcPr>
            <w:tcW w:w="889" w:type="pct"/>
            <w:vMerge/>
            <w:shd w:val="clear" w:color="auto" w:fill="auto"/>
          </w:tcPr>
          <w:p w14:paraId="3782A87C" w14:textId="77777777" w:rsidR="002A4081" w:rsidRPr="008B26D0" w:rsidRDefault="002A4081" w:rsidP="002A4081">
            <w:pPr>
              <w:rPr>
                <w:rStyle w:val="b-wrd-expl"/>
                <w:bCs/>
                <w:rPrChange w:id="2092" w:author="007615" w:date="2021-11-25T21:04:00Z">
                  <w:rPr>
                    <w:rStyle w:val="b-wrd-expl"/>
                    <w:b/>
                    <w:bCs/>
                  </w:rPr>
                </w:rPrChange>
              </w:rPr>
            </w:pPr>
          </w:p>
        </w:tc>
        <w:tc>
          <w:tcPr>
            <w:tcW w:w="613" w:type="pct"/>
            <w:shd w:val="clear" w:color="auto" w:fill="auto"/>
          </w:tcPr>
          <w:p w14:paraId="2A867790" w14:textId="77777777" w:rsidR="002A4081" w:rsidRPr="008B26D0" w:rsidRDefault="002A4081" w:rsidP="002A4081">
            <w:r w:rsidRPr="008B26D0">
              <w:rPr>
                <w:rStyle w:val="b-wrd-expl"/>
              </w:rPr>
              <w:t>(20)</w:t>
            </w:r>
          </w:p>
        </w:tc>
        <w:tc>
          <w:tcPr>
            <w:tcW w:w="1208" w:type="pct"/>
            <w:shd w:val="clear" w:color="auto" w:fill="auto"/>
          </w:tcPr>
          <w:p w14:paraId="03A592FA" w14:textId="77777777" w:rsidR="002A4081" w:rsidRPr="008B26D0" w:rsidRDefault="002A4081" w:rsidP="002A4081">
            <w:pPr>
              <w:rPr>
                <w:rStyle w:val="b-wrd-expl"/>
              </w:rPr>
            </w:pPr>
            <w:r w:rsidRPr="008B26D0">
              <w:rPr>
                <w:rStyle w:val="b-wrd-expl"/>
                <w:bCs/>
                <w:i/>
                <w:iCs/>
              </w:rPr>
              <w:t xml:space="preserve">duma-t’ </w:t>
            </w:r>
            <w:r w:rsidRPr="008B26D0">
              <w:rPr>
                <w:rStyle w:val="b-wrd-expl"/>
                <w:bCs/>
              </w:rPr>
              <w:t>‘think’</w:t>
            </w:r>
          </w:p>
        </w:tc>
        <w:tc>
          <w:tcPr>
            <w:tcW w:w="2290" w:type="pct"/>
            <w:shd w:val="clear" w:color="auto" w:fill="auto"/>
          </w:tcPr>
          <w:p w14:paraId="02043520" w14:textId="5CC4F5DE" w:rsidR="002A4081" w:rsidRPr="008B26D0" w:rsidRDefault="002A4081" w:rsidP="00E24361">
            <w:pPr>
              <w:rPr>
                <w:bCs/>
              </w:rPr>
            </w:pPr>
            <w:r w:rsidRPr="008B26D0">
              <w:rPr>
                <w:rStyle w:val="b-wrd-expl"/>
                <w:bCs/>
                <w:i/>
                <w:iCs/>
              </w:rPr>
              <w:t xml:space="preserve">raz-duma-t’ </w:t>
            </w:r>
            <w:r w:rsidRPr="008B26D0">
              <w:rPr>
                <w:rStyle w:val="b-wrd-expl"/>
                <w:bCs/>
              </w:rPr>
              <w:t>[</w:t>
            </w:r>
            <w:r w:rsidRPr="008B26D0">
              <w:rPr>
                <w:smallCaps/>
              </w:rPr>
              <w:t>un.pfv</w:t>
            </w:r>
            <w:r w:rsidRPr="008B26D0">
              <w:rPr>
                <w:rStyle w:val="b-wrd-expl"/>
                <w:bCs/>
              </w:rPr>
              <w:t>-think</w:t>
            </w:r>
            <w:r w:rsidRPr="008B26D0">
              <w:rPr>
                <w:bCs/>
                <w:iCs/>
              </w:rPr>
              <w:t>-</w:t>
            </w:r>
            <w:r w:rsidRPr="008B26D0">
              <w:rPr>
                <w:bCs/>
                <w:iCs/>
                <w:smallCaps/>
              </w:rPr>
              <w:t>inf</w:t>
            </w:r>
            <w:r w:rsidRPr="008B26D0">
              <w:rPr>
                <w:rStyle w:val="b-wrd-expl"/>
                <w:bCs/>
              </w:rPr>
              <w:t>] ‘change one’s mind’</w:t>
            </w:r>
          </w:p>
        </w:tc>
      </w:tr>
    </w:tbl>
    <w:p w14:paraId="43784558" w14:textId="7D940386" w:rsidR="002A4081" w:rsidRPr="005A1523" w:rsidRDefault="005A1523" w:rsidP="005A1523">
      <w:pPr>
        <w:pStyle w:val="Tablehead"/>
        <w:rPr>
          <w:shd w:val="clear" w:color="auto" w:fill="BEBEBE"/>
        </w:rPr>
      </w:pPr>
      <w:r>
        <w:t>&lt;TC&gt;</w:t>
      </w:r>
      <w:r w:rsidR="002A4081" w:rsidRPr="008B26D0">
        <w:rPr>
          <w:shd w:val="clear" w:color="auto" w:fill="BEBEBE"/>
        </w:rPr>
        <w:t xml:space="preserve">Table </w:t>
      </w:r>
      <w:bookmarkStart w:id="2093" w:name="F3"/>
      <w:r w:rsidR="002A4081" w:rsidRPr="008B26D0">
        <w:rPr>
          <w:shd w:val="clear" w:color="auto" w:fill="BEBEBE"/>
        </w:rPr>
        <w:t>3</w:t>
      </w:r>
      <w:bookmarkEnd w:id="2093"/>
      <w:del w:id="2094" w:author="007615" w:date="2021-11-25T21:06:00Z">
        <w:r w:rsidR="002A4081" w:rsidRPr="008B26D0" w:rsidDel="00E24361">
          <w:rPr>
            <w:shd w:val="clear" w:color="auto" w:fill="BEBEBE"/>
          </w:rPr>
          <w:delText>:</w:delText>
        </w:r>
      </w:del>
      <w:r w:rsidR="00BC4477">
        <w:t>&lt;quadsp&gt;</w:t>
      </w:r>
      <w:r w:rsidR="002A4081" w:rsidRPr="008B26D0">
        <w:t xml:space="preserve">Classificatory terms for sources and targets in suffixal metonymy patterns cited in Janda </w:t>
      </w:r>
      <w:ins w:id="2095" w:author="007615" w:date="2021-11-25T21:07:00Z">
        <w:r w:rsidR="00E24361" w:rsidRPr="008B26D0">
          <w:t>(</w:t>
        </w:r>
      </w:ins>
      <w:hyperlink w:anchor="B21" w:history="1">
        <w:r w:rsidR="002A4081" w:rsidRPr="00813B5A">
          <w:rPr>
            <w:rStyle w:val="Hyperlink"/>
            <w:u w:val="none"/>
          </w:rPr>
          <w:t>2011</w:t>
        </w:r>
      </w:hyperlink>
      <w:ins w:id="2096" w:author="007615" w:date="2021-11-25T21:07:00Z">
        <w:r w:rsidR="00E24361" w:rsidRPr="008B26D0">
          <w:t>)</w:t>
        </w:r>
      </w:ins>
      <w:r w:rsidR="002A4081" w:rsidRPr="008B26D0">
        <w:t xml:space="preserve">, following Peirsman and Geeraerts </w:t>
      </w:r>
      <w:ins w:id="2097" w:author="007615" w:date="2021-11-25T21:07:00Z">
        <w:r w:rsidR="00E24361" w:rsidRPr="008B26D0">
          <w:t>(</w:t>
        </w:r>
      </w:ins>
      <w:hyperlink w:anchor="B33" w:history="1">
        <w:r w:rsidR="002A4081" w:rsidRPr="00813B5A">
          <w:rPr>
            <w:rStyle w:val="Hyperlink"/>
            <w:u w:val="none"/>
          </w:rPr>
          <w:t>2006</w:t>
        </w:r>
      </w:hyperlink>
      <w:ins w:id="2098" w:author="007615" w:date="2021-11-25T21:07:00Z">
        <w:r w:rsidR="00E24361" w:rsidRPr="008B26D0">
          <w:t>).</w:t>
        </w:r>
      </w:ins>
    </w:p>
    <w:tbl>
      <w:tblPr>
        <w:tblW w:w="5000" w:type="pct"/>
        <w:tblLook w:val="0600" w:firstRow="0" w:lastRow="0" w:firstColumn="0" w:lastColumn="0" w:noHBand="1" w:noVBand="1"/>
      </w:tblPr>
      <w:tblGrid>
        <w:gridCol w:w="3039"/>
        <w:gridCol w:w="6203"/>
      </w:tblGrid>
      <w:tr w:rsidR="002A4081" w:rsidRPr="008B26D0" w14:paraId="15DFA1E1" w14:textId="77777777" w:rsidTr="002A4081">
        <w:tc>
          <w:tcPr>
            <w:tcW w:w="1644" w:type="pct"/>
            <w:shd w:val="clear" w:color="auto" w:fill="auto"/>
          </w:tcPr>
          <w:p w14:paraId="78092A3D" w14:textId="62F54F01" w:rsidR="002A4081" w:rsidRPr="008B26D0" w:rsidRDefault="002A4081" w:rsidP="002A4081">
            <w:r w:rsidRPr="008B26D0">
              <w:t xml:space="preserve">Relating to </w:t>
            </w:r>
            <w:r w:rsidR="005B43E8" w:rsidRPr="008B26D0">
              <w:rPr>
                <w:b/>
              </w:rPr>
              <w:t>actions</w:t>
            </w:r>
            <w:r w:rsidRPr="008B26D0">
              <w:t>:</w:t>
            </w:r>
          </w:p>
        </w:tc>
        <w:tc>
          <w:tcPr>
            <w:tcW w:w="3356" w:type="pct"/>
            <w:shd w:val="clear" w:color="auto" w:fill="auto"/>
          </w:tcPr>
          <w:p w14:paraId="12A66E3C" w14:textId="77777777" w:rsidR="002A4081" w:rsidRPr="008B26D0" w:rsidRDefault="002A4081" w:rsidP="002A4081">
            <w:pPr>
              <w:rPr>
                <w:smallCaps/>
              </w:rPr>
            </w:pPr>
            <w:r w:rsidRPr="008B26D0">
              <w:rPr>
                <w:smallCaps/>
              </w:rPr>
              <w:t>action, state, change state, event, manner, time</w:t>
            </w:r>
          </w:p>
        </w:tc>
      </w:tr>
      <w:tr w:rsidR="002A4081" w:rsidRPr="008B26D0" w14:paraId="3775A15E" w14:textId="77777777" w:rsidTr="002A4081">
        <w:tc>
          <w:tcPr>
            <w:tcW w:w="1644" w:type="pct"/>
            <w:shd w:val="clear" w:color="auto" w:fill="auto"/>
          </w:tcPr>
          <w:p w14:paraId="3F52036A" w14:textId="2AB5F7C5" w:rsidR="002A4081" w:rsidRPr="008B26D0" w:rsidRDefault="002A4081" w:rsidP="002A4081">
            <w:r w:rsidRPr="008B26D0">
              <w:t xml:space="preserve">Relating to </w:t>
            </w:r>
            <w:r w:rsidR="005B43E8" w:rsidRPr="008B26D0">
              <w:rPr>
                <w:b/>
              </w:rPr>
              <w:t>participa</w:t>
            </w:r>
            <w:r w:rsidRPr="008B26D0">
              <w:rPr>
                <w:b/>
              </w:rPr>
              <w:t>nts</w:t>
            </w:r>
            <w:r w:rsidRPr="008B26D0">
              <w:t>:</w:t>
            </w:r>
          </w:p>
        </w:tc>
        <w:tc>
          <w:tcPr>
            <w:tcW w:w="3356" w:type="pct"/>
            <w:shd w:val="clear" w:color="auto" w:fill="auto"/>
          </w:tcPr>
          <w:p w14:paraId="4859C8B5" w14:textId="77777777" w:rsidR="002A4081" w:rsidRPr="008B26D0" w:rsidRDefault="002A4081" w:rsidP="002A4081">
            <w:pPr>
              <w:rPr>
                <w:smallCaps/>
              </w:rPr>
            </w:pPr>
            <w:r w:rsidRPr="008B26D0">
              <w:rPr>
                <w:smallCaps/>
              </w:rPr>
              <w:t>agent, product, patient, instrument</w:t>
            </w:r>
          </w:p>
        </w:tc>
      </w:tr>
      <w:tr w:rsidR="002A4081" w:rsidRPr="008B26D0" w14:paraId="181B32F7" w14:textId="77777777" w:rsidTr="002A4081">
        <w:tc>
          <w:tcPr>
            <w:tcW w:w="1644" w:type="pct"/>
            <w:shd w:val="clear" w:color="auto" w:fill="auto"/>
          </w:tcPr>
          <w:p w14:paraId="36BC7648" w14:textId="58AC72B0" w:rsidR="002A4081" w:rsidRPr="008B26D0" w:rsidRDefault="002A4081" w:rsidP="002A4081">
            <w:r w:rsidRPr="008B26D0">
              <w:t xml:space="preserve">Relating to </w:t>
            </w:r>
            <w:r w:rsidR="005B43E8" w:rsidRPr="008B26D0">
              <w:rPr>
                <w:b/>
              </w:rPr>
              <w:t>entities</w:t>
            </w:r>
            <w:r w:rsidRPr="008B26D0">
              <w:t>:</w:t>
            </w:r>
          </w:p>
        </w:tc>
        <w:tc>
          <w:tcPr>
            <w:tcW w:w="3356" w:type="pct"/>
            <w:shd w:val="clear" w:color="auto" w:fill="auto"/>
          </w:tcPr>
          <w:p w14:paraId="7712678B" w14:textId="77777777" w:rsidR="002A4081" w:rsidRPr="008B26D0" w:rsidRDefault="002A4081" w:rsidP="002A4081">
            <w:pPr>
              <w:rPr>
                <w:smallCaps/>
              </w:rPr>
            </w:pPr>
            <w:r w:rsidRPr="008B26D0">
              <w:rPr>
                <w:smallCaps/>
              </w:rPr>
              <w:t>entity, abstraction, characteristic, group, leader, material, quantity</w:t>
            </w:r>
          </w:p>
        </w:tc>
      </w:tr>
      <w:tr w:rsidR="002A4081" w:rsidRPr="008B26D0" w14:paraId="3A9B7984" w14:textId="77777777" w:rsidTr="002A4081">
        <w:tc>
          <w:tcPr>
            <w:tcW w:w="1644" w:type="pct"/>
            <w:shd w:val="clear" w:color="auto" w:fill="auto"/>
          </w:tcPr>
          <w:p w14:paraId="667EDDC2" w14:textId="722EDA9B" w:rsidR="002A4081" w:rsidRPr="008B26D0" w:rsidRDefault="002A4081" w:rsidP="002A4081">
            <w:r w:rsidRPr="008B26D0">
              <w:t xml:space="preserve">Relating to </w:t>
            </w:r>
            <w:r w:rsidR="005B43E8" w:rsidRPr="008B26D0">
              <w:rPr>
                <w:b/>
                <w:smallCaps/>
              </w:rPr>
              <w:t>p</w:t>
            </w:r>
            <w:r w:rsidRPr="008B26D0">
              <w:rPr>
                <w:b/>
                <w:smallCaps/>
              </w:rPr>
              <w:t>art for whole</w:t>
            </w:r>
            <w:r w:rsidRPr="008B26D0">
              <w:t>:</w:t>
            </w:r>
          </w:p>
        </w:tc>
        <w:tc>
          <w:tcPr>
            <w:tcW w:w="3356" w:type="pct"/>
            <w:shd w:val="clear" w:color="auto" w:fill="auto"/>
          </w:tcPr>
          <w:p w14:paraId="2C0E45E0" w14:textId="77777777" w:rsidR="002A4081" w:rsidRPr="008B26D0" w:rsidRDefault="002A4081" w:rsidP="002A4081">
            <w:pPr>
              <w:rPr>
                <w:smallCaps/>
              </w:rPr>
            </w:pPr>
            <w:r w:rsidRPr="008B26D0">
              <w:rPr>
                <w:smallCaps/>
              </w:rPr>
              <w:t>part, whole, contained, container, located, location, possessed, possessor</w:t>
            </w:r>
          </w:p>
        </w:tc>
      </w:tr>
    </w:tbl>
    <w:p w14:paraId="7991A04E" w14:textId="4DC5236C" w:rsidR="002A4081" w:rsidRPr="008B26D0" w:rsidRDefault="005A1523" w:rsidP="005A1523">
      <w:pPr>
        <w:pStyle w:val="Tablehead"/>
      </w:pPr>
      <w:r>
        <w:t>&lt;TC&gt;</w:t>
      </w:r>
      <w:r w:rsidR="002A4081" w:rsidRPr="008B26D0">
        <w:rPr>
          <w:shd w:val="clear" w:color="auto" w:fill="BEBEBE"/>
        </w:rPr>
        <w:t xml:space="preserve">Table </w:t>
      </w:r>
      <w:bookmarkStart w:id="2099" w:name="F4"/>
      <w:r w:rsidR="002A4081" w:rsidRPr="008B26D0">
        <w:rPr>
          <w:shd w:val="clear" w:color="auto" w:fill="BEBEBE"/>
        </w:rPr>
        <w:t>4</w:t>
      </w:r>
      <w:bookmarkEnd w:id="2099"/>
      <w:del w:id="2100" w:author="007615" w:date="2021-11-25T21:07:00Z">
        <w:r w:rsidR="002A4081" w:rsidRPr="008B26D0" w:rsidDel="00E24361">
          <w:rPr>
            <w:shd w:val="clear" w:color="auto" w:fill="BEBEBE"/>
          </w:rPr>
          <w:delText>:</w:delText>
        </w:r>
      </w:del>
      <w:r>
        <w:t>&lt;quadsp&gt;</w:t>
      </w:r>
      <w:r w:rsidR="002A4081" w:rsidRPr="008B26D0">
        <w:t>Sample of polysemous suffixes that derive Czech nouns</w:t>
      </w:r>
      <w:ins w:id="2101" w:author="007615" w:date="2021-11-25T21:07:00Z">
        <w:r w:rsidR="00E24361" w:rsidRPr="008B26D0">
          <w:t>.</w:t>
        </w:r>
      </w:ins>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963"/>
        <w:gridCol w:w="5296"/>
        <w:gridCol w:w="2983"/>
      </w:tblGrid>
      <w:tr w:rsidR="002A4081" w:rsidRPr="008B26D0" w14:paraId="72CD592E" w14:textId="77777777" w:rsidTr="005C345E">
        <w:tc>
          <w:tcPr>
            <w:tcW w:w="521" w:type="pct"/>
            <w:shd w:val="clear" w:color="auto" w:fill="00CCFF"/>
          </w:tcPr>
          <w:p w14:paraId="62BFCAFE" w14:textId="77777777" w:rsidR="002A4081" w:rsidRPr="008B26D0" w:rsidRDefault="002A4081" w:rsidP="002A4081">
            <w:r w:rsidRPr="008B26D0">
              <w:t>Suffix</w:t>
            </w:r>
          </w:p>
        </w:tc>
        <w:tc>
          <w:tcPr>
            <w:tcW w:w="2865" w:type="pct"/>
            <w:shd w:val="clear" w:color="auto" w:fill="00CCFF"/>
          </w:tcPr>
          <w:p w14:paraId="72DB5972" w14:textId="19F8DE4E" w:rsidR="002A4081" w:rsidRPr="008B26D0" w:rsidRDefault="002A4081" w:rsidP="00E24361">
            <w:r w:rsidRPr="008B26D0">
              <w:rPr>
                <w:smallCaps/>
              </w:rPr>
              <w:t xml:space="preserve">Source for </w:t>
            </w:r>
            <w:del w:id="2102" w:author="007615" w:date="2021-11-25T21:10:00Z">
              <w:r w:rsidRPr="008B26D0" w:rsidDel="00E24361">
                <w:rPr>
                  <w:smallCaps/>
                </w:rPr>
                <w:delText>T</w:delText>
              </w:r>
            </w:del>
            <w:ins w:id="2103" w:author="007615" w:date="2021-11-25T21:10:00Z">
              <w:r w:rsidR="00E24361" w:rsidRPr="008B26D0">
                <w:rPr>
                  <w:smallCaps/>
                </w:rPr>
                <w:t>t</w:t>
              </w:r>
            </w:ins>
            <w:r w:rsidRPr="008B26D0">
              <w:rPr>
                <w:smallCaps/>
              </w:rPr>
              <w:t>arget</w:t>
            </w:r>
            <w:r w:rsidRPr="008B26D0">
              <w:t xml:space="preserve"> metonymy patterns</w:t>
            </w:r>
          </w:p>
        </w:tc>
        <w:tc>
          <w:tcPr>
            <w:tcW w:w="1614" w:type="pct"/>
            <w:shd w:val="clear" w:color="auto" w:fill="00CCFF"/>
          </w:tcPr>
          <w:p w14:paraId="64036F2F" w14:textId="77777777" w:rsidR="002A4081" w:rsidRPr="008B26D0" w:rsidRDefault="002A4081" w:rsidP="002A4081">
            <w:r w:rsidRPr="008B26D0">
              <w:t>Example</w:t>
            </w:r>
          </w:p>
        </w:tc>
      </w:tr>
      <w:tr w:rsidR="002A4081" w:rsidRPr="008B26D0" w14:paraId="4C93A292" w14:textId="77777777" w:rsidTr="002A4081">
        <w:tc>
          <w:tcPr>
            <w:tcW w:w="521" w:type="pct"/>
            <w:shd w:val="clear" w:color="auto" w:fill="auto"/>
          </w:tcPr>
          <w:p w14:paraId="4AE32442" w14:textId="77777777" w:rsidR="002A4081" w:rsidRPr="008B26D0" w:rsidRDefault="002A4081" w:rsidP="002A4081">
            <w:pPr>
              <w:rPr>
                <w:i/>
                <w:iCs/>
              </w:rPr>
            </w:pPr>
            <w:r w:rsidRPr="008B26D0">
              <w:rPr>
                <w:i/>
                <w:iCs/>
              </w:rPr>
              <w:t>-ař/-ář</w:t>
            </w:r>
          </w:p>
        </w:tc>
        <w:tc>
          <w:tcPr>
            <w:tcW w:w="2865" w:type="pct"/>
            <w:shd w:val="clear" w:color="auto" w:fill="auto"/>
          </w:tcPr>
          <w:p w14:paraId="06F2DD0F" w14:textId="77777777" w:rsidR="002A4081" w:rsidRPr="008B26D0" w:rsidRDefault="002A4081" w:rsidP="002A4081">
            <w:pPr>
              <w:rPr>
                <w:smallCaps/>
              </w:rPr>
            </w:pPr>
            <w:r w:rsidRPr="008B26D0">
              <w:rPr>
                <w:smallCaps/>
              </w:rPr>
              <w:t>(action, instrument, location, patient, product) for agent; contained for container; group for entity; possessed for possessor</w:t>
            </w:r>
          </w:p>
        </w:tc>
        <w:tc>
          <w:tcPr>
            <w:tcW w:w="1614" w:type="pct"/>
            <w:shd w:val="clear" w:color="auto" w:fill="auto"/>
          </w:tcPr>
          <w:p w14:paraId="2E173D33" w14:textId="77777777" w:rsidR="002A4081" w:rsidRPr="008B26D0" w:rsidRDefault="002A4081" w:rsidP="002A4081">
            <w:r w:rsidRPr="008B26D0">
              <w:rPr>
                <w:i/>
                <w:iCs/>
              </w:rPr>
              <w:t>zub</w:t>
            </w:r>
            <w:r w:rsidRPr="008B26D0">
              <w:t xml:space="preserve"> ‘tooth’ n. &gt; </w:t>
            </w:r>
            <w:r w:rsidRPr="008B26D0">
              <w:rPr>
                <w:smallCaps/>
              </w:rPr>
              <w:t xml:space="preserve">patient for agent </w:t>
            </w:r>
            <w:r w:rsidRPr="008B26D0">
              <w:t xml:space="preserve">&gt; </w:t>
            </w:r>
            <w:r w:rsidRPr="008B26D0">
              <w:rPr>
                <w:i/>
                <w:iCs/>
              </w:rPr>
              <w:t>zub-ař</w:t>
            </w:r>
            <w:r w:rsidRPr="008B26D0">
              <w:t xml:space="preserve"> ‘dentist’</w:t>
            </w:r>
          </w:p>
        </w:tc>
      </w:tr>
      <w:tr w:rsidR="002A4081" w:rsidRPr="008B26D0" w14:paraId="4FC0ECD3" w14:textId="77777777" w:rsidTr="002A4081">
        <w:tc>
          <w:tcPr>
            <w:tcW w:w="521" w:type="pct"/>
            <w:shd w:val="clear" w:color="auto" w:fill="auto"/>
          </w:tcPr>
          <w:p w14:paraId="56D09B19" w14:textId="77777777" w:rsidR="002A4081" w:rsidRPr="008B26D0" w:rsidRDefault="002A4081" w:rsidP="002A4081">
            <w:pPr>
              <w:rPr>
                <w:i/>
                <w:iCs/>
              </w:rPr>
            </w:pPr>
            <w:r w:rsidRPr="008B26D0">
              <w:rPr>
                <w:i/>
                <w:iCs/>
              </w:rPr>
              <w:t>-ák</w:t>
            </w:r>
          </w:p>
        </w:tc>
        <w:tc>
          <w:tcPr>
            <w:tcW w:w="2865" w:type="pct"/>
            <w:shd w:val="clear" w:color="auto" w:fill="auto"/>
          </w:tcPr>
          <w:p w14:paraId="1BDAE2AE" w14:textId="77777777" w:rsidR="002A4081" w:rsidRPr="008B26D0" w:rsidRDefault="002A4081" w:rsidP="002A4081">
            <w:pPr>
              <w:rPr>
                <w:smallCaps/>
              </w:rPr>
            </w:pPr>
            <w:r w:rsidRPr="008B26D0">
              <w:rPr>
                <w:smallCaps/>
              </w:rPr>
              <w:t>(action, instrument, patient) for agent; (characteristic, entity, group, material, quantity) for entity; (abstraction, entity) for location; action for instrument; location for located; part for whole</w:t>
            </w:r>
          </w:p>
        </w:tc>
        <w:tc>
          <w:tcPr>
            <w:tcW w:w="1614" w:type="pct"/>
            <w:shd w:val="clear" w:color="auto" w:fill="auto"/>
          </w:tcPr>
          <w:p w14:paraId="3736E376" w14:textId="77777777" w:rsidR="002A4081" w:rsidRPr="008B26D0" w:rsidRDefault="002A4081" w:rsidP="002A4081">
            <w:r w:rsidRPr="008B26D0">
              <w:rPr>
                <w:i/>
                <w:iCs/>
              </w:rPr>
              <w:t>žebra-t</w:t>
            </w:r>
            <w:r w:rsidRPr="008B26D0">
              <w:t xml:space="preserve"> ‘beg’ v. &gt; </w:t>
            </w:r>
            <w:r w:rsidRPr="008B26D0">
              <w:rPr>
                <w:smallCaps/>
              </w:rPr>
              <w:t xml:space="preserve">action for agent </w:t>
            </w:r>
            <w:r w:rsidRPr="008B26D0">
              <w:t xml:space="preserve">&gt; </w:t>
            </w:r>
            <w:r w:rsidRPr="008B26D0">
              <w:rPr>
                <w:i/>
                <w:iCs/>
              </w:rPr>
              <w:t>žebr-ák</w:t>
            </w:r>
            <w:r w:rsidRPr="008B26D0">
              <w:t xml:space="preserve"> ‘beggar’</w:t>
            </w:r>
          </w:p>
        </w:tc>
      </w:tr>
      <w:tr w:rsidR="002A4081" w:rsidRPr="008B26D0" w14:paraId="2692E37B" w14:textId="77777777" w:rsidTr="002A4081">
        <w:tc>
          <w:tcPr>
            <w:tcW w:w="521" w:type="pct"/>
            <w:shd w:val="clear" w:color="auto" w:fill="auto"/>
          </w:tcPr>
          <w:p w14:paraId="374A3504" w14:textId="77777777" w:rsidR="002A4081" w:rsidRPr="008B26D0" w:rsidRDefault="002A4081" w:rsidP="002A4081">
            <w:pPr>
              <w:rPr>
                <w:i/>
                <w:iCs/>
              </w:rPr>
            </w:pPr>
            <w:r w:rsidRPr="008B26D0">
              <w:rPr>
                <w:i/>
                <w:iCs/>
              </w:rPr>
              <w:t>-dl-o</w:t>
            </w:r>
          </w:p>
        </w:tc>
        <w:tc>
          <w:tcPr>
            <w:tcW w:w="2865" w:type="pct"/>
            <w:shd w:val="clear" w:color="auto" w:fill="auto"/>
          </w:tcPr>
          <w:p w14:paraId="34E0B68A" w14:textId="77777777" w:rsidR="002A4081" w:rsidRPr="008B26D0" w:rsidRDefault="002A4081" w:rsidP="002A4081">
            <w:pPr>
              <w:rPr>
                <w:smallCaps/>
              </w:rPr>
            </w:pPr>
            <w:r w:rsidRPr="008B26D0">
              <w:rPr>
                <w:smallCaps/>
              </w:rPr>
              <w:t>action for (agent, group, instrument, location, material, part, patient); state for location</w:t>
            </w:r>
          </w:p>
        </w:tc>
        <w:tc>
          <w:tcPr>
            <w:tcW w:w="1614" w:type="pct"/>
            <w:shd w:val="clear" w:color="auto" w:fill="auto"/>
          </w:tcPr>
          <w:p w14:paraId="2BC7AF0A" w14:textId="77777777" w:rsidR="002A4081" w:rsidRPr="008B26D0" w:rsidRDefault="002A4081" w:rsidP="002A4081">
            <w:r w:rsidRPr="008B26D0">
              <w:rPr>
                <w:i/>
                <w:iCs/>
              </w:rPr>
              <w:t>diva-t se</w:t>
            </w:r>
            <w:r w:rsidRPr="008B26D0">
              <w:t xml:space="preserve"> ‘watch’ v. &gt; </w:t>
            </w:r>
            <w:r w:rsidRPr="008B26D0">
              <w:rPr>
                <w:smallCaps/>
              </w:rPr>
              <w:t>action for location</w:t>
            </w:r>
            <w:r w:rsidRPr="008B26D0">
              <w:t xml:space="preserve"> &gt; </w:t>
            </w:r>
            <w:r w:rsidRPr="008B26D0">
              <w:rPr>
                <w:i/>
                <w:iCs/>
              </w:rPr>
              <w:t>diva-dl-o</w:t>
            </w:r>
            <w:r w:rsidRPr="008B26D0">
              <w:t xml:space="preserve"> ‘theater’</w:t>
            </w:r>
          </w:p>
        </w:tc>
      </w:tr>
      <w:tr w:rsidR="002A4081" w:rsidRPr="008B26D0" w14:paraId="43A9F813" w14:textId="77777777" w:rsidTr="002A4081">
        <w:tc>
          <w:tcPr>
            <w:tcW w:w="521" w:type="pct"/>
            <w:shd w:val="clear" w:color="auto" w:fill="auto"/>
          </w:tcPr>
          <w:p w14:paraId="6C2DBF25" w14:textId="77777777" w:rsidR="002A4081" w:rsidRPr="008B26D0" w:rsidRDefault="002A4081" w:rsidP="002A4081">
            <w:pPr>
              <w:rPr>
                <w:i/>
                <w:iCs/>
              </w:rPr>
            </w:pPr>
            <w:r w:rsidRPr="008B26D0">
              <w:rPr>
                <w:i/>
                <w:iCs/>
              </w:rPr>
              <w:t>-ec</w:t>
            </w:r>
          </w:p>
        </w:tc>
        <w:tc>
          <w:tcPr>
            <w:tcW w:w="2865" w:type="pct"/>
            <w:shd w:val="clear" w:color="auto" w:fill="auto"/>
          </w:tcPr>
          <w:p w14:paraId="320AEA00" w14:textId="77777777" w:rsidR="002A4081" w:rsidRPr="008B26D0" w:rsidRDefault="002A4081" w:rsidP="002A4081">
            <w:pPr>
              <w:rPr>
                <w:smallCaps/>
              </w:rPr>
            </w:pPr>
            <w:r w:rsidRPr="008B26D0">
              <w:rPr>
                <w:smallCaps/>
              </w:rPr>
              <w:t>(action, patient) for agent; characteristic for entity; action for instrument; location for located</w:t>
            </w:r>
          </w:p>
        </w:tc>
        <w:tc>
          <w:tcPr>
            <w:tcW w:w="1614" w:type="pct"/>
            <w:shd w:val="clear" w:color="auto" w:fill="auto"/>
          </w:tcPr>
          <w:p w14:paraId="67BFC9B4" w14:textId="77777777" w:rsidR="002A4081" w:rsidRPr="008B26D0" w:rsidRDefault="002A4081" w:rsidP="002A4081">
            <w:r w:rsidRPr="008B26D0">
              <w:rPr>
                <w:i/>
                <w:iCs/>
              </w:rPr>
              <w:t>blb-ý</w:t>
            </w:r>
            <w:r w:rsidRPr="008B26D0">
              <w:t xml:space="preserve"> ‘stupid’ adj. &gt; </w:t>
            </w:r>
            <w:r w:rsidRPr="008B26D0">
              <w:rPr>
                <w:smallCaps/>
              </w:rPr>
              <w:t>characteristic for entity</w:t>
            </w:r>
            <w:r w:rsidRPr="008B26D0">
              <w:t xml:space="preserve"> &gt; </w:t>
            </w:r>
            <w:r w:rsidRPr="008B26D0">
              <w:rPr>
                <w:i/>
                <w:iCs/>
              </w:rPr>
              <w:t>blb-ec</w:t>
            </w:r>
            <w:r w:rsidRPr="008B26D0">
              <w:t xml:space="preserve"> ‘fool’</w:t>
            </w:r>
          </w:p>
        </w:tc>
      </w:tr>
      <w:tr w:rsidR="002A4081" w:rsidRPr="008B26D0" w14:paraId="61E31FB0" w14:textId="77777777" w:rsidTr="002A4081">
        <w:tc>
          <w:tcPr>
            <w:tcW w:w="521" w:type="pct"/>
            <w:shd w:val="clear" w:color="auto" w:fill="auto"/>
          </w:tcPr>
          <w:p w14:paraId="6A9ECA24" w14:textId="77777777" w:rsidR="002A4081" w:rsidRPr="008B26D0" w:rsidRDefault="002A4081" w:rsidP="002A4081">
            <w:pPr>
              <w:rPr>
                <w:i/>
                <w:iCs/>
              </w:rPr>
            </w:pPr>
            <w:r w:rsidRPr="008B26D0">
              <w:rPr>
                <w:i/>
                <w:iCs/>
              </w:rPr>
              <w:t>-ek</w:t>
            </w:r>
          </w:p>
        </w:tc>
        <w:tc>
          <w:tcPr>
            <w:tcW w:w="2865" w:type="pct"/>
            <w:shd w:val="clear" w:color="auto" w:fill="auto"/>
          </w:tcPr>
          <w:p w14:paraId="68BDADBA" w14:textId="77777777" w:rsidR="002A4081" w:rsidRPr="008B26D0" w:rsidRDefault="002A4081" w:rsidP="002A4081">
            <w:pPr>
              <w:rPr>
                <w:smallCaps/>
              </w:rPr>
            </w:pPr>
            <w:r w:rsidRPr="008B26D0">
              <w:rPr>
                <w:smallCaps/>
              </w:rPr>
              <w:t>(characteristic, location) for part; entity for event, action for product; quantity for time</w:t>
            </w:r>
          </w:p>
        </w:tc>
        <w:tc>
          <w:tcPr>
            <w:tcW w:w="1614" w:type="pct"/>
            <w:shd w:val="clear" w:color="auto" w:fill="auto"/>
          </w:tcPr>
          <w:p w14:paraId="4FBEB2ED" w14:textId="77777777" w:rsidR="002A4081" w:rsidRPr="008B26D0" w:rsidRDefault="002A4081" w:rsidP="002A4081">
            <w:r w:rsidRPr="008B26D0">
              <w:rPr>
                <w:i/>
                <w:iCs/>
              </w:rPr>
              <w:t>svat-ý</w:t>
            </w:r>
            <w:r w:rsidRPr="008B26D0">
              <w:t xml:space="preserve"> ‘saint’ n./adj. &gt; </w:t>
            </w:r>
            <w:r w:rsidRPr="008B26D0">
              <w:rPr>
                <w:smallCaps/>
              </w:rPr>
              <w:t xml:space="preserve">entity for event </w:t>
            </w:r>
            <w:r w:rsidRPr="008B26D0">
              <w:t xml:space="preserve">&gt; </w:t>
            </w:r>
            <w:r w:rsidRPr="008B26D0">
              <w:rPr>
                <w:i/>
                <w:iCs/>
              </w:rPr>
              <w:t>svát-ek</w:t>
            </w:r>
            <w:r w:rsidRPr="008B26D0">
              <w:t xml:space="preserve"> ‘holiday’</w:t>
            </w:r>
          </w:p>
        </w:tc>
      </w:tr>
      <w:tr w:rsidR="002A4081" w:rsidRPr="008B26D0" w14:paraId="0E0A09AF" w14:textId="77777777" w:rsidTr="002A4081">
        <w:tc>
          <w:tcPr>
            <w:tcW w:w="521" w:type="pct"/>
            <w:shd w:val="clear" w:color="auto" w:fill="auto"/>
          </w:tcPr>
          <w:p w14:paraId="61438ADD" w14:textId="77777777" w:rsidR="002A4081" w:rsidRPr="008B26D0" w:rsidRDefault="002A4081" w:rsidP="002A4081">
            <w:pPr>
              <w:rPr>
                <w:i/>
                <w:iCs/>
              </w:rPr>
            </w:pPr>
            <w:r w:rsidRPr="008B26D0">
              <w:rPr>
                <w:i/>
                <w:iCs/>
              </w:rPr>
              <w:lastRenderedPageBreak/>
              <w:t>-enk-a</w:t>
            </w:r>
          </w:p>
        </w:tc>
        <w:tc>
          <w:tcPr>
            <w:tcW w:w="2865" w:type="pct"/>
            <w:shd w:val="clear" w:color="auto" w:fill="auto"/>
          </w:tcPr>
          <w:p w14:paraId="773317A6" w14:textId="77777777" w:rsidR="002A4081" w:rsidRPr="008B26D0" w:rsidRDefault="002A4081" w:rsidP="002A4081">
            <w:pPr>
              <w:rPr>
                <w:smallCaps/>
              </w:rPr>
            </w:pPr>
            <w:r w:rsidRPr="008B26D0">
              <w:rPr>
                <w:smallCaps/>
              </w:rPr>
              <w:t>action for abstraction; contained for container; characteristic for entity; action for instrument; location for located</w:t>
            </w:r>
          </w:p>
        </w:tc>
        <w:tc>
          <w:tcPr>
            <w:tcW w:w="1614" w:type="pct"/>
            <w:shd w:val="clear" w:color="auto" w:fill="auto"/>
          </w:tcPr>
          <w:p w14:paraId="7E1F3390" w14:textId="77777777" w:rsidR="002A4081" w:rsidRPr="008B26D0" w:rsidRDefault="002A4081" w:rsidP="002A4081">
            <w:r w:rsidRPr="008B26D0">
              <w:rPr>
                <w:i/>
                <w:iCs/>
              </w:rPr>
              <w:t>mysli-t</w:t>
            </w:r>
            <w:r w:rsidRPr="008B26D0">
              <w:t xml:space="preserve"> ‘think’ v. &gt; </w:t>
            </w:r>
            <w:r w:rsidRPr="008B26D0">
              <w:rPr>
                <w:smallCaps/>
              </w:rPr>
              <w:t xml:space="preserve">action for abstraction </w:t>
            </w:r>
            <w:r w:rsidRPr="008B26D0">
              <w:t xml:space="preserve">&gt; </w:t>
            </w:r>
            <w:r w:rsidRPr="008B26D0">
              <w:rPr>
                <w:i/>
                <w:iCs/>
              </w:rPr>
              <w:t>myšl-enk-a</w:t>
            </w:r>
            <w:r w:rsidRPr="008B26D0">
              <w:t xml:space="preserve"> ‘idea’</w:t>
            </w:r>
          </w:p>
        </w:tc>
      </w:tr>
      <w:tr w:rsidR="002A4081" w:rsidRPr="008B26D0" w14:paraId="13EAF7D9" w14:textId="77777777" w:rsidTr="002A4081">
        <w:tc>
          <w:tcPr>
            <w:tcW w:w="521" w:type="pct"/>
            <w:shd w:val="clear" w:color="auto" w:fill="auto"/>
          </w:tcPr>
          <w:p w14:paraId="3222477B" w14:textId="77777777" w:rsidR="002A4081" w:rsidRPr="008B26D0" w:rsidRDefault="002A4081" w:rsidP="002A4081">
            <w:pPr>
              <w:rPr>
                <w:i/>
                <w:iCs/>
              </w:rPr>
            </w:pPr>
            <w:r w:rsidRPr="008B26D0">
              <w:rPr>
                <w:i/>
                <w:iCs/>
              </w:rPr>
              <w:t>-ik/-ík</w:t>
            </w:r>
          </w:p>
        </w:tc>
        <w:tc>
          <w:tcPr>
            <w:tcW w:w="2865" w:type="pct"/>
            <w:shd w:val="clear" w:color="auto" w:fill="auto"/>
          </w:tcPr>
          <w:p w14:paraId="681D0968" w14:textId="77777777" w:rsidR="002A4081" w:rsidRPr="008B26D0" w:rsidRDefault="002A4081" w:rsidP="002A4081">
            <w:pPr>
              <w:rPr>
                <w:smallCaps/>
              </w:rPr>
            </w:pPr>
            <w:r w:rsidRPr="008B26D0">
              <w:rPr>
                <w:smallCaps/>
              </w:rPr>
              <w:t>(abstraction, characteristic, group) for entity; product for agent; action for instrument</w:t>
            </w:r>
          </w:p>
        </w:tc>
        <w:tc>
          <w:tcPr>
            <w:tcW w:w="1614" w:type="pct"/>
            <w:shd w:val="clear" w:color="auto" w:fill="auto"/>
          </w:tcPr>
          <w:p w14:paraId="3CFEBED0" w14:textId="77777777" w:rsidR="002A4081" w:rsidRPr="008B26D0" w:rsidRDefault="002A4081" w:rsidP="002A4081">
            <w:r w:rsidRPr="008B26D0">
              <w:rPr>
                <w:i/>
                <w:iCs/>
              </w:rPr>
              <w:t>budi-t</w:t>
            </w:r>
            <w:r w:rsidRPr="008B26D0">
              <w:t xml:space="preserve"> ‘wake’ v. &gt; </w:t>
            </w:r>
            <w:r w:rsidRPr="008B26D0">
              <w:rPr>
                <w:smallCaps/>
              </w:rPr>
              <w:t xml:space="preserve">action for instrument </w:t>
            </w:r>
            <w:r w:rsidRPr="008B26D0">
              <w:t xml:space="preserve">&gt; </w:t>
            </w:r>
            <w:r w:rsidRPr="008B26D0">
              <w:rPr>
                <w:i/>
                <w:iCs/>
              </w:rPr>
              <w:t>bud-ík</w:t>
            </w:r>
            <w:r w:rsidRPr="008B26D0">
              <w:t xml:space="preserve"> ‘alarm clock’</w:t>
            </w:r>
          </w:p>
        </w:tc>
      </w:tr>
      <w:tr w:rsidR="002A4081" w:rsidRPr="008B26D0" w14:paraId="7B337B7A" w14:textId="77777777" w:rsidTr="002A4081">
        <w:tc>
          <w:tcPr>
            <w:tcW w:w="521" w:type="pct"/>
            <w:shd w:val="clear" w:color="auto" w:fill="auto"/>
          </w:tcPr>
          <w:p w14:paraId="383301D8" w14:textId="77777777" w:rsidR="002A4081" w:rsidRPr="008B26D0" w:rsidRDefault="002A4081" w:rsidP="002A4081">
            <w:pPr>
              <w:rPr>
                <w:i/>
                <w:iCs/>
              </w:rPr>
            </w:pPr>
            <w:r w:rsidRPr="008B26D0">
              <w:rPr>
                <w:i/>
                <w:iCs/>
              </w:rPr>
              <w:t>-ic-e</w:t>
            </w:r>
          </w:p>
        </w:tc>
        <w:tc>
          <w:tcPr>
            <w:tcW w:w="2865" w:type="pct"/>
            <w:shd w:val="clear" w:color="auto" w:fill="auto"/>
          </w:tcPr>
          <w:p w14:paraId="17DA9649" w14:textId="77777777" w:rsidR="002A4081" w:rsidRPr="008B26D0" w:rsidRDefault="002A4081" w:rsidP="002A4081">
            <w:pPr>
              <w:rPr>
                <w:smallCaps/>
              </w:rPr>
            </w:pPr>
            <w:r w:rsidRPr="008B26D0">
              <w:rPr>
                <w:smallCaps/>
              </w:rPr>
              <w:t>(characteristic, entity, material) for entity; (characteristic, located) for location; quantity for group; location for located; characteristic for material; part for whole</w:t>
            </w:r>
          </w:p>
        </w:tc>
        <w:tc>
          <w:tcPr>
            <w:tcW w:w="1614" w:type="pct"/>
            <w:shd w:val="clear" w:color="auto" w:fill="auto"/>
          </w:tcPr>
          <w:p w14:paraId="37C427B1" w14:textId="77777777" w:rsidR="002A4081" w:rsidRPr="008B26D0" w:rsidRDefault="002A4081" w:rsidP="002A4081">
            <w:pPr>
              <w:rPr>
                <w:color w:val="000000"/>
              </w:rPr>
            </w:pPr>
            <w:r w:rsidRPr="008B26D0">
              <w:rPr>
                <w:i/>
                <w:iCs/>
                <w:color w:val="000000"/>
              </w:rPr>
              <w:t>víno</w:t>
            </w:r>
            <w:r w:rsidRPr="008B26D0">
              <w:rPr>
                <w:color w:val="000000"/>
              </w:rPr>
              <w:t xml:space="preserve"> ‘grapes’ n. &gt; </w:t>
            </w:r>
            <w:r w:rsidRPr="008B26D0">
              <w:rPr>
                <w:smallCaps/>
              </w:rPr>
              <w:t xml:space="preserve">located for location </w:t>
            </w:r>
            <w:r w:rsidRPr="008B26D0">
              <w:rPr>
                <w:color w:val="000000"/>
              </w:rPr>
              <w:t xml:space="preserve">&gt; </w:t>
            </w:r>
            <w:r w:rsidRPr="008B26D0">
              <w:rPr>
                <w:i/>
                <w:iCs/>
                <w:color w:val="000000"/>
              </w:rPr>
              <w:t>vin-ic-e</w:t>
            </w:r>
            <w:r w:rsidRPr="008B26D0">
              <w:rPr>
                <w:color w:val="000000"/>
              </w:rPr>
              <w:t xml:space="preserve"> ‘vineyard’</w:t>
            </w:r>
          </w:p>
        </w:tc>
      </w:tr>
      <w:tr w:rsidR="002A4081" w:rsidRPr="008B26D0" w14:paraId="4DDB045C" w14:textId="77777777" w:rsidTr="002A4081">
        <w:tc>
          <w:tcPr>
            <w:tcW w:w="521" w:type="pct"/>
            <w:shd w:val="clear" w:color="auto" w:fill="auto"/>
          </w:tcPr>
          <w:p w14:paraId="0114F0C9" w14:textId="77777777" w:rsidR="002A4081" w:rsidRPr="008B26D0" w:rsidRDefault="002A4081" w:rsidP="002A4081">
            <w:pPr>
              <w:rPr>
                <w:i/>
                <w:iCs/>
              </w:rPr>
            </w:pPr>
            <w:r w:rsidRPr="008B26D0">
              <w:rPr>
                <w:i/>
                <w:iCs/>
              </w:rPr>
              <w:t>-in-a</w:t>
            </w:r>
          </w:p>
        </w:tc>
        <w:tc>
          <w:tcPr>
            <w:tcW w:w="2865" w:type="pct"/>
            <w:shd w:val="clear" w:color="auto" w:fill="auto"/>
          </w:tcPr>
          <w:p w14:paraId="1B65ED11" w14:textId="77777777" w:rsidR="002A4081" w:rsidRPr="008B26D0" w:rsidRDefault="002A4081" w:rsidP="002A4081">
            <w:pPr>
              <w:rPr>
                <w:smallCaps/>
              </w:rPr>
            </w:pPr>
            <w:r w:rsidRPr="008B26D0">
              <w:rPr>
                <w:smallCaps/>
              </w:rPr>
              <w:t xml:space="preserve">(action, entity, location, material) for abstraction; characteristic for (entity, group, location, material); action for (patient, product); (quantity, whole) for part; quantity for event; entity for group; located for location; entity for material </w:t>
            </w:r>
          </w:p>
        </w:tc>
        <w:tc>
          <w:tcPr>
            <w:tcW w:w="1614" w:type="pct"/>
            <w:shd w:val="clear" w:color="auto" w:fill="auto"/>
          </w:tcPr>
          <w:p w14:paraId="304478CC" w14:textId="77777777" w:rsidR="002A4081" w:rsidRPr="008B26D0" w:rsidRDefault="002A4081" w:rsidP="002A4081">
            <w:pPr>
              <w:rPr>
                <w:color w:val="000000"/>
              </w:rPr>
            </w:pPr>
            <w:r w:rsidRPr="008B26D0">
              <w:rPr>
                <w:i/>
                <w:iCs/>
                <w:color w:val="000000"/>
              </w:rPr>
              <w:t>šest</w:t>
            </w:r>
            <w:r w:rsidRPr="008B26D0">
              <w:rPr>
                <w:color w:val="000000"/>
              </w:rPr>
              <w:t xml:space="preserve"> ‘six’ num. &gt; </w:t>
            </w:r>
            <w:r w:rsidRPr="008B26D0">
              <w:rPr>
                <w:smallCaps/>
              </w:rPr>
              <w:t>quantity for part</w:t>
            </w:r>
            <w:r w:rsidRPr="008B26D0">
              <w:rPr>
                <w:color w:val="000000"/>
              </w:rPr>
              <w:t xml:space="preserve"> &gt; </w:t>
            </w:r>
            <w:r w:rsidRPr="008B26D0">
              <w:rPr>
                <w:i/>
                <w:iCs/>
                <w:color w:val="000000"/>
              </w:rPr>
              <w:t>šest-in-a</w:t>
            </w:r>
            <w:r w:rsidRPr="008B26D0">
              <w:rPr>
                <w:color w:val="000000"/>
              </w:rPr>
              <w:t xml:space="preserve"> ‘one sixth’</w:t>
            </w:r>
          </w:p>
        </w:tc>
      </w:tr>
      <w:tr w:rsidR="002A4081" w:rsidRPr="008B26D0" w14:paraId="6A31228F" w14:textId="77777777" w:rsidTr="002A4081">
        <w:tc>
          <w:tcPr>
            <w:tcW w:w="521" w:type="pct"/>
            <w:shd w:val="clear" w:color="auto" w:fill="auto"/>
          </w:tcPr>
          <w:p w14:paraId="6643223C" w14:textId="77777777" w:rsidR="002A4081" w:rsidRPr="008B26D0" w:rsidRDefault="002A4081" w:rsidP="002A4081">
            <w:pPr>
              <w:rPr>
                <w:i/>
                <w:iCs/>
              </w:rPr>
            </w:pPr>
            <w:r w:rsidRPr="008B26D0">
              <w:rPr>
                <w:i/>
                <w:iCs/>
              </w:rPr>
              <w:t>-</w:t>
            </w:r>
            <w:r w:rsidRPr="008B26D0">
              <w:rPr>
                <w:i/>
                <w:iCs/>
                <w:color w:val="000000"/>
              </w:rPr>
              <w:t>išt-ě</w:t>
            </w:r>
          </w:p>
        </w:tc>
        <w:tc>
          <w:tcPr>
            <w:tcW w:w="2865" w:type="pct"/>
            <w:shd w:val="clear" w:color="auto" w:fill="auto"/>
          </w:tcPr>
          <w:p w14:paraId="3885541B" w14:textId="77777777" w:rsidR="002A4081" w:rsidRPr="008B26D0" w:rsidRDefault="002A4081" w:rsidP="002A4081">
            <w:pPr>
              <w:rPr>
                <w:smallCaps/>
              </w:rPr>
            </w:pPr>
            <w:r w:rsidRPr="008B26D0">
              <w:rPr>
                <w:smallCaps/>
              </w:rPr>
              <w:t>(abstraction, action, characteristic, located, product) for location; whole for part</w:t>
            </w:r>
          </w:p>
        </w:tc>
        <w:tc>
          <w:tcPr>
            <w:tcW w:w="1614" w:type="pct"/>
            <w:shd w:val="clear" w:color="auto" w:fill="auto"/>
          </w:tcPr>
          <w:p w14:paraId="6DF85065" w14:textId="77777777" w:rsidR="002A4081" w:rsidRPr="008B26D0" w:rsidRDefault="002A4081" w:rsidP="002A4081">
            <w:pPr>
              <w:rPr>
                <w:color w:val="000000"/>
              </w:rPr>
            </w:pPr>
            <w:r w:rsidRPr="008B26D0">
              <w:rPr>
                <w:i/>
                <w:iCs/>
                <w:color w:val="000000"/>
              </w:rPr>
              <w:t>parkova-t</w:t>
            </w:r>
            <w:r w:rsidRPr="008B26D0">
              <w:rPr>
                <w:color w:val="000000"/>
              </w:rPr>
              <w:t xml:space="preserve"> ‘park’ v. &gt; </w:t>
            </w:r>
            <w:r w:rsidRPr="008B26D0">
              <w:rPr>
                <w:smallCaps/>
              </w:rPr>
              <w:t xml:space="preserve">action for location </w:t>
            </w:r>
            <w:r w:rsidRPr="008B26D0">
              <w:rPr>
                <w:color w:val="000000"/>
              </w:rPr>
              <w:t xml:space="preserve">&gt; </w:t>
            </w:r>
            <w:r w:rsidRPr="008B26D0">
              <w:rPr>
                <w:i/>
                <w:iCs/>
                <w:color w:val="000000"/>
              </w:rPr>
              <w:t>parkov-išt-ě</w:t>
            </w:r>
            <w:r w:rsidRPr="008B26D0">
              <w:rPr>
                <w:color w:val="000000"/>
              </w:rPr>
              <w:t xml:space="preserve"> ‘parking lot’</w:t>
            </w:r>
          </w:p>
        </w:tc>
      </w:tr>
      <w:tr w:rsidR="002A4081" w:rsidRPr="008B26D0" w14:paraId="436DE86B" w14:textId="77777777" w:rsidTr="002A4081">
        <w:tc>
          <w:tcPr>
            <w:tcW w:w="521" w:type="pct"/>
            <w:shd w:val="clear" w:color="auto" w:fill="auto"/>
          </w:tcPr>
          <w:p w14:paraId="7A07A921" w14:textId="77777777" w:rsidR="002A4081" w:rsidRPr="008B26D0" w:rsidRDefault="002A4081" w:rsidP="002A4081">
            <w:pPr>
              <w:rPr>
                <w:i/>
                <w:iCs/>
              </w:rPr>
            </w:pPr>
            <w:r w:rsidRPr="008B26D0">
              <w:rPr>
                <w:i/>
                <w:iCs/>
              </w:rPr>
              <w:t>-k-a</w:t>
            </w:r>
          </w:p>
        </w:tc>
        <w:tc>
          <w:tcPr>
            <w:tcW w:w="2865" w:type="pct"/>
            <w:shd w:val="clear" w:color="auto" w:fill="auto"/>
          </w:tcPr>
          <w:p w14:paraId="12F04762" w14:textId="77777777" w:rsidR="002A4081" w:rsidRPr="008B26D0" w:rsidRDefault="002A4081" w:rsidP="002A4081">
            <w:pPr>
              <w:rPr>
                <w:smallCaps/>
              </w:rPr>
            </w:pPr>
            <w:r w:rsidRPr="008B26D0">
              <w:rPr>
                <w:smallCaps/>
              </w:rPr>
              <w:t>(characteristic, material) for abstraction; (characteristic, material, quantity) for entity; action for (event, instrument, product, agent); quantity for instrument; product for location; part for whole</w:t>
            </w:r>
          </w:p>
        </w:tc>
        <w:tc>
          <w:tcPr>
            <w:tcW w:w="1614" w:type="pct"/>
            <w:shd w:val="clear" w:color="auto" w:fill="auto"/>
          </w:tcPr>
          <w:p w14:paraId="26EF3FC3" w14:textId="77777777" w:rsidR="002A4081" w:rsidRPr="008B26D0" w:rsidRDefault="002A4081" w:rsidP="002A4081">
            <w:pPr>
              <w:rPr>
                <w:color w:val="000000"/>
              </w:rPr>
            </w:pPr>
            <w:r w:rsidRPr="008B26D0">
              <w:rPr>
                <w:i/>
                <w:iCs/>
                <w:color w:val="000000"/>
              </w:rPr>
              <w:t>automobil</w:t>
            </w:r>
            <w:r w:rsidRPr="008B26D0">
              <w:rPr>
                <w:color w:val="000000"/>
              </w:rPr>
              <w:t xml:space="preserve"> ‘automobile’ n. &gt; </w:t>
            </w:r>
            <w:r w:rsidRPr="008B26D0">
              <w:rPr>
                <w:smallCaps/>
              </w:rPr>
              <w:t>product for location</w:t>
            </w:r>
            <w:r w:rsidRPr="008B26D0">
              <w:t xml:space="preserve"> &gt; </w:t>
            </w:r>
            <w:r w:rsidRPr="008B26D0">
              <w:rPr>
                <w:i/>
                <w:iCs/>
                <w:color w:val="000000"/>
              </w:rPr>
              <w:t>automobil-k-a</w:t>
            </w:r>
            <w:r w:rsidRPr="008B26D0">
              <w:rPr>
                <w:color w:val="000000"/>
              </w:rPr>
              <w:t xml:space="preserve"> ‘car factory’</w:t>
            </w:r>
          </w:p>
        </w:tc>
      </w:tr>
      <w:tr w:rsidR="002A4081" w:rsidRPr="008B26D0" w14:paraId="327DFB71" w14:textId="77777777" w:rsidTr="002A4081">
        <w:tc>
          <w:tcPr>
            <w:tcW w:w="521" w:type="pct"/>
            <w:shd w:val="clear" w:color="auto" w:fill="auto"/>
          </w:tcPr>
          <w:p w14:paraId="6A7A1CC5" w14:textId="77777777" w:rsidR="002A4081" w:rsidRPr="008B26D0" w:rsidRDefault="002A4081" w:rsidP="002A4081">
            <w:pPr>
              <w:rPr>
                <w:i/>
                <w:iCs/>
              </w:rPr>
            </w:pPr>
            <w:r w:rsidRPr="008B26D0">
              <w:rPr>
                <w:i/>
                <w:iCs/>
              </w:rPr>
              <w:t>-n-a</w:t>
            </w:r>
          </w:p>
        </w:tc>
        <w:tc>
          <w:tcPr>
            <w:tcW w:w="2865" w:type="pct"/>
            <w:shd w:val="clear" w:color="auto" w:fill="auto"/>
          </w:tcPr>
          <w:p w14:paraId="69AEB1D7" w14:textId="77777777" w:rsidR="002A4081" w:rsidRPr="008B26D0" w:rsidRDefault="002A4081" w:rsidP="002A4081">
            <w:pPr>
              <w:rPr>
                <w:smallCaps/>
              </w:rPr>
            </w:pPr>
            <w:r w:rsidRPr="008B26D0">
              <w:rPr>
                <w:smallCaps/>
              </w:rPr>
              <w:t>(abstraction, action, agent, located, product) for location; action for agent; characteristic for entity</w:t>
            </w:r>
          </w:p>
        </w:tc>
        <w:tc>
          <w:tcPr>
            <w:tcW w:w="1614" w:type="pct"/>
            <w:shd w:val="clear" w:color="auto" w:fill="auto"/>
          </w:tcPr>
          <w:p w14:paraId="6DE9841B" w14:textId="6932CBE5" w:rsidR="002A4081" w:rsidRPr="008B26D0" w:rsidRDefault="002A4081" w:rsidP="00E24361">
            <w:pPr>
              <w:rPr>
                <w:color w:val="000000"/>
              </w:rPr>
            </w:pPr>
            <w:r w:rsidRPr="008B26D0">
              <w:rPr>
                <w:i/>
                <w:iCs/>
                <w:color w:val="000000"/>
              </w:rPr>
              <w:t>ředi-tel</w:t>
            </w:r>
            <w:r w:rsidRPr="008B26D0">
              <w:rPr>
                <w:color w:val="000000"/>
              </w:rPr>
              <w:t xml:space="preserve"> ‘director’ n. &gt; </w:t>
            </w:r>
            <w:r w:rsidRPr="008B26D0">
              <w:rPr>
                <w:smallCaps/>
              </w:rPr>
              <w:t xml:space="preserve">agent for location </w:t>
            </w:r>
            <w:r w:rsidRPr="008B26D0">
              <w:rPr>
                <w:color w:val="000000"/>
              </w:rPr>
              <w:t xml:space="preserve">&gt; </w:t>
            </w:r>
            <w:r w:rsidRPr="008B26D0">
              <w:rPr>
                <w:i/>
                <w:iCs/>
                <w:color w:val="000000"/>
              </w:rPr>
              <w:t>ředi-tel-n-a</w:t>
            </w:r>
            <w:r w:rsidRPr="008B26D0">
              <w:rPr>
                <w:color w:val="000000"/>
              </w:rPr>
              <w:t xml:space="preserve"> ‘director’s office’</w:t>
            </w:r>
          </w:p>
        </w:tc>
      </w:tr>
      <w:tr w:rsidR="002A4081" w:rsidRPr="008B26D0" w14:paraId="40C034A3" w14:textId="77777777" w:rsidTr="002A4081">
        <w:tc>
          <w:tcPr>
            <w:tcW w:w="521" w:type="pct"/>
            <w:shd w:val="clear" w:color="auto" w:fill="auto"/>
          </w:tcPr>
          <w:p w14:paraId="2623ECA7" w14:textId="77777777" w:rsidR="002A4081" w:rsidRPr="008B26D0" w:rsidRDefault="002A4081" w:rsidP="002A4081">
            <w:pPr>
              <w:rPr>
                <w:i/>
                <w:iCs/>
              </w:rPr>
            </w:pPr>
            <w:r w:rsidRPr="008B26D0">
              <w:rPr>
                <w:i/>
                <w:iCs/>
              </w:rPr>
              <w:t>-n-í</w:t>
            </w:r>
          </w:p>
        </w:tc>
        <w:tc>
          <w:tcPr>
            <w:tcW w:w="2865" w:type="pct"/>
            <w:shd w:val="clear" w:color="auto" w:fill="auto"/>
          </w:tcPr>
          <w:p w14:paraId="4B3A8AE6" w14:textId="77777777" w:rsidR="002A4081" w:rsidRPr="008B26D0" w:rsidRDefault="002A4081" w:rsidP="002A4081">
            <w:pPr>
              <w:rPr>
                <w:smallCaps/>
              </w:rPr>
            </w:pPr>
            <w:r w:rsidRPr="008B26D0">
              <w:rPr>
                <w:smallCaps/>
              </w:rPr>
              <w:t>action for (abstraction, location, material, patient, product); state for (abstraction, location)</w:t>
            </w:r>
          </w:p>
        </w:tc>
        <w:tc>
          <w:tcPr>
            <w:tcW w:w="1614" w:type="pct"/>
            <w:shd w:val="clear" w:color="auto" w:fill="auto"/>
          </w:tcPr>
          <w:p w14:paraId="1FEF774B" w14:textId="77777777" w:rsidR="002A4081" w:rsidRPr="008B26D0" w:rsidRDefault="002A4081" w:rsidP="002A4081">
            <w:pPr>
              <w:rPr>
                <w:color w:val="000000"/>
              </w:rPr>
            </w:pPr>
            <w:r w:rsidRPr="008B26D0">
              <w:rPr>
                <w:i/>
                <w:iCs/>
                <w:color w:val="000000"/>
              </w:rPr>
              <w:t>psá-t</w:t>
            </w:r>
            <w:r w:rsidRPr="008B26D0">
              <w:rPr>
                <w:color w:val="000000"/>
              </w:rPr>
              <w:t xml:space="preserve"> ‘write’ v. &gt; </w:t>
            </w:r>
            <w:r w:rsidRPr="008B26D0">
              <w:rPr>
                <w:smallCaps/>
              </w:rPr>
              <w:t xml:space="preserve">action for product </w:t>
            </w:r>
            <w:r w:rsidRPr="008B26D0">
              <w:rPr>
                <w:color w:val="000000"/>
              </w:rPr>
              <w:t xml:space="preserve">&gt; </w:t>
            </w:r>
            <w:r w:rsidRPr="008B26D0">
              <w:rPr>
                <w:i/>
                <w:iCs/>
                <w:color w:val="000000"/>
              </w:rPr>
              <w:t>psa-n-í</w:t>
            </w:r>
            <w:r w:rsidRPr="008B26D0">
              <w:rPr>
                <w:color w:val="000000"/>
              </w:rPr>
              <w:t xml:space="preserve"> ‘written document, letter’</w:t>
            </w:r>
          </w:p>
        </w:tc>
      </w:tr>
      <w:tr w:rsidR="002A4081" w:rsidRPr="008B26D0" w14:paraId="0F338CA6" w14:textId="77777777" w:rsidTr="002A4081">
        <w:tc>
          <w:tcPr>
            <w:tcW w:w="521" w:type="pct"/>
            <w:shd w:val="clear" w:color="auto" w:fill="auto"/>
          </w:tcPr>
          <w:p w14:paraId="28B03A7E" w14:textId="77777777" w:rsidR="002A4081" w:rsidRPr="008B26D0" w:rsidRDefault="002A4081" w:rsidP="002A4081">
            <w:pPr>
              <w:rPr>
                <w:i/>
                <w:iCs/>
              </w:rPr>
            </w:pPr>
            <w:r w:rsidRPr="008B26D0">
              <w:rPr>
                <w:i/>
                <w:iCs/>
              </w:rPr>
              <w:t>-ník</w:t>
            </w:r>
          </w:p>
        </w:tc>
        <w:tc>
          <w:tcPr>
            <w:tcW w:w="2865" w:type="pct"/>
            <w:shd w:val="clear" w:color="auto" w:fill="auto"/>
          </w:tcPr>
          <w:p w14:paraId="0BC0AF1F" w14:textId="77777777" w:rsidR="002A4081" w:rsidRPr="008B26D0" w:rsidRDefault="002A4081" w:rsidP="002A4081">
            <w:pPr>
              <w:rPr>
                <w:smallCaps/>
              </w:rPr>
            </w:pPr>
            <w:r w:rsidRPr="008B26D0">
              <w:rPr>
                <w:smallCaps/>
              </w:rPr>
              <w:t xml:space="preserve">(action, instrument, location, material, </w:t>
            </w:r>
            <w:r w:rsidRPr="008B26D0">
              <w:rPr>
                <w:smallCaps/>
              </w:rPr>
              <w:lastRenderedPageBreak/>
              <w:t>patient, product) for agent; (abstraction, group, material, quantity, entity) for entity; (action, located) for location; location for located; action for part; contained for container</w:t>
            </w:r>
          </w:p>
        </w:tc>
        <w:tc>
          <w:tcPr>
            <w:tcW w:w="1614" w:type="pct"/>
            <w:shd w:val="clear" w:color="auto" w:fill="auto"/>
          </w:tcPr>
          <w:p w14:paraId="7A0AE657" w14:textId="1D82F986" w:rsidR="002A4081" w:rsidRPr="008B26D0" w:rsidRDefault="002A4081" w:rsidP="006020F4">
            <w:pPr>
              <w:rPr>
                <w:color w:val="000000"/>
              </w:rPr>
            </w:pPr>
            <w:del w:id="2104" w:author="007615" w:date="2021-11-25T21:10:00Z">
              <w:r w:rsidRPr="008B26D0" w:rsidDel="00E24361">
                <w:rPr>
                  <w:color w:val="000000"/>
                </w:rPr>
                <w:lastRenderedPageBreak/>
                <w:delText>s</w:delText>
              </w:r>
            </w:del>
            <w:ins w:id="2105" w:author="007615" w:date="2021-11-25T21:10:00Z">
              <w:r w:rsidR="00E24361" w:rsidRPr="008B26D0">
                <w:rPr>
                  <w:color w:val="000000"/>
                </w:rPr>
                <w:t>S</w:t>
              </w:r>
            </w:ins>
            <w:r w:rsidRPr="008B26D0">
              <w:rPr>
                <w:color w:val="000000"/>
              </w:rPr>
              <w:t xml:space="preserve">ee Table </w:t>
            </w:r>
            <w:r w:rsidR="006020F4">
              <w:rPr>
                <w:color w:val="000000"/>
              </w:rPr>
              <w:fldChar w:fldCharType="begin"/>
            </w:r>
            <w:r w:rsidR="006020F4">
              <w:rPr>
                <w:color w:val="000000"/>
              </w:rPr>
              <w:instrText xml:space="preserve"> REF F5 \h \* MERGEFORMAT </w:instrText>
            </w:r>
            <w:r w:rsidR="006020F4">
              <w:rPr>
                <w:color w:val="000000"/>
              </w:rPr>
            </w:r>
            <w:r w:rsidR="006020F4">
              <w:rPr>
                <w:color w:val="000000"/>
              </w:rPr>
              <w:fldChar w:fldCharType="separate"/>
            </w:r>
            <w:r w:rsidR="0087399C" w:rsidRPr="008B26D0">
              <w:rPr>
                <w:shd w:val="clear" w:color="auto" w:fill="BEBEBE"/>
              </w:rPr>
              <w:t>5</w:t>
            </w:r>
            <w:r w:rsidR="006020F4">
              <w:rPr>
                <w:color w:val="000000"/>
              </w:rPr>
              <w:fldChar w:fldCharType="end"/>
            </w:r>
          </w:p>
        </w:tc>
      </w:tr>
      <w:tr w:rsidR="002A4081" w:rsidRPr="008B26D0" w14:paraId="394A2DCA" w14:textId="77777777" w:rsidTr="002A4081">
        <w:tc>
          <w:tcPr>
            <w:tcW w:w="521" w:type="pct"/>
            <w:shd w:val="clear" w:color="auto" w:fill="auto"/>
          </w:tcPr>
          <w:p w14:paraId="47A76524" w14:textId="77777777" w:rsidR="002A4081" w:rsidRPr="008B26D0" w:rsidRDefault="002A4081" w:rsidP="002A4081">
            <w:pPr>
              <w:rPr>
                <w:i/>
                <w:iCs/>
              </w:rPr>
            </w:pPr>
            <w:r w:rsidRPr="008B26D0">
              <w:rPr>
                <w:i/>
                <w:iCs/>
              </w:rPr>
              <w:t>-t-í</w:t>
            </w:r>
          </w:p>
        </w:tc>
        <w:tc>
          <w:tcPr>
            <w:tcW w:w="2865" w:type="pct"/>
            <w:shd w:val="clear" w:color="auto" w:fill="auto"/>
          </w:tcPr>
          <w:p w14:paraId="7BDFEFB0" w14:textId="77777777" w:rsidR="002A4081" w:rsidRPr="008B26D0" w:rsidRDefault="002A4081" w:rsidP="002A4081">
            <w:pPr>
              <w:rPr>
                <w:smallCaps/>
              </w:rPr>
            </w:pPr>
            <w:r w:rsidRPr="008B26D0">
              <w:rPr>
                <w:smallCaps/>
              </w:rPr>
              <w:t>action for (abstraction, event, instrument, patient); change state for abstraction</w:t>
            </w:r>
          </w:p>
        </w:tc>
        <w:tc>
          <w:tcPr>
            <w:tcW w:w="1614" w:type="pct"/>
            <w:shd w:val="clear" w:color="auto" w:fill="auto"/>
          </w:tcPr>
          <w:p w14:paraId="58FB3C6E" w14:textId="77777777" w:rsidR="002A4081" w:rsidRPr="008B26D0" w:rsidRDefault="002A4081" w:rsidP="002A4081">
            <w:pPr>
              <w:rPr>
                <w:color w:val="000000"/>
              </w:rPr>
            </w:pPr>
            <w:r w:rsidRPr="008B26D0">
              <w:rPr>
                <w:i/>
                <w:iCs/>
                <w:color w:val="000000"/>
              </w:rPr>
              <w:t>smés-t</w:t>
            </w:r>
            <w:r w:rsidRPr="008B26D0">
              <w:rPr>
                <w:color w:val="000000"/>
              </w:rPr>
              <w:t xml:space="preserve"> ‘sweep’ v. &gt; </w:t>
            </w:r>
            <w:r w:rsidRPr="008B26D0">
              <w:rPr>
                <w:smallCaps/>
              </w:rPr>
              <w:t xml:space="preserve">action for patient </w:t>
            </w:r>
            <w:r w:rsidRPr="008B26D0">
              <w:rPr>
                <w:color w:val="000000"/>
              </w:rPr>
              <w:t xml:space="preserve">&gt; </w:t>
            </w:r>
            <w:r w:rsidRPr="008B26D0">
              <w:rPr>
                <w:i/>
                <w:iCs/>
                <w:color w:val="000000"/>
              </w:rPr>
              <w:t>sme-t-í</w:t>
            </w:r>
            <w:r w:rsidRPr="008B26D0">
              <w:rPr>
                <w:color w:val="000000"/>
              </w:rPr>
              <w:t xml:space="preserve"> ‘trash’</w:t>
            </w:r>
          </w:p>
        </w:tc>
      </w:tr>
      <w:tr w:rsidR="002A4081" w:rsidRPr="008B26D0" w14:paraId="361CDCF9" w14:textId="77777777" w:rsidTr="002A4081">
        <w:tc>
          <w:tcPr>
            <w:tcW w:w="521" w:type="pct"/>
            <w:shd w:val="clear" w:color="auto" w:fill="auto"/>
          </w:tcPr>
          <w:p w14:paraId="6DCB7273" w14:textId="77777777" w:rsidR="002A4081" w:rsidRPr="008B26D0" w:rsidRDefault="002A4081" w:rsidP="002A4081">
            <w:pPr>
              <w:rPr>
                <w:i/>
                <w:iCs/>
              </w:rPr>
            </w:pPr>
            <w:r w:rsidRPr="008B26D0">
              <w:rPr>
                <w:i/>
                <w:iCs/>
              </w:rPr>
              <w:t>-tk-o</w:t>
            </w:r>
          </w:p>
        </w:tc>
        <w:tc>
          <w:tcPr>
            <w:tcW w:w="2865" w:type="pct"/>
            <w:shd w:val="clear" w:color="auto" w:fill="auto"/>
          </w:tcPr>
          <w:p w14:paraId="30F29E57" w14:textId="77777777" w:rsidR="002A4081" w:rsidRPr="008B26D0" w:rsidRDefault="002A4081" w:rsidP="002A4081">
            <w:pPr>
              <w:rPr>
                <w:smallCaps/>
              </w:rPr>
            </w:pPr>
            <w:r w:rsidRPr="008B26D0">
              <w:rPr>
                <w:smallCaps/>
              </w:rPr>
              <w:t>action for (instrument, location, patient, product); state for location</w:t>
            </w:r>
          </w:p>
        </w:tc>
        <w:tc>
          <w:tcPr>
            <w:tcW w:w="1614" w:type="pct"/>
            <w:shd w:val="clear" w:color="auto" w:fill="auto"/>
          </w:tcPr>
          <w:p w14:paraId="66B12D1F" w14:textId="77777777" w:rsidR="002A4081" w:rsidRPr="008B26D0" w:rsidRDefault="002A4081" w:rsidP="002A4081">
            <w:pPr>
              <w:rPr>
                <w:color w:val="000000"/>
              </w:rPr>
            </w:pPr>
            <w:r w:rsidRPr="008B26D0">
              <w:rPr>
                <w:i/>
                <w:iCs/>
                <w:color w:val="000000"/>
              </w:rPr>
              <w:t>leha-t</w:t>
            </w:r>
            <w:r w:rsidRPr="008B26D0">
              <w:rPr>
                <w:color w:val="000000"/>
              </w:rPr>
              <w:t xml:space="preserve"> ‘lie’ v. &gt; </w:t>
            </w:r>
            <w:r w:rsidRPr="008B26D0">
              <w:rPr>
                <w:smallCaps/>
              </w:rPr>
              <w:t>state for location</w:t>
            </w:r>
            <w:r w:rsidRPr="008B26D0">
              <w:rPr>
                <w:color w:val="000000"/>
              </w:rPr>
              <w:t xml:space="preserve"> &gt; </w:t>
            </w:r>
            <w:r w:rsidRPr="008B26D0">
              <w:rPr>
                <w:i/>
                <w:iCs/>
                <w:color w:val="000000"/>
              </w:rPr>
              <w:t>lehá-tk-o</w:t>
            </w:r>
            <w:r w:rsidRPr="008B26D0">
              <w:rPr>
                <w:color w:val="000000"/>
              </w:rPr>
              <w:t xml:space="preserve"> ‘lawn-chair’</w:t>
            </w:r>
          </w:p>
        </w:tc>
      </w:tr>
    </w:tbl>
    <w:p w14:paraId="0C5606B7" w14:textId="571DC519" w:rsidR="002A4081" w:rsidRPr="008B26D0" w:rsidRDefault="005A1523" w:rsidP="005A1523">
      <w:pPr>
        <w:pStyle w:val="Tablehead"/>
      </w:pPr>
      <w:r>
        <w:t>&lt;TC&gt;</w:t>
      </w:r>
      <w:r w:rsidR="002A4081" w:rsidRPr="008B26D0">
        <w:rPr>
          <w:shd w:val="clear" w:color="auto" w:fill="BEBEBE"/>
        </w:rPr>
        <w:t xml:space="preserve">Table </w:t>
      </w:r>
      <w:bookmarkStart w:id="2106" w:name="F5"/>
      <w:r w:rsidR="002A4081" w:rsidRPr="008B26D0">
        <w:rPr>
          <w:shd w:val="clear" w:color="auto" w:fill="BEBEBE"/>
        </w:rPr>
        <w:t>5</w:t>
      </w:r>
      <w:bookmarkEnd w:id="2106"/>
      <w:del w:id="2107" w:author="007615" w:date="2021-11-25T21:10:00Z">
        <w:r w:rsidR="002A4081" w:rsidRPr="008B26D0" w:rsidDel="00E24361">
          <w:rPr>
            <w:shd w:val="clear" w:color="auto" w:fill="BEBEBE"/>
          </w:rPr>
          <w:delText>:</w:delText>
        </w:r>
      </w:del>
      <w:r>
        <w:t>&lt;quadsp&gt;</w:t>
      </w:r>
      <w:r w:rsidR="002A4081" w:rsidRPr="008B26D0">
        <w:rPr>
          <w:smallCaps/>
        </w:rPr>
        <w:t>Source for target</w:t>
      </w:r>
      <w:r w:rsidR="002A4081" w:rsidRPr="008B26D0">
        <w:t xml:space="preserve"> associations between stems and words derived with </w:t>
      </w:r>
      <w:ins w:id="2108" w:author="Manuela Tecusan" w:date="2022-10-15T17:58:00Z">
        <w:r w:rsidR="00C97218">
          <w:t xml:space="preserve">the </w:t>
        </w:r>
      </w:ins>
      <w:r w:rsidR="002A4081" w:rsidRPr="008B26D0">
        <w:t>suffix -</w:t>
      </w:r>
      <w:r w:rsidR="002A4081" w:rsidRPr="008B26D0">
        <w:rPr>
          <w:i/>
          <w:iCs/>
        </w:rPr>
        <w:t>ník</w:t>
      </w:r>
      <w:r w:rsidR="002A4081" w:rsidRPr="008B26D0">
        <w:t xml:space="preserve"> in Czech</w:t>
      </w:r>
      <w:ins w:id="2109" w:author="007615" w:date="2021-11-25T21:11:00Z">
        <w:r w:rsidR="00E24361" w:rsidRPr="008B26D0">
          <w:t>.</w:t>
        </w:r>
      </w:ins>
    </w:p>
    <w:tbl>
      <w:tblPr>
        <w:tblW w:w="5000" w:type="pct"/>
        <w:tblLook w:val="0600" w:firstRow="0" w:lastRow="0" w:firstColumn="0" w:lastColumn="0" w:noHBand="1" w:noVBand="1"/>
      </w:tblPr>
      <w:tblGrid>
        <w:gridCol w:w="1585"/>
        <w:gridCol w:w="2601"/>
        <w:gridCol w:w="1590"/>
        <w:gridCol w:w="3466"/>
      </w:tblGrid>
      <w:tr w:rsidR="002A4081" w:rsidRPr="008B26D0" w14:paraId="22000CD4" w14:textId="77777777" w:rsidTr="00C97218">
        <w:tc>
          <w:tcPr>
            <w:tcW w:w="857" w:type="pct"/>
            <w:shd w:val="clear" w:color="auto" w:fill="00CCFF"/>
            <w:vAlign w:val="bottom"/>
          </w:tcPr>
          <w:p w14:paraId="5B4C4E2E" w14:textId="77777777" w:rsidR="002A4081" w:rsidRPr="008B26D0" w:rsidRDefault="002A4081" w:rsidP="002A4081">
            <w:pPr>
              <w:rPr>
                <w:iCs/>
              </w:rPr>
            </w:pPr>
            <w:r w:rsidRPr="008B26D0">
              <w:rPr>
                <w:iCs/>
              </w:rPr>
              <w:t>Source</w:t>
            </w:r>
          </w:p>
        </w:tc>
        <w:tc>
          <w:tcPr>
            <w:tcW w:w="1407" w:type="pct"/>
            <w:shd w:val="clear" w:color="auto" w:fill="00CCFF"/>
            <w:vAlign w:val="bottom"/>
          </w:tcPr>
          <w:p w14:paraId="1960214A" w14:textId="77777777" w:rsidR="002A4081" w:rsidRPr="008B26D0" w:rsidRDefault="002A4081" w:rsidP="002A4081">
            <w:pPr>
              <w:rPr>
                <w:iCs/>
              </w:rPr>
            </w:pPr>
            <w:r w:rsidRPr="008B26D0">
              <w:rPr>
                <w:iCs/>
              </w:rPr>
              <w:t>Base and word class</w:t>
            </w:r>
          </w:p>
        </w:tc>
        <w:tc>
          <w:tcPr>
            <w:tcW w:w="860" w:type="pct"/>
            <w:shd w:val="clear" w:color="auto" w:fill="00CCFF"/>
            <w:vAlign w:val="bottom"/>
          </w:tcPr>
          <w:p w14:paraId="17E9E0E9" w14:textId="77777777" w:rsidR="002A4081" w:rsidRPr="008B26D0" w:rsidRDefault="002A4081" w:rsidP="002A4081">
            <w:pPr>
              <w:rPr>
                <w:iCs/>
              </w:rPr>
            </w:pPr>
            <w:r w:rsidRPr="008B26D0">
              <w:rPr>
                <w:iCs/>
              </w:rPr>
              <w:t>Target</w:t>
            </w:r>
          </w:p>
        </w:tc>
        <w:tc>
          <w:tcPr>
            <w:tcW w:w="1875" w:type="pct"/>
            <w:shd w:val="clear" w:color="auto" w:fill="00CCFF"/>
            <w:vAlign w:val="bottom"/>
          </w:tcPr>
          <w:p w14:paraId="026619FF" w14:textId="77777777" w:rsidR="002A4081" w:rsidRPr="008B26D0" w:rsidRDefault="002A4081" w:rsidP="002A4081">
            <w:pPr>
              <w:rPr>
                <w:i/>
              </w:rPr>
            </w:pPr>
            <w:r w:rsidRPr="008B26D0">
              <w:rPr>
                <w:iCs/>
              </w:rPr>
              <w:t>Word derived with</w:t>
            </w:r>
            <w:r w:rsidRPr="008B26D0">
              <w:rPr>
                <w:i/>
              </w:rPr>
              <w:t xml:space="preserve"> -ník</w:t>
            </w:r>
          </w:p>
        </w:tc>
      </w:tr>
      <w:tr w:rsidR="002A4081" w:rsidRPr="008B26D0" w14:paraId="3D4EDADF" w14:textId="77777777" w:rsidTr="00C97218">
        <w:tc>
          <w:tcPr>
            <w:tcW w:w="857" w:type="pct"/>
            <w:shd w:val="clear" w:color="auto" w:fill="auto"/>
            <w:vAlign w:val="bottom"/>
          </w:tcPr>
          <w:p w14:paraId="76F8D58A" w14:textId="77777777" w:rsidR="002A4081" w:rsidRPr="008B26D0" w:rsidRDefault="002A4081" w:rsidP="002A4081">
            <w:pPr>
              <w:rPr>
                <w:smallCaps/>
              </w:rPr>
            </w:pPr>
            <w:r w:rsidRPr="008B26D0">
              <w:rPr>
                <w:smallCaps/>
              </w:rPr>
              <w:t>action</w:t>
            </w:r>
          </w:p>
        </w:tc>
        <w:tc>
          <w:tcPr>
            <w:tcW w:w="1407" w:type="pct"/>
            <w:shd w:val="clear" w:color="auto" w:fill="auto"/>
            <w:vAlign w:val="bottom"/>
          </w:tcPr>
          <w:p w14:paraId="43250CA3" w14:textId="77777777" w:rsidR="002A4081" w:rsidRPr="008B26D0" w:rsidRDefault="002A4081" w:rsidP="002A4081">
            <w:pPr>
              <w:rPr>
                <w:smallCaps/>
              </w:rPr>
            </w:pPr>
            <w:r w:rsidRPr="008B26D0">
              <w:rPr>
                <w:i/>
              </w:rPr>
              <w:t>pracova-t</w:t>
            </w:r>
            <w:r w:rsidRPr="008B26D0">
              <w:t xml:space="preserve"> ‘work’ v.</w:t>
            </w:r>
          </w:p>
        </w:tc>
        <w:tc>
          <w:tcPr>
            <w:tcW w:w="860" w:type="pct"/>
            <w:shd w:val="clear" w:color="auto" w:fill="auto"/>
            <w:vAlign w:val="bottom"/>
          </w:tcPr>
          <w:p w14:paraId="7F62ACA4" w14:textId="77777777" w:rsidR="002A4081" w:rsidRPr="008B26D0" w:rsidRDefault="002A4081" w:rsidP="002A4081">
            <w:pPr>
              <w:rPr>
                <w:smallCaps/>
              </w:rPr>
            </w:pPr>
            <w:r w:rsidRPr="008B26D0">
              <w:rPr>
                <w:smallCaps/>
              </w:rPr>
              <w:t>agent</w:t>
            </w:r>
          </w:p>
        </w:tc>
        <w:tc>
          <w:tcPr>
            <w:tcW w:w="1875" w:type="pct"/>
            <w:shd w:val="clear" w:color="auto" w:fill="auto"/>
            <w:vAlign w:val="bottom"/>
          </w:tcPr>
          <w:p w14:paraId="07861135" w14:textId="77777777" w:rsidR="002A4081" w:rsidRPr="008B26D0" w:rsidRDefault="002A4081" w:rsidP="002A4081">
            <w:r w:rsidRPr="008B26D0">
              <w:rPr>
                <w:i/>
              </w:rPr>
              <w:t>pracov-ník</w:t>
            </w:r>
            <w:r w:rsidRPr="008B26D0">
              <w:t xml:space="preserve"> ‘worker’</w:t>
            </w:r>
          </w:p>
        </w:tc>
      </w:tr>
      <w:tr w:rsidR="002A4081" w:rsidRPr="008B26D0" w14:paraId="0A2F55B7" w14:textId="77777777" w:rsidTr="00C97218">
        <w:tc>
          <w:tcPr>
            <w:tcW w:w="857" w:type="pct"/>
            <w:shd w:val="clear" w:color="auto" w:fill="auto"/>
            <w:vAlign w:val="bottom"/>
          </w:tcPr>
          <w:p w14:paraId="152F74D5" w14:textId="77777777" w:rsidR="002A4081" w:rsidRPr="008B26D0" w:rsidRDefault="002A4081" w:rsidP="002A4081">
            <w:pPr>
              <w:rPr>
                <w:smallCaps/>
              </w:rPr>
            </w:pPr>
            <w:r w:rsidRPr="008B26D0">
              <w:rPr>
                <w:smallCaps/>
              </w:rPr>
              <w:t>instrument</w:t>
            </w:r>
          </w:p>
        </w:tc>
        <w:tc>
          <w:tcPr>
            <w:tcW w:w="1407" w:type="pct"/>
            <w:shd w:val="clear" w:color="auto" w:fill="auto"/>
            <w:vAlign w:val="bottom"/>
          </w:tcPr>
          <w:p w14:paraId="58A1BE5C" w14:textId="77777777" w:rsidR="002A4081" w:rsidRPr="008B26D0" w:rsidRDefault="002A4081" w:rsidP="002A4081">
            <w:pPr>
              <w:rPr>
                <w:smallCaps/>
              </w:rPr>
            </w:pPr>
            <w:r w:rsidRPr="008B26D0">
              <w:rPr>
                <w:i/>
              </w:rPr>
              <w:t>soustruh</w:t>
            </w:r>
            <w:r w:rsidRPr="008B26D0">
              <w:t xml:space="preserve"> ‘lathe’ n.</w:t>
            </w:r>
          </w:p>
        </w:tc>
        <w:tc>
          <w:tcPr>
            <w:tcW w:w="860" w:type="pct"/>
            <w:shd w:val="clear" w:color="auto" w:fill="auto"/>
            <w:vAlign w:val="bottom"/>
          </w:tcPr>
          <w:p w14:paraId="5010A4FD" w14:textId="77777777" w:rsidR="002A4081" w:rsidRPr="008B26D0" w:rsidRDefault="002A4081" w:rsidP="002A4081">
            <w:pPr>
              <w:rPr>
                <w:smallCaps/>
              </w:rPr>
            </w:pPr>
            <w:r w:rsidRPr="008B26D0">
              <w:rPr>
                <w:smallCaps/>
              </w:rPr>
              <w:t>agent</w:t>
            </w:r>
          </w:p>
        </w:tc>
        <w:tc>
          <w:tcPr>
            <w:tcW w:w="1875" w:type="pct"/>
            <w:shd w:val="clear" w:color="auto" w:fill="auto"/>
            <w:vAlign w:val="bottom"/>
          </w:tcPr>
          <w:p w14:paraId="29966863" w14:textId="77777777" w:rsidR="002A4081" w:rsidRPr="008B26D0" w:rsidRDefault="002A4081" w:rsidP="002A4081">
            <w:r w:rsidRPr="008B26D0">
              <w:rPr>
                <w:i/>
              </w:rPr>
              <w:t>soustruž-ník</w:t>
            </w:r>
            <w:r w:rsidRPr="008B26D0">
              <w:t xml:space="preserve"> ‘lathe-worker’</w:t>
            </w:r>
          </w:p>
        </w:tc>
      </w:tr>
      <w:tr w:rsidR="002A4081" w:rsidRPr="008B26D0" w14:paraId="358C3C49" w14:textId="77777777" w:rsidTr="00C97218">
        <w:tc>
          <w:tcPr>
            <w:tcW w:w="857" w:type="pct"/>
            <w:shd w:val="clear" w:color="auto" w:fill="auto"/>
            <w:vAlign w:val="bottom"/>
          </w:tcPr>
          <w:p w14:paraId="54F8065A" w14:textId="77777777" w:rsidR="002A4081" w:rsidRPr="008B26D0" w:rsidRDefault="002A4081" w:rsidP="002A4081">
            <w:pPr>
              <w:rPr>
                <w:smallCaps/>
              </w:rPr>
            </w:pPr>
            <w:r w:rsidRPr="008B26D0">
              <w:rPr>
                <w:smallCaps/>
              </w:rPr>
              <w:t>location</w:t>
            </w:r>
          </w:p>
        </w:tc>
        <w:tc>
          <w:tcPr>
            <w:tcW w:w="1407" w:type="pct"/>
            <w:shd w:val="clear" w:color="auto" w:fill="auto"/>
            <w:vAlign w:val="bottom"/>
          </w:tcPr>
          <w:p w14:paraId="4A187F5D" w14:textId="77777777" w:rsidR="002A4081" w:rsidRPr="008B26D0" w:rsidRDefault="002A4081" w:rsidP="002A4081">
            <w:pPr>
              <w:rPr>
                <w:smallCaps/>
              </w:rPr>
            </w:pPr>
            <w:r w:rsidRPr="008B26D0">
              <w:rPr>
                <w:i/>
              </w:rPr>
              <w:t>knihovn-a</w:t>
            </w:r>
            <w:r w:rsidRPr="008B26D0">
              <w:t xml:space="preserve"> ‘library’ n.</w:t>
            </w:r>
          </w:p>
        </w:tc>
        <w:tc>
          <w:tcPr>
            <w:tcW w:w="860" w:type="pct"/>
            <w:shd w:val="clear" w:color="auto" w:fill="auto"/>
            <w:vAlign w:val="bottom"/>
          </w:tcPr>
          <w:p w14:paraId="28DAF65E" w14:textId="77777777" w:rsidR="002A4081" w:rsidRPr="008B26D0" w:rsidRDefault="002A4081" w:rsidP="002A4081">
            <w:pPr>
              <w:rPr>
                <w:smallCaps/>
              </w:rPr>
            </w:pPr>
            <w:r w:rsidRPr="008B26D0">
              <w:rPr>
                <w:smallCaps/>
              </w:rPr>
              <w:t>agent</w:t>
            </w:r>
          </w:p>
        </w:tc>
        <w:tc>
          <w:tcPr>
            <w:tcW w:w="1875" w:type="pct"/>
            <w:shd w:val="clear" w:color="auto" w:fill="auto"/>
            <w:vAlign w:val="bottom"/>
          </w:tcPr>
          <w:p w14:paraId="732A36FB" w14:textId="77777777" w:rsidR="002A4081" w:rsidRPr="008B26D0" w:rsidRDefault="002A4081" w:rsidP="002A4081">
            <w:r w:rsidRPr="008B26D0">
              <w:rPr>
                <w:i/>
              </w:rPr>
              <w:t>knihov-ník</w:t>
            </w:r>
            <w:r w:rsidRPr="008B26D0">
              <w:t xml:space="preserve"> ‘librarian’</w:t>
            </w:r>
          </w:p>
        </w:tc>
      </w:tr>
      <w:tr w:rsidR="002A4081" w:rsidRPr="008B26D0" w14:paraId="57819DE7" w14:textId="77777777" w:rsidTr="00C97218">
        <w:tc>
          <w:tcPr>
            <w:tcW w:w="857" w:type="pct"/>
            <w:shd w:val="clear" w:color="auto" w:fill="auto"/>
            <w:vAlign w:val="bottom"/>
          </w:tcPr>
          <w:p w14:paraId="5FF19528" w14:textId="77777777" w:rsidR="002A4081" w:rsidRPr="008B26D0" w:rsidRDefault="002A4081" w:rsidP="002A4081">
            <w:pPr>
              <w:rPr>
                <w:smallCaps/>
              </w:rPr>
            </w:pPr>
            <w:r w:rsidRPr="008B26D0">
              <w:rPr>
                <w:smallCaps/>
              </w:rPr>
              <w:t>material</w:t>
            </w:r>
          </w:p>
        </w:tc>
        <w:tc>
          <w:tcPr>
            <w:tcW w:w="1407" w:type="pct"/>
            <w:shd w:val="clear" w:color="auto" w:fill="auto"/>
            <w:vAlign w:val="bottom"/>
          </w:tcPr>
          <w:p w14:paraId="51F41B2A" w14:textId="77777777" w:rsidR="002A4081" w:rsidRPr="008B26D0" w:rsidRDefault="002A4081" w:rsidP="002A4081">
            <w:pPr>
              <w:rPr>
                <w:smallCaps/>
              </w:rPr>
            </w:pPr>
            <w:r w:rsidRPr="008B26D0">
              <w:rPr>
                <w:i/>
              </w:rPr>
              <w:t>zlat-ý</w:t>
            </w:r>
            <w:r w:rsidRPr="008B26D0">
              <w:t xml:space="preserve"> ‘gold’ adj.</w:t>
            </w:r>
          </w:p>
        </w:tc>
        <w:tc>
          <w:tcPr>
            <w:tcW w:w="860" w:type="pct"/>
            <w:shd w:val="clear" w:color="auto" w:fill="auto"/>
            <w:vAlign w:val="bottom"/>
          </w:tcPr>
          <w:p w14:paraId="1CC2E8DC" w14:textId="77777777" w:rsidR="002A4081" w:rsidRPr="008B26D0" w:rsidRDefault="002A4081" w:rsidP="002A4081">
            <w:pPr>
              <w:rPr>
                <w:smallCaps/>
              </w:rPr>
            </w:pPr>
            <w:r w:rsidRPr="008B26D0">
              <w:rPr>
                <w:smallCaps/>
              </w:rPr>
              <w:t>agent</w:t>
            </w:r>
          </w:p>
        </w:tc>
        <w:tc>
          <w:tcPr>
            <w:tcW w:w="1875" w:type="pct"/>
            <w:shd w:val="clear" w:color="auto" w:fill="auto"/>
            <w:vAlign w:val="bottom"/>
          </w:tcPr>
          <w:p w14:paraId="7C6C0826" w14:textId="77777777" w:rsidR="002A4081" w:rsidRPr="008B26D0" w:rsidRDefault="002A4081" w:rsidP="002A4081">
            <w:r w:rsidRPr="008B26D0">
              <w:rPr>
                <w:i/>
              </w:rPr>
              <w:t>zlat-ník</w:t>
            </w:r>
            <w:r w:rsidRPr="008B26D0">
              <w:t xml:space="preserve"> ‘goldsmith’</w:t>
            </w:r>
          </w:p>
        </w:tc>
      </w:tr>
      <w:tr w:rsidR="002A4081" w:rsidRPr="008B26D0" w14:paraId="78336F5B" w14:textId="77777777" w:rsidTr="00C97218">
        <w:tc>
          <w:tcPr>
            <w:tcW w:w="857" w:type="pct"/>
            <w:shd w:val="clear" w:color="auto" w:fill="auto"/>
            <w:vAlign w:val="bottom"/>
          </w:tcPr>
          <w:p w14:paraId="229389C0" w14:textId="77777777" w:rsidR="002A4081" w:rsidRPr="008B26D0" w:rsidRDefault="002A4081" w:rsidP="002A4081">
            <w:pPr>
              <w:rPr>
                <w:smallCaps/>
              </w:rPr>
            </w:pPr>
            <w:r w:rsidRPr="008B26D0">
              <w:rPr>
                <w:smallCaps/>
              </w:rPr>
              <w:t>patient</w:t>
            </w:r>
          </w:p>
        </w:tc>
        <w:tc>
          <w:tcPr>
            <w:tcW w:w="1407" w:type="pct"/>
            <w:shd w:val="clear" w:color="auto" w:fill="auto"/>
            <w:vAlign w:val="bottom"/>
          </w:tcPr>
          <w:p w14:paraId="111854A2" w14:textId="77777777" w:rsidR="002A4081" w:rsidRPr="008B26D0" w:rsidRDefault="002A4081" w:rsidP="002A4081">
            <w:pPr>
              <w:rPr>
                <w:smallCaps/>
              </w:rPr>
            </w:pPr>
            <w:r w:rsidRPr="008B26D0">
              <w:rPr>
                <w:i/>
              </w:rPr>
              <w:t>papír</w:t>
            </w:r>
            <w:r w:rsidRPr="008B26D0">
              <w:t xml:space="preserve"> ‘paper’ n.</w:t>
            </w:r>
          </w:p>
        </w:tc>
        <w:tc>
          <w:tcPr>
            <w:tcW w:w="860" w:type="pct"/>
            <w:shd w:val="clear" w:color="auto" w:fill="auto"/>
            <w:vAlign w:val="bottom"/>
          </w:tcPr>
          <w:p w14:paraId="6D738212" w14:textId="77777777" w:rsidR="002A4081" w:rsidRPr="008B26D0" w:rsidRDefault="002A4081" w:rsidP="002A4081">
            <w:pPr>
              <w:rPr>
                <w:smallCaps/>
              </w:rPr>
            </w:pPr>
            <w:r w:rsidRPr="008B26D0">
              <w:rPr>
                <w:smallCaps/>
              </w:rPr>
              <w:t>agent</w:t>
            </w:r>
          </w:p>
        </w:tc>
        <w:tc>
          <w:tcPr>
            <w:tcW w:w="1875" w:type="pct"/>
            <w:shd w:val="clear" w:color="auto" w:fill="auto"/>
            <w:vAlign w:val="bottom"/>
          </w:tcPr>
          <w:p w14:paraId="0351E7BA" w14:textId="77777777" w:rsidR="002A4081" w:rsidRPr="008B26D0" w:rsidRDefault="002A4081" w:rsidP="002A4081">
            <w:r w:rsidRPr="008B26D0">
              <w:rPr>
                <w:i/>
              </w:rPr>
              <w:t>papír-ník</w:t>
            </w:r>
            <w:r w:rsidRPr="008B26D0">
              <w:t xml:space="preserve"> ‘seller of paper goods’</w:t>
            </w:r>
          </w:p>
        </w:tc>
      </w:tr>
      <w:tr w:rsidR="002A4081" w:rsidRPr="008B26D0" w14:paraId="30AD1A80" w14:textId="77777777" w:rsidTr="00C97218">
        <w:tc>
          <w:tcPr>
            <w:tcW w:w="857" w:type="pct"/>
            <w:shd w:val="clear" w:color="auto" w:fill="auto"/>
            <w:vAlign w:val="bottom"/>
          </w:tcPr>
          <w:p w14:paraId="6843FD61" w14:textId="77777777" w:rsidR="002A4081" w:rsidRPr="008B26D0" w:rsidRDefault="002A4081" w:rsidP="002A4081">
            <w:pPr>
              <w:rPr>
                <w:smallCaps/>
              </w:rPr>
            </w:pPr>
            <w:r w:rsidRPr="008B26D0">
              <w:rPr>
                <w:smallCaps/>
              </w:rPr>
              <w:t>product</w:t>
            </w:r>
          </w:p>
        </w:tc>
        <w:tc>
          <w:tcPr>
            <w:tcW w:w="1407" w:type="pct"/>
            <w:shd w:val="clear" w:color="auto" w:fill="auto"/>
            <w:vAlign w:val="bottom"/>
          </w:tcPr>
          <w:p w14:paraId="135C64A8" w14:textId="77777777" w:rsidR="002A4081" w:rsidRPr="008B26D0" w:rsidRDefault="002A4081" w:rsidP="002A4081">
            <w:pPr>
              <w:rPr>
                <w:smallCaps/>
              </w:rPr>
            </w:pPr>
            <w:r w:rsidRPr="008B26D0">
              <w:rPr>
                <w:i/>
              </w:rPr>
              <w:t>kouzl-o</w:t>
            </w:r>
            <w:r w:rsidRPr="008B26D0">
              <w:t xml:space="preserve"> ‘magic’ n.</w:t>
            </w:r>
          </w:p>
        </w:tc>
        <w:tc>
          <w:tcPr>
            <w:tcW w:w="860" w:type="pct"/>
            <w:shd w:val="clear" w:color="auto" w:fill="auto"/>
            <w:vAlign w:val="bottom"/>
          </w:tcPr>
          <w:p w14:paraId="5A8E4284" w14:textId="77777777" w:rsidR="002A4081" w:rsidRPr="008B26D0" w:rsidRDefault="002A4081" w:rsidP="002A4081">
            <w:pPr>
              <w:rPr>
                <w:smallCaps/>
              </w:rPr>
            </w:pPr>
            <w:r w:rsidRPr="008B26D0">
              <w:rPr>
                <w:smallCaps/>
              </w:rPr>
              <w:t>agent</w:t>
            </w:r>
          </w:p>
        </w:tc>
        <w:tc>
          <w:tcPr>
            <w:tcW w:w="1875" w:type="pct"/>
            <w:shd w:val="clear" w:color="auto" w:fill="auto"/>
            <w:vAlign w:val="bottom"/>
          </w:tcPr>
          <w:p w14:paraId="1E9AB8B8" w14:textId="77777777" w:rsidR="002A4081" w:rsidRPr="008B26D0" w:rsidRDefault="002A4081" w:rsidP="002A4081">
            <w:r w:rsidRPr="008B26D0">
              <w:rPr>
                <w:i/>
              </w:rPr>
              <w:t>kouzel-ník</w:t>
            </w:r>
            <w:r w:rsidRPr="008B26D0">
              <w:t xml:space="preserve"> ‘magician’</w:t>
            </w:r>
          </w:p>
        </w:tc>
      </w:tr>
      <w:tr w:rsidR="002A4081" w:rsidRPr="008B26D0" w14:paraId="1141EAB2" w14:textId="77777777" w:rsidTr="00C97218">
        <w:tc>
          <w:tcPr>
            <w:tcW w:w="857" w:type="pct"/>
            <w:shd w:val="clear" w:color="auto" w:fill="auto"/>
            <w:vAlign w:val="bottom"/>
          </w:tcPr>
          <w:p w14:paraId="7BDE680E" w14:textId="77777777" w:rsidR="002A4081" w:rsidRPr="008B26D0" w:rsidRDefault="002A4081" w:rsidP="002A4081">
            <w:pPr>
              <w:rPr>
                <w:smallCaps/>
              </w:rPr>
            </w:pPr>
            <w:r w:rsidRPr="008B26D0">
              <w:rPr>
                <w:smallCaps/>
              </w:rPr>
              <w:t>abstraction</w:t>
            </w:r>
          </w:p>
        </w:tc>
        <w:tc>
          <w:tcPr>
            <w:tcW w:w="1407" w:type="pct"/>
            <w:shd w:val="clear" w:color="auto" w:fill="auto"/>
            <w:vAlign w:val="bottom"/>
          </w:tcPr>
          <w:p w14:paraId="1E4ACCD6" w14:textId="77777777" w:rsidR="002A4081" w:rsidRPr="008B26D0" w:rsidRDefault="002A4081" w:rsidP="002A4081">
            <w:pPr>
              <w:rPr>
                <w:smallCaps/>
              </w:rPr>
            </w:pPr>
            <w:r w:rsidRPr="008B26D0">
              <w:rPr>
                <w:i/>
              </w:rPr>
              <w:t>služb-a</w:t>
            </w:r>
            <w:r w:rsidRPr="008B26D0">
              <w:t xml:space="preserve"> ‘service’ n.</w:t>
            </w:r>
          </w:p>
        </w:tc>
        <w:tc>
          <w:tcPr>
            <w:tcW w:w="860" w:type="pct"/>
            <w:shd w:val="clear" w:color="auto" w:fill="auto"/>
            <w:vAlign w:val="bottom"/>
          </w:tcPr>
          <w:p w14:paraId="36A0E8DD" w14:textId="77777777" w:rsidR="002A4081" w:rsidRPr="008B26D0" w:rsidRDefault="002A4081" w:rsidP="002A4081">
            <w:pPr>
              <w:rPr>
                <w:smallCaps/>
              </w:rPr>
            </w:pPr>
            <w:r w:rsidRPr="008B26D0">
              <w:rPr>
                <w:smallCaps/>
              </w:rPr>
              <w:t>entity</w:t>
            </w:r>
          </w:p>
        </w:tc>
        <w:tc>
          <w:tcPr>
            <w:tcW w:w="1875" w:type="pct"/>
            <w:shd w:val="clear" w:color="auto" w:fill="auto"/>
            <w:vAlign w:val="bottom"/>
          </w:tcPr>
          <w:p w14:paraId="561225D3" w14:textId="77777777" w:rsidR="002A4081" w:rsidRPr="008B26D0" w:rsidRDefault="002A4081" w:rsidP="002A4081">
            <w:r w:rsidRPr="008B26D0">
              <w:rPr>
                <w:i/>
              </w:rPr>
              <w:t>služeb-ník</w:t>
            </w:r>
            <w:r w:rsidRPr="008B26D0">
              <w:t xml:space="preserve"> ‘servant’</w:t>
            </w:r>
          </w:p>
        </w:tc>
      </w:tr>
      <w:tr w:rsidR="002A4081" w:rsidRPr="008B26D0" w14:paraId="76E1D527" w14:textId="77777777" w:rsidTr="00C97218">
        <w:tc>
          <w:tcPr>
            <w:tcW w:w="857" w:type="pct"/>
            <w:shd w:val="clear" w:color="auto" w:fill="auto"/>
            <w:vAlign w:val="bottom"/>
          </w:tcPr>
          <w:p w14:paraId="28D55661" w14:textId="77777777" w:rsidR="002A4081" w:rsidRPr="008B26D0" w:rsidRDefault="002A4081" w:rsidP="002A4081">
            <w:pPr>
              <w:rPr>
                <w:smallCaps/>
              </w:rPr>
            </w:pPr>
            <w:r w:rsidRPr="008B26D0">
              <w:rPr>
                <w:smallCaps/>
              </w:rPr>
              <w:t>group</w:t>
            </w:r>
          </w:p>
        </w:tc>
        <w:tc>
          <w:tcPr>
            <w:tcW w:w="1407" w:type="pct"/>
            <w:shd w:val="clear" w:color="auto" w:fill="auto"/>
            <w:vAlign w:val="bottom"/>
          </w:tcPr>
          <w:p w14:paraId="1B5F850F" w14:textId="77777777" w:rsidR="002A4081" w:rsidRPr="008B26D0" w:rsidRDefault="002A4081" w:rsidP="002A4081">
            <w:pPr>
              <w:rPr>
                <w:smallCaps/>
              </w:rPr>
            </w:pPr>
            <w:r w:rsidRPr="008B26D0">
              <w:rPr>
                <w:i/>
              </w:rPr>
              <w:t>družstv-o</w:t>
            </w:r>
            <w:r w:rsidRPr="008B26D0">
              <w:t xml:space="preserve"> ‘collective’ n.</w:t>
            </w:r>
          </w:p>
        </w:tc>
        <w:tc>
          <w:tcPr>
            <w:tcW w:w="860" w:type="pct"/>
            <w:shd w:val="clear" w:color="auto" w:fill="auto"/>
            <w:vAlign w:val="bottom"/>
          </w:tcPr>
          <w:p w14:paraId="3A803E4E" w14:textId="77777777" w:rsidR="002A4081" w:rsidRPr="008B26D0" w:rsidRDefault="002A4081" w:rsidP="002A4081">
            <w:pPr>
              <w:rPr>
                <w:smallCaps/>
              </w:rPr>
            </w:pPr>
            <w:r w:rsidRPr="008B26D0">
              <w:rPr>
                <w:smallCaps/>
              </w:rPr>
              <w:t>entity</w:t>
            </w:r>
          </w:p>
        </w:tc>
        <w:tc>
          <w:tcPr>
            <w:tcW w:w="1875" w:type="pct"/>
            <w:shd w:val="clear" w:color="auto" w:fill="auto"/>
            <w:vAlign w:val="bottom"/>
          </w:tcPr>
          <w:p w14:paraId="64E31678" w14:textId="77777777" w:rsidR="002A4081" w:rsidRPr="008B26D0" w:rsidRDefault="002A4081" w:rsidP="002A4081">
            <w:r w:rsidRPr="008B26D0">
              <w:rPr>
                <w:i/>
              </w:rPr>
              <w:t>družstev-ník</w:t>
            </w:r>
            <w:r w:rsidRPr="008B26D0">
              <w:t xml:space="preserve"> ‘collective farmer’</w:t>
            </w:r>
          </w:p>
        </w:tc>
      </w:tr>
      <w:tr w:rsidR="002A4081" w:rsidRPr="008B26D0" w14:paraId="2CA089D2" w14:textId="77777777" w:rsidTr="00C97218">
        <w:tc>
          <w:tcPr>
            <w:tcW w:w="857" w:type="pct"/>
            <w:shd w:val="clear" w:color="auto" w:fill="auto"/>
            <w:vAlign w:val="bottom"/>
          </w:tcPr>
          <w:p w14:paraId="50BB3805" w14:textId="77777777" w:rsidR="002A4081" w:rsidRPr="008B26D0" w:rsidRDefault="002A4081" w:rsidP="002A4081">
            <w:pPr>
              <w:rPr>
                <w:smallCaps/>
              </w:rPr>
            </w:pPr>
            <w:r w:rsidRPr="008B26D0">
              <w:rPr>
                <w:smallCaps/>
              </w:rPr>
              <w:t>material</w:t>
            </w:r>
          </w:p>
        </w:tc>
        <w:tc>
          <w:tcPr>
            <w:tcW w:w="1407" w:type="pct"/>
            <w:shd w:val="clear" w:color="auto" w:fill="auto"/>
            <w:vAlign w:val="bottom"/>
          </w:tcPr>
          <w:p w14:paraId="39610596" w14:textId="77777777" w:rsidR="002A4081" w:rsidRPr="008B26D0" w:rsidRDefault="002A4081" w:rsidP="002A4081">
            <w:pPr>
              <w:rPr>
                <w:smallCaps/>
              </w:rPr>
            </w:pPr>
            <w:r w:rsidRPr="008B26D0">
              <w:rPr>
                <w:i/>
              </w:rPr>
              <w:t>pár-a</w:t>
            </w:r>
            <w:r w:rsidRPr="008B26D0">
              <w:t xml:space="preserve"> ‘steam’ n.</w:t>
            </w:r>
          </w:p>
        </w:tc>
        <w:tc>
          <w:tcPr>
            <w:tcW w:w="860" w:type="pct"/>
            <w:shd w:val="clear" w:color="auto" w:fill="auto"/>
            <w:vAlign w:val="bottom"/>
          </w:tcPr>
          <w:p w14:paraId="5A20294D" w14:textId="77777777" w:rsidR="002A4081" w:rsidRPr="008B26D0" w:rsidRDefault="002A4081" w:rsidP="002A4081">
            <w:pPr>
              <w:rPr>
                <w:smallCaps/>
              </w:rPr>
            </w:pPr>
            <w:r w:rsidRPr="008B26D0">
              <w:rPr>
                <w:smallCaps/>
              </w:rPr>
              <w:t>entity</w:t>
            </w:r>
          </w:p>
        </w:tc>
        <w:tc>
          <w:tcPr>
            <w:tcW w:w="1875" w:type="pct"/>
            <w:shd w:val="clear" w:color="auto" w:fill="auto"/>
            <w:vAlign w:val="bottom"/>
          </w:tcPr>
          <w:p w14:paraId="1EDD58B3" w14:textId="77777777" w:rsidR="002A4081" w:rsidRPr="008B26D0" w:rsidRDefault="002A4081" w:rsidP="002A4081">
            <w:r w:rsidRPr="008B26D0">
              <w:rPr>
                <w:i/>
              </w:rPr>
              <w:t>par-ník</w:t>
            </w:r>
            <w:r w:rsidRPr="008B26D0">
              <w:t xml:space="preserve"> ‘steamboat’</w:t>
            </w:r>
          </w:p>
        </w:tc>
      </w:tr>
      <w:tr w:rsidR="002A4081" w:rsidRPr="008B26D0" w14:paraId="7BD7454D" w14:textId="77777777" w:rsidTr="00C97218">
        <w:tc>
          <w:tcPr>
            <w:tcW w:w="857" w:type="pct"/>
            <w:shd w:val="clear" w:color="auto" w:fill="auto"/>
            <w:vAlign w:val="bottom"/>
          </w:tcPr>
          <w:p w14:paraId="25D3F902" w14:textId="77777777" w:rsidR="002A4081" w:rsidRPr="008B26D0" w:rsidRDefault="002A4081" w:rsidP="002A4081">
            <w:pPr>
              <w:rPr>
                <w:smallCaps/>
              </w:rPr>
            </w:pPr>
            <w:r w:rsidRPr="008B26D0">
              <w:rPr>
                <w:smallCaps/>
              </w:rPr>
              <w:t>quantity</w:t>
            </w:r>
          </w:p>
        </w:tc>
        <w:tc>
          <w:tcPr>
            <w:tcW w:w="1407" w:type="pct"/>
            <w:shd w:val="clear" w:color="auto" w:fill="auto"/>
            <w:vAlign w:val="bottom"/>
          </w:tcPr>
          <w:p w14:paraId="500492A6" w14:textId="77777777" w:rsidR="002A4081" w:rsidRPr="008B26D0" w:rsidRDefault="002A4081" w:rsidP="002A4081">
            <w:pPr>
              <w:rPr>
                <w:smallCaps/>
              </w:rPr>
            </w:pPr>
            <w:r w:rsidRPr="008B26D0">
              <w:rPr>
                <w:i/>
              </w:rPr>
              <w:t>pět</w:t>
            </w:r>
            <w:r w:rsidRPr="008B26D0">
              <w:t xml:space="preserve"> ‘five’ num.</w:t>
            </w:r>
          </w:p>
        </w:tc>
        <w:tc>
          <w:tcPr>
            <w:tcW w:w="860" w:type="pct"/>
            <w:shd w:val="clear" w:color="auto" w:fill="auto"/>
            <w:vAlign w:val="bottom"/>
          </w:tcPr>
          <w:p w14:paraId="5A7ACABC" w14:textId="77777777" w:rsidR="002A4081" w:rsidRPr="008B26D0" w:rsidRDefault="002A4081" w:rsidP="002A4081">
            <w:pPr>
              <w:rPr>
                <w:smallCaps/>
              </w:rPr>
            </w:pPr>
            <w:r w:rsidRPr="008B26D0">
              <w:rPr>
                <w:smallCaps/>
              </w:rPr>
              <w:t>entity</w:t>
            </w:r>
          </w:p>
        </w:tc>
        <w:tc>
          <w:tcPr>
            <w:tcW w:w="1875" w:type="pct"/>
            <w:shd w:val="clear" w:color="auto" w:fill="auto"/>
            <w:vAlign w:val="bottom"/>
          </w:tcPr>
          <w:p w14:paraId="33C085BC" w14:textId="77777777" w:rsidR="002A4081" w:rsidRPr="008B26D0" w:rsidRDefault="002A4081" w:rsidP="002A4081">
            <w:r w:rsidRPr="008B26D0">
              <w:rPr>
                <w:i/>
              </w:rPr>
              <w:t>pět-ník</w:t>
            </w:r>
            <w:r w:rsidRPr="008B26D0">
              <w:t xml:space="preserve"> ‘5 crown coin’</w:t>
            </w:r>
          </w:p>
        </w:tc>
      </w:tr>
      <w:tr w:rsidR="002A4081" w:rsidRPr="008B26D0" w14:paraId="756D20AC" w14:textId="77777777" w:rsidTr="00C97218">
        <w:tc>
          <w:tcPr>
            <w:tcW w:w="857" w:type="pct"/>
            <w:shd w:val="clear" w:color="auto" w:fill="auto"/>
            <w:vAlign w:val="bottom"/>
          </w:tcPr>
          <w:p w14:paraId="0C8A8A2B" w14:textId="77777777" w:rsidR="002A4081" w:rsidRPr="008B26D0" w:rsidRDefault="002A4081" w:rsidP="002A4081">
            <w:pPr>
              <w:rPr>
                <w:smallCaps/>
              </w:rPr>
            </w:pPr>
            <w:r w:rsidRPr="008B26D0">
              <w:rPr>
                <w:smallCaps/>
              </w:rPr>
              <w:t>entity</w:t>
            </w:r>
          </w:p>
        </w:tc>
        <w:tc>
          <w:tcPr>
            <w:tcW w:w="1407" w:type="pct"/>
            <w:shd w:val="clear" w:color="auto" w:fill="auto"/>
            <w:vAlign w:val="bottom"/>
          </w:tcPr>
          <w:p w14:paraId="39E35C61" w14:textId="77777777" w:rsidR="002A4081" w:rsidRPr="008B26D0" w:rsidRDefault="002A4081" w:rsidP="002A4081">
            <w:pPr>
              <w:rPr>
                <w:smallCaps/>
              </w:rPr>
            </w:pPr>
            <w:r w:rsidRPr="008B26D0">
              <w:rPr>
                <w:i/>
              </w:rPr>
              <w:t>střevíček</w:t>
            </w:r>
            <w:r w:rsidRPr="008B26D0">
              <w:t xml:space="preserve"> ‘shoe’ n.</w:t>
            </w:r>
          </w:p>
        </w:tc>
        <w:tc>
          <w:tcPr>
            <w:tcW w:w="860" w:type="pct"/>
            <w:shd w:val="clear" w:color="auto" w:fill="auto"/>
            <w:vAlign w:val="bottom"/>
          </w:tcPr>
          <w:p w14:paraId="625BB706" w14:textId="77777777" w:rsidR="002A4081" w:rsidRPr="008B26D0" w:rsidRDefault="002A4081" w:rsidP="002A4081">
            <w:pPr>
              <w:rPr>
                <w:smallCaps/>
              </w:rPr>
            </w:pPr>
            <w:r w:rsidRPr="008B26D0">
              <w:rPr>
                <w:smallCaps/>
              </w:rPr>
              <w:t>entity</w:t>
            </w:r>
          </w:p>
        </w:tc>
        <w:tc>
          <w:tcPr>
            <w:tcW w:w="1875" w:type="pct"/>
            <w:shd w:val="clear" w:color="auto" w:fill="auto"/>
            <w:vAlign w:val="bottom"/>
          </w:tcPr>
          <w:p w14:paraId="73894D73" w14:textId="77777777" w:rsidR="002A4081" w:rsidRPr="008B26D0" w:rsidRDefault="002A4081" w:rsidP="002A4081">
            <w:r w:rsidRPr="008B26D0">
              <w:rPr>
                <w:i/>
              </w:rPr>
              <w:t>střevíč-ník</w:t>
            </w:r>
            <w:r w:rsidRPr="008B26D0">
              <w:t xml:space="preserve"> ‘lady-slipper’</w:t>
            </w:r>
          </w:p>
        </w:tc>
      </w:tr>
      <w:tr w:rsidR="002A4081" w:rsidRPr="008B26D0" w14:paraId="514A3BD3" w14:textId="77777777" w:rsidTr="00C97218">
        <w:tc>
          <w:tcPr>
            <w:tcW w:w="857" w:type="pct"/>
            <w:shd w:val="clear" w:color="auto" w:fill="auto"/>
            <w:vAlign w:val="bottom"/>
          </w:tcPr>
          <w:p w14:paraId="768B55E6" w14:textId="77777777" w:rsidR="002A4081" w:rsidRPr="008B26D0" w:rsidRDefault="002A4081" w:rsidP="002A4081">
            <w:pPr>
              <w:rPr>
                <w:smallCaps/>
              </w:rPr>
            </w:pPr>
            <w:r w:rsidRPr="008B26D0">
              <w:rPr>
                <w:smallCaps/>
              </w:rPr>
              <w:t>action</w:t>
            </w:r>
          </w:p>
        </w:tc>
        <w:tc>
          <w:tcPr>
            <w:tcW w:w="1407" w:type="pct"/>
            <w:shd w:val="clear" w:color="auto" w:fill="auto"/>
            <w:vAlign w:val="bottom"/>
          </w:tcPr>
          <w:p w14:paraId="5A6B5CA7" w14:textId="77777777" w:rsidR="002A4081" w:rsidRPr="008B26D0" w:rsidRDefault="002A4081" w:rsidP="002A4081">
            <w:pPr>
              <w:rPr>
                <w:smallCaps/>
              </w:rPr>
            </w:pPr>
            <w:r w:rsidRPr="008B26D0">
              <w:rPr>
                <w:i/>
              </w:rPr>
              <w:t>chodi-t</w:t>
            </w:r>
            <w:r w:rsidRPr="008B26D0">
              <w:t xml:space="preserve"> ‘walk’ v.</w:t>
            </w:r>
          </w:p>
        </w:tc>
        <w:tc>
          <w:tcPr>
            <w:tcW w:w="860" w:type="pct"/>
            <w:shd w:val="clear" w:color="auto" w:fill="auto"/>
            <w:vAlign w:val="bottom"/>
          </w:tcPr>
          <w:p w14:paraId="63CE557F" w14:textId="77777777" w:rsidR="002A4081" w:rsidRPr="008B26D0" w:rsidRDefault="002A4081" w:rsidP="002A4081">
            <w:pPr>
              <w:rPr>
                <w:smallCaps/>
              </w:rPr>
            </w:pPr>
            <w:r w:rsidRPr="008B26D0">
              <w:rPr>
                <w:smallCaps/>
              </w:rPr>
              <w:t>location</w:t>
            </w:r>
          </w:p>
        </w:tc>
        <w:tc>
          <w:tcPr>
            <w:tcW w:w="1875" w:type="pct"/>
            <w:shd w:val="clear" w:color="auto" w:fill="auto"/>
            <w:vAlign w:val="bottom"/>
          </w:tcPr>
          <w:p w14:paraId="7DB2D960" w14:textId="77777777" w:rsidR="002A4081" w:rsidRPr="008B26D0" w:rsidRDefault="002A4081" w:rsidP="002A4081">
            <w:r w:rsidRPr="008B26D0">
              <w:rPr>
                <w:i/>
              </w:rPr>
              <w:t>chod-ník</w:t>
            </w:r>
            <w:r w:rsidRPr="008B26D0">
              <w:t xml:space="preserve"> ‘sidewalk’</w:t>
            </w:r>
          </w:p>
        </w:tc>
      </w:tr>
      <w:tr w:rsidR="002A4081" w:rsidRPr="008B26D0" w14:paraId="7C727835" w14:textId="77777777" w:rsidTr="00C97218">
        <w:tc>
          <w:tcPr>
            <w:tcW w:w="857" w:type="pct"/>
            <w:shd w:val="clear" w:color="auto" w:fill="auto"/>
            <w:vAlign w:val="bottom"/>
          </w:tcPr>
          <w:p w14:paraId="27E5E28C" w14:textId="77777777" w:rsidR="002A4081" w:rsidRPr="008B26D0" w:rsidRDefault="002A4081" w:rsidP="002A4081">
            <w:pPr>
              <w:rPr>
                <w:smallCaps/>
              </w:rPr>
            </w:pPr>
            <w:r w:rsidRPr="008B26D0">
              <w:rPr>
                <w:smallCaps/>
              </w:rPr>
              <w:t>located</w:t>
            </w:r>
          </w:p>
        </w:tc>
        <w:tc>
          <w:tcPr>
            <w:tcW w:w="1407" w:type="pct"/>
            <w:shd w:val="clear" w:color="auto" w:fill="auto"/>
            <w:vAlign w:val="bottom"/>
          </w:tcPr>
          <w:p w14:paraId="3930E6FB" w14:textId="77777777" w:rsidR="002A4081" w:rsidRPr="008B26D0" w:rsidRDefault="002A4081" w:rsidP="002A4081">
            <w:pPr>
              <w:rPr>
                <w:smallCaps/>
              </w:rPr>
            </w:pPr>
            <w:r w:rsidRPr="008B26D0">
              <w:rPr>
                <w:i/>
              </w:rPr>
              <w:t>ryb-a</w:t>
            </w:r>
            <w:r w:rsidRPr="008B26D0">
              <w:t xml:space="preserve"> ‘fish’ n.</w:t>
            </w:r>
          </w:p>
        </w:tc>
        <w:tc>
          <w:tcPr>
            <w:tcW w:w="860" w:type="pct"/>
            <w:shd w:val="clear" w:color="auto" w:fill="auto"/>
            <w:vAlign w:val="bottom"/>
          </w:tcPr>
          <w:p w14:paraId="241A0806" w14:textId="77777777" w:rsidR="002A4081" w:rsidRPr="008B26D0" w:rsidRDefault="002A4081" w:rsidP="002A4081">
            <w:pPr>
              <w:rPr>
                <w:smallCaps/>
              </w:rPr>
            </w:pPr>
            <w:r w:rsidRPr="008B26D0">
              <w:rPr>
                <w:smallCaps/>
              </w:rPr>
              <w:t>location</w:t>
            </w:r>
          </w:p>
        </w:tc>
        <w:tc>
          <w:tcPr>
            <w:tcW w:w="1875" w:type="pct"/>
            <w:shd w:val="clear" w:color="auto" w:fill="auto"/>
            <w:vAlign w:val="bottom"/>
          </w:tcPr>
          <w:p w14:paraId="15B283AE" w14:textId="77777777" w:rsidR="002A4081" w:rsidRPr="008B26D0" w:rsidRDefault="002A4081" w:rsidP="002A4081">
            <w:r w:rsidRPr="008B26D0">
              <w:rPr>
                <w:i/>
              </w:rPr>
              <w:t>ryb-ník</w:t>
            </w:r>
            <w:r w:rsidRPr="008B26D0">
              <w:t xml:space="preserve"> ‘fishpond’</w:t>
            </w:r>
          </w:p>
        </w:tc>
      </w:tr>
      <w:tr w:rsidR="002A4081" w:rsidRPr="008B26D0" w14:paraId="0B1275D3" w14:textId="77777777" w:rsidTr="00C97218">
        <w:tc>
          <w:tcPr>
            <w:tcW w:w="857" w:type="pct"/>
            <w:shd w:val="clear" w:color="auto" w:fill="auto"/>
            <w:vAlign w:val="bottom"/>
          </w:tcPr>
          <w:p w14:paraId="4E7A8CD4" w14:textId="77777777" w:rsidR="002A4081" w:rsidRPr="008B26D0" w:rsidRDefault="002A4081" w:rsidP="002A4081">
            <w:pPr>
              <w:rPr>
                <w:smallCaps/>
              </w:rPr>
            </w:pPr>
            <w:r w:rsidRPr="008B26D0">
              <w:rPr>
                <w:smallCaps/>
              </w:rPr>
              <w:t>location</w:t>
            </w:r>
          </w:p>
        </w:tc>
        <w:tc>
          <w:tcPr>
            <w:tcW w:w="1407" w:type="pct"/>
            <w:shd w:val="clear" w:color="auto" w:fill="auto"/>
            <w:vAlign w:val="bottom"/>
          </w:tcPr>
          <w:p w14:paraId="4E79795B" w14:textId="77777777" w:rsidR="002A4081" w:rsidRPr="008B26D0" w:rsidRDefault="002A4081" w:rsidP="002A4081">
            <w:pPr>
              <w:rPr>
                <w:smallCaps/>
              </w:rPr>
            </w:pPr>
            <w:r w:rsidRPr="008B26D0">
              <w:rPr>
                <w:i/>
              </w:rPr>
              <w:t>skál-a</w:t>
            </w:r>
            <w:r w:rsidRPr="008B26D0">
              <w:t xml:space="preserve"> ‘cliff’ n.</w:t>
            </w:r>
          </w:p>
        </w:tc>
        <w:tc>
          <w:tcPr>
            <w:tcW w:w="860" w:type="pct"/>
            <w:shd w:val="clear" w:color="auto" w:fill="auto"/>
            <w:vAlign w:val="bottom"/>
          </w:tcPr>
          <w:p w14:paraId="253177D2" w14:textId="77777777" w:rsidR="002A4081" w:rsidRPr="008B26D0" w:rsidRDefault="002A4081" w:rsidP="002A4081">
            <w:pPr>
              <w:rPr>
                <w:smallCaps/>
              </w:rPr>
            </w:pPr>
            <w:r w:rsidRPr="008B26D0">
              <w:rPr>
                <w:smallCaps/>
              </w:rPr>
              <w:t>located</w:t>
            </w:r>
          </w:p>
        </w:tc>
        <w:tc>
          <w:tcPr>
            <w:tcW w:w="1875" w:type="pct"/>
            <w:shd w:val="clear" w:color="auto" w:fill="auto"/>
            <w:vAlign w:val="bottom"/>
          </w:tcPr>
          <w:p w14:paraId="75CE6C02" w14:textId="77777777" w:rsidR="002A4081" w:rsidRPr="008B26D0" w:rsidRDefault="002A4081" w:rsidP="002A4081">
            <w:r w:rsidRPr="008B26D0">
              <w:rPr>
                <w:i/>
              </w:rPr>
              <w:t>skal-ník</w:t>
            </w:r>
            <w:r w:rsidRPr="008B26D0">
              <w:t xml:space="preserve"> ‘cotoneaster’</w:t>
            </w:r>
          </w:p>
        </w:tc>
      </w:tr>
      <w:tr w:rsidR="002A4081" w:rsidRPr="008B26D0" w14:paraId="1BFADC33" w14:textId="77777777" w:rsidTr="00C97218">
        <w:tc>
          <w:tcPr>
            <w:tcW w:w="857" w:type="pct"/>
            <w:shd w:val="clear" w:color="auto" w:fill="auto"/>
            <w:vAlign w:val="bottom"/>
          </w:tcPr>
          <w:p w14:paraId="5E3EE51C" w14:textId="77777777" w:rsidR="002A4081" w:rsidRPr="008B26D0" w:rsidRDefault="002A4081" w:rsidP="002A4081">
            <w:pPr>
              <w:rPr>
                <w:smallCaps/>
              </w:rPr>
            </w:pPr>
            <w:r w:rsidRPr="008B26D0">
              <w:rPr>
                <w:smallCaps/>
              </w:rPr>
              <w:t>contained</w:t>
            </w:r>
          </w:p>
        </w:tc>
        <w:tc>
          <w:tcPr>
            <w:tcW w:w="1407" w:type="pct"/>
            <w:shd w:val="clear" w:color="auto" w:fill="auto"/>
            <w:vAlign w:val="bottom"/>
          </w:tcPr>
          <w:p w14:paraId="2DE84BA0" w14:textId="77777777" w:rsidR="002A4081" w:rsidRPr="008B26D0" w:rsidRDefault="002A4081" w:rsidP="002A4081">
            <w:pPr>
              <w:rPr>
                <w:smallCaps/>
              </w:rPr>
            </w:pPr>
            <w:r w:rsidRPr="008B26D0">
              <w:rPr>
                <w:i/>
              </w:rPr>
              <w:t>čaj</w:t>
            </w:r>
            <w:r w:rsidRPr="008B26D0">
              <w:t xml:space="preserve"> ‘tea’ n.</w:t>
            </w:r>
          </w:p>
        </w:tc>
        <w:tc>
          <w:tcPr>
            <w:tcW w:w="860" w:type="pct"/>
            <w:shd w:val="clear" w:color="auto" w:fill="auto"/>
            <w:vAlign w:val="bottom"/>
          </w:tcPr>
          <w:p w14:paraId="43A9F48B" w14:textId="77777777" w:rsidR="002A4081" w:rsidRPr="008B26D0" w:rsidRDefault="002A4081" w:rsidP="002A4081">
            <w:pPr>
              <w:rPr>
                <w:smallCaps/>
              </w:rPr>
            </w:pPr>
            <w:r w:rsidRPr="008B26D0">
              <w:rPr>
                <w:smallCaps/>
              </w:rPr>
              <w:t>container</w:t>
            </w:r>
          </w:p>
        </w:tc>
        <w:tc>
          <w:tcPr>
            <w:tcW w:w="1875" w:type="pct"/>
            <w:shd w:val="clear" w:color="auto" w:fill="auto"/>
            <w:vAlign w:val="bottom"/>
          </w:tcPr>
          <w:p w14:paraId="6A1753E8" w14:textId="77777777" w:rsidR="002A4081" w:rsidRPr="008B26D0" w:rsidRDefault="002A4081" w:rsidP="002A4081">
            <w:r w:rsidRPr="008B26D0">
              <w:rPr>
                <w:i/>
              </w:rPr>
              <w:t>čaj-ník</w:t>
            </w:r>
            <w:r w:rsidRPr="008B26D0">
              <w:t xml:space="preserve"> ‘teapot’</w:t>
            </w:r>
          </w:p>
        </w:tc>
      </w:tr>
      <w:tr w:rsidR="002A4081" w:rsidRPr="008B26D0" w14:paraId="65D42E2F" w14:textId="77777777" w:rsidTr="00C97218">
        <w:tc>
          <w:tcPr>
            <w:tcW w:w="857" w:type="pct"/>
            <w:shd w:val="clear" w:color="auto" w:fill="auto"/>
            <w:vAlign w:val="bottom"/>
          </w:tcPr>
          <w:p w14:paraId="01DE601B" w14:textId="77777777" w:rsidR="002A4081" w:rsidRPr="008B26D0" w:rsidRDefault="002A4081" w:rsidP="002A4081">
            <w:pPr>
              <w:rPr>
                <w:smallCaps/>
              </w:rPr>
            </w:pPr>
            <w:r w:rsidRPr="008B26D0">
              <w:rPr>
                <w:smallCaps/>
              </w:rPr>
              <w:t>action</w:t>
            </w:r>
          </w:p>
        </w:tc>
        <w:tc>
          <w:tcPr>
            <w:tcW w:w="1407" w:type="pct"/>
            <w:shd w:val="clear" w:color="auto" w:fill="auto"/>
            <w:vAlign w:val="bottom"/>
          </w:tcPr>
          <w:p w14:paraId="4B199B8A" w14:textId="77777777" w:rsidR="002A4081" w:rsidRPr="008B26D0" w:rsidRDefault="002A4081" w:rsidP="002A4081">
            <w:pPr>
              <w:rPr>
                <w:smallCaps/>
              </w:rPr>
            </w:pPr>
            <w:r w:rsidRPr="008B26D0">
              <w:rPr>
                <w:i/>
              </w:rPr>
              <w:t>narazi-t</w:t>
            </w:r>
            <w:r w:rsidRPr="008B26D0">
              <w:t xml:space="preserve"> ‘collide’ v.</w:t>
            </w:r>
          </w:p>
        </w:tc>
        <w:tc>
          <w:tcPr>
            <w:tcW w:w="860" w:type="pct"/>
            <w:shd w:val="clear" w:color="auto" w:fill="auto"/>
            <w:vAlign w:val="bottom"/>
          </w:tcPr>
          <w:p w14:paraId="3070CBA9" w14:textId="77777777" w:rsidR="002A4081" w:rsidRPr="008B26D0" w:rsidRDefault="002A4081" w:rsidP="002A4081">
            <w:pPr>
              <w:rPr>
                <w:smallCaps/>
              </w:rPr>
            </w:pPr>
            <w:r w:rsidRPr="008B26D0">
              <w:rPr>
                <w:smallCaps/>
              </w:rPr>
              <w:t>part</w:t>
            </w:r>
          </w:p>
        </w:tc>
        <w:tc>
          <w:tcPr>
            <w:tcW w:w="1875" w:type="pct"/>
            <w:shd w:val="clear" w:color="auto" w:fill="auto"/>
            <w:vAlign w:val="bottom"/>
          </w:tcPr>
          <w:p w14:paraId="7241EAA8" w14:textId="77777777" w:rsidR="002A4081" w:rsidRPr="008B26D0" w:rsidRDefault="002A4081" w:rsidP="002A4081">
            <w:r w:rsidRPr="008B26D0">
              <w:rPr>
                <w:i/>
              </w:rPr>
              <w:t>náraz-ník</w:t>
            </w:r>
            <w:r w:rsidRPr="008B26D0">
              <w:t xml:space="preserve"> ‘bumper’</w:t>
            </w:r>
          </w:p>
        </w:tc>
      </w:tr>
    </w:tbl>
    <w:p w14:paraId="17FCA45B" w14:textId="67A359B9" w:rsidR="002A4081" w:rsidRPr="008B26D0" w:rsidRDefault="00C97218" w:rsidP="00C97218">
      <w:pPr>
        <w:pStyle w:val="fc"/>
      </w:pPr>
      <w:r>
        <w:lastRenderedPageBreak/>
        <w:t>&lt;FC&gt;</w:t>
      </w:r>
      <w:r w:rsidR="002A4081" w:rsidRPr="008B26D0">
        <w:rPr>
          <w:shd w:val="clear" w:color="auto" w:fill="BEBEBE"/>
        </w:rPr>
        <w:t xml:space="preserve">Figure </w:t>
      </w:r>
      <w:bookmarkStart w:id="2110" w:name="F6"/>
      <w:r w:rsidR="002A4081" w:rsidRPr="008B26D0">
        <w:rPr>
          <w:shd w:val="clear" w:color="auto" w:fill="BEBEBE"/>
        </w:rPr>
        <w:t>1</w:t>
      </w:r>
      <w:bookmarkEnd w:id="2110"/>
      <w:r>
        <w:t>&lt;quadsp&gt;</w:t>
      </w:r>
      <w:del w:id="2111" w:author="007615" w:date="2021-11-25T21:12:00Z">
        <w:r w:rsidR="002A4081" w:rsidRPr="008B26D0" w:rsidDel="00E24361">
          <w:rPr>
            <w:shd w:val="clear" w:color="auto" w:fill="BEBEBE"/>
          </w:rPr>
          <w:delText>:</w:delText>
        </w:r>
      </w:del>
      <w:r w:rsidR="002A4081" w:rsidRPr="008B26D0">
        <w:t xml:space="preserve">The radial category network of meanings of the Russian verbal prefix </w:t>
      </w:r>
      <w:r w:rsidR="002A4081" w:rsidRPr="008B26D0">
        <w:rPr>
          <w:i/>
          <w:iCs/>
        </w:rPr>
        <w:t>raz-</w:t>
      </w:r>
      <w:ins w:id="2112" w:author="007615" w:date="2021-11-25T21:12:00Z">
        <w:r w:rsidR="00E24361" w:rsidRPr="008B26D0">
          <w:rPr>
            <w:iCs/>
            <w:rPrChange w:id="2113" w:author="007615" w:date="2021-11-25T21:12:00Z">
              <w:rPr>
                <w:i/>
                <w:iCs/>
              </w:rPr>
            </w:rPrChange>
          </w:rPr>
          <w:t>.</w:t>
        </w:r>
      </w:ins>
    </w:p>
    <w:p w14:paraId="523A0462" w14:textId="70D32245" w:rsidR="002A4081" w:rsidRPr="002C22FD" w:rsidRDefault="00C97218" w:rsidP="00C97218">
      <w:pPr>
        <w:pStyle w:val="fc"/>
      </w:pPr>
      <w:r>
        <w:t>&lt;FC&gt;</w:t>
      </w:r>
      <w:r w:rsidR="002A4081" w:rsidRPr="008B26D0">
        <w:rPr>
          <w:shd w:val="clear" w:color="auto" w:fill="BEBEBE"/>
        </w:rPr>
        <w:t xml:space="preserve">Figure </w:t>
      </w:r>
      <w:bookmarkStart w:id="2114" w:name="F7"/>
      <w:r w:rsidR="002A4081" w:rsidRPr="008B26D0">
        <w:rPr>
          <w:shd w:val="clear" w:color="auto" w:fill="BEBEBE"/>
        </w:rPr>
        <w:t>2</w:t>
      </w:r>
      <w:bookmarkEnd w:id="2114"/>
      <w:del w:id="2115" w:author="007615" w:date="2021-11-25T21:12:00Z">
        <w:r w:rsidR="002A4081" w:rsidRPr="008B26D0" w:rsidDel="00E24361">
          <w:rPr>
            <w:shd w:val="clear" w:color="auto" w:fill="BEBEBE"/>
          </w:rPr>
          <w:delText>:</w:delText>
        </w:r>
      </w:del>
      <w:r>
        <w:t>&lt;quadsp&gt;</w:t>
      </w:r>
      <w:r w:rsidR="002A4081" w:rsidRPr="008B26D0">
        <w:t xml:space="preserve">Metonymy patterns encoded by </w:t>
      </w:r>
      <w:ins w:id="2116" w:author="Manuela Tecusan" w:date="2022-10-15T18:00:00Z">
        <w:r>
          <w:t xml:space="preserve">the </w:t>
        </w:r>
      </w:ins>
      <w:r w:rsidR="002A4081" w:rsidRPr="008B26D0">
        <w:t xml:space="preserve">Czech suffix </w:t>
      </w:r>
      <w:r w:rsidR="002A4081" w:rsidRPr="008B26D0">
        <w:rPr>
          <w:i/>
        </w:rPr>
        <w:t>-ník</w:t>
      </w:r>
      <w:ins w:id="2117" w:author="007615" w:date="2021-11-25T21:12:00Z">
        <w:r w:rsidR="00E24361" w:rsidRPr="008B26D0">
          <w:rPr>
            <w:rPrChange w:id="2118" w:author="007615" w:date="2021-11-25T21:12:00Z">
              <w:rPr>
                <w:i/>
              </w:rPr>
            </w:rPrChange>
          </w:rPr>
          <w:t>.</w:t>
        </w:r>
      </w:ins>
    </w:p>
    <w:sectPr w:rsidR="002A4081" w:rsidRPr="002C22FD" w:rsidSect="005D1BEF">
      <w:headerReference w:type="even" r:id="rId19"/>
      <w:headerReference w:type="default" r:id="rId20"/>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007615" w:date="2021-12-15T14:56:00Z" w:initials="Laser">
    <w:p w14:paraId="7D7ACEBC" w14:textId="097CD340" w:rsidR="00D91195" w:rsidRDefault="00D91195">
      <w:pPr>
        <w:pStyle w:val="CommentText"/>
      </w:pPr>
      <w:r>
        <w:rPr>
          <w:rStyle w:val="CommentReference"/>
        </w:rPr>
        <w:annotationRef/>
      </w:r>
      <w:r w:rsidR="009C3C7B">
        <w:t>Please provide complete affiliation details (city, state, and country) for the author “Janda”.</w:t>
      </w:r>
    </w:p>
  </w:comment>
  <w:comment w:id="14" w:author="Laura Alexis Janda" w:date="2022-10-19T12:12:00Z" w:initials="LAJ">
    <w:p w14:paraId="51BD5252" w14:textId="77777777" w:rsidR="00C655F8" w:rsidRDefault="00C655F8" w:rsidP="00DA72E8">
      <w:r>
        <w:rPr>
          <w:rStyle w:val="CommentReference"/>
        </w:rPr>
        <w:annotationRef/>
      </w:r>
      <w:r>
        <w:rPr>
          <w:sz w:val="20"/>
          <w:szCs w:val="20"/>
        </w:rPr>
        <w:t>Tromsø, Norway</w:t>
      </w:r>
    </w:p>
  </w:comment>
  <w:comment w:id="29" w:author="Manuela Tecusan" w:date="2022-10-16T15:17:00Z" w:initials="MT">
    <w:p w14:paraId="7C29226F" w14:textId="49AA0ECE" w:rsidR="00A65393" w:rsidRDefault="00A65393" w:rsidP="006F69C6">
      <w:r>
        <w:rPr>
          <w:rStyle w:val="CommentReference"/>
        </w:rPr>
        <w:annotationRef/>
      </w:r>
      <w:r>
        <w:rPr>
          <w:sz w:val="20"/>
          <w:szCs w:val="20"/>
        </w:rPr>
        <w:t>Or rather ‘with the help of’? In any case, an adverb(ial locution) is needed here, not an adj./participle (‘based’)</w:t>
      </w:r>
    </w:p>
  </w:comment>
  <w:comment w:id="30" w:author="Laura Alexis Janda" w:date="2022-10-19T12:13:00Z" w:initials="LAJ">
    <w:p w14:paraId="1102CAD4" w14:textId="77777777" w:rsidR="006D1145" w:rsidRDefault="006D1145" w:rsidP="00D858AA">
      <w:r>
        <w:rPr>
          <w:rStyle w:val="CommentReference"/>
        </w:rPr>
        <w:annotationRef/>
      </w:r>
      <w:r>
        <w:rPr>
          <w:sz w:val="20"/>
          <w:szCs w:val="20"/>
        </w:rPr>
        <w:t>How about this instead: Two systems of affixation illustrate the polysemy of affixes:…</w:t>
      </w:r>
    </w:p>
  </w:comment>
  <w:comment w:id="38" w:author="Manuela Tecusan" w:date="2022-10-16T15:20:00Z" w:initials="MT">
    <w:p w14:paraId="559E5A2B" w14:textId="1AA149E3" w:rsidR="00A65393" w:rsidRDefault="00A65393" w:rsidP="00926791">
      <w:r>
        <w:rPr>
          <w:rStyle w:val="CommentReference"/>
        </w:rPr>
        <w:annotationRef/>
      </w:r>
      <w:r>
        <w:rPr>
          <w:sz w:val="20"/>
          <w:szCs w:val="20"/>
        </w:rPr>
        <w:t>ATTN ‘path’ and ‘trajectory’  are practically equivalent</w:t>
      </w:r>
    </w:p>
  </w:comment>
  <w:comment w:id="39" w:author="Laura Alexis Janda" w:date="2022-10-19T12:16:00Z" w:initials="LAJ">
    <w:p w14:paraId="2D3AD453" w14:textId="77777777" w:rsidR="00726A8C" w:rsidRDefault="00726A8C" w:rsidP="00AA7800">
      <w:r>
        <w:rPr>
          <w:rStyle w:val="CommentReference"/>
        </w:rPr>
        <w:annotationRef/>
      </w:r>
      <w:r>
        <w:rPr>
          <w:sz w:val="20"/>
          <w:szCs w:val="20"/>
        </w:rPr>
        <w:t xml:space="preserve">We can delete </w:t>
      </w:r>
    </w:p>
    <w:p w14:paraId="44F0508A" w14:textId="77777777" w:rsidR="00726A8C" w:rsidRDefault="00726A8C" w:rsidP="00AA7800">
      <w:r>
        <w:rPr>
          <w:sz w:val="20"/>
          <w:szCs w:val="20"/>
        </w:rPr>
        <w:t>‘path’ or</w:t>
      </w:r>
    </w:p>
    <w:p w14:paraId="524E968C" w14:textId="77777777" w:rsidR="00726A8C" w:rsidRDefault="00726A8C" w:rsidP="00AA7800">
      <w:r>
        <w:rPr>
          <w:sz w:val="20"/>
          <w:szCs w:val="20"/>
        </w:rPr>
        <w:t>here if you like.</w:t>
      </w:r>
    </w:p>
    <w:p w14:paraId="454C0B25" w14:textId="77777777" w:rsidR="00726A8C" w:rsidRDefault="00726A8C" w:rsidP="00AA7800">
      <w:r>
        <w:rPr>
          <w:sz w:val="20"/>
          <w:szCs w:val="20"/>
        </w:rPr>
        <w:t xml:space="preserve">Trajectory is a term used by many scholars, but others might be helped by adding the word path too. </w:t>
      </w:r>
    </w:p>
  </w:comment>
  <w:comment w:id="45" w:author="Manuela Tecusan" w:date="2022-10-16T15:25:00Z" w:initials="MT">
    <w:p w14:paraId="00DA1909" w14:textId="0C49D875" w:rsidR="007F0F60" w:rsidRDefault="007F0F60" w:rsidP="00966BA0">
      <w:r>
        <w:rPr>
          <w:rStyle w:val="CommentReference"/>
        </w:rPr>
        <w:annotationRef/>
      </w:r>
      <w:r>
        <w:rPr>
          <w:sz w:val="20"/>
          <w:szCs w:val="20"/>
        </w:rPr>
        <w:t>NB This encyclopaedia allows moderate use of authorial first person, but plural should be used when authors are more than one.</w:t>
      </w:r>
    </w:p>
  </w:comment>
  <w:comment w:id="46" w:author="Laura Alexis Janda" w:date="2022-10-19T12:16:00Z" w:initials="LAJ">
    <w:p w14:paraId="726D06C9" w14:textId="77777777" w:rsidR="000D4288" w:rsidRDefault="000D4288" w:rsidP="006C0E95">
      <w:r>
        <w:rPr>
          <w:rStyle w:val="CommentReference"/>
        </w:rPr>
        <w:annotationRef/>
      </w:r>
      <w:r>
        <w:rPr>
          <w:sz w:val="20"/>
          <w:szCs w:val="20"/>
        </w:rPr>
        <w:t>OK</w:t>
      </w:r>
    </w:p>
  </w:comment>
  <w:comment w:id="81" w:author="Manuela Tecusan" w:date="2022-10-16T15:44:00Z" w:initials="MT">
    <w:p w14:paraId="21157D9A" w14:textId="6361D0A3" w:rsidR="00B94625" w:rsidRDefault="00A70F18" w:rsidP="00E5007F">
      <w:r>
        <w:rPr>
          <w:rStyle w:val="CommentReference"/>
        </w:rPr>
        <w:annotationRef/>
      </w:r>
      <w:r w:rsidR="00B94625">
        <w:rPr>
          <w:sz w:val="20"/>
          <w:szCs w:val="20"/>
        </w:rPr>
        <w:t xml:space="preserve">ATTN the negation is already present in the main verb : ‘I do </w:t>
      </w:r>
      <w:r w:rsidR="00B94625">
        <w:rPr>
          <w:sz w:val="20"/>
          <w:szCs w:val="20"/>
          <w:u w:val="single"/>
        </w:rPr>
        <w:t>not</w:t>
      </w:r>
      <w:r w:rsidR="00B94625">
        <w:rPr>
          <w:sz w:val="20"/>
          <w:szCs w:val="20"/>
        </w:rPr>
        <w:t xml:space="preserve"> {P or Q}’, not ‘I do not {P nor Q}’.</w:t>
      </w:r>
    </w:p>
  </w:comment>
  <w:comment w:id="82" w:author="Laura Alexis Janda" w:date="2022-10-19T12:17:00Z" w:initials="LAJ">
    <w:p w14:paraId="33404119" w14:textId="77777777" w:rsidR="00B915B1" w:rsidRDefault="00B915B1" w:rsidP="00C54318">
      <w:r>
        <w:rPr>
          <w:rStyle w:val="CommentReference"/>
        </w:rPr>
        <w:annotationRef/>
      </w:r>
      <w:r>
        <w:rPr>
          <w:sz w:val="20"/>
          <w:szCs w:val="20"/>
        </w:rPr>
        <w:t>OK</w:t>
      </w:r>
    </w:p>
  </w:comment>
  <w:comment w:id="136" w:author="Manuela Tecusan" w:date="2022-10-16T15:56:00Z" w:initials="MT">
    <w:p w14:paraId="77207B34" w14:textId="7A4F2C13" w:rsidR="004B3B2B" w:rsidRDefault="004B3B2B" w:rsidP="00CB6A47">
      <w:r>
        <w:rPr>
          <w:rStyle w:val="CommentReference"/>
        </w:rPr>
        <w:annotationRef/>
      </w:r>
      <w:r>
        <w:rPr>
          <w:sz w:val="20"/>
          <w:szCs w:val="20"/>
        </w:rPr>
        <w:t>avoid ‘both/and’ twice in same sentence</w:t>
      </w:r>
    </w:p>
  </w:comment>
  <w:comment w:id="137" w:author="Laura Alexis Janda" w:date="2022-10-19T12:18:00Z" w:initials="LAJ">
    <w:p w14:paraId="25A457F2" w14:textId="77777777" w:rsidR="007F0485" w:rsidRDefault="007F0485" w:rsidP="00A47E6D">
      <w:r>
        <w:rPr>
          <w:rStyle w:val="CommentReference"/>
        </w:rPr>
        <w:annotationRef/>
      </w:r>
      <w:r>
        <w:rPr>
          <w:sz w:val="20"/>
          <w:szCs w:val="20"/>
        </w:rPr>
        <w:t>OK</w:t>
      </w:r>
    </w:p>
  </w:comment>
  <w:comment w:id="220" w:author="Manuela Tecusan" w:date="2022-10-18T11:08:00Z" w:initials="MT">
    <w:p w14:paraId="7FC99ED3" w14:textId="48AD58CC" w:rsidR="00E51847" w:rsidRDefault="00E51847" w:rsidP="00991419">
      <w:r>
        <w:rPr>
          <w:rStyle w:val="CommentReference"/>
        </w:rPr>
        <w:annotationRef/>
      </w:r>
      <w:r>
        <w:rPr>
          <w:sz w:val="20"/>
          <w:szCs w:val="20"/>
        </w:rPr>
        <w:t>NB avoid prepositional use of ‘due’</w:t>
      </w:r>
    </w:p>
  </w:comment>
  <w:comment w:id="221" w:author="Laura Alexis Janda" w:date="2022-10-19T12:18:00Z" w:initials="LAJ">
    <w:p w14:paraId="6AF58EFC" w14:textId="77777777" w:rsidR="005B7B23" w:rsidRDefault="005B7B23" w:rsidP="006F0442">
      <w:r>
        <w:rPr>
          <w:rStyle w:val="CommentReference"/>
        </w:rPr>
        <w:annotationRef/>
      </w:r>
      <w:r>
        <w:rPr>
          <w:sz w:val="20"/>
          <w:szCs w:val="20"/>
        </w:rPr>
        <w:t>OK</w:t>
      </w:r>
    </w:p>
  </w:comment>
  <w:comment w:id="229" w:author="Manuela Tecusan" w:date="2022-10-18T11:16:00Z" w:initials="MT">
    <w:p w14:paraId="4A79A87A" w14:textId="14B0A23E" w:rsidR="00E51847" w:rsidRDefault="00E51847" w:rsidP="002756B6">
      <w:r>
        <w:rPr>
          <w:rStyle w:val="CommentReference"/>
        </w:rPr>
        <w:annotationRef/>
      </w:r>
      <w:r>
        <w:rPr>
          <w:sz w:val="20"/>
          <w:szCs w:val="20"/>
        </w:rPr>
        <w:t>NB NB agreement is with the subject (‘what’ = sg.), not with the predicative noun (compare What I see is these two people/These two people are what I see). If you find this strained here, you could replace ‘What’ with a noun, e.g. ‘The entity that most Russians… is etymologically’ etc.</w:t>
      </w:r>
    </w:p>
  </w:comment>
  <w:comment w:id="230" w:author="Laura Alexis Janda" w:date="2022-10-19T12:18:00Z" w:initials="LAJ">
    <w:p w14:paraId="532D1E94" w14:textId="77777777" w:rsidR="005B7B23" w:rsidRDefault="005B7B23" w:rsidP="007F0DC7">
      <w:r>
        <w:rPr>
          <w:rStyle w:val="CommentReference"/>
        </w:rPr>
        <w:annotationRef/>
      </w:r>
      <w:r>
        <w:rPr>
          <w:sz w:val="20"/>
          <w:szCs w:val="20"/>
        </w:rPr>
        <w:t>OK</w:t>
      </w:r>
    </w:p>
  </w:comment>
  <w:comment w:id="280" w:author="Manuela Tecusan" w:date="2022-10-18T11:36:00Z" w:initials="MT">
    <w:p w14:paraId="433B10B6" w14:textId="0FBD0D1A" w:rsidR="00C470BA" w:rsidRDefault="00C470BA" w:rsidP="0098390C">
      <w:r>
        <w:rPr>
          <w:rStyle w:val="CommentReference"/>
        </w:rPr>
        <w:annotationRef/>
      </w:r>
      <w:r>
        <w:rPr>
          <w:sz w:val="20"/>
          <w:szCs w:val="20"/>
        </w:rPr>
        <w:t>NB ‘describe’ is used further down in this sentence.</w:t>
      </w:r>
    </w:p>
  </w:comment>
  <w:comment w:id="281" w:author="Laura Alexis Janda" w:date="2022-10-19T12:19:00Z" w:initials="LAJ">
    <w:p w14:paraId="19F9AE42" w14:textId="77777777" w:rsidR="009213C8" w:rsidRDefault="009213C8" w:rsidP="006E0492">
      <w:r>
        <w:rPr>
          <w:rStyle w:val="CommentReference"/>
        </w:rPr>
        <w:annotationRef/>
      </w:r>
      <w:r>
        <w:rPr>
          <w:sz w:val="20"/>
          <w:szCs w:val="20"/>
        </w:rPr>
        <w:t>OK</w:t>
      </w:r>
    </w:p>
  </w:comment>
  <w:comment w:id="318" w:author="Laura Alexis Janda" w:date="2022-10-19T12:11:00Z" w:initials="LAJ">
    <w:p w14:paraId="20E094CF" w14:textId="3EA236A0" w:rsidR="004F4C00" w:rsidRDefault="004F4C00" w:rsidP="00362F82">
      <w:r>
        <w:rPr>
          <w:rStyle w:val="CommentReference"/>
        </w:rPr>
        <w:annotationRef/>
      </w:r>
      <w:r>
        <w:rPr>
          <w:sz w:val="20"/>
          <w:szCs w:val="20"/>
        </w:rPr>
        <w:t xml:space="preserve">The text has become a little strange here. It was originally: Dictionaries list over a dozen meanings each for </w:t>
      </w:r>
      <w:r>
        <w:rPr>
          <w:i/>
          <w:iCs/>
          <w:sz w:val="20"/>
          <w:szCs w:val="20"/>
        </w:rPr>
        <w:t>of</w:t>
      </w:r>
      <w:r>
        <w:rPr>
          <w:sz w:val="20"/>
          <w:szCs w:val="20"/>
        </w:rPr>
        <w:t xml:space="preserve"> and </w:t>
      </w:r>
      <w:r>
        <w:rPr>
          <w:i/>
          <w:iCs/>
          <w:sz w:val="20"/>
          <w:szCs w:val="20"/>
        </w:rPr>
        <w:t>for</w:t>
      </w:r>
      <w:r>
        <w:rPr>
          <w:sz w:val="20"/>
          <w:szCs w:val="20"/>
        </w:rPr>
        <w:t>, which we will not reiterate here. — Maybe we could try a compromise like this: Dictionaries list more than a dozen meanings each for of and for for; I will not reiterate them here.</w:t>
      </w:r>
    </w:p>
  </w:comment>
  <w:comment w:id="345" w:author="Manuela Tecusan" w:date="2022-10-18T11:56:00Z" w:initials="MT">
    <w:p w14:paraId="046B6260" w14:textId="4FF4B364" w:rsidR="00E64C8B" w:rsidRDefault="00E64C8B" w:rsidP="007407F0">
      <w:r>
        <w:rPr>
          <w:rStyle w:val="CommentReference"/>
        </w:rPr>
        <w:annotationRef/>
      </w:r>
      <w:r>
        <w:rPr>
          <w:sz w:val="20"/>
          <w:szCs w:val="20"/>
        </w:rPr>
        <w:t>ATTN ‘between’ needs completion with ‘and’: ‘between A and B’, not ‘between A as opposed to B’ (which commands reading ‘between A {as opposed to B} and – what?’)</w:t>
      </w:r>
    </w:p>
  </w:comment>
  <w:comment w:id="346" w:author="Laura Alexis Janda" w:date="2022-10-19T12:19:00Z" w:initials="LAJ">
    <w:p w14:paraId="0005136D" w14:textId="77777777" w:rsidR="00C62721" w:rsidRDefault="00C62721" w:rsidP="00825E2B">
      <w:r>
        <w:rPr>
          <w:rStyle w:val="CommentReference"/>
        </w:rPr>
        <w:annotationRef/>
      </w:r>
      <w:r>
        <w:rPr>
          <w:sz w:val="20"/>
          <w:szCs w:val="20"/>
        </w:rPr>
        <w:t>OK</w:t>
      </w:r>
    </w:p>
  </w:comment>
  <w:comment w:id="389" w:author="Manuela Tecusan" w:date="2022-10-18T12:13:00Z" w:initials="MT">
    <w:p w14:paraId="42EA72F2" w14:textId="410CEFD6" w:rsidR="00522846" w:rsidRDefault="00522846" w:rsidP="00E3070D">
      <w:r>
        <w:rPr>
          <w:rStyle w:val="CommentReference"/>
        </w:rPr>
        <w:annotationRef/>
      </w:r>
      <w:r>
        <w:rPr>
          <w:sz w:val="20"/>
          <w:szCs w:val="20"/>
        </w:rPr>
        <w:t>or ‘For the Russian word/for the English word’, but this is too heavy.</w:t>
      </w:r>
    </w:p>
  </w:comment>
  <w:comment w:id="390" w:author="Laura Alexis Janda" w:date="2022-10-19T12:20:00Z" w:initials="LAJ">
    <w:p w14:paraId="3133E9F8" w14:textId="77777777" w:rsidR="00767FB0" w:rsidRDefault="00767FB0" w:rsidP="001249E7">
      <w:r>
        <w:rPr>
          <w:rStyle w:val="CommentReference"/>
        </w:rPr>
        <w:annotationRef/>
      </w:r>
      <w:r>
        <w:rPr>
          <w:sz w:val="20"/>
          <w:szCs w:val="20"/>
        </w:rPr>
        <w:t>OK</w:t>
      </w:r>
    </w:p>
  </w:comment>
  <w:comment w:id="784" w:author="Manuela Tecusan" w:date="2022-10-18T21:45:00Z" w:initials="MT">
    <w:p w14:paraId="325FF6D8" w14:textId="13A8FB75" w:rsidR="00FD448A" w:rsidRDefault="00FD448A" w:rsidP="000C5170">
      <w:r>
        <w:rPr>
          <w:rStyle w:val="CommentReference"/>
        </w:rPr>
        <w:annotationRef/>
      </w:r>
      <w:r>
        <w:rPr>
          <w:sz w:val="20"/>
          <w:szCs w:val="20"/>
        </w:rPr>
        <w:t>NB it’s not an overt reference – no ‘purse’ is mentioned</w:t>
      </w:r>
    </w:p>
  </w:comment>
  <w:comment w:id="785" w:author="Laura Alexis Janda" w:date="2022-10-19T12:21:00Z" w:initials="LAJ">
    <w:p w14:paraId="69677754" w14:textId="77777777" w:rsidR="00344286" w:rsidRDefault="00344286" w:rsidP="00F613CC">
      <w:r>
        <w:rPr>
          <w:rStyle w:val="CommentReference"/>
        </w:rPr>
        <w:annotationRef/>
      </w:r>
      <w:r>
        <w:rPr>
          <w:sz w:val="20"/>
          <w:szCs w:val="20"/>
        </w:rPr>
        <w:t>OK</w:t>
      </w:r>
    </w:p>
  </w:comment>
  <w:comment w:id="969" w:author="Manuela Tecusan" w:date="2022-10-19T10:03:00Z" w:initials="MT">
    <w:p w14:paraId="4147814F" w14:textId="1FEE36BA" w:rsidR="00A7521B" w:rsidRDefault="00D66DAA" w:rsidP="00686D6C">
      <w:r>
        <w:rPr>
          <w:rStyle w:val="CommentReference"/>
        </w:rPr>
        <w:annotationRef/>
      </w:r>
      <w:r w:rsidR="00A7521B">
        <w:rPr>
          <w:sz w:val="20"/>
          <w:szCs w:val="20"/>
        </w:rPr>
        <w:t>NB idea of ‘can’ is already present in ‘potentially’: avoid repeating it here (it occurs earlier in the sentence).</w:t>
      </w:r>
    </w:p>
  </w:comment>
  <w:comment w:id="970" w:author="Laura Alexis Janda" w:date="2022-10-19T12:27:00Z" w:initials="LAJ">
    <w:p w14:paraId="572BF1C0" w14:textId="77777777" w:rsidR="00401E48" w:rsidRDefault="00401E48" w:rsidP="00EB6946">
      <w:r>
        <w:rPr>
          <w:rStyle w:val="CommentReference"/>
        </w:rPr>
        <w:annotationRef/>
      </w:r>
      <w:r>
        <w:rPr>
          <w:sz w:val="20"/>
          <w:szCs w:val="20"/>
        </w:rPr>
        <w:t>OK</w:t>
      </w:r>
    </w:p>
  </w:comment>
  <w:comment w:id="975" w:author="Manuela Tecusan" w:date="2022-10-19T10:10:00Z" w:initials="MT">
    <w:p w14:paraId="60843E1E" w14:textId="6299BF2E" w:rsidR="00A7521B" w:rsidRDefault="00A7521B" w:rsidP="0028321F">
      <w:r>
        <w:rPr>
          <w:rStyle w:val="CommentReference"/>
        </w:rPr>
        <w:annotationRef/>
      </w:r>
      <w:r>
        <w:rPr>
          <w:sz w:val="20"/>
          <w:szCs w:val="20"/>
        </w:rPr>
        <w:t>or ‘is likely to be universal’: we need to use UK rather than US idiom in this book.</w:t>
      </w:r>
    </w:p>
  </w:comment>
  <w:comment w:id="976" w:author="Laura Alexis Janda" w:date="2022-10-19T12:27:00Z" w:initials="LAJ">
    <w:p w14:paraId="4F954839" w14:textId="77777777" w:rsidR="009C3B95" w:rsidRDefault="009C3B95" w:rsidP="00642809">
      <w:r>
        <w:rPr>
          <w:rStyle w:val="CommentReference"/>
        </w:rPr>
        <w:annotationRef/>
      </w:r>
      <w:r>
        <w:rPr>
          <w:sz w:val="20"/>
          <w:szCs w:val="20"/>
        </w:rPr>
        <w:t>OK</w:t>
      </w:r>
    </w:p>
  </w:comment>
  <w:comment w:id="1044" w:author="Manuela Tecusan" w:date="2022-10-19T10:40:00Z" w:initials="MT">
    <w:p w14:paraId="045E6E44" w14:textId="472E2EEB" w:rsidR="00636B98" w:rsidRDefault="00636B98" w:rsidP="00F234A3">
      <w:r>
        <w:rPr>
          <w:rStyle w:val="CommentReference"/>
        </w:rPr>
        <w:annotationRef/>
      </w:r>
      <w:r>
        <w:rPr>
          <w:sz w:val="20"/>
          <w:szCs w:val="20"/>
        </w:rPr>
        <w:t xml:space="preserve">NB the subject hasn’t changed: </w:t>
      </w:r>
      <w:r>
        <w:rPr>
          <w:sz w:val="20"/>
          <w:szCs w:val="20"/>
          <w:u w:val="single"/>
        </w:rPr>
        <w:t>we</w:t>
      </w:r>
      <w:r>
        <w:rPr>
          <w:sz w:val="20"/>
          <w:szCs w:val="20"/>
        </w:rPr>
        <w:t xml:space="preserve"> add to obtain (= so that we obtain). If you wish to use ‘yield’, the subject must change – e.g. ‘we ... add the suffix -ek, which yields the noun’ etc.</w:t>
      </w:r>
    </w:p>
  </w:comment>
  <w:comment w:id="1045" w:author="Laura Alexis Janda" w:date="2022-10-19T12:28:00Z" w:initials="LAJ">
    <w:p w14:paraId="0F1B5831" w14:textId="77777777" w:rsidR="00E558A0" w:rsidRDefault="00E558A0" w:rsidP="001C2DD6">
      <w:r>
        <w:rPr>
          <w:rStyle w:val="CommentReference"/>
        </w:rPr>
        <w:annotationRef/>
      </w:r>
      <w:r>
        <w:rPr>
          <w:sz w:val="20"/>
          <w:szCs w:val="20"/>
        </w:rPr>
        <w:t>OK</w:t>
      </w:r>
    </w:p>
  </w:comment>
  <w:comment w:id="1152" w:author="Manuela Tecusan" w:date="2022-10-19T11:14:00Z" w:initials="MT">
    <w:p w14:paraId="519DF74B" w14:textId="14AFBE85" w:rsidR="00FE5C51" w:rsidRDefault="00FE5C51" w:rsidP="00525B8A">
      <w:r>
        <w:rPr>
          <w:rStyle w:val="CommentReference"/>
        </w:rPr>
        <w:annotationRef/>
      </w:r>
      <w:r>
        <w:rPr>
          <w:sz w:val="20"/>
          <w:szCs w:val="20"/>
        </w:rPr>
        <w:t>NB avoid repeating pattern ‘While P, Q’ in adjacent paras.</w:t>
      </w:r>
    </w:p>
  </w:comment>
  <w:comment w:id="1153" w:author="Laura Alexis Janda" w:date="2022-10-19T12:28:00Z" w:initials="LAJ">
    <w:p w14:paraId="5F7A3D33" w14:textId="77777777" w:rsidR="009E3BB4" w:rsidRDefault="009E3BB4" w:rsidP="005538F5">
      <w:r>
        <w:rPr>
          <w:rStyle w:val="CommentReference"/>
        </w:rPr>
        <w:annotationRef/>
      </w:r>
      <w:r>
        <w:rPr>
          <w:sz w:val="20"/>
          <w:szCs w:val="20"/>
        </w:rPr>
        <w:t>OK</w:t>
      </w:r>
    </w:p>
  </w:comment>
  <w:comment w:id="1237" w:author="Manuela Tecusan" w:date="2022-10-19T11:41:00Z" w:initials="MT">
    <w:p w14:paraId="4812AE7D" w14:textId="29F1EF4F" w:rsidR="0053288D" w:rsidRDefault="0053288D" w:rsidP="00C62613">
      <w:r>
        <w:rPr>
          <w:rStyle w:val="CommentReference"/>
        </w:rPr>
        <w:annotationRef/>
      </w:r>
      <w:r>
        <w:rPr>
          <w:sz w:val="20"/>
          <w:szCs w:val="20"/>
        </w:rPr>
        <w:t>NB ‘partially universal’ sounds like a contradiction in terms: is there any evidence for a concept of partial universality?</w:t>
      </w:r>
    </w:p>
  </w:comment>
  <w:comment w:id="1238" w:author="Laura Alexis Janda" w:date="2022-10-19T12:28:00Z" w:initials="LAJ">
    <w:p w14:paraId="178CAF2C" w14:textId="77777777" w:rsidR="007F3AFA" w:rsidRDefault="007F3AFA" w:rsidP="00E46695">
      <w:r>
        <w:rPr>
          <w:rStyle w:val="CommentReference"/>
        </w:rPr>
        <w:annotationRef/>
      </w:r>
      <w:r>
        <w:rPr>
          <w:sz w:val="20"/>
          <w:szCs w:val="20"/>
        </w:rP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7ACEBC" w15:done="0"/>
  <w15:commentEx w15:paraId="51BD5252" w15:paraIdParent="7D7ACEBC" w15:done="0"/>
  <w15:commentEx w15:paraId="7C29226F" w15:done="0"/>
  <w15:commentEx w15:paraId="1102CAD4" w15:paraIdParent="7C29226F" w15:done="0"/>
  <w15:commentEx w15:paraId="559E5A2B" w15:done="0"/>
  <w15:commentEx w15:paraId="454C0B25" w15:paraIdParent="559E5A2B" w15:done="0"/>
  <w15:commentEx w15:paraId="00DA1909" w15:done="0"/>
  <w15:commentEx w15:paraId="726D06C9" w15:paraIdParent="00DA1909" w15:done="0"/>
  <w15:commentEx w15:paraId="21157D9A" w15:done="0"/>
  <w15:commentEx w15:paraId="33404119" w15:paraIdParent="21157D9A" w15:done="0"/>
  <w15:commentEx w15:paraId="77207B34" w15:done="0"/>
  <w15:commentEx w15:paraId="25A457F2" w15:paraIdParent="77207B34" w15:done="0"/>
  <w15:commentEx w15:paraId="7FC99ED3" w15:done="0"/>
  <w15:commentEx w15:paraId="6AF58EFC" w15:paraIdParent="7FC99ED3" w15:done="0"/>
  <w15:commentEx w15:paraId="4A79A87A" w15:done="0"/>
  <w15:commentEx w15:paraId="532D1E94" w15:paraIdParent="4A79A87A" w15:done="0"/>
  <w15:commentEx w15:paraId="433B10B6" w15:done="0"/>
  <w15:commentEx w15:paraId="19F9AE42" w15:paraIdParent="433B10B6" w15:done="0"/>
  <w15:commentEx w15:paraId="20E094CF" w15:done="0"/>
  <w15:commentEx w15:paraId="046B6260" w15:done="0"/>
  <w15:commentEx w15:paraId="0005136D" w15:paraIdParent="046B6260" w15:done="0"/>
  <w15:commentEx w15:paraId="42EA72F2" w15:done="0"/>
  <w15:commentEx w15:paraId="3133E9F8" w15:paraIdParent="42EA72F2" w15:done="0"/>
  <w15:commentEx w15:paraId="325FF6D8" w15:done="0"/>
  <w15:commentEx w15:paraId="69677754" w15:paraIdParent="325FF6D8" w15:done="0"/>
  <w15:commentEx w15:paraId="4147814F" w15:done="0"/>
  <w15:commentEx w15:paraId="572BF1C0" w15:paraIdParent="4147814F" w15:done="0"/>
  <w15:commentEx w15:paraId="60843E1E" w15:done="0"/>
  <w15:commentEx w15:paraId="4F954839" w15:paraIdParent="60843E1E" w15:done="0"/>
  <w15:commentEx w15:paraId="045E6E44" w15:done="0"/>
  <w15:commentEx w15:paraId="0F1B5831" w15:paraIdParent="045E6E44" w15:done="0"/>
  <w15:commentEx w15:paraId="519DF74B" w15:done="0"/>
  <w15:commentEx w15:paraId="5F7A3D33" w15:paraIdParent="519DF74B" w15:done="0"/>
  <w15:commentEx w15:paraId="4812AE7D" w15:done="0"/>
  <w15:commentEx w15:paraId="178CAF2C" w15:paraIdParent="4812AE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C12E7" w16cex:dateUtc="2021-12-15T14:56:00Z"/>
  <w16cex:commentExtensible w16cex:durableId="26FA6828" w16cex:dateUtc="2022-10-19T16:12:00Z"/>
  <w16cex:commentExtensible w16cex:durableId="26F69F0E" w16cex:dateUtc="2022-10-16T14:17:00Z"/>
  <w16cex:commentExtensible w16cex:durableId="26FA6886" w16cex:dateUtc="2022-10-19T16:13:00Z"/>
  <w16cex:commentExtensible w16cex:durableId="26F69FBC" w16cex:dateUtc="2022-10-16T14:20:00Z"/>
  <w16cex:commentExtensible w16cex:durableId="26FA6901" w16cex:dateUtc="2022-10-19T16:16:00Z"/>
  <w16cex:commentExtensible w16cex:durableId="26F6A0FF" w16cex:dateUtc="2022-10-16T14:25:00Z"/>
  <w16cex:commentExtensible w16cex:durableId="26FA691D" w16cex:dateUtc="2022-10-19T16:16:00Z"/>
  <w16cex:commentExtensible w16cex:durableId="26F6A577" w16cex:dateUtc="2022-10-16T14:44:00Z"/>
  <w16cex:commentExtensible w16cex:durableId="26FA6947" w16cex:dateUtc="2022-10-19T16:17:00Z"/>
  <w16cex:commentExtensible w16cex:durableId="26F6A823" w16cex:dateUtc="2022-10-16T14:56:00Z"/>
  <w16cex:commentExtensible w16cex:durableId="26FA6984" w16cex:dateUtc="2022-10-19T16:18:00Z"/>
  <w16cex:commentExtensible w16cex:durableId="26F907CA" w16cex:dateUtc="2022-10-18T10:08:00Z"/>
  <w16cex:commentExtensible w16cex:durableId="26FA6991" w16cex:dateUtc="2022-10-19T16:18:00Z"/>
  <w16cex:commentExtensible w16cex:durableId="26F90997" w16cex:dateUtc="2022-10-18T10:16:00Z"/>
  <w16cex:commentExtensible w16cex:durableId="26FA69A7" w16cex:dateUtc="2022-10-19T16:18:00Z"/>
  <w16cex:commentExtensible w16cex:durableId="26F90E47" w16cex:dateUtc="2022-10-18T10:36:00Z"/>
  <w16cex:commentExtensible w16cex:durableId="26FA69BD" w16cex:dateUtc="2022-10-19T16:19:00Z"/>
  <w16cex:commentExtensible w16cex:durableId="26FA6806" w16cex:dateUtc="2022-10-19T16:11:00Z"/>
  <w16cex:commentExtensible w16cex:durableId="26F912D5" w16cex:dateUtc="2022-10-18T10:56:00Z"/>
  <w16cex:commentExtensible w16cex:durableId="26FA69E3" w16cex:dateUtc="2022-10-19T16:19:00Z"/>
  <w16cex:commentExtensible w16cex:durableId="26F916F4" w16cex:dateUtc="2022-10-18T11:13:00Z"/>
  <w16cex:commentExtensible w16cex:durableId="26FA6A23" w16cex:dateUtc="2022-10-19T16:20:00Z"/>
  <w16cex:commentExtensible w16cex:durableId="26F99CFB" w16cex:dateUtc="2022-10-18T20:45:00Z"/>
  <w16cex:commentExtensible w16cex:durableId="26FA6A3C" w16cex:dateUtc="2022-10-19T16:21:00Z"/>
  <w16cex:commentExtensible w16cex:durableId="26FA4A01" w16cex:dateUtc="2022-10-19T09:03:00Z"/>
  <w16cex:commentExtensible w16cex:durableId="26FA6B94" w16cex:dateUtc="2022-10-19T16:27:00Z"/>
  <w16cex:commentExtensible w16cex:durableId="26FA4BB0" w16cex:dateUtc="2022-10-19T09:10:00Z"/>
  <w16cex:commentExtensible w16cex:durableId="26FA6BA8" w16cex:dateUtc="2022-10-19T16:27:00Z"/>
  <w16cex:commentExtensible w16cex:durableId="26FA52B1" w16cex:dateUtc="2022-10-19T09:40:00Z"/>
  <w16cex:commentExtensible w16cex:durableId="26FA6BD4" w16cex:dateUtc="2022-10-19T16:28:00Z"/>
  <w16cex:commentExtensible w16cex:durableId="26FA5AA8" w16cex:dateUtc="2022-10-19T10:14:00Z"/>
  <w16cex:commentExtensible w16cex:durableId="26FA6BEE" w16cex:dateUtc="2022-10-19T16:28:00Z"/>
  <w16cex:commentExtensible w16cex:durableId="26FA60F3" w16cex:dateUtc="2022-10-19T10:41:00Z"/>
  <w16cex:commentExtensible w16cex:durableId="26FA6C00" w16cex:dateUtc="2022-10-19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7ACEBC" w16cid:durableId="261C12E7"/>
  <w16cid:commentId w16cid:paraId="51BD5252" w16cid:durableId="26FA6828"/>
  <w16cid:commentId w16cid:paraId="7C29226F" w16cid:durableId="26F69F0E"/>
  <w16cid:commentId w16cid:paraId="1102CAD4" w16cid:durableId="26FA6886"/>
  <w16cid:commentId w16cid:paraId="559E5A2B" w16cid:durableId="26F69FBC"/>
  <w16cid:commentId w16cid:paraId="454C0B25" w16cid:durableId="26FA6901"/>
  <w16cid:commentId w16cid:paraId="00DA1909" w16cid:durableId="26F6A0FF"/>
  <w16cid:commentId w16cid:paraId="726D06C9" w16cid:durableId="26FA691D"/>
  <w16cid:commentId w16cid:paraId="21157D9A" w16cid:durableId="26F6A577"/>
  <w16cid:commentId w16cid:paraId="33404119" w16cid:durableId="26FA6947"/>
  <w16cid:commentId w16cid:paraId="77207B34" w16cid:durableId="26F6A823"/>
  <w16cid:commentId w16cid:paraId="25A457F2" w16cid:durableId="26FA6984"/>
  <w16cid:commentId w16cid:paraId="7FC99ED3" w16cid:durableId="26F907CA"/>
  <w16cid:commentId w16cid:paraId="6AF58EFC" w16cid:durableId="26FA6991"/>
  <w16cid:commentId w16cid:paraId="4A79A87A" w16cid:durableId="26F90997"/>
  <w16cid:commentId w16cid:paraId="532D1E94" w16cid:durableId="26FA69A7"/>
  <w16cid:commentId w16cid:paraId="433B10B6" w16cid:durableId="26F90E47"/>
  <w16cid:commentId w16cid:paraId="19F9AE42" w16cid:durableId="26FA69BD"/>
  <w16cid:commentId w16cid:paraId="20E094CF" w16cid:durableId="26FA6806"/>
  <w16cid:commentId w16cid:paraId="046B6260" w16cid:durableId="26F912D5"/>
  <w16cid:commentId w16cid:paraId="0005136D" w16cid:durableId="26FA69E3"/>
  <w16cid:commentId w16cid:paraId="42EA72F2" w16cid:durableId="26F916F4"/>
  <w16cid:commentId w16cid:paraId="3133E9F8" w16cid:durableId="26FA6A23"/>
  <w16cid:commentId w16cid:paraId="325FF6D8" w16cid:durableId="26F99CFB"/>
  <w16cid:commentId w16cid:paraId="69677754" w16cid:durableId="26FA6A3C"/>
  <w16cid:commentId w16cid:paraId="4147814F" w16cid:durableId="26FA4A01"/>
  <w16cid:commentId w16cid:paraId="572BF1C0" w16cid:durableId="26FA6B94"/>
  <w16cid:commentId w16cid:paraId="60843E1E" w16cid:durableId="26FA4BB0"/>
  <w16cid:commentId w16cid:paraId="4F954839" w16cid:durableId="26FA6BA8"/>
  <w16cid:commentId w16cid:paraId="045E6E44" w16cid:durableId="26FA52B1"/>
  <w16cid:commentId w16cid:paraId="0F1B5831" w16cid:durableId="26FA6BD4"/>
  <w16cid:commentId w16cid:paraId="519DF74B" w16cid:durableId="26FA5AA8"/>
  <w16cid:commentId w16cid:paraId="5F7A3D33" w16cid:durableId="26FA6BEE"/>
  <w16cid:commentId w16cid:paraId="4812AE7D" w16cid:durableId="26FA60F3"/>
  <w16cid:commentId w16cid:paraId="178CAF2C" w16cid:durableId="26FA6C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F06F2" w14:textId="77777777" w:rsidR="00A17706" w:rsidRPr="002A4081" w:rsidRDefault="00A17706" w:rsidP="002A4081">
      <w:r w:rsidRPr="002A4081">
        <w:separator/>
      </w:r>
    </w:p>
  </w:endnote>
  <w:endnote w:type="continuationSeparator" w:id="0">
    <w:p w14:paraId="6F4D0B53" w14:textId="77777777" w:rsidR="00A17706" w:rsidRPr="002A4081" w:rsidRDefault="00A17706" w:rsidP="002A4081">
      <w:r w:rsidRPr="002A40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NewRomanPSMT">
    <w:altName w:val="Heiti TC Light"/>
    <w:panose1 w:val="020B0604020202020204"/>
    <w:charset w:val="00"/>
    <w:family w:val="roman"/>
    <w:notTrueType/>
    <w:pitch w:val="default"/>
    <w:sig w:usb0="20000087" w:usb1="09070000" w:usb2="00000010" w:usb3="00000000" w:csb0="000A010B"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Arial Unicode MS">
    <w:panose1 w:val="020B0604020202020204"/>
    <w:charset w:val="80"/>
    <w:family w:val="swiss"/>
    <w:pitch w:val="variable"/>
    <w:sig w:usb0="F7FFAFFF" w:usb1="E9DFFFFF" w:usb2="0000003F" w:usb3="00000000" w:csb0="003F01FF" w:csb1="00000000"/>
  </w:font>
  <w:font w:name="Times">
    <w:altName w:val="Times New Roman"/>
    <w:panose1 w:val="00000500000000020000"/>
    <w:charset w:val="00"/>
    <w:family w:val="auto"/>
    <w:pitch w:val="variable"/>
    <w:sig w:usb0="E00002FF" w:usb1="5000205A" w:usb2="00000000" w:usb3="00000000" w:csb0="0000019F" w:csb1="00000000"/>
  </w:font>
  <w:font w:name="Times New Roman Italic">
    <w:altName w:val="Times New Roman"/>
    <w:panose1 w:val="020B0604020202020204"/>
    <w:charset w:val="00"/>
    <w:family w:val="auto"/>
    <w:pitch w:val="variable"/>
    <w:sig w:usb0="E0000AFF" w:usb1="00007843" w:usb2="00000001" w:usb3="00000000" w:csb0="000001BF" w:csb1="00000000"/>
  </w:font>
  <w:font w:name="Gill Sans MT">
    <w:panose1 w:val="020B0502020104020203"/>
    <w:charset w:val="4D"/>
    <w:family w:val="swiss"/>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PalatinoLTStd-Roman">
    <w:altName w:val="Palatino Linotype"/>
    <w:panose1 w:val="020B0604020202020204"/>
    <w:charset w:val="00"/>
    <w:family w:val="roman"/>
    <w:notTrueType/>
    <w:pitch w:val="default"/>
    <w:sig w:usb0="00000003" w:usb1="00000000" w:usb2="00000000" w:usb3="00000000" w:csb0="00000001" w:csb1="00000000"/>
  </w:font>
  <w:font w:name="PalatinoLTStd-Italic">
    <w:altName w:val="Palatino Linotype"/>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E54DE" w14:textId="77777777" w:rsidR="00A17706" w:rsidRPr="002A4081" w:rsidRDefault="00A17706" w:rsidP="002A4081">
      <w:r w:rsidRPr="002A4081">
        <w:separator/>
      </w:r>
    </w:p>
  </w:footnote>
  <w:footnote w:type="continuationSeparator" w:id="0">
    <w:p w14:paraId="19068A73" w14:textId="77777777" w:rsidR="00A17706" w:rsidRPr="002A4081" w:rsidRDefault="00A17706" w:rsidP="002A4081">
      <w:r w:rsidRPr="002A408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9298057"/>
      <w:docPartObj>
        <w:docPartGallery w:val="Page Numbers (Top of Page)"/>
        <w:docPartUnique/>
      </w:docPartObj>
    </w:sdtPr>
    <w:sdtContent>
      <w:p w14:paraId="49145048" w14:textId="051DADE4" w:rsidR="005D1BEF" w:rsidRPr="002A4081" w:rsidRDefault="005D1BEF" w:rsidP="002A4081">
        <w:pPr>
          <w:pStyle w:val="Header"/>
          <w:rPr>
            <w:rStyle w:val="PageNumber"/>
          </w:rPr>
        </w:pPr>
        <w:r w:rsidRPr="002A4081">
          <w:rPr>
            <w:rStyle w:val="PageNumber"/>
          </w:rPr>
          <w:fldChar w:fldCharType="begin"/>
        </w:r>
        <w:r w:rsidRPr="002A4081">
          <w:rPr>
            <w:rStyle w:val="PageNumber"/>
          </w:rPr>
          <w:instrText xml:space="preserve"> PAGE </w:instrText>
        </w:r>
        <w:r w:rsidRPr="002A4081">
          <w:rPr>
            <w:rStyle w:val="PageNumber"/>
          </w:rPr>
          <w:fldChar w:fldCharType="end"/>
        </w:r>
      </w:p>
    </w:sdtContent>
  </w:sdt>
  <w:p w14:paraId="365DD72B" w14:textId="77777777" w:rsidR="005D1BEF" w:rsidRPr="002A4081" w:rsidRDefault="005D1BEF" w:rsidP="002A408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0507423"/>
      <w:docPartObj>
        <w:docPartGallery w:val="Page Numbers (Top of Page)"/>
        <w:docPartUnique/>
      </w:docPartObj>
    </w:sdtPr>
    <w:sdtEndPr>
      <w:rPr>
        <w:rStyle w:val="PageNumber"/>
        <w:rFonts w:ascii="Times New Roman" w:hAnsi="Times New Roman" w:cs="Times New Roman"/>
      </w:rPr>
    </w:sdtEndPr>
    <w:sdtContent>
      <w:p w14:paraId="7B20CD96" w14:textId="14664970" w:rsidR="005D1BEF" w:rsidRPr="002A4081" w:rsidRDefault="005D1BEF" w:rsidP="002A4081">
        <w:pPr>
          <w:pStyle w:val="Header"/>
          <w:rPr>
            <w:rStyle w:val="PageNumber"/>
            <w:rFonts w:ascii="Times New Roman" w:hAnsi="Times New Roman" w:cs="Times New Roman"/>
          </w:rPr>
        </w:pPr>
        <w:r w:rsidRPr="002A4081">
          <w:rPr>
            <w:rStyle w:val="PageNumber"/>
            <w:rFonts w:ascii="Times New Roman" w:hAnsi="Times New Roman" w:cs="Times New Roman"/>
          </w:rPr>
          <w:fldChar w:fldCharType="begin"/>
        </w:r>
        <w:r w:rsidRPr="002A4081">
          <w:rPr>
            <w:rStyle w:val="PageNumber"/>
            <w:rFonts w:ascii="Times New Roman" w:hAnsi="Times New Roman" w:cs="Times New Roman"/>
          </w:rPr>
          <w:instrText xml:space="preserve"> PAGE </w:instrText>
        </w:r>
        <w:r w:rsidRPr="002A4081">
          <w:rPr>
            <w:rStyle w:val="PageNumber"/>
            <w:rFonts w:ascii="Times New Roman" w:hAnsi="Times New Roman" w:cs="Times New Roman"/>
          </w:rPr>
          <w:fldChar w:fldCharType="separate"/>
        </w:r>
        <w:r w:rsidR="0087399C">
          <w:rPr>
            <w:rStyle w:val="PageNumber"/>
            <w:rFonts w:ascii="Times New Roman" w:hAnsi="Times New Roman" w:cs="Times New Roman"/>
            <w:noProof/>
          </w:rPr>
          <w:t>33</w:t>
        </w:r>
        <w:r w:rsidRPr="002A4081">
          <w:rPr>
            <w:rStyle w:val="PageNumber"/>
            <w:rFonts w:ascii="Times New Roman" w:hAnsi="Times New Roman" w:cs="Times New Roman"/>
          </w:rPr>
          <w:fldChar w:fldCharType="end"/>
        </w:r>
      </w:p>
    </w:sdtContent>
  </w:sdt>
  <w:p w14:paraId="5560BC33" w14:textId="77777777" w:rsidR="005D1BEF" w:rsidRPr="002A4081" w:rsidRDefault="005D1BEF" w:rsidP="002A4081">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1FA11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DC489F6"/>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BFC2F062"/>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254E83E2"/>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90D2311A"/>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EFF4E24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60A1F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0AA8F8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E8EE7A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F0A2D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11290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894EE873"/>
    <w:lvl w:ilvl="0">
      <w:start w:val="1"/>
      <w:numFmt w:val="lowerLetter"/>
      <w:lvlText w:val="%1."/>
      <w:lvlJc w:val="left"/>
      <w:pPr>
        <w:tabs>
          <w:tab w:val="num" w:pos="360"/>
        </w:tabs>
        <w:ind w:left="360" w:firstLine="0"/>
      </w:pPr>
      <w:rPr>
        <w:rFonts w:hint="default"/>
        <w:position w:val="0"/>
        <w:sz w:val="24"/>
      </w:rPr>
    </w:lvl>
    <w:lvl w:ilvl="1">
      <w:start w:val="1"/>
      <w:numFmt w:val="lowerLetter"/>
      <w:suff w:val="nothing"/>
      <w:lvlText w:val="%2."/>
      <w:lvlJc w:val="left"/>
      <w:pPr>
        <w:ind w:left="0" w:firstLine="720"/>
      </w:pPr>
      <w:rPr>
        <w:rFonts w:hint="default"/>
        <w:position w:val="0"/>
        <w:sz w:val="24"/>
      </w:rPr>
    </w:lvl>
    <w:lvl w:ilvl="2">
      <w:start w:val="1"/>
      <w:numFmt w:val="lowerLetter"/>
      <w:suff w:val="nothing"/>
      <w:lvlText w:val="%3."/>
      <w:lvlJc w:val="left"/>
      <w:pPr>
        <w:ind w:left="0" w:firstLine="1080"/>
      </w:pPr>
      <w:rPr>
        <w:rFonts w:hint="default"/>
        <w:position w:val="0"/>
        <w:sz w:val="24"/>
      </w:rPr>
    </w:lvl>
    <w:lvl w:ilvl="3">
      <w:start w:val="1"/>
      <w:numFmt w:val="lowerLetter"/>
      <w:suff w:val="nothing"/>
      <w:lvlText w:val="%4."/>
      <w:lvlJc w:val="left"/>
      <w:pPr>
        <w:ind w:left="0" w:firstLine="1440"/>
      </w:pPr>
      <w:rPr>
        <w:rFonts w:hint="default"/>
        <w:position w:val="0"/>
        <w:sz w:val="24"/>
      </w:rPr>
    </w:lvl>
    <w:lvl w:ilvl="4">
      <w:start w:val="1"/>
      <w:numFmt w:val="lowerLetter"/>
      <w:suff w:val="nothing"/>
      <w:lvlText w:val="%5."/>
      <w:lvlJc w:val="left"/>
      <w:pPr>
        <w:ind w:left="0" w:firstLine="1800"/>
      </w:pPr>
      <w:rPr>
        <w:rFonts w:hint="default"/>
        <w:position w:val="0"/>
        <w:sz w:val="24"/>
      </w:rPr>
    </w:lvl>
    <w:lvl w:ilvl="5">
      <w:start w:val="1"/>
      <w:numFmt w:val="lowerLetter"/>
      <w:suff w:val="nothing"/>
      <w:lvlText w:val="%6."/>
      <w:lvlJc w:val="left"/>
      <w:pPr>
        <w:ind w:left="0" w:firstLine="2160"/>
      </w:pPr>
      <w:rPr>
        <w:rFonts w:hint="default"/>
        <w:position w:val="0"/>
        <w:sz w:val="24"/>
      </w:rPr>
    </w:lvl>
    <w:lvl w:ilvl="6">
      <w:start w:val="1"/>
      <w:numFmt w:val="lowerLetter"/>
      <w:suff w:val="nothing"/>
      <w:lvlText w:val="%7."/>
      <w:lvlJc w:val="left"/>
      <w:pPr>
        <w:ind w:left="0" w:firstLine="2520"/>
      </w:pPr>
      <w:rPr>
        <w:rFonts w:hint="default"/>
        <w:position w:val="0"/>
        <w:sz w:val="24"/>
      </w:rPr>
    </w:lvl>
    <w:lvl w:ilvl="7">
      <w:start w:val="1"/>
      <w:numFmt w:val="lowerLetter"/>
      <w:suff w:val="nothing"/>
      <w:lvlText w:val="%8."/>
      <w:lvlJc w:val="left"/>
      <w:pPr>
        <w:ind w:left="0" w:firstLine="2880"/>
      </w:pPr>
      <w:rPr>
        <w:rFonts w:hint="default"/>
        <w:position w:val="0"/>
        <w:sz w:val="24"/>
      </w:rPr>
    </w:lvl>
    <w:lvl w:ilvl="8">
      <w:start w:val="1"/>
      <w:numFmt w:val="lowerLetter"/>
      <w:suff w:val="nothing"/>
      <w:lvlText w:val="%9."/>
      <w:lvlJc w:val="left"/>
      <w:pPr>
        <w:ind w:left="0" w:firstLine="3240"/>
      </w:pPr>
      <w:rPr>
        <w:rFonts w:hint="default"/>
        <w:position w:val="0"/>
        <w:sz w:val="24"/>
      </w:rPr>
    </w:lvl>
  </w:abstractNum>
  <w:abstractNum w:abstractNumId="12" w15:restartNumberingAfterBreak="0">
    <w:nsid w:val="08892A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3C03D1"/>
    <w:multiLevelType w:val="hybridMultilevel"/>
    <w:tmpl w:val="4A889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E45A9"/>
    <w:multiLevelType w:val="hybridMultilevel"/>
    <w:tmpl w:val="39E2F166"/>
    <w:lvl w:ilvl="0" w:tplc="90C0BF9E">
      <w:start w:val="1"/>
      <w:numFmt w:val="bullet"/>
      <w:pStyle w:val="lb2"/>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AA003E5"/>
    <w:multiLevelType w:val="multilevel"/>
    <w:tmpl w:val="AC32845C"/>
    <w:name w:val="H0"/>
    <w:lvl w:ilvl="0">
      <w:start w:val="1"/>
      <w:numFmt w:val="decimal"/>
      <w:lvlRestart w:val="0"/>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pStyle w:val="H4"/>
      <w:lvlText w:val="%1.%2.%3.%4."/>
      <w:lvlJc w:val="left"/>
      <w:pPr>
        <w:ind w:left="0" w:firstLine="0"/>
      </w:pPr>
    </w:lvl>
    <w:lvl w:ilvl="4">
      <w:start w:val="1"/>
      <w:numFmt w:val="decimal"/>
      <w:pStyle w:val="H5"/>
      <w:lvlText w:val="%1.%2.%3.%4.%5."/>
      <w:lvlJc w:val="left"/>
      <w:pPr>
        <w:ind w:left="0" w:firstLine="0"/>
      </w:pPr>
    </w:lvl>
    <w:lvl w:ilvl="5">
      <w:start w:val="1"/>
      <w:numFmt w:val="decimal"/>
      <w:pStyle w:val="H6"/>
      <w:lvlText w:val="%1.%2.%3.%4.%5.%6."/>
      <w:lvlJc w:val="left"/>
      <w:pPr>
        <w:ind w:left="0" w:firstLine="0"/>
      </w:pPr>
    </w:lvl>
    <w:lvl w:ilvl="6">
      <w:start w:val="1"/>
      <w:numFmt w:val="decimal"/>
      <w:pStyle w:val="H7"/>
      <w:lvlText w:val="%1.%2.%3.%4.%5.%6.%7."/>
      <w:lvlJc w:val="left"/>
      <w:pPr>
        <w:ind w:left="0" w:firstLine="0"/>
      </w:pPr>
    </w:lvl>
    <w:lvl w:ilvl="7">
      <w:start w:val="1"/>
      <w:numFmt w:val="decimal"/>
      <w:pStyle w:val="H8"/>
      <w:lvlText w:val="%1.%2.%3.%4.%5.%6.%7.%8."/>
      <w:lvlJc w:val="left"/>
      <w:pPr>
        <w:ind w:left="0" w:firstLine="0"/>
      </w:pPr>
    </w:lvl>
    <w:lvl w:ilvl="8">
      <w:start w:val="1"/>
      <w:numFmt w:val="decimal"/>
      <w:pStyle w:val="H9"/>
      <w:lvlText w:val="%1.%2.%3.%4.%5.%6.%7.%8.%9."/>
      <w:lvlJc w:val="left"/>
      <w:pPr>
        <w:ind w:left="0" w:firstLine="0"/>
      </w:pPr>
    </w:lvl>
  </w:abstractNum>
  <w:abstractNum w:abstractNumId="16" w15:restartNumberingAfterBreak="0">
    <w:nsid w:val="3A6D2833"/>
    <w:multiLevelType w:val="multilevel"/>
    <w:tmpl w:val="B4FA68B0"/>
    <w:lvl w:ilvl="0">
      <w:start w:val="1"/>
      <w:numFmt w:val="decimal"/>
      <w:pStyle w:val="list-b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9DB15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4994B4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C114870"/>
    <w:multiLevelType w:val="hybridMultilevel"/>
    <w:tmpl w:val="A4D27D34"/>
    <w:lvl w:ilvl="0" w:tplc="AFB8A8C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F22FE"/>
    <w:multiLevelType w:val="multilevel"/>
    <w:tmpl w:val="746E1410"/>
    <w:lvl w:ilvl="0">
      <w:start w:val="1"/>
      <w:numFmt w:val="decimal"/>
      <w:lvlRestart w:val="0"/>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pStyle w:val="Heading5"/>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5E732E9E"/>
    <w:multiLevelType w:val="hybridMultilevel"/>
    <w:tmpl w:val="D3A6033E"/>
    <w:lvl w:ilvl="0" w:tplc="E10E5BE2">
      <w:start w:val="1"/>
      <w:numFmt w:val="bullet"/>
      <w:pStyle w:val="listbullets"/>
      <w:lvlText w:val=""/>
      <w:lvlJc w:val="left"/>
      <w:pPr>
        <w:ind w:left="1353"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pStyle w:val="H3"/>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65622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CFC34B3"/>
    <w:multiLevelType w:val="hybridMultilevel"/>
    <w:tmpl w:val="E5DCAC0A"/>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16cid:durableId="2319215">
    <w:abstractNumId w:val="23"/>
  </w:num>
  <w:num w:numId="2" w16cid:durableId="1258444827">
    <w:abstractNumId w:val="10"/>
  </w:num>
  <w:num w:numId="3" w16cid:durableId="1598947873">
    <w:abstractNumId w:val="8"/>
  </w:num>
  <w:num w:numId="4" w16cid:durableId="415716126">
    <w:abstractNumId w:val="7"/>
  </w:num>
  <w:num w:numId="5" w16cid:durableId="139925143">
    <w:abstractNumId w:val="6"/>
  </w:num>
  <w:num w:numId="6" w16cid:durableId="2137596672">
    <w:abstractNumId w:val="5"/>
  </w:num>
  <w:num w:numId="7" w16cid:durableId="1753891215">
    <w:abstractNumId w:val="9"/>
  </w:num>
  <w:num w:numId="8" w16cid:durableId="682710375">
    <w:abstractNumId w:val="4"/>
  </w:num>
  <w:num w:numId="9" w16cid:durableId="739015336">
    <w:abstractNumId w:val="3"/>
  </w:num>
  <w:num w:numId="10" w16cid:durableId="1145657640">
    <w:abstractNumId w:val="2"/>
  </w:num>
  <w:num w:numId="11" w16cid:durableId="1758943105">
    <w:abstractNumId w:val="1"/>
  </w:num>
  <w:num w:numId="12" w16cid:durableId="868950332">
    <w:abstractNumId w:val="15"/>
  </w:num>
  <w:num w:numId="13" w16cid:durableId="1220674354">
    <w:abstractNumId w:val="11"/>
  </w:num>
  <w:num w:numId="14" w16cid:durableId="1432236209">
    <w:abstractNumId w:val="13"/>
  </w:num>
  <w:num w:numId="15" w16cid:durableId="564267296">
    <w:abstractNumId w:val="0"/>
  </w:num>
  <w:num w:numId="16" w16cid:durableId="903104341">
    <w:abstractNumId w:val="18"/>
  </w:num>
  <w:num w:numId="17" w16cid:durableId="1409308134">
    <w:abstractNumId w:val="22"/>
  </w:num>
  <w:num w:numId="18" w16cid:durableId="559169791">
    <w:abstractNumId w:val="12"/>
  </w:num>
  <w:num w:numId="19" w16cid:durableId="784882256">
    <w:abstractNumId w:val="17"/>
  </w:num>
  <w:num w:numId="20" w16cid:durableId="1985117700">
    <w:abstractNumId w:val="14"/>
  </w:num>
  <w:num w:numId="21" w16cid:durableId="623074474">
    <w:abstractNumId w:val="21"/>
  </w:num>
  <w:num w:numId="22" w16cid:durableId="846873044">
    <w:abstractNumId w:val="19"/>
  </w:num>
  <w:num w:numId="23" w16cid:durableId="1964381749">
    <w:abstractNumId w:val="20"/>
  </w:num>
  <w:num w:numId="24" w16cid:durableId="57725212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a Tecusan">
    <w15:presenceInfo w15:providerId="Windows Live" w15:userId="e3518c9ef739261b"/>
  </w15:person>
  <w15:person w15:author="Laura Alexis Janda">
    <w15:presenceInfo w15:providerId="AD" w15:userId="S::lja001@uit.no::1f227e26-6259-47d3-b693-dce21943f7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attachedTemplate r:id="rId1"/>
  <w:linkStyles/>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3G_Bib_Uncited" w:val="PCHNWB160 :: 007615 :: 12/15/2021 2:39:40 PM"/>
    <w:docVar w:name="3G_Bib_Unlisted" w:val="PCHNWB160 :: 007615 :: 12/15/2021 2:42:07 PM"/>
    <w:docVar w:name="3G_Check_Link" w:val="PCHNWB160 :: 007615 :: 12/15/2021 2:49:44 PM"/>
    <w:docVar w:name="3G_CheckTableSpan" w:val="PCHNWB160 :: 007615 :: 11/25/2021 10:26:32 PM"/>
    <w:docVar w:name="3G_CleanUp" w:val="PCHNWB160 :: 007615 :: 11/25/2021 6:39:46 PM"/>
    <w:docVar w:name="3G_Crosslink_Float" w:val="PCHNWB160 :: 007615 :: 12/15/2021 2:42:33 PM"/>
    <w:docVar w:name="3G_Crosslink_NameDate_CitationsDateTime" w:val="12/15/2021 14:41:50"/>
    <w:docVar w:name="3G_Crosslink_Numbered_Section" w:val="PCHNWB160 :: 007615 :: 11/25/2021 9:43:08 PM"/>
    <w:docVar w:name="Total_Editing_Time" w:val="2162"/>
  </w:docVars>
  <w:rsids>
    <w:rsidRoot w:val="001B692E"/>
    <w:rsid w:val="0000029F"/>
    <w:rsid w:val="00001091"/>
    <w:rsid w:val="00001746"/>
    <w:rsid w:val="000019BC"/>
    <w:rsid w:val="00001FA4"/>
    <w:rsid w:val="000020A8"/>
    <w:rsid w:val="00002902"/>
    <w:rsid w:val="000034E5"/>
    <w:rsid w:val="00006386"/>
    <w:rsid w:val="00007214"/>
    <w:rsid w:val="000079C2"/>
    <w:rsid w:val="00007F20"/>
    <w:rsid w:val="000107F9"/>
    <w:rsid w:val="0001178A"/>
    <w:rsid w:val="0001200A"/>
    <w:rsid w:val="0001276E"/>
    <w:rsid w:val="00012822"/>
    <w:rsid w:val="0001421F"/>
    <w:rsid w:val="0001536D"/>
    <w:rsid w:val="00015E24"/>
    <w:rsid w:val="00016F7F"/>
    <w:rsid w:val="000173A5"/>
    <w:rsid w:val="00017411"/>
    <w:rsid w:val="00020444"/>
    <w:rsid w:val="00023ABF"/>
    <w:rsid w:val="00025E69"/>
    <w:rsid w:val="000261EE"/>
    <w:rsid w:val="0002643A"/>
    <w:rsid w:val="00027F1A"/>
    <w:rsid w:val="0003135D"/>
    <w:rsid w:val="000320AD"/>
    <w:rsid w:val="00034275"/>
    <w:rsid w:val="0003478B"/>
    <w:rsid w:val="00034A85"/>
    <w:rsid w:val="0003530C"/>
    <w:rsid w:val="0003531F"/>
    <w:rsid w:val="00036C1A"/>
    <w:rsid w:val="0003788F"/>
    <w:rsid w:val="0004008B"/>
    <w:rsid w:val="00040107"/>
    <w:rsid w:val="000410BE"/>
    <w:rsid w:val="000416FA"/>
    <w:rsid w:val="00044331"/>
    <w:rsid w:val="0004476C"/>
    <w:rsid w:val="00045985"/>
    <w:rsid w:val="000504F6"/>
    <w:rsid w:val="0005374E"/>
    <w:rsid w:val="0005510E"/>
    <w:rsid w:val="000551CF"/>
    <w:rsid w:val="000551D8"/>
    <w:rsid w:val="000555CB"/>
    <w:rsid w:val="0005624B"/>
    <w:rsid w:val="000574DC"/>
    <w:rsid w:val="000575AF"/>
    <w:rsid w:val="00060D38"/>
    <w:rsid w:val="0006149E"/>
    <w:rsid w:val="000619BB"/>
    <w:rsid w:val="00061D6E"/>
    <w:rsid w:val="00064673"/>
    <w:rsid w:val="000647A1"/>
    <w:rsid w:val="000662C9"/>
    <w:rsid w:val="00066836"/>
    <w:rsid w:val="00066AF9"/>
    <w:rsid w:val="00067411"/>
    <w:rsid w:val="00067795"/>
    <w:rsid w:val="00067B95"/>
    <w:rsid w:val="00067C4E"/>
    <w:rsid w:val="0007025C"/>
    <w:rsid w:val="000702C5"/>
    <w:rsid w:val="000703AE"/>
    <w:rsid w:val="00070547"/>
    <w:rsid w:val="00070C14"/>
    <w:rsid w:val="00071627"/>
    <w:rsid w:val="00072495"/>
    <w:rsid w:val="00072EF9"/>
    <w:rsid w:val="00073FB8"/>
    <w:rsid w:val="00075008"/>
    <w:rsid w:val="00075A5D"/>
    <w:rsid w:val="000763E5"/>
    <w:rsid w:val="000814DB"/>
    <w:rsid w:val="00083874"/>
    <w:rsid w:val="00084938"/>
    <w:rsid w:val="00085307"/>
    <w:rsid w:val="00085536"/>
    <w:rsid w:val="0008597B"/>
    <w:rsid w:val="00086C6B"/>
    <w:rsid w:val="000870B3"/>
    <w:rsid w:val="000871EB"/>
    <w:rsid w:val="00087AA8"/>
    <w:rsid w:val="000922B6"/>
    <w:rsid w:val="00092FB6"/>
    <w:rsid w:val="00093342"/>
    <w:rsid w:val="000951EA"/>
    <w:rsid w:val="00095DAE"/>
    <w:rsid w:val="000961C3"/>
    <w:rsid w:val="000961F4"/>
    <w:rsid w:val="00096803"/>
    <w:rsid w:val="00096A4B"/>
    <w:rsid w:val="00096D87"/>
    <w:rsid w:val="00096E23"/>
    <w:rsid w:val="00097E8B"/>
    <w:rsid w:val="00097F1C"/>
    <w:rsid w:val="000A023A"/>
    <w:rsid w:val="000A0F3B"/>
    <w:rsid w:val="000A203F"/>
    <w:rsid w:val="000A4F21"/>
    <w:rsid w:val="000A76F5"/>
    <w:rsid w:val="000B0029"/>
    <w:rsid w:val="000B0F4A"/>
    <w:rsid w:val="000B1E15"/>
    <w:rsid w:val="000B214B"/>
    <w:rsid w:val="000B2E88"/>
    <w:rsid w:val="000B6035"/>
    <w:rsid w:val="000B7292"/>
    <w:rsid w:val="000C001E"/>
    <w:rsid w:val="000C1766"/>
    <w:rsid w:val="000C20A2"/>
    <w:rsid w:val="000C2FA4"/>
    <w:rsid w:val="000C3579"/>
    <w:rsid w:val="000C3EB9"/>
    <w:rsid w:val="000C5492"/>
    <w:rsid w:val="000C62B0"/>
    <w:rsid w:val="000C6D5A"/>
    <w:rsid w:val="000D0308"/>
    <w:rsid w:val="000D0D1A"/>
    <w:rsid w:val="000D0DAD"/>
    <w:rsid w:val="000D125B"/>
    <w:rsid w:val="000D17C4"/>
    <w:rsid w:val="000D2AB5"/>
    <w:rsid w:val="000D2AE1"/>
    <w:rsid w:val="000D2FB7"/>
    <w:rsid w:val="000D3400"/>
    <w:rsid w:val="000D355A"/>
    <w:rsid w:val="000D3946"/>
    <w:rsid w:val="000D3A53"/>
    <w:rsid w:val="000D4288"/>
    <w:rsid w:val="000D544B"/>
    <w:rsid w:val="000D558E"/>
    <w:rsid w:val="000D59E8"/>
    <w:rsid w:val="000D7F6B"/>
    <w:rsid w:val="000E00E5"/>
    <w:rsid w:val="000E05D5"/>
    <w:rsid w:val="000E19A0"/>
    <w:rsid w:val="000E1B71"/>
    <w:rsid w:val="000E3752"/>
    <w:rsid w:val="000E4512"/>
    <w:rsid w:val="000E54E2"/>
    <w:rsid w:val="000E5B93"/>
    <w:rsid w:val="000E74FD"/>
    <w:rsid w:val="000E7A3F"/>
    <w:rsid w:val="000E7C62"/>
    <w:rsid w:val="000F0F67"/>
    <w:rsid w:val="000F35A4"/>
    <w:rsid w:val="000F3959"/>
    <w:rsid w:val="000F3E0F"/>
    <w:rsid w:val="000F41AA"/>
    <w:rsid w:val="000F510E"/>
    <w:rsid w:val="000F5115"/>
    <w:rsid w:val="000F5515"/>
    <w:rsid w:val="000F5C1E"/>
    <w:rsid w:val="000F63FE"/>
    <w:rsid w:val="000F77D1"/>
    <w:rsid w:val="0010122F"/>
    <w:rsid w:val="00101557"/>
    <w:rsid w:val="00101B59"/>
    <w:rsid w:val="00103277"/>
    <w:rsid w:val="00103860"/>
    <w:rsid w:val="00103B19"/>
    <w:rsid w:val="001048E5"/>
    <w:rsid w:val="00104A99"/>
    <w:rsid w:val="00104CC2"/>
    <w:rsid w:val="00105005"/>
    <w:rsid w:val="001052D6"/>
    <w:rsid w:val="00105B93"/>
    <w:rsid w:val="00105E66"/>
    <w:rsid w:val="00105EAC"/>
    <w:rsid w:val="00106EED"/>
    <w:rsid w:val="0010731C"/>
    <w:rsid w:val="00107686"/>
    <w:rsid w:val="001119A8"/>
    <w:rsid w:val="001123D3"/>
    <w:rsid w:val="00112FE0"/>
    <w:rsid w:val="00113BA2"/>
    <w:rsid w:val="00113BF5"/>
    <w:rsid w:val="00114115"/>
    <w:rsid w:val="00116A14"/>
    <w:rsid w:val="00116F49"/>
    <w:rsid w:val="00122235"/>
    <w:rsid w:val="00122AA4"/>
    <w:rsid w:val="00123487"/>
    <w:rsid w:val="00123A22"/>
    <w:rsid w:val="00123B76"/>
    <w:rsid w:val="00124389"/>
    <w:rsid w:val="001261B2"/>
    <w:rsid w:val="00126462"/>
    <w:rsid w:val="001275A8"/>
    <w:rsid w:val="0013054F"/>
    <w:rsid w:val="0013242E"/>
    <w:rsid w:val="00132941"/>
    <w:rsid w:val="00133623"/>
    <w:rsid w:val="00134154"/>
    <w:rsid w:val="00134AF6"/>
    <w:rsid w:val="0013598F"/>
    <w:rsid w:val="00137A93"/>
    <w:rsid w:val="00140984"/>
    <w:rsid w:val="001413CE"/>
    <w:rsid w:val="00142D74"/>
    <w:rsid w:val="00143227"/>
    <w:rsid w:val="00143B0C"/>
    <w:rsid w:val="00144CDB"/>
    <w:rsid w:val="0014637E"/>
    <w:rsid w:val="00146C13"/>
    <w:rsid w:val="0014744E"/>
    <w:rsid w:val="00147B89"/>
    <w:rsid w:val="001506CD"/>
    <w:rsid w:val="0015181F"/>
    <w:rsid w:val="00151B87"/>
    <w:rsid w:val="00152CF4"/>
    <w:rsid w:val="0015358B"/>
    <w:rsid w:val="00153647"/>
    <w:rsid w:val="00154193"/>
    <w:rsid w:val="00155038"/>
    <w:rsid w:val="001550BA"/>
    <w:rsid w:val="00155147"/>
    <w:rsid w:val="001562B3"/>
    <w:rsid w:val="001565B1"/>
    <w:rsid w:val="00157108"/>
    <w:rsid w:val="001575DB"/>
    <w:rsid w:val="00157A15"/>
    <w:rsid w:val="00160B01"/>
    <w:rsid w:val="00160B7F"/>
    <w:rsid w:val="0016104E"/>
    <w:rsid w:val="00162771"/>
    <w:rsid w:val="00162DC7"/>
    <w:rsid w:val="0016586D"/>
    <w:rsid w:val="00165B0C"/>
    <w:rsid w:val="001660F7"/>
    <w:rsid w:val="001661EF"/>
    <w:rsid w:val="001670F0"/>
    <w:rsid w:val="0016774B"/>
    <w:rsid w:val="00167808"/>
    <w:rsid w:val="00167E0A"/>
    <w:rsid w:val="00171083"/>
    <w:rsid w:val="001733BA"/>
    <w:rsid w:val="0017379F"/>
    <w:rsid w:val="00174125"/>
    <w:rsid w:val="0017579B"/>
    <w:rsid w:val="00176462"/>
    <w:rsid w:val="00176B79"/>
    <w:rsid w:val="00176ED7"/>
    <w:rsid w:val="001770D8"/>
    <w:rsid w:val="0017750F"/>
    <w:rsid w:val="00177BC5"/>
    <w:rsid w:val="001827CB"/>
    <w:rsid w:val="00182A2D"/>
    <w:rsid w:val="00182D16"/>
    <w:rsid w:val="00183AF1"/>
    <w:rsid w:val="0018439E"/>
    <w:rsid w:val="00185E94"/>
    <w:rsid w:val="001870CE"/>
    <w:rsid w:val="00187802"/>
    <w:rsid w:val="00187C9F"/>
    <w:rsid w:val="001900AB"/>
    <w:rsid w:val="001922C0"/>
    <w:rsid w:val="001924F3"/>
    <w:rsid w:val="00192CF8"/>
    <w:rsid w:val="00194F5A"/>
    <w:rsid w:val="001953A5"/>
    <w:rsid w:val="001965A2"/>
    <w:rsid w:val="00196B14"/>
    <w:rsid w:val="00197275"/>
    <w:rsid w:val="001A0A8E"/>
    <w:rsid w:val="001A1091"/>
    <w:rsid w:val="001A1099"/>
    <w:rsid w:val="001A17DF"/>
    <w:rsid w:val="001A1EBA"/>
    <w:rsid w:val="001A2EC1"/>
    <w:rsid w:val="001A2F09"/>
    <w:rsid w:val="001A31E9"/>
    <w:rsid w:val="001A34FC"/>
    <w:rsid w:val="001A4CB4"/>
    <w:rsid w:val="001A57C9"/>
    <w:rsid w:val="001A5916"/>
    <w:rsid w:val="001A5A14"/>
    <w:rsid w:val="001A7E8B"/>
    <w:rsid w:val="001B03FB"/>
    <w:rsid w:val="001B0606"/>
    <w:rsid w:val="001B23E3"/>
    <w:rsid w:val="001B3437"/>
    <w:rsid w:val="001B38D9"/>
    <w:rsid w:val="001B53D7"/>
    <w:rsid w:val="001B563F"/>
    <w:rsid w:val="001B5EA1"/>
    <w:rsid w:val="001B5EEE"/>
    <w:rsid w:val="001B6083"/>
    <w:rsid w:val="001B6905"/>
    <w:rsid w:val="001B692E"/>
    <w:rsid w:val="001B7122"/>
    <w:rsid w:val="001B7357"/>
    <w:rsid w:val="001C0004"/>
    <w:rsid w:val="001C03BF"/>
    <w:rsid w:val="001C06C8"/>
    <w:rsid w:val="001C0ECB"/>
    <w:rsid w:val="001C1C3E"/>
    <w:rsid w:val="001C1D7F"/>
    <w:rsid w:val="001C29C7"/>
    <w:rsid w:val="001C341E"/>
    <w:rsid w:val="001C40CB"/>
    <w:rsid w:val="001C4177"/>
    <w:rsid w:val="001C649B"/>
    <w:rsid w:val="001D02DA"/>
    <w:rsid w:val="001D10E8"/>
    <w:rsid w:val="001D2184"/>
    <w:rsid w:val="001D24BF"/>
    <w:rsid w:val="001D2845"/>
    <w:rsid w:val="001D2DF4"/>
    <w:rsid w:val="001D2E58"/>
    <w:rsid w:val="001D5D2F"/>
    <w:rsid w:val="001D607F"/>
    <w:rsid w:val="001D62C1"/>
    <w:rsid w:val="001D7D22"/>
    <w:rsid w:val="001D7E61"/>
    <w:rsid w:val="001E0C67"/>
    <w:rsid w:val="001E0EED"/>
    <w:rsid w:val="001E1290"/>
    <w:rsid w:val="001E190E"/>
    <w:rsid w:val="001E2CB0"/>
    <w:rsid w:val="001E2D31"/>
    <w:rsid w:val="001E38EC"/>
    <w:rsid w:val="001E4CF3"/>
    <w:rsid w:val="001E4DFD"/>
    <w:rsid w:val="001E5017"/>
    <w:rsid w:val="001E5C45"/>
    <w:rsid w:val="001E62B6"/>
    <w:rsid w:val="001E6D3A"/>
    <w:rsid w:val="001E73ED"/>
    <w:rsid w:val="001F0D93"/>
    <w:rsid w:val="001F2509"/>
    <w:rsid w:val="001F32D9"/>
    <w:rsid w:val="001F3BB0"/>
    <w:rsid w:val="001F4223"/>
    <w:rsid w:val="001F5F70"/>
    <w:rsid w:val="001F60CA"/>
    <w:rsid w:val="001F63C7"/>
    <w:rsid w:val="001F79BB"/>
    <w:rsid w:val="002000CF"/>
    <w:rsid w:val="002008CD"/>
    <w:rsid w:val="00200E53"/>
    <w:rsid w:val="00203323"/>
    <w:rsid w:val="00204D2D"/>
    <w:rsid w:val="00205C5F"/>
    <w:rsid w:val="00206CA3"/>
    <w:rsid w:val="0020707B"/>
    <w:rsid w:val="00211D3A"/>
    <w:rsid w:val="0021279C"/>
    <w:rsid w:val="00213667"/>
    <w:rsid w:val="00214336"/>
    <w:rsid w:val="00214931"/>
    <w:rsid w:val="0021658D"/>
    <w:rsid w:val="00217979"/>
    <w:rsid w:val="00221828"/>
    <w:rsid w:val="00222635"/>
    <w:rsid w:val="00222E89"/>
    <w:rsid w:val="002235C7"/>
    <w:rsid w:val="00224CBF"/>
    <w:rsid w:val="00225911"/>
    <w:rsid w:val="00225DCA"/>
    <w:rsid w:val="0022631D"/>
    <w:rsid w:val="00226838"/>
    <w:rsid w:val="00227061"/>
    <w:rsid w:val="00227117"/>
    <w:rsid w:val="00227193"/>
    <w:rsid w:val="0023020E"/>
    <w:rsid w:val="0023039F"/>
    <w:rsid w:val="0023072F"/>
    <w:rsid w:val="00230758"/>
    <w:rsid w:val="00230B5A"/>
    <w:rsid w:val="00230CCC"/>
    <w:rsid w:val="002311A6"/>
    <w:rsid w:val="00232D9F"/>
    <w:rsid w:val="00233872"/>
    <w:rsid w:val="00233DCE"/>
    <w:rsid w:val="002342DB"/>
    <w:rsid w:val="00235500"/>
    <w:rsid w:val="00236541"/>
    <w:rsid w:val="00240131"/>
    <w:rsid w:val="00240309"/>
    <w:rsid w:val="00240B4E"/>
    <w:rsid w:val="0024146B"/>
    <w:rsid w:val="00242C34"/>
    <w:rsid w:val="0024377E"/>
    <w:rsid w:val="002439B4"/>
    <w:rsid w:val="00244479"/>
    <w:rsid w:val="00244497"/>
    <w:rsid w:val="00244D4A"/>
    <w:rsid w:val="00244FB2"/>
    <w:rsid w:val="00245F07"/>
    <w:rsid w:val="0024658B"/>
    <w:rsid w:val="00247FB5"/>
    <w:rsid w:val="00250389"/>
    <w:rsid w:val="00250771"/>
    <w:rsid w:val="00251B9D"/>
    <w:rsid w:val="00251C5A"/>
    <w:rsid w:val="00251DF4"/>
    <w:rsid w:val="00252D92"/>
    <w:rsid w:val="002541CA"/>
    <w:rsid w:val="00254C2F"/>
    <w:rsid w:val="00254C45"/>
    <w:rsid w:val="00255086"/>
    <w:rsid w:val="0025589D"/>
    <w:rsid w:val="00255A63"/>
    <w:rsid w:val="00255A8D"/>
    <w:rsid w:val="00255E29"/>
    <w:rsid w:val="00256336"/>
    <w:rsid w:val="0025747D"/>
    <w:rsid w:val="002577D0"/>
    <w:rsid w:val="002577F1"/>
    <w:rsid w:val="0025790C"/>
    <w:rsid w:val="002604D0"/>
    <w:rsid w:val="00260DBF"/>
    <w:rsid w:val="00260E4A"/>
    <w:rsid w:val="00261278"/>
    <w:rsid w:val="002617B3"/>
    <w:rsid w:val="00262513"/>
    <w:rsid w:val="002637F0"/>
    <w:rsid w:val="00263911"/>
    <w:rsid w:val="002667D1"/>
    <w:rsid w:val="00266AE2"/>
    <w:rsid w:val="00267C6F"/>
    <w:rsid w:val="00270003"/>
    <w:rsid w:val="002715C9"/>
    <w:rsid w:val="0027234C"/>
    <w:rsid w:val="00272953"/>
    <w:rsid w:val="00274EAD"/>
    <w:rsid w:val="00276A8D"/>
    <w:rsid w:val="00276F87"/>
    <w:rsid w:val="0027752D"/>
    <w:rsid w:val="00277894"/>
    <w:rsid w:val="00280199"/>
    <w:rsid w:val="0028068F"/>
    <w:rsid w:val="0028169F"/>
    <w:rsid w:val="00282849"/>
    <w:rsid w:val="00282F35"/>
    <w:rsid w:val="00284362"/>
    <w:rsid w:val="00284BD6"/>
    <w:rsid w:val="00284C9A"/>
    <w:rsid w:val="00285752"/>
    <w:rsid w:val="002857B2"/>
    <w:rsid w:val="0028726A"/>
    <w:rsid w:val="00287E5B"/>
    <w:rsid w:val="00290999"/>
    <w:rsid w:val="00290DE5"/>
    <w:rsid w:val="002932E5"/>
    <w:rsid w:val="00293403"/>
    <w:rsid w:val="00293751"/>
    <w:rsid w:val="00295C98"/>
    <w:rsid w:val="002961B1"/>
    <w:rsid w:val="00296ACB"/>
    <w:rsid w:val="00297B7D"/>
    <w:rsid w:val="002A126D"/>
    <w:rsid w:val="002A4081"/>
    <w:rsid w:val="002A43AF"/>
    <w:rsid w:val="002A5872"/>
    <w:rsid w:val="002A6128"/>
    <w:rsid w:val="002A67D9"/>
    <w:rsid w:val="002B0375"/>
    <w:rsid w:val="002B0387"/>
    <w:rsid w:val="002B0425"/>
    <w:rsid w:val="002B062C"/>
    <w:rsid w:val="002B0C86"/>
    <w:rsid w:val="002B0EBA"/>
    <w:rsid w:val="002B0FA5"/>
    <w:rsid w:val="002B1A29"/>
    <w:rsid w:val="002B24B9"/>
    <w:rsid w:val="002B2DD2"/>
    <w:rsid w:val="002B35F2"/>
    <w:rsid w:val="002B37DF"/>
    <w:rsid w:val="002B41CA"/>
    <w:rsid w:val="002B4B25"/>
    <w:rsid w:val="002B5753"/>
    <w:rsid w:val="002B5800"/>
    <w:rsid w:val="002B69B6"/>
    <w:rsid w:val="002B6A45"/>
    <w:rsid w:val="002B6D93"/>
    <w:rsid w:val="002B78DE"/>
    <w:rsid w:val="002B7AAF"/>
    <w:rsid w:val="002B7D33"/>
    <w:rsid w:val="002C0C09"/>
    <w:rsid w:val="002C10C0"/>
    <w:rsid w:val="002C22FD"/>
    <w:rsid w:val="002C2835"/>
    <w:rsid w:val="002C2C01"/>
    <w:rsid w:val="002C6553"/>
    <w:rsid w:val="002C65CB"/>
    <w:rsid w:val="002D0AE1"/>
    <w:rsid w:val="002D1E8A"/>
    <w:rsid w:val="002D33D2"/>
    <w:rsid w:val="002D38B5"/>
    <w:rsid w:val="002D454A"/>
    <w:rsid w:val="002D4D6C"/>
    <w:rsid w:val="002D6AB9"/>
    <w:rsid w:val="002D721B"/>
    <w:rsid w:val="002E08AB"/>
    <w:rsid w:val="002E2012"/>
    <w:rsid w:val="002E24A3"/>
    <w:rsid w:val="002E26C5"/>
    <w:rsid w:val="002E306F"/>
    <w:rsid w:val="002E3F72"/>
    <w:rsid w:val="002E4256"/>
    <w:rsid w:val="002E4C2D"/>
    <w:rsid w:val="002E69C5"/>
    <w:rsid w:val="002E7381"/>
    <w:rsid w:val="002E7622"/>
    <w:rsid w:val="002F0A18"/>
    <w:rsid w:val="002F450B"/>
    <w:rsid w:val="002F6312"/>
    <w:rsid w:val="002F7240"/>
    <w:rsid w:val="0030165F"/>
    <w:rsid w:val="00301F33"/>
    <w:rsid w:val="00303FFA"/>
    <w:rsid w:val="00305C01"/>
    <w:rsid w:val="00306751"/>
    <w:rsid w:val="003068A7"/>
    <w:rsid w:val="00306CB3"/>
    <w:rsid w:val="00311447"/>
    <w:rsid w:val="003115E1"/>
    <w:rsid w:val="00311BD2"/>
    <w:rsid w:val="00313061"/>
    <w:rsid w:val="0031415A"/>
    <w:rsid w:val="003145AD"/>
    <w:rsid w:val="00314698"/>
    <w:rsid w:val="00316CB9"/>
    <w:rsid w:val="0031721E"/>
    <w:rsid w:val="00317DB8"/>
    <w:rsid w:val="00320C26"/>
    <w:rsid w:val="00320DA5"/>
    <w:rsid w:val="0032155C"/>
    <w:rsid w:val="00322148"/>
    <w:rsid w:val="003236B8"/>
    <w:rsid w:val="00324919"/>
    <w:rsid w:val="00325494"/>
    <w:rsid w:val="00325584"/>
    <w:rsid w:val="00325763"/>
    <w:rsid w:val="00325787"/>
    <w:rsid w:val="00326469"/>
    <w:rsid w:val="00326C68"/>
    <w:rsid w:val="00326F15"/>
    <w:rsid w:val="0033106D"/>
    <w:rsid w:val="00331C9C"/>
    <w:rsid w:val="00332680"/>
    <w:rsid w:val="00333403"/>
    <w:rsid w:val="0033468B"/>
    <w:rsid w:val="00335598"/>
    <w:rsid w:val="00335C20"/>
    <w:rsid w:val="00336B32"/>
    <w:rsid w:val="00336F81"/>
    <w:rsid w:val="0033774A"/>
    <w:rsid w:val="003411AB"/>
    <w:rsid w:val="00342CFA"/>
    <w:rsid w:val="00344286"/>
    <w:rsid w:val="0034547B"/>
    <w:rsid w:val="003459F1"/>
    <w:rsid w:val="00345D8D"/>
    <w:rsid w:val="00347011"/>
    <w:rsid w:val="0035047B"/>
    <w:rsid w:val="003505DB"/>
    <w:rsid w:val="0035092F"/>
    <w:rsid w:val="00350B18"/>
    <w:rsid w:val="003525C0"/>
    <w:rsid w:val="0035278B"/>
    <w:rsid w:val="00353495"/>
    <w:rsid w:val="00354E47"/>
    <w:rsid w:val="0035550B"/>
    <w:rsid w:val="003556ED"/>
    <w:rsid w:val="00355A2E"/>
    <w:rsid w:val="00357913"/>
    <w:rsid w:val="00357F7A"/>
    <w:rsid w:val="00361151"/>
    <w:rsid w:val="003614AE"/>
    <w:rsid w:val="00361B00"/>
    <w:rsid w:val="00361B25"/>
    <w:rsid w:val="00361BD9"/>
    <w:rsid w:val="00361D20"/>
    <w:rsid w:val="0036333D"/>
    <w:rsid w:val="0036340F"/>
    <w:rsid w:val="00363598"/>
    <w:rsid w:val="00363B3C"/>
    <w:rsid w:val="00364B71"/>
    <w:rsid w:val="00364F12"/>
    <w:rsid w:val="003663F3"/>
    <w:rsid w:val="00371115"/>
    <w:rsid w:val="00371269"/>
    <w:rsid w:val="0037150E"/>
    <w:rsid w:val="00372756"/>
    <w:rsid w:val="00373B61"/>
    <w:rsid w:val="00375B1B"/>
    <w:rsid w:val="003779A9"/>
    <w:rsid w:val="00377D7F"/>
    <w:rsid w:val="003801B2"/>
    <w:rsid w:val="00380737"/>
    <w:rsid w:val="00380EE6"/>
    <w:rsid w:val="00386EEF"/>
    <w:rsid w:val="003870E0"/>
    <w:rsid w:val="00387723"/>
    <w:rsid w:val="003915A0"/>
    <w:rsid w:val="00391AE5"/>
    <w:rsid w:val="00392854"/>
    <w:rsid w:val="0039427D"/>
    <w:rsid w:val="003953AA"/>
    <w:rsid w:val="00395B55"/>
    <w:rsid w:val="00396E00"/>
    <w:rsid w:val="00397040"/>
    <w:rsid w:val="00397C58"/>
    <w:rsid w:val="003A02B0"/>
    <w:rsid w:val="003A02DD"/>
    <w:rsid w:val="003A215F"/>
    <w:rsid w:val="003A2A23"/>
    <w:rsid w:val="003A2A96"/>
    <w:rsid w:val="003A3B1D"/>
    <w:rsid w:val="003A53B8"/>
    <w:rsid w:val="003A5A6A"/>
    <w:rsid w:val="003B094E"/>
    <w:rsid w:val="003B0A3F"/>
    <w:rsid w:val="003B1516"/>
    <w:rsid w:val="003B2853"/>
    <w:rsid w:val="003B3C00"/>
    <w:rsid w:val="003B49E0"/>
    <w:rsid w:val="003B58DD"/>
    <w:rsid w:val="003B6DF5"/>
    <w:rsid w:val="003B77B1"/>
    <w:rsid w:val="003B7B72"/>
    <w:rsid w:val="003C0363"/>
    <w:rsid w:val="003C0CB7"/>
    <w:rsid w:val="003C0E28"/>
    <w:rsid w:val="003C24CB"/>
    <w:rsid w:val="003C2CBB"/>
    <w:rsid w:val="003C2D3A"/>
    <w:rsid w:val="003C33B5"/>
    <w:rsid w:val="003C4B67"/>
    <w:rsid w:val="003C5454"/>
    <w:rsid w:val="003C6A2F"/>
    <w:rsid w:val="003C7E6B"/>
    <w:rsid w:val="003D0038"/>
    <w:rsid w:val="003D03EC"/>
    <w:rsid w:val="003D12E0"/>
    <w:rsid w:val="003D2403"/>
    <w:rsid w:val="003D438B"/>
    <w:rsid w:val="003D45E1"/>
    <w:rsid w:val="003D5029"/>
    <w:rsid w:val="003D5A62"/>
    <w:rsid w:val="003E010C"/>
    <w:rsid w:val="003E0261"/>
    <w:rsid w:val="003E0876"/>
    <w:rsid w:val="003E0CF4"/>
    <w:rsid w:val="003E2DA1"/>
    <w:rsid w:val="003E4260"/>
    <w:rsid w:val="003E6566"/>
    <w:rsid w:val="003F029C"/>
    <w:rsid w:val="003F101E"/>
    <w:rsid w:val="003F1989"/>
    <w:rsid w:val="003F1A4D"/>
    <w:rsid w:val="003F1AA0"/>
    <w:rsid w:val="003F4F18"/>
    <w:rsid w:val="003F54E7"/>
    <w:rsid w:val="003F57A2"/>
    <w:rsid w:val="003F6225"/>
    <w:rsid w:val="003F6C4A"/>
    <w:rsid w:val="003F722D"/>
    <w:rsid w:val="00401265"/>
    <w:rsid w:val="00401E48"/>
    <w:rsid w:val="0040304D"/>
    <w:rsid w:val="00403DE3"/>
    <w:rsid w:val="0040418C"/>
    <w:rsid w:val="004054D5"/>
    <w:rsid w:val="00405ADA"/>
    <w:rsid w:val="00406847"/>
    <w:rsid w:val="00406DEA"/>
    <w:rsid w:val="00407314"/>
    <w:rsid w:val="00407DEA"/>
    <w:rsid w:val="0041069C"/>
    <w:rsid w:val="0041120E"/>
    <w:rsid w:val="004116CF"/>
    <w:rsid w:val="00411D5B"/>
    <w:rsid w:val="00411DAE"/>
    <w:rsid w:val="0041342E"/>
    <w:rsid w:val="00413F3B"/>
    <w:rsid w:val="004146AD"/>
    <w:rsid w:val="00414B8D"/>
    <w:rsid w:val="00415259"/>
    <w:rsid w:val="00415758"/>
    <w:rsid w:val="00416194"/>
    <w:rsid w:val="004208FE"/>
    <w:rsid w:val="00421BE5"/>
    <w:rsid w:val="00421F2D"/>
    <w:rsid w:val="004227CF"/>
    <w:rsid w:val="004235A8"/>
    <w:rsid w:val="00423910"/>
    <w:rsid w:val="00423A0A"/>
    <w:rsid w:val="00425959"/>
    <w:rsid w:val="00426E6B"/>
    <w:rsid w:val="00426FF8"/>
    <w:rsid w:val="00431858"/>
    <w:rsid w:val="00432A55"/>
    <w:rsid w:val="00432DDF"/>
    <w:rsid w:val="004338A0"/>
    <w:rsid w:val="00433914"/>
    <w:rsid w:val="004341FD"/>
    <w:rsid w:val="004356F4"/>
    <w:rsid w:val="0043673E"/>
    <w:rsid w:val="0043769F"/>
    <w:rsid w:val="004408E2"/>
    <w:rsid w:val="00440B8D"/>
    <w:rsid w:val="00440B90"/>
    <w:rsid w:val="00441572"/>
    <w:rsid w:val="00442043"/>
    <w:rsid w:val="00442EAF"/>
    <w:rsid w:val="0044419A"/>
    <w:rsid w:val="00444309"/>
    <w:rsid w:val="00445019"/>
    <w:rsid w:val="00445376"/>
    <w:rsid w:val="00454959"/>
    <w:rsid w:val="0045534E"/>
    <w:rsid w:val="004553B9"/>
    <w:rsid w:val="00455FA1"/>
    <w:rsid w:val="0045689A"/>
    <w:rsid w:val="00456F34"/>
    <w:rsid w:val="0045783D"/>
    <w:rsid w:val="00460D7A"/>
    <w:rsid w:val="00462108"/>
    <w:rsid w:val="00465A33"/>
    <w:rsid w:val="004673C1"/>
    <w:rsid w:val="0046749B"/>
    <w:rsid w:val="00470AAB"/>
    <w:rsid w:val="00470C11"/>
    <w:rsid w:val="004710F8"/>
    <w:rsid w:val="00471476"/>
    <w:rsid w:val="0047226A"/>
    <w:rsid w:val="004726B0"/>
    <w:rsid w:val="00472BAA"/>
    <w:rsid w:val="0047325A"/>
    <w:rsid w:val="0047381F"/>
    <w:rsid w:val="00473F83"/>
    <w:rsid w:val="0047544E"/>
    <w:rsid w:val="00480092"/>
    <w:rsid w:val="00480335"/>
    <w:rsid w:val="00480A4D"/>
    <w:rsid w:val="00481391"/>
    <w:rsid w:val="00482C9B"/>
    <w:rsid w:val="00485580"/>
    <w:rsid w:val="0048568C"/>
    <w:rsid w:val="00485FC0"/>
    <w:rsid w:val="00487347"/>
    <w:rsid w:val="004875F7"/>
    <w:rsid w:val="00487629"/>
    <w:rsid w:val="00487BB7"/>
    <w:rsid w:val="00493942"/>
    <w:rsid w:val="00495140"/>
    <w:rsid w:val="00496A81"/>
    <w:rsid w:val="00496C04"/>
    <w:rsid w:val="00497897"/>
    <w:rsid w:val="00497FE8"/>
    <w:rsid w:val="004A0409"/>
    <w:rsid w:val="004A1741"/>
    <w:rsid w:val="004A19B4"/>
    <w:rsid w:val="004A27BF"/>
    <w:rsid w:val="004A2A98"/>
    <w:rsid w:val="004A30D8"/>
    <w:rsid w:val="004A3EA0"/>
    <w:rsid w:val="004A53F8"/>
    <w:rsid w:val="004A580A"/>
    <w:rsid w:val="004A6679"/>
    <w:rsid w:val="004A6929"/>
    <w:rsid w:val="004A7449"/>
    <w:rsid w:val="004A7736"/>
    <w:rsid w:val="004A7C94"/>
    <w:rsid w:val="004B010D"/>
    <w:rsid w:val="004B0632"/>
    <w:rsid w:val="004B2C02"/>
    <w:rsid w:val="004B2C7A"/>
    <w:rsid w:val="004B327E"/>
    <w:rsid w:val="004B3B2B"/>
    <w:rsid w:val="004B4541"/>
    <w:rsid w:val="004B4D26"/>
    <w:rsid w:val="004B5E65"/>
    <w:rsid w:val="004B6006"/>
    <w:rsid w:val="004B6F48"/>
    <w:rsid w:val="004C083C"/>
    <w:rsid w:val="004C0DAD"/>
    <w:rsid w:val="004C1CF6"/>
    <w:rsid w:val="004C2758"/>
    <w:rsid w:val="004C3033"/>
    <w:rsid w:val="004C3DF9"/>
    <w:rsid w:val="004C443C"/>
    <w:rsid w:val="004D02A6"/>
    <w:rsid w:val="004D02AB"/>
    <w:rsid w:val="004D0578"/>
    <w:rsid w:val="004D0B2E"/>
    <w:rsid w:val="004D0D8E"/>
    <w:rsid w:val="004D11AD"/>
    <w:rsid w:val="004D1C05"/>
    <w:rsid w:val="004D4045"/>
    <w:rsid w:val="004D58E1"/>
    <w:rsid w:val="004D615B"/>
    <w:rsid w:val="004D721B"/>
    <w:rsid w:val="004D74F1"/>
    <w:rsid w:val="004E019E"/>
    <w:rsid w:val="004E0712"/>
    <w:rsid w:val="004E1098"/>
    <w:rsid w:val="004E1622"/>
    <w:rsid w:val="004E1C2D"/>
    <w:rsid w:val="004E1EE9"/>
    <w:rsid w:val="004E2337"/>
    <w:rsid w:val="004E2746"/>
    <w:rsid w:val="004E3AEB"/>
    <w:rsid w:val="004E3D45"/>
    <w:rsid w:val="004E4F39"/>
    <w:rsid w:val="004E67FA"/>
    <w:rsid w:val="004E6BAE"/>
    <w:rsid w:val="004E7F27"/>
    <w:rsid w:val="004E7FDF"/>
    <w:rsid w:val="004F168B"/>
    <w:rsid w:val="004F1A1E"/>
    <w:rsid w:val="004F3276"/>
    <w:rsid w:val="004F3584"/>
    <w:rsid w:val="004F4183"/>
    <w:rsid w:val="004F4AB8"/>
    <w:rsid w:val="004F4C00"/>
    <w:rsid w:val="004F57BF"/>
    <w:rsid w:val="004F707A"/>
    <w:rsid w:val="004F7C6D"/>
    <w:rsid w:val="00501995"/>
    <w:rsid w:val="00502607"/>
    <w:rsid w:val="00503F45"/>
    <w:rsid w:val="00504000"/>
    <w:rsid w:val="00504FA8"/>
    <w:rsid w:val="00505E59"/>
    <w:rsid w:val="00506FA2"/>
    <w:rsid w:val="00507D31"/>
    <w:rsid w:val="00507E59"/>
    <w:rsid w:val="00507F75"/>
    <w:rsid w:val="00507F93"/>
    <w:rsid w:val="00510042"/>
    <w:rsid w:val="0051058D"/>
    <w:rsid w:val="005107D6"/>
    <w:rsid w:val="00511F9B"/>
    <w:rsid w:val="0051351C"/>
    <w:rsid w:val="00513572"/>
    <w:rsid w:val="0051455A"/>
    <w:rsid w:val="00515114"/>
    <w:rsid w:val="00516175"/>
    <w:rsid w:val="00520F41"/>
    <w:rsid w:val="00521566"/>
    <w:rsid w:val="005217DB"/>
    <w:rsid w:val="0052187A"/>
    <w:rsid w:val="0052271F"/>
    <w:rsid w:val="00522846"/>
    <w:rsid w:val="00525464"/>
    <w:rsid w:val="00525EF1"/>
    <w:rsid w:val="005266E1"/>
    <w:rsid w:val="00527C25"/>
    <w:rsid w:val="00530503"/>
    <w:rsid w:val="0053103F"/>
    <w:rsid w:val="0053288D"/>
    <w:rsid w:val="005329B5"/>
    <w:rsid w:val="00534F32"/>
    <w:rsid w:val="005364D8"/>
    <w:rsid w:val="00536A9B"/>
    <w:rsid w:val="00537722"/>
    <w:rsid w:val="005378AA"/>
    <w:rsid w:val="005412E8"/>
    <w:rsid w:val="005414FB"/>
    <w:rsid w:val="00541AB6"/>
    <w:rsid w:val="00541FE5"/>
    <w:rsid w:val="00543DAB"/>
    <w:rsid w:val="00544D07"/>
    <w:rsid w:val="005455A7"/>
    <w:rsid w:val="005461F1"/>
    <w:rsid w:val="00546DA5"/>
    <w:rsid w:val="005473E4"/>
    <w:rsid w:val="0054758E"/>
    <w:rsid w:val="005478DC"/>
    <w:rsid w:val="00550C06"/>
    <w:rsid w:val="005531EE"/>
    <w:rsid w:val="00555FF8"/>
    <w:rsid w:val="005568CA"/>
    <w:rsid w:val="00560611"/>
    <w:rsid w:val="00560E1D"/>
    <w:rsid w:val="00560EDD"/>
    <w:rsid w:val="0056106A"/>
    <w:rsid w:val="005617FF"/>
    <w:rsid w:val="005618E2"/>
    <w:rsid w:val="0056430D"/>
    <w:rsid w:val="0056493A"/>
    <w:rsid w:val="00564F9C"/>
    <w:rsid w:val="00566B78"/>
    <w:rsid w:val="00566CED"/>
    <w:rsid w:val="005676B2"/>
    <w:rsid w:val="00567C1A"/>
    <w:rsid w:val="00571E2C"/>
    <w:rsid w:val="00571FB7"/>
    <w:rsid w:val="005724FA"/>
    <w:rsid w:val="0057389F"/>
    <w:rsid w:val="00573B6C"/>
    <w:rsid w:val="00573DA3"/>
    <w:rsid w:val="00574D49"/>
    <w:rsid w:val="0057586E"/>
    <w:rsid w:val="00575A6C"/>
    <w:rsid w:val="00576813"/>
    <w:rsid w:val="005777B2"/>
    <w:rsid w:val="0058053E"/>
    <w:rsid w:val="0058163D"/>
    <w:rsid w:val="00582199"/>
    <w:rsid w:val="00582E2A"/>
    <w:rsid w:val="00584AF3"/>
    <w:rsid w:val="00584E17"/>
    <w:rsid w:val="005858F3"/>
    <w:rsid w:val="00585A3E"/>
    <w:rsid w:val="00587437"/>
    <w:rsid w:val="00590DE2"/>
    <w:rsid w:val="00591013"/>
    <w:rsid w:val="0059182E"/>
    <w:rsid w:val="00591EA5"/>
    <w:rsid w:val="00592F0A"/>
    <w:rsid w:val="00593552"/>
    <w:rsid w:val="00593E95"/>
    <w:rsid w:val="00594580"/>
    <w:rsid w:val="005950AD"/>
    <w:rsid w:val="00595C9D"/>
    <w:rsid w:val="005A0472"/>
    <w:rsid w:val="005A0940"/>
    <w:rsid w:val="005A1523"/>
    <w:rsid w:val="005A19A6"/>
    <w:rsid w:val="005A51B8"/>
    <w:rsid w:val="005A64B4"/>
    <w:rsid w:val="005A6502"/>
    <w:rsid w:val="005A7135"/>
    <w:rsid w:val="005B0832"/>
    <w:rsid w:val="005B0879"/>
    <w:rsid w:val="005B116F"/>
    <w:rsid w:val="005B2C40"/>
    <w:rsid w:val="005B343D"/>
    <w:rsid w:val="005B358D"/>
    <w:rsid w:val="005B43E8"/>
    <w:rsid w:val="005B6EDA"/>
    <w:rsid w:val="005B7B23"/>
    <w:rsid w:val="005C0440"/>
    <w:rsid w:val="005C10F7"/>
    <w:rsid w:val="005C299E"/>
    <w:rsid w:val="005C2F78"/>
    <w:rsid w:val="005C344D"/>
    <w:rsid w:val="005C345E"/>
    <w:rsid w:val="005C3E00"/>
    <w:rsid w:val="005C4E54"/>
    <w:rsid w:val="005C55EF"/>
    <w:rsid w:val="005C5CFE"/>
    <w:rsid w:val="005C63E2"/>
    <w:rsid w:val="005C64BA"/>
    <w:rsid w:val="005C7852"/>
    <w:rsid w:val="005C7C4D"/>
    <w:rsid w:val="005D0528"/>
    <w:rsid w:val="005D073F"/>
    <w:rsid w:val="005D0AF9"/>
    <w:rsid w:val="005D1391"/>
    <w:rsid w:val="005D1BEF"/>
    <w:rsid w:val="005D251D"/>
    <w:rsid w:val="005D3F4F"/>
    <w:rsid w:val="005D47C7"/>
    <w:rsid w:val="005D4D80"/>
    <w:rsid w:val="005D5EE8"/>
    <w:rsid w:val="005D7083"/>
    <w:rsid w:val="005E1357"/>
    <w:rsid w:val="005E1527"/>
    <w:rsid w:val="005E27F6"/>
    <w:rsid w:val="005E31D7"/>
    <w:rsid w:val="005E389F"/>
    <w:rsid w:val="005E59C0"/>
    <w:rsid w:val="005E5A58"/>
    <w:rsid w:val="005E75DA"/>
    <w:rsid w:val="005E76D9"/>
    <w:rsid w:val="005E7D68"/>
    <w:rsid w:val="005F002B"/>
    <w:rsid w:val="005F0CD3"/>
    <w:rsid w:val="005F1752"/>
    <w:rsid w:val="005F1B98"/>
    <w:rsid w:val="005F39DF"/>
    <w:rsid w:val="005F3A92"/>
    <w:rsid w:val="005F4120"/>
    <w:rsid w:val="005F4ACF"/>
    <w:rsid w:val="005F4AF8"/>
    <w:rsid w:val="005F66E6"/>
    <w:rsid w:val="005F66ED"/>
    <w:rsid w:val="005F676B"/>
    <w:rsid w:val="005F7770"/>
    <w:rsid w:val="005F7C3B"/>
    <w:rsid w:val="005F7FF1"/>
    <w:rsid w:val="00601962"/>
    <w:rsid w:val="006020F4"/>
    <w:rsid w:val="00602939"/>
    <w:rsid w:val="0060417C"/>
    <w:rsid w:val="006048A9"/>
    <w:rsid w:val="0060494F"/>
    <w:rsid w:val="00605044"/>
    <w:rsid w:val="006056D2"/>
    <w:rsid w:val="00606F50"/>
    <w:rsid w:val="00606F7E"/>
    <w:rsid w:val="00610B73"/>
    <w:rsid w:val="0061220B"/>
    <w:rsid w:val="00613730"/>
    <w:rsid w:val="006137DE"/>
    <w:rsid w:val="00613ECE"/>
    <w:rsid w:val="0061473F"/>
    <w:rsid w:val="006158EF"/>
    <w:rsid w:val="00617AF2"/>
    <w:rsid w:val="00617EEA"/>
    <w:rsid w:val="00617F25"/>
    <w:rsid w:val="00617F80"/>
    <w:rsid w:val="0062145C"/>
    <w:rsid w:val="0062153A"/>
    <w:rsid w:val="006225D4"/>
    <w:rsid w:val="00623A74"/>
    <w:rsid w:val="00623CDE"/>
    <w:rsid w:val="00623EC9"/>
    <w:rsid w:val="00625752"/>
    <w:rsid w:val="00626F87"/>
    <w:rsid w:val="0063096B"/>
    <w:rsid w:val="00630976"/>
    <w:rsid w:val="00630A4A"/>
    <w:rsid w:val="00632BF5"/>
    <w:rsid w:val="00633EAD"/>
    <w:rsid w:val="006357EC"/>
    <w:rsid w:val="00635D7B"/>
    <w:rsid w:val="00636B98"/>
    <w:rsid w:val="00636DCE"/>
    <w:rsid w:val="00640648"/>
    <w:rsid w:val="0064099F"/>
    <w:rsid w:val="00641C5F"/>
    <w:rsid w:val="00644570"/>
    <w:rsid w:val="00646303"/>
    <w:rsid w:val="006470BC"/>
    <w:rsid w:val="00647482"/>
    <w:rsid w:val="00647A25"/>
    <w:rsid w:val="00651627"/>
    <w:rsid w:val="006527E6"/>
    <w:rsid w:val="00652C6E"/>
    <w:rsid w:val="00655F19"/>
    <w:rsid w:val="006565DF"/>
    <w:rsid w:val="00656EE0"/>
    <w:rsid w:val="00657D7A"/>
    <w:rsid w:val="006600C4"/>
    <w:rsid w:val="006610D7"/>
    <w:rsid w:val="0066119C"/>
    <w:rsid w:val="0066131B"/>
    <w:rsid w:val="0066165B"/>
    <w:rsid w:val="00661DD3"/>
    <w:rsid w:val="00662EE3"/>
    <w:rsid w:val="00663593"/>
    <w:rsid w:val="00664265"/>
    <w:rsid w:val="00665B80"/>
    <w:rsid w:val="00665FB0"/>
    <w:rsid w:val="00666295"/>
    <w:rsid w:val="00670F86"/>
    <w:rsid w:val="00671B9D"/>
    <w:rsid w:val="0067274A"/>
    <w:rsid w:val="0067294F"/>
    <w:rsid w:val="0067422B"/>
    <w:rsid w:val="00674C8A"/>
    <w:rsid w:val="006750DD"/>
    <w:rsid w:val="00677393"/>
    <w:rsid w:val="00680278"/>
    <w:rsid w:val="00681835"/>
    <w:rsid w:val="00681ADA"/>
    <w:rsid w:val="00681C68"/>
    <w:rsid w:val="00681FC2"/>
    <w:rsid w:val="00682E27"/>
    <w:rsid w:val="0068326D"/>
    <w:rsid w:val="00683458"/>
    <w:rsid w:val="00684F2B"/>
    <w:rsid w:val="006854AD"/>
    <w:rsid w:val="0068565F"/>
    <w:rsid w:val="006856F4"/>
    <w:rsid w:val="00685FBE"/>
    <w:rsid w:val="00686BDA"/>
    <w:rsid w:val="006870FF"/>
    <w:rsid w:val="00687F74"/>
    <w:rsid w:val="00690E00"/>
    <w:rsid w:val="00690F04"/>
    <w:rsid w:val="006913AE"/>
    <w:rsid w:val="00691FED"/>
    <w:rsid w:val="006920F8"/>
    <w:rsid w:val="00692523"/>
    <w:rsid w:val="00692786"/>
    <w:rsid w:val="00694809"/>
    <w:rsid w:val="00694B05"/>
    <w:rsid w:val="00695C42"/>
    <w:rsid w:val="00695D0F"/>
    <w:rsid w:val="00696D23"/>
    <w:rsid w:val="006A0329"/>
    <w:rsid w:val="006A06AA"/>
    <w:rsid w:val="006A1E47"/>
    <w:rsid w:val="006A23F3"/>
    <w:rsid w:val="006A4A6A"/>
    <w:rsid w:val="006A6B1C"/>
    <w:rsid w:val="006A7E15"/>
    <w:rsid w:val="006B0876"/>
    <w:rsid w:val="006B3AC9"/>
    <w:rsid w:val="006B42EC"/>
    <w:rsid w:val="006B461B"/>
    <w:rsid w:val="006B5064"/>
    <w:rsid w:val="006B6546"/>
    <w:rsid w:val="006B7BE7"/>
    <w:rsid w:val="006C0FA6"/>
    <w:rsid w:val="006C1A6C"/>
    <w:rsid w:val="006C1E43"/>
    <w:rsid w:val="006C29D7"/>
    <w:rsid w:val="006C32D2"/>
    <w:rsid w:val="006C3397"/>
    <w:rsid w:val="006C4286"/>
    <w:rsid w:val="006C4771"/>
    <w:rsid w:val="006C4BBA"/>
    <w:rsid w:val="006C4BBD"/>
    <w:rsid w:val="006C5C67"/>
    <w:rsid w:val="006C696C"/>
    <w:rsid w:val="006C72DD"/>
    <w:rsid w:val="006D06D0"/>
    <w:rsid w:val="006D1145"/>
    <w:rsid w:val="006D1544"/>
    <w:rsid w:val="006D1E8D"/>
    <w:rsid w:val="006D2B5A"/>
    <w:rsid w:val="006D4955"/>
    <w:rsid w:val="006D4D50"/>
    <w:rsid w:val="006D520D"/>
    <w:rsid w:val="006D69A3"/>
    <w:rsid w:val="006D6F0D"/>
    <w:rsid w:val="006D7E95"/>
    <w:rsid w:val="006E0E4E"/>
    <w:rsid w:val="006E2EF4"/>
    <w:rsid w:val="006E4247"/>
    <w:rsid w:val="006E4777"/>
    <w:rsid w:val="006E4A39"/>
    <w:rsid w:val="006E52B9"/>
    <w:rsid w:val="006E5696"/>
    <w:rsid w:val="006E5708"/>
    <w:rsid w:val="006E7678"/>
    <w:rsid w:val="006F0280"/>
    <w:rsid w:val="006F0CF9"/>
    <w:rsid w:val="006F0DB6"/>
    <w:rsid w:val="006F0DE9"/>
    <w:rsid w:val="006F268C"/>
    <w:rsid w:val="006F3309"/>
    <w:rsid w:val="006F38AD"/>
    <w:rsid w:val="006F57BD"/>
    <w:rsid w:val="006F5DF8"/>
    <w:rsid w:val="006F6198"/>
    <w:rsid w:val="006F6BA5"/>
    <w:rsid w:val="006F728A"/>
    <w:rsid w:val="007008AD"/>
    <w:rsid w:val="007022A9"/>
    <w:rsid w:val="007027BE"/>
    <w:rsid w:val="00702D5E"/>
    <w:rsid w:val="00703114"/>
    <w:rsid w:val="00703C9B"/>
    <w:rsid w:val="00704777"/>
    <w:rsid w:val="00705059"/>
    <w:rsid w:val="007050C0"/>
    <w:rsid w:val="007060B4"/>
    <w:rsid w:val="007063AA"/>
    <w:rsid w:val="0070684D"/>
    <w:rsid w:val="007075AC"/>
    <w:rsid w:val="00710182"/>
    <w:rsid w:val="00710BA8"/>
    <w:rsid w:val="007119B6"/>
    <w:rsid w:val="0071505F"/>
    <w:rsid w:val="007160F5"/>
    <w:rsid w:val="00716B8C"/>
    <w:rsid w:val="00716E5E"/>
    <w:rsid w:val="00721A92"/>
    <w:rsid w:val="00723A38"/>
    <w:rsid w:val="00724B6F"/>
    <w:rsid w:val="00725AB0"/>
    <w:rsid w:val="00725BC0"/>
    <w:rsid w:val="007264BC"/>
    <w:rsid w:val="00726718"/>
    <w:rsid w:val="00726A8C"/>
    <w:rsid w:val="0072751D"/>
    <w:rsid w:val="00730490"/>
    <w:rsid w:val="007304DB"/>
    <w:rsid w:val="00730B2C"/>
    <w:rsid w:val="00730E3C"/>
    <w:rsid w:val="00731AB5"/>
    <w:rsid w:val="007341B1"/>
    <w:rsid w:val="0073532C"/>
    <w:rsid w:val="0073592D"/>
    <w:rsid w:val="007365D9"/>
    <w:rsid w:val="00736667"/>
    <w:rsid w:val="0073715C"/>
    <w:rsid w:val="007378EF"/>
    <w:rsid w:val="007402FB"/>
    <w:rsid w:val="007404D4"/>
    <w:rsid w:val="00741108"/>
    <w:rsid w:val="00742E97"/>
    <w:rsid w:val="00744265"/>
    <w:rsid w:val="00745390"/>
    <w:rsid w:val="007453B8"/>
    <w:rsid w:val="007454F1"/>
    <w:rsid w:val="007455E6"/>
    <w:rsid w:val="00745A50"/>
    <w:rsid w:val="00745FBA"/>
    <w:rsid w:val="0074688D"/>
    <w:rsid w:val="00746C4D"/>
    <w:rsid w:val="0074734D"/>
    <w:rsid w:val="007506EF"/>
    <w:rsid w:val="007518DB"/>
    <w:rsid w:val="00752AC8"/>
    <w:rsid w:val="00755CEC"/>
    <w:rsid w:val="007564C5"/>
    <w:rsid w:val="0075685F"/>
    <w:rsid w:val="007569C6"/>
    <w:rsid w:val="0075753D"/>
    <w:rsid w:val="007576A5"/>
    <w:rsid w:val="00757948"/>
    <w:rsid w:val="0076021E"/>
    <w:rsid w:val="00760D14"/>
    <w:rsid w:val="0076200F"/>
    <w:rsid w:val="00762890"/>
    <w:rsid w:val="00763398"/>
    <w:rsid w:val="00763534"/>
    <w:rsid w:val="007655BB"/>
    <w:rsid w:val="00765E8F"/>
    <w:rsid w:val="00766630"/>
    <w:rsid w:val="00767185"/>
    <w:rsid w:val="00767FB0"/>
    <w:rsid w:val="00770424"/>
    <w:rsid w:val="00771112"/>
    <w:rsid w:val="0077135C"/>
    <w:rsid w:val="0077257C"/>
    <w:rsid w:val="00772692"/>
    <w:rsid w:val="00772B75"/>
    <w:rsid w:val="00772C3E"/>
    <w:rsid w:val="00773A07"/>
    <w:rsid w:val="007752FC"/>
    <w:rsid w:val="0077788F"/>
    <w:rsid w:val="0078058C"/>
    <w:rsid w:val="00780A80"/>
    <w:rsid w:val="00781E28"/>
    <w:rsid w:val="00782651"/>
    <w:rsid w:val="00783FC3"/>
    <w:rsid w:val="00785F8F"/>
    <w:rsid w:val="007918AA"/>
    <w:rsid w:val="00791B61"/>
    <w:rsid w:val="00792042"/>
    <w:rsid w:val="00792487"/>
    <w:rsid w:val="00792BF4"/>
    <w:rsid w:val="00793083"/>
    <w:rsid w:val="007931FF"/>
    <w:rsid w:val="0079385E"/>
    <w:rsid w:val="00793CC4"/>
    <w:rsid w:val="0079543F"/>
    <w:rsid w:val="00795EFC"/>
    <w:rsid w:val="00797FC4"/>
    <w:rsid w:val="007A0AE9"/>
    <w:rsid w:val="007A0CA4"/>
    <w:rsid w:val="007A113F"/>
    <w:rsid w:val="007A27D1"/>
    <w:rsid w:val="007A2F26"/>
    <w:rsid w:val="007A641A"/>
    <w:rsid w:val="007A7728"/>
    <w:rsid w:val="007A7F97"/>
    <w:rsid w:val="007B0CC3"/>
    <w:rsid w:val="007B0CE9"/>
    <w:rsid w:val="007B3505"/>
    <w:rsid w:val="007B4318"/>
    <w:rsid w:val="007B44C1"/>
    <w:rsid w:val="007B4652"/>
    <w:rsid w:val="007B554A"/>
    <w:rsid w:val="007B5A88"/>
    <w:rsid w:val="007B5D60"/>
    <w:rsid w:val="007B61AF"/>
    <w:rsid w:val="007B6B84"/>
    <w:rsid w:val="007B6F37"/>
    <w:rsid w:val="007C0310"/>
    <w:rsid w:val="007C0E64"/>
    <w:rsid w:val="007C1D53"/>
    <w:rsid w:val="007C2784"/>
    <w:rsid w:val="007C4316"/>
    <w:rsid w:val="007C6296"/>
    <w:rsid w:val="007C644F"/>
    <w:rsid w:val="007C7F5F"/>
    <w:rsid w:val="007D09F9"/>
    <w:rsid w:val="007D0FC1"/>
    <w:rsid w:val="007D2241"/>
    <w:rsid w:val="007D2A2B"/>
    <w:rsid w:val="007D2C0A"/>
    <w:rsid w:val="007D2D1E"/>
    <w:rsid w:val="007D3705"/>
    <w:rsid w:val="007D41DB"/>
    <w:rsid w:val="007D4AAA"/>
    <w:rsid w:val="007D5EEF"/>
    <w:rsid w:val="007D66D9"/>
    <w:rsid w:val="007D6BC8"/>
    <w:rsid w:val="007D6FFC"/>
    <w:rsid w:val="007E0A58"/>
    <w:rsid w:val="007E0A59"/>
    <w:rsid w:val="007E260E"/>
    <w:rsid w:val="007E3536"/>
    <w:rsid w:val="007E3599"/>
    <w:rsid w:val="007E51CE"/>
    <w:rsid w:val="007E601E"/>
    <w:rsid w:val="007E6917"/>
    <w:rsid w:val="007F0485"/>
    <w:rsid w:val="007F0F60"/>
    <w:rsid w:val="007F117B"/>
    <w:rsid w:val="007F2339"/>
    <w:rsid w:val="007F3391"/>
    <w:rsid w:val="007F3A89"/>
    <w:rsid w:val="007F3AFA"/>
    <w:rsid w:val="007F4BEB"/>
    <w:rsid w:val="007F5D81"/>
    <w:rsid w:val="007F6172"/>
    <w:rsid w:val="007F61CB"/>
    <w:rsid w:val="007F74AF"/>
    <w:rsid w:val="00800267"/>
    <w:rsid w:val="008017CD"/>
    <w:rsid w:val="00802072"/>
    <w:rsid w:val="00804B80"/>
    <w:rsid w:val="008070B2"/>
    <w:rsid w:val="008074F7"/>
    <w:rsid w:val="00807B73"/>
    <w:rsid w:val="00812CE8"/>
    <w:rsid w:val="008138E7"/>
    <w:rsid w:val="00813B5A"/>
    <w:rsid w:val="00816D31"/>
    <w:rsid w:val="00817EDB"/>
    <w:rsid w:val="00820AF1"/>
    <w:rsid w:val="00821B89"/>
    <w:rsid w:val="00821FDC"/>
    <w:rsid w:val="008242D6"/>
    <w:rsid w:val="00824C16"/>
    <w:rsid w:val="00824D2D"/>
    <w:rsid w:val="00824FEF"/>
    <w:rsid w:val="00825A47"/>
    <w:rsid w:val="00825F9A"/>
    <w:rsid w:val="00825FAA"/>
    <w:rsid w:val="00827901"/>
    <w:rsid w:val="00827FFC"/>
    <w:rsid w:val="00830025"/>
    <w:rsid w:val="00830A38"/>
    <w:rsid w:val="0083112A"/>
    <w:rsid w:val="00832AB1"/>
    <w:rsid w:val="00832C7C"/>
    <w:rsid w:val="0083449B"/>
    <w:rsid w:val="00834F73"/>
    <w:rsid w:val="00836B5E"/>
    <w:rsid w:val="00840210"/>
    <w:rsid w:val="00840559"/>
    <w:rsid w:val="00840603"/>
    <w:rsid w:val="00840B75"/>
    <w:rsid w:val="00840FE2"/>
    <w:rsid w:val="0084108C"/>
    <w:rsid w:val="008418B8"/>
    <w:rsid w:val="00841F6D"/>
    <w:rsid w:val="008420E8"/>
    <w:rsid w:val="00842461"/>
    <w:rsid w:val="00842F75"/>
    <w:rsid w:val="00843D3A"/>
    <w:rsid w:val="00844142"/>
    <w:rsid w:val="008448A8"/>
    <w:rsid w:val="00844F69"/>
    <w:rsid w:val="0084709B"/>
    <w:rsid w:val="00850093"/>
    <w:rsid w:val="0085129E"/>
    <w:rsid w:val="00852B51"/>
    <w:rsid w:val="00852E55"/>
    <w:rsid w:val="00853BEF"/>
    <w:rsid w:val="00853F4F"/>
    <w:rsid w:val="008543DC"/>
    <w:rsid w:val="00854A16"/>
    <w:rsid w:val="00857016"/>
    <w:rsid w:val="00857BE0"/>
    <w:rsid w:val="00860519"/>
    <w:rsid w:val="00860997"/>
    <w:rsid w:val="00860C9F"/>
    <w:rsid w:val="00860F0F"/>
    <w:rsid w:val="0086124F"/>
    <w:rsid w:val="0086283E"/>
    <w:rsid w:val="00864470"/>
    <w:rsid w:val="00864620"/>
    <w:rsid w:val="00864687"/>
    <w:rsid w:val="00864EC6"/>
    <w:rsid w:val="00865300"/>
    <w:rsid w:val="00865377"/>
    <w:rsid w:val="00865CEB"/>
    <w:rsid w:val="00865E1F"/>
    <w:rsid w:val="008667E8"/>
    <w:rsid w:val="008675B9"/>
    <w:rsid w:val="00867DA7"/>
    <w:rsid w:val="00871067"/>
    <w:rsid w:val="00871BC7"/>
    <w:rsid w:val="0087243B"/>
    <w:rsid w:val="0087399C"/>
    <w:rsid w:val="00873BB0"/>
    <w:rsid w:val="00875317"/>
    <w:rsid w:val="00876F8B"/>
    <w:rsid w:val="0088076D"/>
    <w:rsid w:val="00880972"/>
    <w:rsid w:val="00880A04"/>
    <w:rsid w:val="00881659"/>
    <w:rsid w:val="00881CBB"/>
    <w:rsid w:val="008824CB"/>
    <w:rsid w:val="008825DE"/>
    <w:rsid w:val="00882E4E"/>
    <w:rsid w:val="008833DF"/>
    <w:rsid w:val="00883AC8"/>
    <w:rsid w:val="00883F8E"/>
    <w:rsid w:val="0088444B"/>
    <w:rsid w:val="00884A33"/>
    <w:rsid w:val="00884CED"/>
    <w:rsid w:val="008867EA"/>
    <w:rsid w:val="00887503"/>
    <w:rsid w:val="008903DB"/>
    <w:rsid w:val="00890691"/>
    <w:rsid w:val="00891172"/>
    <w:rsid w:val="008921C4"/>
    <w:rsid w:val="008923AC"/>
    <w:rsid w:val="0089295C"/>
    <w:rsid w:val="00893619"/>
    <w:rsid w:val="00894DB7"/>
    <w:rsid w:val="00897585"/>
    <w:rsid w:val="008A025D"/>
    <w:rsid w:val="008A1205"/>
    <w:rsid w:val="008A123C"/>
    <w:rsid w:val="008A725E"/>
    <w:rsid w:val="008B1500"/>
    <w:rsid w:val="008B1983"/>
    <w:rsid w:val="008B26D0"/>
    <w:rsid w:val="008B2AFD"/>
    <w:rsid w:val="008B4903"/>
    <w:rsid w:val="008B65B0"/>
    <w:rsid w:val="008B6F68"/>
    <w:rsid w:val="008B704B"/>
    <w:rsid w:val="008B71FA"/>
    <w:rsid w:val="008B7650"/>
    <w:rsid w:val="008B77DE"/>
    <w:rsid w:val="008B788C"/>
    <w:rsid w:val="008C0101"/>
    <w:rsid w:val="008C0BDE"/>
    <w:rsid w:val="008C1AF4"/>
    <w:rsid w:val="008C2EF9"/>
    <w:rsid w:val="008C306A"/>
    <w:rsid w:val="008C3C81"/>
    <w:rsid w:val="008C4988"/>
    <w:rsid w:val="008C5222"/>
    <w:rsid w:val="008C5EFF"/>
    <w:rsid w:val="008C5FC9"/>
    <w:rsid w:val="008C60C5"/>
    <w:rsid w:val="008C6AA1"/>
    <w:rsid w:val="008C7288"/>
    <w:rsid w:val="008C7678"/>
    <w:rsid w:val="008D0313"/>
    <w:rsid w:val="008D1423"/>
    <w:rsid w:val="008D14AD"/>
    <w:rsid w:val="008D1783"/>
    <w:rsid w:val="008D19AA"/>
    <w:rsid w:val="008D298B"/>
    <w:rsid w:val="008D2FE9"/>
    <w:rsid w:val="008D330E"/>
    <w:rsid w:val="008D3664"/>
    <w:rsid w:val="008D675E"/>
    <w:rsid w:val="008D75F2"/>
    <w:rsid w:val="008E0281"/>
    <w:rsid w:val="008E034F"/>
    <w:rsid w:val="008E0670"/>
    <w:rsid w:val="008E368A"/>
    <w:rsid w:val="008E39C4"/>
    <w:rsid w:val="008E48A3"/>
    <w:rsid w:val="008E499A"/>
    <w:rsid w:val="008E6185"/>
    <w:rsid w:val="008E69EA"/>
    <w:rsid w:val="008E70B3"/>
    <w:rsid w:val="008F0473"/>
    <w:rsid w:val="008F0C8B"/>
    <w:rsid w:val="008F1483"/>
    <w:rsid w:val="008F1E4B"/>
    <w:rsid w:val="008F1E70"/>
    <w:rsid w:val="008F2F67"/>
    <w:rsid w:val="008F4099"/>
    <w:rsid w:val="008F591E"/>
    <w:rsid w:val="008F5C4C"/>
    <w:rsid w:val="008F6833"/>
    <w:rsid w:val="008F72F8"/>
    <w:rsid w:val="008F75BA"/>
    <w:rsid w:val="008F7729"/>
    <w:rsid w:val="009003A4"/>
    <w:rsid w:val="009004F4"/>
    <w:rsid w:val="009005E1"/>
    <w:rsid w:val="00900EFE"/>
    <w:rsid w:val="0090355D"/>
    <w:rsid w:val="009036E4"/>
    <w:rsid w:val="00903C5A"/>
    <w:rsid w:val="009041B0"/>
    <w:rsid w:val="00904C87"/>
    <w:rsid w:val="00906443"/>
    <w:rsid w:val="009067DB"/>
    <w:rsid w:val="009069BF"/>
    <w:rsid w:val="00911150"/>
    <w:rsid w:val="00912012"/>
    <w:rsid w:val="00912139"/>
    <w:rsid w:val="00912310"/>
    <w:rsid w:val="009138A3"/>
    <w:rsid w:val="00914A67"/>
    <w:rsid w:val="009155E8"/>
    <w:rsid w:val="00915BFC"/>
    <w:rsid w:val="00916658"/>
    <w:rsid w:val="00916C38"/>
    <w:rsid w:val="00917AFF"/>
    <w:rsid w:val="009213C8"/>
    <w:rsid w:val="009224E7"/>
    <w:rsid w:val="009229D9"/>
    <w:rsid w:val="00922E66"/>
    <w:rsid w:val="009244BB"/>
    <w:rsid w:val="009250B7"/>
    <w:rsid w:val="0092512E"/>
    <w:rsid w:val="00925FC3"/>
    <w:rsid w:val="009278B1"/>
    <w:rsid w:val="0092792A"/>
    <w:rsid w:val="00931CE6"/>
    <w:rsid w:val="00932236"/>
    <w:rsid w:val="00933438"/>
    <w:rsid w:val="00933749"/>
    <w:rsid w:val="0093418D"/>
    <w:rsid w:val="00934955"/>
    <w:rsid w:val="00935083"/>
    <w:rsid w:val="009369BA"/>
    <w:rsid w:val="00940CE5"/>
    <w:rsid w:val="00941BED"/>
    <w:rsid w:val="00942924"/>
    <w:rsid w:val="009437EF"/>
    <w:rsid w:val="00944D2A"/>
    <w:rsid w:val="00945D64"/>
    <w:rsid w:val="009461EB"/>
    <w:rsid w:val="009511E4"/>
    <w:rsid w:val="0095236F"/>
    <w:rsid w:val="009531F3"/>
    <w:rsid w:val="009534EA"/>
    <w:rsid w:val="0095779F"/>
    <w:rsid w:val="00957974"/>
    <w:rsid w:val="00957CA8"/>
    <w:rsid w:val="0096090C"/>
    <w:rsid w:val="009624A7"/>
    <w:rsid w:val="00962EAB"/>
    <w:rsid w:val="00963301"/>
    <w:rsid w:val="00963C00"/>
    <w:rsid w:val="00964299"/>
    <w:rsid w:val="00964849"/>
    <w:rsid w:val="009706E8"/>
    <w:rsid w:val="009711DA"/>
    <w:rsid w:val="00971887"/>
    <w:rsid w:val="00972BF7"/>
    <w:rsid w:val="009739AD"/>
    <w:rsid w:val="00974833"/>
    <w:rsid w:val="00974BC2"/>
    <w:rsid w:val="00975A0F"/>
    <w:rsid w:val="00975A98"/>
    <w:rsid w:val="00977A31"/>
    <w:rsid w:val="0098034A"/>
    <w:rsid w:val="00980635"/>
    <w:rsid w:val="009808F2"/>
    <w:rsid w:val="00980AEB"/>
    <w:rsid w:val="00980D9C"/>
    <w:rsid w:val="00982DC9"/>
    <w:rsid w:val="009839C5"/>
    <w:rsid w:val="009849DB"/>
    <w:rsid w:val="0099131F"/>
    <w:rsid w:val="009915A6"/>
    <w:rsid w:val="00991752"/>
    <w:rsid w:val="00993AB0"/>
    <w:rsid w:val="00994A00"/>
    <w:rsid w:val="009951DA"/>
    <w:rsid w:val="009965AF"/>
    <w:rsid w:val="00997BEB"/>
    <w:rsid w:val="009A0322"/>
    <w:rsid w:val="009A1349"/>
    <w:rsid w:val="009A311C"/>
    <w:rsid w:val="009A365B"/>
    <w:rsid w:val="009A3696"/>
    <w:rsid w:val="009A3832"/>
    <w:rsid w:val="009A545C"/>
    <w:rsid w:val="009A6FB4"/>
    <w:rsid w:val="009A74F0"/>
    <w:rsid w:val="009A775A"/>
    <w:rsid w:val="009A797C"/>
    <w:rsid w:val="009A79CC"/>
    <w:rsid w:val="009B1528"/>
    <w:rsid w:val="009B2E42"/>
    <w:rsid w:val="009B3125"/>
    <w:rsid w:val="009B3171"/>
    <w:rsid w:val="009B356E"/>
    <w:rsid w:val="009B3E08"/>
    <w:rsid w:val="009B6EBE"/>
    <w:rsid w:val="009B785A"/>
    <w:rsid w:val="009C1A7D"/>
    <w:rsid w:val="009C2D5B"/>
    <w:rsid w:val="009C3B95"/>
    <w:rsid w:val="009C3C7B"/>
    <w:rsid w:val="009C4376"/>
    <w:rsid w:val="009C75CB"/>
    <w:rsid w:val="009C7975"/>
    <w:rsid w:val="009D08BF"/>
    <w:rsid w:val="009D0AF5"/>
    <w:rsid w:val="009D1BAE"/>
    <w:rsid w:val="009D2830"/>
    <w:rsid w:val="009D3C91"/>
    <w:rsid w:val="009D407D"/>
    <w:rsid w:val="009D44E6"/>
    <w:rsid w:val="009D5005"/>
    <w:rsid w:val="009D6C20"/>
    <w:rsid w:val="009D6E8B"/>
    <w:rsid w:val="009D74F4"/>
    <w:rsid w:val="009E2F57"/>
    <w:rsid w:val="009E3515"/>
    <w:rsid w:val="009E3BB4"/>
    <w:rsid w:val="009E4156"/>
    <w:rsid w:val="009E472C"/>
    <w:rsid w:val="009E525C"/>
    <w:rsid w:val="009E5F92"/>
    <w:rsid w:val="009E686B"/>
    <w:rsid w:val="009E6A8C"/>
    <w:rsid w:val="009E741A"/>
    <w:rsid w:val="009E7431"/>
    <w:rsid w:val="009F0B40"/>
    <w:rsid w:val="009F1974"/>
    <w:rsid w:val="009F25DC"/>
    <w:rsid w:val="009F26DB"/>
    <w:rsid w:val="009F2936"/>
    <w:rsid w:val="009F4B18"/>
    <w:rsid w:val="009F5669"/>
    <w:rsid w:val="009F6080"/>
    <w:rsid w:val="009F62C4"/>
    <w:rsid w:val="009F6B87"/>
    <w:rsid w:val="00A0038F"/>
    <w:rsid w:val="00A016AE"/>
    <w:rsid w:val="00A0245F"/>
    <w:rsid w:val="00A03112"/>
    <w:rsid w:val="00A04FE7"/>
    <w:rsid w:val="00A062D2"/>
    <w:rsid w:val="00A073C3"/>
    <w:rsid w:val="00A10D33"/>
    <w:rsid w:val="00A10E2D"/>
    <w:rsid w:val="00A111E0"/>
    <w:rsid w:val="00A12A78"/>
    <w:rsid w:val="00A12B70"/>
    <w:rsid w:val="00A13C1B"/>
    <w:rsid w:val="00A154BC"/>
    <w:rsid w:val="00A16D4E"/>
    <w:rsid w:val="00A16D8A"/>
    <w:rsid w:val="00A17706"/>
    <w:rsid w:val="00A17A9F"/>
    <w:rsid w:val="00A20395"/>
    <w:rsid w:val="00A21F6A"/>
    <w:rsid w:val="00A22934"/>
    <w:rsid w:val="00A23310"/>
    <w:rsid w:val="00A23B95"/>
    <w:rsid w:val="00A23D18"/>
    <w:rsid w:val="00A25146"/>
    <w:rsid w:val="00A25675"/>
    <w:rsid w:val="00A305DD"/>
    <w:rsid w:val="00A318D6"/>
    <w:rsid w:val="00A320FC"/>
    <w:rsid w:val="00A32412"/>
    <w:rsid w:val="00A333AD"/>
    <w:rsid w:val="00A333B8"/>
    <w:rsid w:val="00A3352A"/>
    <w:rsid w:val="00A33BAB"/>
    <w:rsid w:val="00A34966"/>
    <w:rsid w:val="00A35196"/>
    <w:rsid w:val="00A35314"/>
    <w:rsid w:val="00A3553A"/>
    <w:rsid w:val="00A35B81"/>
    <w:rsid w:val="00A35E36"/>
    <w:rsid w:val="00A373AC"/>
    <w:rsid w:val="00A40B66"/>
    <w:rsid w:val="00A40EE9"/>
    <w:rsid w:val="00A42A6F"/>
    <w:rsid w:val="00A42A9D"/>
    <w:rsid w:val="00A42B7E"/>
    <w:rsid w:val="00A42F64"/>
    <w:rsid w:val="00A43568"/>
    <w:rsid w:val="00A449C2"/>
    <w:rsid w:val="00A46919"/>
    <w:rsid w:val="00A51A8B"/>
    <w:rsid w:val="00A528B3"/>
    <w:rsid w:val="00A52EF4"/>
    <w:rsid w:val="00A52F97"/>
    <w:rsid w:val="00A531FC"/>
    <w:rsid w:val="00A538FD"/>
    <w:rsid w:val="00A5478D"/>
    <w:rsid w:val="00A54963"/>
    <w:rsid w:val="00A54C49"/>
    <w:rsid w:val="00A559FE"/>
    <w:rsid w:val="00A55C95"/>
    <w:rsid w:val="00A60561"/>
    <w:rsid w:val="00A60876"/>
    <w:rsid w:val="00A61223"/>
    <w:rsid w:val="00A616A2"/>
    <w:rsid w:val="00A6187C"/>
    <w:rsid w:val="00A62CF4"/>
    <w:rsid w:val="00A62D47"/>
    <w:rsid w:val="00A635D0"/>
    <w:rsid w:val="00A647C9"/>
    <w:rsid w:val="00A64EAC"/>
    <w:rsid w:val="00A65178"/>
    <w:rsid w:val="00A652AD"/>
    <w:rsid w:val="00A65393"/>
    <w:rsid w:val="00A656D7"/>
    <w:rsid w:val="00A65E72"/>
    <w:rsid w:val="00A668F5"/>
    <w:rsid w:val="00A67996"/>
    <w:rsid w:val="00A67CC7"/>
    <w:rsid w:val="00A70410"/>
    <w:rsid w:val="00A70936"/>
    <w:rsid w:val="00A70A7A"/>
    <w:rsid w:val="00A70F18"/>
    <w:rsid w:val="00A73F57"/>
    <w:rsid w:val="00A7521B"/>
    <w:rsid w:val="00A75DB4"/>
    <w:rsid w:val="00A76C73"/>
    <w:rsid w:val="00A7779F"/>
    <w:rsid w:val="00A77E07"/>
    <w:rsid w:val="00A80980"/>
    <w:rsid w:val="00A80D15"/>
    <w:rsid w:val="00A85FDC"/>
    <w:rsid w:val="00A878D0"/>
    <w:rsid w:val="00A87F9D"/>
    <w:rsid w:val="00A919E6"/>
    <w:rsid w:val="00A91DC1"/>
    <w:rsid w:val="00A921CC"/>
    <w:rsid w:val="00A930BE"/>
    <w:rsid w:val="00A9732B"/>
    <w:rsid w:val="00A97CB0"/>
    <w:rsid w:val="00A97DBE"/>
    <w:rsid w:val="00AA0373"/>
    <w:rsid w:val="00AA2C9B"/>
    <w:rsid w:val="00AA34AF"/>
    <w:rsid w:val="00AA5A05"/>
    <w:rsid w:val="00AA62EF"/>
    <w:rsid w:val="00AA6F93"/>
    <w:rsid w:val="00AA7289"/>
    <w:rsid w:val="00AB0E68"/>
    <w:rsid w:val="00AB12F2"/>
    <w:rsid w:val="00AB1A4D"/>
    <w:rsid w:val="00AB2B20"/>
    <w:rsid w:val="00AB480B"/>
    <w:rsid w:val="00AB5433"/>
    <w:rsid w:val="00AB57B8"/>
    <w:rsid w:val="00AB63C5"/>
    <w:rsid w:val="00AB6736"/>
    <w:rsid w:val="00AB7344"/>
    <w:rsid w:val="00AC0255"/>
    <w:rsid w:val="00AC12DF"/>
    <w:rsid w:val="00AC15FD"/>
    <w:rsid w:val="00AC2139"/>
    <w:rsid w:val="00AC2A81"/>
    <w:rsid w:val="00AC37E5"/>
    <w:rsid w:val="00AC5018"/>
    <w:rsid w:val="00AC52C6"/>
    <w:rsid w:val="00AC5FA9"/>
    <w:rsid w:val="00AC767B"/>
    <w:rsid w:val="00AC7CA7"/>
    <w:rsid w:val="00AD01A4"/>
    <w:rsid w:val="00AD1C61"/>
    <w:rsid w:val="00AD1DA9"/>
    <w:rsid w:val="00AD2638"/>
    <w:rsid w:val="00AD4457"/>
    <w:rsid w:val="00AD4812"/>
    <w:rsid w:val="00AD5530"/>
    <w:rsid w:val="00AD6698"/>
    <w:rsid w:val="00AD684D"/>
    <w:rsid w:val="00AD694F"/>
    <w:rsid w:val="00AD7581"/>
    <w:rsid w:val="00AD7C08"/>
    <w:rsid w:val="00AE0035"/>
    <w:rsid w:val="00AE04CF"/>
    <w:rsid w:val="00AE2FB8"/>
    <w:rsid w:val="00AE5718"/>
    <w:rsid w:val="00AE67F0"/>
    <w:rsid w:val="00AF0B0E"/>
    <w:rsid w:val="00AF11BE"/>
    <w:rsid w:val="00AF1C07"/>
    <w:rsid w:val="00AF1E27"/>
    <w:rsid w:val="00AF239A"/>
    <w:rsid w:val="00AF399C"/>
    <w:rsid w:val="00AF3B2C"/>
    <w:rsid w:val="00AF4A1C"/>
    <w:rsid w:val="00AF4DAD"/>
    <w:rsid w:val="00AF4EF5"/>
    <w:rsid w:val="00AF6112"/>
    <w:rsid w:val="00AF680B"/>
    <w:rsid w:val="00AF7567"/>
    <w:rsid w:val="00AF78BE"/>
    <w:rsid w:val="00AF7AC6"/>
    <w:rsid w:val="00B00C2A"/>
    <w:rsid w:val="00B028EB"/>
    <w:rsid w:val="00B02FC2"/>
    <w:rsid w:val="00B0314A"/>
    <w:rsid w:val="00B038D1"/>
    <w:rsid w:val="00B04086"/>
    <w:rsid w:val="00B04F82"/>
    <w:rsid w:val="00B05CE9"/>
    <w:rsid w:val="00B0631F"/>
    <w:rsid w:val="00B06342"/>
    <w:rsid w:val="00B11F0D"/>
    <w:rsid w:val="00B1218C"/>
    <w:rsid w:val="00B1230A"/>
    <w:rsid w:val="00B1240A"/>
    <w:rsid w:val="00B13089"/>
    <w:rsid w:val="00B1310A"/>
    <w:rsid w:val="00B13754"/>
    <w:rsid w:val="00B13E6A"/>
    <w:rsid w:val="00B14AD6"/>
    <w:rsid w:val="00B15E09"/>
    <w:rsid w:val="00B162E8"/>
    <w:rsid w:val="00B16B2E"/>
    <w:rsid w:val="00B17CAD"/>
    <w:rsid w:val="00B20635"/>
    <w:rsid w:val="00B20FE7"/>
    <w:rsid w:val="00B2111A"/>
    <w:rsid w:val="00B211E4"/>
    <w:rsid w:val="00B21361"/>
    <w:rsid w:val="00B23080"/>
    <w:rsid w:val="00B2342F"/>
    <w:rsid w:val="00B236C1"/>
    <w:rsid w:val="00B270D6"/>
    <w:rsid w:val="00B270F6"/>
    <w:rsid w:val="00B27FC1"/>
    <w:rsid w:val="00B3052C"/>
    <w:rsid w:val="00B3087D"/>
    <w:rsid w:val="00B30984"/>
    <w:rsid w:val="00B30B9E"/>
    <w:rsid w:val="00B30E0C"/>
    <w:rsid w:val="00B32683"/>
    <w:rsid w:val="00B3282B"/>
    <w:rsid w:val="00B3297B"/>
    <w:rsid w:val="00B33975"/>
    <w:rsid w:val="00B33C7E"/>
    <w:rsid w:val="00B3526C"/>
    <w:rsid w:val="00B35FF2"/>
    <w:rsid w:val="00B36010"/>
    <w:rsid w:val="00B36C0C"/>
    <w:rsid w:val="00B36CA9"/>
    <w:rsid w:val="00B402DA"/>
    <w:rsid w:val="00B405B8"/>
    <w:rsid w:val="00B41139"/>
    <w:rsid w:val="00B419DC"/>
    <w:rsid w:val="00B41E28"/>
    <w:rsid w:val="00B43F0F"/>
    <w:rsid w:val="00B46DD8"/>
    <w:rsid w:val="00B5089D"/>
    <w:rsid w:val="00B5114D"/>
    <w:rsid w:val="00B5132D"/>
    <w:rsid w:val="00B520DB"/>
    <w:rsid w:val="00B5212F"/>
    <w:rsid w:val="00B52A0C"/>
    <w:rsid w:val="00B53B3D"/>
    <w:rsid w:val="00B53BDA"/>
    <w:rsid w:val="00B55AB1"/>
    <w:rsid w:val="00B56868"/>
    <w:rsid w:val="00B60E29"/>
    <w:rsid w:val="00B60E82"/>
    <w:rsid w:val="00B61DFE"/>
    <w:rsid w:val="00B63E8F"/>
    <w:rsid w:val="00B641CE"/>
    <w:rsid w:val="00B64262"/>
    <w:rsid w:val="00B700A9"/>
    <w:rsid w:val="00B70357"/>
    <w:rsid w:val="00B704CE"/>
    <w:rsid w:val="00B71215"/>
    <w:rsid w:val="00B72630"/>
    <w:rsid w:val="00B72CF8"/>
    <w:rsid w:val="00B73016"/>
    <w:rsid w:val="00B730AD"/>
    <w:rsid w:val="00B73B5A"/>
    <w:rsid w:val="00B751E7"/>
    <w:rsid w:val="00B754B1"/>
    <w:rsid w:val="00B75A18"/>
    <w:rsid w:val="00B77CF4"/>
    <w:rsid w:val="00B77FF1"/>
    <w:rsid w:val="00B8024F"/>
    <w:rsid w:val="00B804E0"/>
    <w:rsid w:val="00B81565"/>
    <w:rsid w:val="00B81BEF"/>
    <w:rsid w:val="00B838B2"/>
    <w:rsid w:val="00B84C17"/>
    <w:rsid w:val="00B854CE"/>
    <w:rsid w:val="00B85A07"/>
    <w:rsid w:val="00B85F1E"/>
    <w:rsid w:val="00B873E0"/>
    <w:rsid w:val="00B87A4A"/>
    <w:rsid w:val="00B87EE8"/>
    <w:rsid w:val="00B915B1"/>
    <w:rsid w:val="00B92540"/>
    <w:rsid w:val="00B92A85"/>
    <w:rsid w:val="00B933C2"/>
    <w:rsid w:val="00B934C2"/>
    <w:rsid w:val="00B94625"/>
    <w:rsid w:val="00B94EB0"/>
    <w:rsid w:val="00B956A4"/>
    <w:rsid w:val="00B96083"/>
    <w:rsid w:val="00B965AF"/>
    <w:rsid w:val="00B9671A"/>
    <w:rsid w:val="00B9707B"/>
    <w:rsid w:val="00B9750F"/>
    <w:rsid w:val="00BA016C"/>
    <w:rsid w:val="00BA16F6"/>
    <w:rsid w:val="00BA21CE"/>
    <w:rsid w:val="00BA222B"/>
    <w:rsid w:val="00BA274D"/>
    <w:rsid w:val="00BA424B"/>
    <w:rsid w:val="00BA449D"/>
    <w:rsid w:val="00BA5079"/>
    <w:rsid w:val="00BA59E2"/>
    <w:rsid w:val="00BA6C84"/>
    <w:rsid w:val="00BB00EB"/>
    <w:rsid w:val="00BB0109"/>
    <w:rsid w:val="00BB0967"/>
    <w:rsid w:val="00BB12E7"/>
    <w:rsid w:val="00BB180A"/>
    <w:rsid w:val="00BB199C"/>
    <w:rsid w:val="00BB29FC"/>
    <w:rsid w:val="00BB2DC3"/>
    <w:rsid w:val="00BB3469"/>
    <w:rsid w:val="00BB3ADA"/>
    <w:rsid w:val="00BB3CDE"/>
    <w:rsid w:val="00BB3ED6"/>
    <w:rsid w:val="00BB4A80"/>
    <w:rsid w:val="00BB501A"/>
    <w:rsid w:val="00BB5362"/>
    <w:rsid w:val="00BB753A"/>
    <w:rsid w:val="00BC1E6A"/>
    <w:rsid w:val="00BC35BB"/>
    <w:rsid w:val="00BC3BAC"/>
    <w:rsid w:val="00BC3CCE"/>
    <w:rsid w:val="00BC3EAF"/>
    <w:rsid w:val="00BC3F4C"/>
    <w:rsid w:val="00BC4477"/>
    <w:rsid w:val="00BC491C"/>
    <w:rsid w:val="00BC4CAF"/>
    <w:rsid w:val="00BC54F3"/>
    <w:rsid w:val="00BC5D9F"/>
    <w:rsid w:val="00BC6044"/>
    <w:rsid w:val="00BC6406"/>
    <w:rsid w:val="00BC7B10"/>
    <w:rsid w:val="00BD0423"/>
    <w:rsid w:val="00BD0BC6"/>
    <w:rsid w:val="00BD10D3"/>
    <w:rsid w:val="00BD1366"/>
    <w:rsid w:val="00BD16E3"/>
    <w:rsid w:val="00BD27B0"/>
    <w:rsid w:val="00BD3179"/>
    <w:rsid w:val="00BD3BCC"/>
    <w:rsid w:val="00BD3D92"/>
    <w:rsid w:val="00BD47DA"/>
    <w:rsid w:val="00BD5DE1"/>
    <w:rsid w:val="00BD61CC"/>
    <w:rsid w:val="00BD6EAD"/>
    <w:rsid w:val="00BD6FA1"/>
    <w:rsid w:val="00BE0518"/>
    <w:rsid w:val="00BE056F"/>
    <w:rsid w:val="00BE0C44"/>
    <w:rsid w:val="00BE0CA6"/>
    <w:rsid w:val="00BE1273"/>
    <w:rsid w:val="00BE1C6C"/>
    <w:rsid w:val="00BE2048"/>
    <w:rsid w:val="00BE2064"/>
    <w:rsid w:val="00BE219D"/>
    <w:rsid w:val="00BE309D"/>
    <w:rsid w:val="00BE30EC"/>
    <w:rsid w:val="00BE3A49"/>
    <w:rsid w:val="00BE41A0"/>
    <w:rsid w:val="00BE640D"/>
    <w:rsid w:val="00BE6DFA"/>
    <w:rsid w:val="00BE76CB"/>
    <w:rsid w:val="00BF0130"/>
    <w:rsid w:val="00BF044B"/>
    <w:rsid w:val="00BF225D"/>
    <w:rsid w:val="00BF2CC3"/>
    <w:rsid w:val="00BF373B"/>
    <w:rsid w:val="00BF3CF5"/>
    <w:rsid w:val="00BF4123"/>
    <w:rsid w:val="00BF5043"/>
    <w:rsid w:val="00BF57A8"/>
    <w:rsid w:val="00BF657D"/>
    <w:rsid w:val="00BF67D4"/>
    <w:rsid w:val="00BF6D7C"/>
    <w:rsid w:val="00BF6E5D"/>
    <w:rsid w:val="00BF72CC"/>
    <w:rsid w:val="00C00EA1"/>
    <w:rsid w:val="00C01BEB"/>
    <w:rsid w:val="00C0280D"/>
    <w:rsid w:val="00C02FA7"/>
    <w:rsid w:val="00C04BB0"/>
    <w:rsid w:val="00C05339"/>
    <w:rsid w:val="00C055BA"/>
    <w:rsid w:val="00C061B9"/>
    <w:rsid w:val="00C0694D"/>
    <w:rsid w:val="00C07601"/>
    <w:rsid w:val="00C0795F"/>
    <w:rsid w:val="00C07BD0"/>
    <w:rsid w:val="00C10116"/>
    <w:rsid w:val="00C10128"/>
    <w:rsid w:val="00C1032D"/>
    <w:rsid w:val="00C107EE"/>
    <w:rsid w:val="00C10AB2"/>
    <w:rsid w:val="00C10D5B"/>
    <w:rsid w:val="00C1162C"/>
    <w:rsid w:val="00C1268F"/>
    <w:rsid w:val="00C127AA"/>
    <w:rsid w:val="00C12838"/>
    <w:rsid w:val="00C1434C"/>
    <w:rsid w:val="00C1474C"/>
    <w:rsid w:val="00C1519F"/>
    <w:rsid w:val="00C16056"/>
    <w:rsid w:val="00C16D8F"/>
    <w:rsid w:val="00C17689"/>
    <w:rsid w:val="00C20695"/>
    <w:rsid w:val="00C20704"/>
    <w:rsid w:val="00C20F11"/>
    <w:rsid w:val="00C222DF"/>
    <w:rsid w:val="00C22731"/>
    <w:rsid w:val="00C24A9B"/>
    <w:rsid w:val="00C26305"/>
    <w:rsid w:val="00C26A1C"/>
    <w:rsid w:val="00C26DF0"/>
    <w:rsid w:val="00C27A24"/>
    <w:rsid w:val="00C27AA2"/>
    <w:rsid w:val="00C3108D"/>
    <w:rsid w:val="00C32067"/>
    <w:rsid w:val="00C3388C"/>
    <w:rsid w:val="00C347F9"/>
    <w:rsid w:val="00C34898"/>
    <w:rsid w:val="00C34B19"/>
    <w:rsid w:val="00C352C8"/>
    <w:rsid w:val="00C3615A"/>
    <w:rsid w:val="00C3707B"/>
    <w:rsid w:val="00C374A0"/>
    <w:rsid w:val="00C37DF7"/>
    <w:rsid w:val="00C4049A"/>
    <w:rsid w:val="00C40ACD"/>
    <w:rsid w:val="00C40E92"/>
    <w:rsid w:val="00C416F5"/>
    <w:rsid w:val="00C42E58"/>
    <w:rsid w:val="00C44BFA"/>
    <w:rsid w:val="00C45047"/>
    <w:rsid w:val="00C45B61"/>
    <w:rsid w:val="00C45D6D"/>
    <w:rsid w:val="00C45E2C"/>
    <w:rsid w:val="00C46D67"/>
    <w:rsid w:val="00C470BA"/>
    <w:rsid w:val="00C50EEB"/>
    <w:rsid w:val="00C527FE"/>
    <w:rsid w:val="00C52953"/>
    <w:rsid w:val="00C53A88"/>
    <w:rsid w:val="00C53D9F"/>
    <w:rsid w:val="00C55B47"/>
    <w:rsid w:val="00C55DE7"/>
    <w:rsid w:val="00C56D6E"/>
    <w:rsid w:val="00C57686"/>
    <w:rsid w:val="00C57D44"/>
    <w:rsid w:val="00C61338"/>
    <w:rsid w:val="00C62721"/>
    <w:rsid w:val="00C63882"/>
    <w:rsid w:val="00C64509"/>
    <w:rsid w:val="00C64650"/>
    <w:rsid w:val="00C6480A"/>
    <w:rsid w:val="00C655DC"/>
    <w:rsid w:val="00C655F8"/>
    <w:rsid w:val="00C66798"/>
    <w:rsid w:val="00C66FBE"/>
    <w:rsid w:val="00C67721"/>
    <w:rsid w:val="00C704E6"/>
    <w:rsid w:val="00C720D6"/>
    <w:rsid w:val="00C72C26"/>
    <w:rsid w:val="00C73282"/>
    <w:rsid w:val="00C755D1"/>
    <w:rsid w:val="00C777DA"/>
    <w:rsid w:val="00C779DD"/>
    <w:rsid w:val="00C77ECE"/>
    <w:rsid w:val="00C8135F"/>
    <w:rsid w:val="00C81E52"/>
    <w:rsid w:val="00C8200B"/>
    <w:rsid w:val="00C82C83"/>
    <w:rsid w:val="00C833CA"/>
    <w:rsid w:val="00C83560"/>
    <w:rsid w:val="00C86667"/>
    <w:rsid w:val="00C869FA"/>
    <w:rsid w:val="00C91DE6"/>
    <w:rsid w:val="00C91F62"/>
    <w:rsid w:val="00C92E9C"/>
    <w:rsid w:val="00C931B4"/>
    <w:rsid w:val="00C93388"/>
    <w:rsid w:val="00C93BBB"/>
    <w:rsid w:val="00C95BFC"/>
    <w:rsid w:val="00C97218"/>
    <w:rsid w:val="00CA0723"/>
    <w:rsid w:val="00CA07E4"/>
    <w:rsid w:val="00CA0B8C"/>
    <w:rsid w:val="00CA250A"/>
    <w:rsid w:val="00CA2B30"/>
    <w:rsid w:val="00CA3391"/>
    <w:rsid w:val="00CA505A"/>
    <w:rsid w:val="00CA75ED"/>
    <w:rsid w:val="00CA791C"/>
    <w:rsid w:val="00CA79C7"/>
    <w:rsid w:val="00CB00AC"/>
    <w:rsid w:val="00CB00F7"/>
    <w:rsid w:val="00CB0FE5"/>
    <w:rsid w:val="00CB13C2"/>
    <w:rsid w:val="00CB140F"/>
    <w:rsid w:val="00CB14E3"/>
    <w:rsid w:val="00CB1F94"/>
    <w:rsid w:val="00CB3018"/>
    <w:rsid w:val="00CB3303"/>
    <w:rsid w:val="00CB359D"/>
    <w:rsid w:val="00CB5050"/>
    <w:rsid w:val="00CB555B"/>
    <w:rsid w:val="00CB7918"/>
    <w:rsid w:val="00CC118C"/>
    <w:rsid w:val="00CC169E"/>
    <w:rsid w:val="00CC17F2"/>
    <w:rsid w:val="00CC23AE"/>
    <w:rsid w:val="00CC33A1"/>
    <w:rsid w:val="00CC3450"/>
    <w:rsid w:val="00CC3653"/>
    <w:rsid w:val="00CC40D0"/>
    <w:rsid w:val="00CC4F98"/>
    <w:rsid w:val="00CC55D6"/>
    <w:rsid w:val="00CC5D67"/>
    <w:rsid w:val="00CC63B8"/>
    <w:rsid w:val="00CC7356"/>
    <w:rsid w:val="00CC77CE"/>
    <w:rsid w:val="00CC79CA"/>
    <w:rsid w:val="00CC7A44"/>
    <w:rsid w:val="00CC7BC3"/>
    <w:rsid w:val="00CD048A"/>
    <w:rsid w:val="00CD1B53"/>
    <w:rsid w:val="00CD221B"/>
    <w:rsid w:val="00CD2C08"/>
    <w:rsid w:val="00CD31D8"/>
    <w:rsid w:val="00CD5406"/>
    <w:rsid w:val="00CD6A70"/>
    <w:rsid w:val="00CD717F"/>
    <w:rsid w:val="00CD760A"/>
    <w:rsid w:val="00CE03C7"/>
    <w:rsid w:val="00CE0BC0"/>
    <w:rsid w:val="00CE129B"/>
    <w:rsid w:val="00CE2232"/>
    <w:rsid w:val="00CE4244"/>
    <w:rsid w:val="00CE4291"/>
    <w:rsid w:val="00CE46FE"/>
    <w:rsid w:val="00CE4F26"/>
    <w:rsid w:val="00CE5037"/>
    <w:rsid w:val="00CE58D1"/>
    <w:rsid w:val="00CE591B"/>
    <w:rsid w:val="00CE5D7A"/>
    <w:rsid w:val="00CE6738"/>
    <w:rsid w:val="00CE77D7"/>
    <w:rsid w:val="00CE792A"/>
    <w:rsid w:val="00CF0388"/>
    <w:rsid w:val="00CF0CF7"/>
    <w:rsid w:val="00CF2139"/>
    <w:rsid w:val="00CF308A"/>
    <w:rsid w:val="00CF4380"/>
    <w:rsid w:val="00CF4CA8"/>
    <w:rsid w:val="00CF4D93"/>
    <w:rsid w:val="00CF504F"/>
    <w:rsid w:val="00CF5262"/>
    <w:rsid w:val="00CF5413"/>
    <w:rsid w:val="00CF6B24"/>
    <w:rsid w:val="00CF6FC9"/>
    <w:rsid w:val="00D00B99"/>
    <w:rsid w:val="00D00EE3"/>
    <w:rsid w:val="00D01C02"/>
    <w:rsid w:val="00D04A28"/>
    <w:rsid w:val="00D05459"/>
    <w:rsid w:val="00D10143"/>
    <w:rsid w:val="00D10BE6"/>
    <w:rsid w:val="00D10D11"/>
    <w:rsid w:val="00D114A1"/>
    <w:rsid w:val="00D1243E"/>
    <w:rsid w:val="00D12B42"/>
    <w:rsid w:val="00D12C82"/>
    <w:rsid w:val="00D12CB8"/>
    <w:rsid w:val="00D1368D"/>
    <w:rsid w:val="00D147D9"/>
    <w:rsid w:val="00D14ABD"/>
    <w:rsid w:val="00D155A8"/>
    <w:rsid w:val="00D1599E"/>
    <w:rsid w:val="00D16AFC"/>
    <w:rsid w:val="00D1775F"/>
    <w:rsid w:val="00D204E1"/>
    <w:rsid w:val="00D205A8"/>
    <w:rsid w:val="00D20D48"/>
    <w:rsid w:val="00D21AC7"/>
    <w:rsid w:val="00D221C5"/>
    <w:rsid w:val="00D22832"/>
    <w:rsid w:val="00D23289"/>
    <w:rsid w:val="00D232F6"/>
    <w:rsid w:val="00D240ED"/>
    <w:rsid w:val="00D26491"/>
    <w:rsid w:val="00D26A59"/>
    <w:rsid w:val="00D27476"/>
    <w:rsid w:val="00D30B96"/>
    <w:rsid w:val="00D310DD"/>
    <w:rsid w:val="00D33E77"/>
    <w:rsid w:val="00D35113"/>
    <w:rsid w:val="00D35EFD"/>
    <w:rsid w:val="00D360CF"/>
    <w:rsid w:val="00D3651D"/>
    <w:rsid w:val="00D36CDC"/>
    <w:rsid w:val="00D37AF4"/>
    <w:rsid w:val="00D37D26"/>
    <w:rsid w:val="00D37F1F"/>
    <w:rsid w:val="00D40371"/>
    <w:rsid w:val="00D406FB"/>
    <w:rsid w:val="00D414F5"/>
    <w:rsid w:val="00D41FD6"/>
    <w:rsid w:val="00D4375C"/>
    <w:rsid w:val="00D43B49"/>
    <w:rsid w:val="00D462B3"/>
    <w:rsid w:val="00D462E5"/>
    <w:rsid w:val="00D4630F"/>
    <w:rsid w:val="00D46532"/>
    <w:rsid w:val="00D46718"/>
    <w:rsid w:val="00D46F49"/>
    <w:rsid w:val="00D50104"/>
    <w:rsid w:val="00D5046C"/>
    <w:rsid w:val="00D505DC"/>
    <w:rsid w:val="00D50A00"/>
    <w:rsid w:val="00D51545"/>
    <w:rsid w:val="00D51F34"/>
    <w:rsid w:val="00D54386"/>
    <w:rsid w:val="00D5466C"/>
    <w:rsid w:val="00D5490E"/>
    <w:rsid w:val="00D55276"/>
    <w:rsid w:val="00D55623"/>
    <w:rsid w:val="00D559DF"/>
    <w:rsid w:val="00D562D4"/>
    <w:rsid w:val="00D56631"/>
    <w:rsid w:val="00D57FF2"/>
    <w:rsid w:val="00D61443"/>
    <w:rsid w:val="00D614FA"/>
    <w:rsid w:val="00D6182B"/>
    <w:rsid w:val="00D63B82"/>
    <w:rsid w:val="00D65BC1"/>
    <w:rsid w:val="00D66969"/>
    <w:rsid w:val="00D66DAA"/>
    <w:rsid w:val="00D6749D"/>
    <w:rsid w:val="00D677EA"/>
    <w:rsid w:val="00D67D22"/>
    <w:rsid w:val="00D71436"/>
    <w:rsid w:val="00D72E55"/>
    <w:rsid w:val="00D73360"/>
    <w:rsid w:val="00D75C4C"/>
    <w:rsid w:val="00D76BE2"/>
    <w:rsid w:val="00D8029E"/>
    <w:rsid w:val="00D80BA9"/>
    <w:rsid w:val="00D80C15"/>
    <w:rsid w:val="00D81547"/>
    <w:rsid w:val="00D819E2"/>
    <w:rsid w:val="00D81A2B"/>
    <w:rsid w:val="00D81AAC"/>
    <w:rsid w:val="00D829B1"/>
    <w:rsid w:val="00D82F01"/>
    <w:rsid w:val="00D84E4E"/>
    <w:rsid w:val="00D87F38"/>
    <w:rsid w:val="00D90323"/>
    <w:rsid w:val="00D91195"/>
    <w:rsid w:val="00D912E3"/>
    <w:rsid w:val="00D92089"/>
    <w:rsid w:val="00D9319B"/>
    <w:rsid w:val="00D9386A"/>
    <w:rsid w:val="00D9495B"/>
    <w:rsid w:val="00D94BD1"/>
    <w:rsid w:val="00D95C9A"/>
    <w:rsid w:val="00D966D0"/>
    <w:rsid w:val="00DA0461"/>
    <w:rsid w:val="00DA0FA6"/>
    <w:rsid w:val="00DA4529"/>
    <w:rsid w:val="00DA4885"/>
    <w:rsid w:val="00DA4ACF"/>
    <w:rsid w:val="00DA57F5"/>
    <w:rsid w:val="00DA67DE"/>
    <w:rsid w:val="00DA69FC"/>
    <w:rsid w:val="00DA6BE9"/>
    <w:rsid w:val="00DA78BF"/>
    <w:rsid w:val="00DB1441"/>
    <w:rsid w:val="00DB1A18"/>
    <w:rsid w:val="00DB30EE"/>
    <w:rsid w:val="00DB43BB"/>
    <w:rsid w:val="00DB55B2"/>
    <w:rsid w:val="00DB656E"/>
    <w:rsid w:val="00DB66A3"/>
    <w:rsid w:val="00DB7003"/>
    <w:rsid w:val="00DB7FD4"/>
    <w:rsid w:val="00DC2613"/>
    <w:rsid w:val="00DC2D66"/>
    <w:rsid w:val="00DC3B1C"/>
    <w:rsid w:val="00DC4632"/>
    <w:rsid w:val="00DC5C47"/>
    <w:rsid w:val="00DC6D1B"/>
    <w:rsid w:val="00DC77A5"/>
    <w:rsid w:val="00DD203B"/>
    <w:rsid w:val="00DD21BF"/>
    <w:rsid w:val="00DD288F"/>
    <w:rsid w:val="00DD3249"/>
    <w:rsid w:val="00DD3C23"/>
    <w:rsid w:val="00DD3D49"/>
    <w:rsid w:val="00DD3D55"/>
    <w:rsid w:val="00DD4C60"/>
    <w:rsid w:val="00DD5EAE"/>
    <w:rsid w:val="00DD620E"/>
    <w:rsid w:val="00DD6FEC"/>
    <w:rsid w:val="00DD7558"/>
    <w:rsid w:val="00DE0672"/>
    <w:rsid w:val="00DE0D9F"/>
    <w:rsid w:val="00DE2E7F"/>
    <w:rsid w:val="00DE3BA9"/>
    <w:rsid w:val="00DE40D8"/>
    <w:rsid w:val="00DE5F9C"/>
    <w:rsid w:val="00DE757B"/>
    <w:rsid w:val="00DE7C6C"/>
    <w:rsid w:val="00DE7CDC"/>
    <w:rsid w:val="00DF0E81"/>
    <w:rsid w:val="00DF0F1A"/>
    <w:rsid w:val="00DF1819"/>
    <w:rsid w:val="00DF1834"/>
    <w:rsid w:val="00DF2AB1"/>
    <w:rsid w:val="00DF3989"/>
    <w:rsid w:val="00DF3C64"/>
    <w:rsid w:val="00DF43AC"/>
    <w:rsid w:val="00DF63BC"/>
    <w:rsid w:val="00DF69CF"/>
    <w:rsid w:val="00DF6BB5"/>
    <w:rsid w:val="00DF704A"/>
    <w:rsid w:val="00DF7561"/>
    <w:rsid w:val="00DF769F"/>
    <w:rsid w:val="00DF7FFB"/>
    <w:rsid w:val="00E02036"/>
    <w:rsid w:val="00E02959"/>
    <w:rsid w:val="00E030A7"/>
    <w:rsid w:val="00E03A99"/>
    <w:rsid w:val="00E03B55"/>
    <w:rsid w:val="00E04472"/>
    <w:rsid w:val="00E04CC5"/>
    <w:rsid w:val="00E04FF6"/>
    <w:rsid w:val="00E060D8"/>
    <w:rsid w:val="00E0734F"/>
    <w:rsid w:val="00E076F0"/>
    <w:rsid w:val="00E10F20"/>
    <w:rsid w:val="00E11024"/>
    <w:rsid w:val="00E113B4"/>
    <w:rsid w:val="00E115A4"/>
    <w:rsid w:val="00E1335B"/>
    <w:rsid w:val="00E139F2"/>
    <w:rsid w:val="00E14DFC"/>
    <w:rsid w:val="00E1501F"/>
    <w:rsid w:val="00E15FC4"/>
    <w:rsid w:val="00E16BF6"/>
    <w:rsid w:val="00E16CA5"/>
    <w:rsid w:val="00E16D37"/>
    <w:rsid w:val="00E16E9A"/>
    <w:rsid w:val="00E17583"/>
    <w:rsid w:val="00E20A3B"/>
    <w:rsid w:val="00E214C1"/>
    <w:rsid w:val="00E22505"/>
    <w:rsid w:val="00E24361"/>
    <w:rsid w:val="00E24949"/>
    <w:rsid w:val="00E25BF9"/>
    <w:rsid w:val="00E26781"/>
    <w:rsid w:val="00E26D80"/>
    <w:rsid w:val="00E271E9"/>
    <w:rsid w:val="00E27BE5"/>
    <w:rsid w:val="00E300C1"/>
    <w:rsid w:val="00E3021F"/>
    <w:rsid w:val="00E30BBC"/>
    <w:rsid w:val="00E31BA5"/>
    <w:rsid w:val="00E33EA1"/>
    <w:rsid w:val="00E33F11"/>
    <w:rsid w:val="00E3594A"/>
    <w:rsid w:val="00E37AC0"/>
    <w:rsid w:val="00E37E55"/>
    <w:rsid w:val="00E42502"/>
    <w:rsid w:val="00E4435E"/>
    <w:rsid w:val="00E4461A"/>
    <w:rsid w:val="00E45F7F"/>
    <w:rsid w:val="00E473EA"/>
    <w:rsid w:val="00E47656"/>
    <w:rsid w:val="00E50096"/>
    <w:rsid w:val="00E501B4"/>
    <w:rsid w:val="00E50568"/>
    <w:rsid w:val="00E51847"/>
    <w:rsid w:val="00E51AEE"/>
    <w:rsid w:val="00E51B31"/>
    <w:rsid w:val="00E526B6"/>
    <w:rsid w:val="00E52BB7"/>
    <w:rsid w:val="00E5390F"/>
    <w:rsid w:val="00E53E42"/>
    <w:rsid w:val="00E54BDA"/>
    <w:rsid w:val="00E553E8"/>
    <w:rsid w:val="00E5544F"/>
    <w:rsid w:val="00E558A0"/>
    <w:rsid w:val="00E559EB"/>
    <w:rsid w:val="00E56C6D"/>
    <w:rsid w:val="00E57263"/>
    <w:rsid w:val="00E60078"/>
    <w:rsid w:val="00E6017E"/>
    <w:rsid w:val="00E60457"/>
    <w:rsid w:val="00E6066C"/>
    <w:rsid w:val="00E61236"/>
    <w:rsid w:val="00E61455"/>
    <w:rsid w:val="00E61EAB"/>
    <w:rsid w:val="00E62848"/>
    <w:rsid w:val="00E62B04"/>
    <w:rsid w:val="00E63D05"/>
    <w:rsid w:val="00E64276"/>
    <w:rsid w:val="00E64C8B"/>
    <w:rsid w:val="00E658CC"/>
    <w:rsid w:val="00E65AAC"/>
    <w:rsid w:val="00E67793"/>
    <w:rsid w:val="00E706C9"/>
    <w:rsid w:val="00E7073D"/>
    <w:rsid w:val="00E71398"/>
    <w:rsid w:val="00E7266B"/>
    <w:rsid w:val="00E7403A"/>
    <w:rsid w:val="00E7438C"/>
    <w:rsid w:val="00E74B02"/>
    <w:rsid w:val="00E75E66"/>
    <w:rsid w:val="00E76292"/>
    <w:rsid w:val="00E769D8"/>
    <w:rsid w:val="00E777CE"/>
    <w:rsid w:val="00E80B46"/>
    <w:rsid w:val="00E81631"/>
    <w:rsid w:val="00E819F2"/>
    <w:rsid w:val="00E827A9"/>
    <w:rsid w:val="00E82F3C"/>
    <w:rsid w:val="00E84D8A"/>
    <w:rsid w:val="00E86249"/>
    <w:rsid w:val="00E86A31"/>
    <w:rsid w:val="00E87288"/>
    <w:rsid w:val="00E87464"/>
    <w:rsid w:val="00E90A82"/>
    <w:rsid w:val="00E90A97"/>
    <w:rsid w:val="00E911FA"/>
    <w:rsid w:val="00E93CAC"/>
    <w:rsid w:val="00E94E68"/>
    <w:rsid w:val="00E9529C"/>
    <w:rsid w:val="00E95700"/>
    <w:rsid w:val="00E965D4"/>
    <w:rsid w:val="00E96FFA"/>
    <w:rsid w:val="00E97798"/>
    <w:rsid w:val="00EA07D8"/>
    <w:rsid w:val="00EA096A"/>
    <w:rsid w:val="00EA0F17"/>
    <w:rsid w:val="00EA20EC"/>
    <w:rsid w:val="00EA3185"/>
    <w:rsid w:val="00EA3987"/>
    <w:rsid w:val="00EA3F8F"/>
    <w:rsid w:val="00EA44A9"/>
    <w:rsid w:val="00EA4577"/>
    <w:rsid w:val="00EA5847"/>
    <w:rsid w:val="00EA5FC8"/>
    <w:rsid w:val="00EA70D1"/>
    <w:rsid w:val="00EA7A8D"/>
    <w:rsid w:val="00EA7B13"/>
    <w:rsid w:val="00EB235D"/>
    <w:rsid w:val="00EB2586"/>
    <w:rsid w:val="00EB25A1"/>
    <w:rsid w:val="00EB2A1B"/>
    <w:rsid w:val="00EB3084"/>
    <w:rsid w:val="00EB4B6B"/>
    <w:rsid w:val="00EB64E6"/>
    <w:rsid w:val="00EB6EB6"/>
    <w:rsid w:val="00EB71E9"/>
    <w:rsid w:val="00EB7250"/>
    <w:rsid w:val="00EB7E47"/>
    <w:rsid w:val="00EC0438"/>
    <w:rsid w:val="00EC1D67"/>
    <w:rsid w:val="00EC23C9"/>
    <w:rsid w:val="00EC3677"/>
    <w:rsid w:val="00EC4B44"/>
    <w:rsid w:val="00EC4FF8"/>
    <w:rsid w:val="00EC540C"/>
    <w:rsid w:val="00EC5C31"/>
    <w:rsid w:val="00EC60E8"/>
    <w:rsid w:val="00EC69BC"/>
    <w:rsid w:val="00EC743C"/>
    <w:rsid w:val="00ED0361"/>
    <w:rsid w:val="00ED0707"/>
    <w:rsid w:val="00ED08FC"/>
    <w:rsid w:val="00ED0A78"/>
    <w:rsid w:val="00ED1011"/>
    <w:rsid w:val="00ED1740"/>
    <w:rsid w:val="00ED1AA2"/>
    <w:rsid w:val="00ED28DB"/>
    <w:rsid w:val="00ED2DF6"/>
    <w:rsid w:val="00ED33BA"/>
    <w:rsid w:val="00ED4C5D"/>
    <w:rsid w:val="00ED5301"/>
    <w:rsid w:val="00ED5B26"/>
    <w:rsid w:val="00ED722E"/>
    <w:rsid w:val="00ED7793"/>
    <w:rsid w:val="00EE02E2"/>
    <w:rsid w:val="00EE08DB"/>
    <w:rsid w:val="00EE1060"/>
    <w:rsid w:val="00EE1542"/>
    <w:rsid w:val="00EE15C0"/>
    <w:rsid w:val="00EE17B1"/>
    <w:rsid w:val="00EE231C"/>
    <w:rsid w:val="00EE33C5"/>
    <w:rsid w:val="00EE3F28"/>
    <w:rsid w:val="00EE4685"/>
    <w:rsid w:val="00EE57A5"/>
    <w:rsid w:val="00EE5E52"/>
    <w:rsid w:val="00EE707A"/>
    <w:rsid w:val="00EF04B8"/>
    <w:rsid w:val="00EF08C9"/>
    <w:rsid w:val="00EF5478"/>
    <w:rsid w:val="00EF54B3"/>
    <w:rsid w:val="00EF5505"/>
    <w:rsid w:val="00EF5B1C"/>
    <w:rsid w:val="00EF6DED"/>
    <w:rsid w:val="00EF7BC0"/>
    <w:rsid w:val="00F00B44"/>
    <w:rsid w:val="00F010B1"/>
    <w:rsid w:val="00F0150F"/>
    <w:rsid w:val="00F01D7E"/>
    <w:rsid w:val="00F01F92"/>
    <w:rsid w:val="00F0381A"/>
    <w:rsid w:val="00F043DA"/>
    <w:rsid w:val="00F04FF3"/>
    <w:rsid w:val="00F05373"/>
    <w:rsid w:val="00F06129"/>
    <w:rsid w:val="00F11C54"/>
    <w:rsid w:val="00F120DC"/>
    <w:rsid w:val="00F12DE4"/>
    <w:rsid w:val="00F13162"/>
    <w:rsid w:val="00F15688"/>
    <w:rsid w:val="00F17AF9"/>
    <w:rsid w:val="00F21CAC"/>
    <w:rsid w:val="00F22240"/>
    <w:rsid w:val="00F234CE"/>
    <w:rsid w:val="00F25EF1"/>
    <w:rsid w:val="00F25EF6"/>
    <w:rsid w:val="00F261EF"/>
    <w:rsid w:val="00F27994"/>
    <w:rsid w:val="00F31950"/>
    <w:rsid w:val="00F32338"/>
    <w:rsid w:val="00F32544"/>
    <w:rsid w:val="00F327A8"/>
    <w:rsid w:val="00F33DCF"/>
    <w:rsid w:val="00F33F68"/>
    <w:rsid w:val="00F340E3"/>
    <w:rsid w:val="00F36DBF"/>
    <w:rsid w:val="00F406A3"/>
    <w:rsid w:val="00F40AB1"/>
    <w:rsid w:val="00F41359"/>
    <w:rsid w:val="00F4227F"/>
    <w:rsid w:val="00F42CBE"/>
    <w:rsid w:val="00F440A7"/>
    <w:rsid w:val="00F45639"/>
    <w:rsid w:val="00F468F6"/>
    <w:rsid w:val="00F46FF4"/>
    <w:rsid w:val="00F46FFA"/>
    <w:rsid w:val="00F4700C"/>
    <w:rsid w:val="00F50210"/>
    <w:rsid w:val="00F51726"/>
    <w:rsid w:val="00F532B1"/>
    <w:rsid w:val="00F53376"/>
    <w:rsid w:val="00F55242"/>
    <w:rsid w:val="00F55884"/>
    <w:rsid w:val="00F55A61"/>
    <w:rsid w:val="00F56136"/>
    <w:rsid w:val="00F56BCE"/>
    <w:rsid w:val="00F57F17"/>
    <w:rsid w:val="00F57F55"/>
    <w:rsid w:val="00F619B3"/>
    <w:rsid w:val="00F61A9F"/>
    <w:rsid w:val="00F61B99"/>
    <w:rsid w:val="00F637E3"/>
    <w:rsid w:val="00F647F3"/>
    <w:rsid w:val="00F64875"/>
    <w:rsid w:val="00F65609"/>
    <w:rsid w:val="00F661BE"/>
    <w:rsid w:val="00F662FB"/>
    <w:rsid w:val="00F6691E"/>
    <w:rsid w:val="00F708D5"/>
    <w:rsid w:val="00F72ADE"/>
    <w:rsid w:val="00F74605"/>
    <w:rsid w:val="00F74F1F"/>
    <w:rsid w:val="00F7548B"/>
    <w:rsid w:val="00F756EE"/>
    <w:rsid w:val="00F7712A"/>
    <w:rsid w:val="00F77D69"/>
    <w:rsid w:val="00F82F8A"/>
    <w:rsid w:val="00F83D11"/>
    <w:rsid w:val="00F841C0"/>
    <w:rsid w:val="00F84498"/>
    <w:rsid w:val="00F84869"/>
    <w:rsid w:val="00F84F2B"/>
    <w:rsid w:val="00F862B4"/>
    <w:rsid w:val="00F8661D"/>
    <w:rsid w:val="00F866B0"/>
    <w:rsid w:val="00F87400"/>
    <w:rsid w:val="00F87578"/>
    <w:rsid w:val="00F90FB7"/>
    <w:rsid w:val="00F91257"/>
    <w:rsid w:val="00F92FB0"/>
    <w:rsid w:val="00F93904"/>
    <w:rsid w:val="00F94F9D"/>
    <w:rsid w:val="00F9593E"/>
    <w:rsid w:val="00F95D1C"/>
    <w:rsid w:val="00F960C8"/>
    <w:rsid w:val="00F97A2A"/>
    <w:rsid w:val="00FA0060"/>
    <w:rsid w:val="00FA1A8A"/>
    <w:rsid w:val="00FA1CA4"/>
    <w:rsid w:val="00FA2082"/>
    <w:rsid w:val="00FA2638"/>
    <w:rsid w:val="00FA470B"/>
    <w:rsid w:val="00FA48E2"/>
    <w:rsid w:val="00FA4E16"/>
    <w:rsid w:val="00FA6C15"/>
    <w:rsid w:val="00FA6D30"/>
    <w:rsid w:val="00FA72F5"/>
    <w:rsid w:val="00FB0DBB"/>
    <w:rsid w:val="00FB0F53"/>
    <w:rsid w:val="00FB172D"/>
    <w:rsid w:val="00FB2A61"/>
    <w:rsid w:val="00FB351F"/>
    <w:rsid w:val="00FB3E10"/>
    <w:rsid w:val="00FB5552"/>
    <w:rsid w:val="00FB59C5"/>
    <w:rsid w:val="00FB5B8B"/>
    <w:rsid w:val="00FB656D"/>
    <w:rsid w:val="00FB6E67"/>
    <w:rsid w:val="00FB7E3A"/>
    <w:rsid w:val="00FC1CB3"/>
    <w:rsid w:val="00FC29C0"/>
    <w:rsid w:val="00FC2C06"/>
    <w:rsid w:val="00FC3140"/>
    <w:rsid w:val="00FC3317"/>
    <w:rsid w:val="00FC3A51"/>
    <w:rsid w:val="00FC517A"/>
    <w:rsid w:val="00FC6621"/>
    <w:rsid w:val="00FC745F"/>
    <w:rsid w:val="00FD0F4A"/>
    <w:rsid w:val="00FD0F61"/>
    <w:rsid w:val="00FD10DB"/>
    <w:rsid w:val="00FD17A9"/>
    <w:rsid w:val="00FD2FBE"/>
    <w:rsid w:val="00FD3121"/>
    <w:rsid w:val="00FD31F5"/>
    <w:rsid w:val="00FD448A"/>
    <w:rsid w:val="00FD4FF8"/>
    <w:rsid w:val="00FD5A45"/>
    <w:rsid w:val="00FD6D60"/>
    <w:rsid w:val="00FE02E2"/>
    <w:rsid w:val="00FE09A4"/>
    <w:rsid w:val="00FE18E7"/>
    <w:rsid w:val="00FE2604"/>
    <w:rsid w:val="00FE2DEF"/>
    <w:rsid w:val="00FE5C51"/>
    <w:rsid w:val="00FE5D8D"/>
    <w:rsid w:val="00FE78D6"/>
    <w:rsid w:val="00FF1C80"/>
    <w:rsid w:val="00FF29BD"/>
    <w:rsid w:val="00FF419F"/>
    <w:rsid w:val="00FF4E8F"/>
    <w:rsid w:val="00FF65D7"/>
    <w:rsid w:val="00FF691E"/>
    <w:rsid w:val="00FF7B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8B05D"/>
  <w15:docId w15:val="{CB06DCC6-5A69-1942-82B6-601137153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qFormat="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342"/>
    <w:pPr>
      <w:spacing w:after="200" w:line="360" w:lineRule="auto"/>
      <w:contextualSpacing/>
    </w:pPr>
    <w:rPr>
      <w:rFonts w:ascii="Times New Roman" w:eastAsia="MS Mincho" w:hAnsi="Times New Roman" w:cs="Times New Roman"/>
      <w:lang w:val="en-GB"/>
    </w:rPr>
  </w:style>
  <w:style w:type="paragraph" w:styleId="Heading1">
    <w:name w:val="heading 1"/>
    <w:aliases w:val="h1"/>
    <w:link w:val="Heading1Char"/>
    <w:autoRedefine/>
    <w:uiPriority w:val="9"/>
    <w:qFormat/>
    <w:rsid w:val="00B06342"/>
    <w:pPr>
      <w:snapToGrid w:val="0"/>
      <w:spacing w:before="200" w:after="200" w:line="360" w:lineRule="auto"/>
      <w:contextualSpacing/>
      <w:textAlignment w:val="baseline"/>
      <w:outlineLvl w:val="0"/>
    </w:pPr>
    <w:rPr>
      <w:rFonts w:ascii="Times New Roman" w:eastAsia="MS Gothic" w:hAnsi="Times New Roman" w:cs="Times New Roman"/>
      <w:color w:val="000000" w:themeColor="text1"/>
      <w:szCs w:val="20"/>
      <w:lang w:val="en-GB"/>
    </w:rPr>
  </w:style>
  <w:style w:type="paragraph" w:styleId="Heading2">
    <w:name w:val="heading 2"/>
    <w:aliases w:val="h2"/>
    <w:link w:val="Heading2Char"/>
    <w:autoRedefine/>
    <w:qFormat/>
    <w:rsid w:val="00B06342"/>
    <w:pPr>
      <w:spacing w:before="200" w:after="200" w:line="360" w:lineRule="auto"/>
      <w:outlineLvl w:val="1"/>
      <w:pPrChange w:id="0" w:author="Manuela Tecusan" w:date="2022-10-18T17:38:00Z">
        <w:pPr>
          <w:spacing w:before="200" w:after="200" w:line="360" w:lineRule="auto"/>
          <w:outlineLvl w:val="1"/>
        </w:pPr>
      </w:pPrChange>
    </w:pPr>
    <w:rPr>
      <w:rFonts w:ascii="Times New Roman" w:eastAsia="MS Mincho" w:hAnsi="Times New Roman" w:cs="Times New Roman"/>
      <w:lang w:val="en-GB"/>
      <w:rPrChange w:id="0" w:author="Manuela Tecusan" w:date="2022-10-18T17:38:00Z">
        <w:rPr>
          <w:rFonts w:eastAsia="MS Mincho"/>
          <w:sz w:val="24"/>
          <w:szCs w:val="24"/>
          <w:lang w:val="en-GB" w:eastAsia="en-US" w:bidi="ar-SA"/>
        </w:rPr>
      </w:rPrChange>
    </w:rPr>
  </w:style>
  <w:style w:type="paragraph" w:styleId="Heading3">
    <w:name w:val="heading 3"/>
    <w:aliases w:val="h3"/>
    <w:next w:val="Normal"/>
    <w:link w:val="Heading3Char"/>
    <w:autoRedefine/>
    <w:uiPriority w:val="9"/>
    <w:unhideWhenUsed/>
    <w:qFormat/>
    <w:rsid w:val="00B06342"/>
    <w:pPr>
      <w:keepLines/>
      <w:widowControl w:val="0"/>
      <w:suppressAutoHyphens/>
      <w:spacing w:before="200" w:after="200" w:line="360" w:lineRule="auto"/>
      <w:outlineLvl w:val="2"/>
    </w:pPr>
    <w:rPr>
      <w:rFonts w:ascii="Times New Roman" w:eastAsia="MS Gothic" w:hAnsi="Times New Roman" w:cs="Times New Roman"/>
      <w:lang w:val="en-GB"/>
    </w:rPr>
  </w:style>
  <w:style w:type="paragraph" w:styleId="Heading4">
    <w:name w:val="heading 4"/>
    <w:aliases w:val="h4"/>
    <w:next w:val="Normal"/>
    <w:link w:val="Heading4Char"/>
    <w:autoRedefine/>
    <w:uiPriority w:val="9"/>
    <w:unhideWhenUsed/>
    <w:qFormat/>
    <w:rsid w:val="00B06342"/>
    <w:pPr>
      <w:keepNext/>
      <w:keepLines/>
      <w:spacing w:before="200" w:after="400" w:line="360" w:lineRule="auto"/>
      <w:outlineLvl w:val="3"/>
    </w:pPr>
    <w:rPr>
      <w:rFonts w:ascii="Cambria" w:eastAsia="MS Gothic" w:hAnsi="Cambria" w:cs="Times New Roman"/>
      <w:bCs/>
      <w:iCs/>
      <w:sz w:val="20"/>
      <w:szCs w:val="20"/>
      <w:lang w:val="en-GB"/>
    </w:rPr>
  </w:style>
  <w:style w:type="paragraph" w:styleId="Heading5">
    <w:name w:val="heading 5"/>
    <w:aliases w:val="h5"/>
    <w:next w:val="Normal"/>
    <w:link w:val="Heading5Char"/>
    <w:autoRedefine/>
    <w:qFormat/>
    <w:rsid w:val="00B06342"/>
    <w:pPr>
      <w:numPr>
        <w:ilvl w:val="4"/>
        <w:numId w:val="23"/>
      </w:numPr>
      <w:spacing w:before="200" w:after="200" w:line="360" w:lineRule="auto"/>
      <w:outlineLvl w:val="4"/>
    </w:pPr>
    <w:rPr>
      <w:rFonts w:ascii="Times New Roman" w:eastAsia="MS Mincho" w:hAnsi="Times New Roman" w:cs="Times New Roman"/>
      <w:bCs/>
      <w:iCs/>
      <w:szCs w:val="26"/>
    </w:rPr>
  </w:style>
  <w:style w:type="paragraph" w:styleId="Heading6">
    <w:name w:val="heading 6"/>
    <w:next w:val="Normal"/>
    <w:link w:val="Heading6Char"/>
    <w:qFormat/>
    <w:rsid w:val="00B06342"/>
    <w:pPr>
      <w:spacing w:before="200" w:after="200" w:line="360" w:lineRule="auto"/>
      <w:outlineLvl w:val="5"/>
    </w:pPr>
    <w:rPr>
      <w:rFonts w:ascii="Times New Roman" w:eastAsia="MS Mincho" w:hAnsi="Times New Roman" w:cs="Times New Roman"/>
      <w:bCs/>
      <w:szCs w:val="22"/>
    </w:rPr>
  </w:style>
  <w:style w:type="paragraph" w:styleId="Heading7">
    <w:name w:val="heading 7"/>
    <w:basedOn w:val="Normal"/>
    <w:next w:val="Normal"/>
    <w:link w:val="Heading7Char"/>
    <w:uiPriority w:val="9"/>
    <w:unhideWhenUsed/>
    <w:qFormat/>
    <w:rsid w:val="002A408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A408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A408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06342"/>
    <w:rPr>
      <w:color w:val="0000FF"/>
      <w:u w:val="single"/>
    </w:rPr>
  </w:style>
  <w:style w:type="character" w:customStyle="1" w:styleId="given-names">
    <w:name w:val="given-names"/>
    <w:uiPriority w:val="20"/>
    <w:locked/>
    <w:rsid w:val="002A6128"/>
    <w:rPr>
      <w:color w:val="008000"/>
    </w:rPr>
  </w:style>
  <w:style w:type="paragraph" w:styleId="Header">
    <w:name w:val="header"/>
    <w:basedOn w:val="Normal"/>
    <w:link w:val="HeaderChar"/>
    <w:uiPriority w:val="99"/>
    <w:unhideWhenUsed/>
    <w:rsid w:val="005D1BEF"/>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D1BEF"/>
  </w:style>
  <w:style w:type="character" w:styleId="PageNumber">
    <w:name w:val="page number"/>
    <w:basedOn w:val="DefaultParagraphFont"/>
    <w:uiPriority w:val="99"/>
    <w:rsid w:val="00B06342"/>
  </w:style>
  <w:style w:type="paragraph" w:styleId="Footer">
    <w:name w:val="footer"/>
    <w:basedOn w:val="Normal"/>
    <w:link w:val="FooterChar"/>
    <w:uiPriority w:val="99"/>
    <w:unhideWhenUsed/>
    <w:rsid w:val="005D1BEF"/>
    <w:pPr>
      <w:tabs>
        <w:tab w:val="center" w:pos="4513"/>
        <w:tab w:val="right" w:pos="9026"/>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D1BEF"/>
  </w:style>
  <w:style w:type="paragraph" w:styleId="BalloonText">
    <w:name w:val="Balloon Text"/>
    <w:basedOn w:val="Normal"/>
    <w:link w:val="BalloonTextChar"/>
    <w:uiPriority w:val="99"/>
    <w:unhideWhenUsed/>
    <w:rsid w:val="006470BC"/>
    <w:rPr>
      <w:rFonts w:eastAsiaTheme="minorHAnsi"/>
      <w:sz w:val="18"/>
      <w:szCs w:val="18"/>
    </w:rPr>
  </w:style>
  <w:style w:type="character" w:customStyle="1" w:styleId="BalloonTextChar">
    <w:name w:val="Balloon Text Char"/>
    <w:basedOn w:val="DefaultParagraphFont"/>
    <w:link w:val="BalloonText"/>
    <w:uiPriority w:val="99"/>
    <w:rsid w:val="006470BC"/>
    <w:rPr>
      <w:rFonts w:ascii="Times New Roman" w:hAnsi="Times New Roman" w:cs="Times New Roman"/>
      <w:sz w:val="18"/>
      <w:szCs w:val="18"/>
    </w:rPr>
  </w:style>
  <w:style w:type="table" w:styleId="TableGrid">
    <w:name w:val="Table Grid"/>
    <w:basedOn w:val="TableNormal"/>
    <w:uiPriority w:val="39"/>
    <w:rsid w:val="00250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f"/>
    <w:link w:val="FootnoteTextChar"/>
    <w:autoRedefine/>
    <w:qFormat/>
    <w:rsid w:val="00B06342"/>
    <w:pPr>
      <w:pBdr>
        <w:top w:val="nil"/>
        <w:left w:val="nil"/>
        <w:bottom w:val="nil"/>
        <w:right w:val="nil"/>
        <w:between w:val="nil"/>
        <w:bar w:val="nil"/>
      </w:pBdr>
      <w:spacing w:after="200" w:line="360" w:lineRule="auto"/>
    </w:pPr>
    <w:rPr>
      <w:rFonts w:ascii="Times New Roman" w:eastAsia="MS Mincho" w:hAnsi="Times New Roman" w:cs="Times New Roman"/>
      <w:lang w:val="en-GB"/>
    </w:rPr>
  </w:style>
  <w:style w:type="character" w:customStyle="1" w:styleId="FootnoteTextChar">
    <w:name w:val="Footnote Text Char"/>
    <w:aliases w:val="f Char"/>
    <w:link w:val="FootnoteText"/>
    <w:rsid w:val="00B06342"/>
    <w:rPr>
      <w:rFonts w:ascii="Times New Roman" w:eastAsia="MS Mincho" w:hAnsi="Times New Roman" w:cs="Times New Roman"/>
      <w:lang w:val="en-GB"/>
    </w:rPr>
  </w:style>
  <w:style w:type="character" w:styleId="FootnoteReference">
    <w:name w:val="footnote reference"/>
    <w:autoRedefine/>
    <w:rsid w:val="00B06342"/>
    <w:rPr>
      <w:rFonts w:ascii="Times New Roman" w:hAnsi="Times New Roman"/>
      <w:position w:val="6"/>
      <w:sz w:val="16"/>
      <w:szCs w:val="16"/>
      <w:vertAlign w:val="superscript"/>
    </w:rPr>
  </w:style>
  <w:style w:type="character" w:customStyle="1" w:styleId="b-wrd-expl">
    <w:name w:val="b-wrd-expl"/>
    <w:basedOn w:val="DefaultParagraphFont"/>
    <w:rsid w:val="0014744E"/>
  </w:style>
  <w:style w:type="character" w:customStyle="1" w:styleId="doc">
    <w:name w:val="doc"/>
    <w:basedOn w:val="DefaultParagraphFont"/>
    <w:rsid w:val="0014744E"/>
  </w:style>
  <w:style w:type="character" w:styleId="FollowedHyperlink">
    <w:name w:val="FollowedHyperlink"/>
    <w:basedOn w:val="DefaultParagraphFont"/>
    <w:uiPriority w:val="99"/>
    <w:unhideWhenUsed/>
    <w:rsid w:val="00D14ABD"/>
    <w:rPr>
      <w:color w:val="954F72" w:themeColor="followedHyperlink"/>
      <w:u w:val="single"/>
    </w:rPr>
  </w:style>
  <w:style w:type="character" w:customStyle="1" w:styleId="Heading1Char">
    <w:name w:val="Heading 1 Char"/>
    <w:aliases w:val="h1 Char"/>
    <w:link w:val="Heading1"/>
    <w:uiPriority w:val="9"/>
    <w:rsid w:val="00B06342"/>
    <w:rPr>
      <w:rFonts w:ascii="Times New Roman" w:eastAsia="MS Gothic" w:hAnsi="Times New Roman" w:cs="Times New Roman"/>
      <w:color w:val="000000" w:themeColor="text1"/>
      <w:szCs w:val="20"/>
      <w:lang w:val="en-GB"/>
    </w:rPr>
  </w:style>
  <w:style w:type="character" w:customStyle="1" w:styleId="surname">
    <w:name w:val="surname"/>
    <w:uiPriority w:val="20"/>
    <w:locked/>
    <w:rsid w:val="002A6128"/>
    <w:rPr>
      <w:color w:val="FF0000"/>
    </w:rPr>
  </w:style>
  <w:style w:type="character" w:customStyle="1" w:styleId="prefix">
    <w:name w:val="prefix"/>
    <w:uiPriority w:val="20"/>
    <w:locked/>
    <w:rsid w:val="002A6128"/>
    <w:rPr>
      <w:color w:val="0000FF"/>
    </w:rPr>
  </w:style>
  <w:style w:type="character" w:customStyle="1" w:styleId="Heading2Char">
    <w:name w:val="Heading 2 Char"/>
    <w:aliases w:val="h2 Char"/>
    <w:link w:val="Heading2"/>
    <w:rsid w:val="00B06342"/>
    <w:rPr>
      <w:rFonts w:ascii="Times New Roman" w:eastAsia="MS Mincho" w:hAnsi="Times New Roman" w:cs="Times New Roman"/>
      <w:lang w:val="en-GB"/>
    </w:rPr>
  </w:style>
  <w:style w:type="character" w:customStyle="1" w:styleId="suffix">
    <w:name w:val="suffix"/>
    <w:uiPriority w:val="20"/>
    <w:locked/>
    <w:rsid w:val="002A6128"/>
    <w:rPr>
      <w:color w:val="808000"/>
    </w:rPr>
  </w:style>
  <w:style w:type="character" w:customStyle="1" w:styleId="particle">
    <w:name w:val="particle"/>
    <w:uiPriority w:val="20"/>
    <w:locked/>
    <w:rsid w:val="002A6128"/>
    <w:rPr>
      <w:color w:val="000080"/>
    </w:rPr>
  </w:style>
  <w:style w:type="character" w:customStyle="1" w:styleId="Heading5Char">
    <w:name w:val="Heading 5 Char"/>
    <w:aliases w:val="h5 Char"/>
    <w:link w:val="Heading5"/>
    <w:rsid w:val="00B06342"/>
    <w:rPr>
      <w:rFonts w:ascii="Times New Roman" w:eastAsia="MS Mincho" w:hAnsi="Times New Roman" w:cs="Times New Roman"/>
      <w:bCs/>
      <w:iCs/>
      <w:szCs w:val="26"/>
    </w:rPr>
  </w:style>
  <w:style w:type="paragraph" w:customStyle="1" w:styleId="S1">
    <w:name w:val="S1"/>
    <w:link w:val="S1Char"/>
    <w:uiPriority w:val="20"/>
    <w:locked/>
    <w:rsid w:val="002A6128"/>
    <w:pPr>
      <w:spacing w:line="360" w:lineRule="auto"/>
      <w:jc w:val="center"/>
      <w:outlineLvl w:val="0"/>
    </w:pPr>
    <w:rPr>
      <w:rFonts w:ascii="Times New Roman" w:eastAsia="Times New Roman" w:hAnsi="Times New Roman" w:cs="Times New Roman"/>
      <w:sz w:val="34"/>
      <w:lang w:eastAsia="en-GB"/>
    </w:rPr>
  </w:style>
  <w:style w:type="paragraph" w:styleId="NormalWeb">
    <w:name w:val="Normal (Web)"/>
    <w:basedOn w:val="Normal"/>
    <w:rsid w:val="00B06342"/>
    <w:pPr>
      <w:spacing w:before="100" w:beforeAutospacing="1" w:after="119"/>
    </w:pPr>
    <w:rPr>
      <w:rFonts w:eastAsia="SimSun"/>
      <w:lang w:val="de-DE" w:eastAsia="zh-CN"/>
    </w:rPr>
  </w:style>
  <w:style w:type="paragraph" w:styleId="Bibliography">
    <w:name w:val="Bibliography"/>
    <w:basedOn w:val="Normal"/>
    <w:next w:val="Normal"/>
    <w:uiPriority w:val="37"/>
    <w:unhideWhenUsed/>
    <w:rsid w:val="002A4081"/>
  </w:style>
  <w:style w:type="paragraph" w:styleId="BlockText">
    <w:name w:val="Block Text"/>
    <w:basedOn w:val="Normal"/>
    <w:uiPriority w:val="99"/>
    <w:unhideWhenUsed/>
    <w:rsid w:val="002A4081"/>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B06342"/>
    <w:pPr>
      <w:spacing w:after="120"/>
    </w:pPr>
  </w:style>
  <w:style w:type="character" w:customStyle="1" w:styleId="BodyTextChar">
    <w:name w:val="Body Text Char"/>
    <w:basedOn w:val="DefaultParagraphFont"/>
    <w:link w:val="BodyText"/>
    <w:rsid w:val="00B06342"/>
    <w:rPr>
      <w:rFonts w:ascii="Times New Roman" w:eastAsia="MS Mincho" w:hAnsi="Times New Roman" w:cs="Times New Roman"/>
      <w:lang w:val="en-GB"/>
    </w:rPr>
  </w:style>
  <w:style w:type="paragraph" w:styleId="BodyText2">
    <w:name w:val="Body Text 2"/>
    <w:basedOn w:val="Normal"/>
    <w:link w:val="BodyText2Char"/>
    <w:uiPriority w:val="99"/>
    <w:unhideWhenUsed/>
    <w:rsid w:val="002A4081"/>
    <w:pPr>
      <w:spacing w:after="120" w:line="480" w:lineRule="auto"/>
    </w:pPr>
  </w:style>
  <w:style w:type="character" w:customStyle="1" w:styleId="BodyText2Char">
    <w:name w:val="Body Text 2 Char"/>
    <w:basedOn w:val="DefaultParagraphFont"/>
    <w:link w:val="BodyText2"/>
    <w:uiPriority w:val="99"/>
    <w:rsid w:val="002A4081"/>
    <w:rPr>
      <w:rFonts w:ascii="Times New Roman" w:eastAsia="Times New Roman" w:hAnsi="Times New Roman" w:cs="Times New Roman"/>
      <w:lang w:eastAsia="en-GB"/>
    </w:rPr>
  </w:style>
  <w:style w:type="paragraph" w:styleId="BodyText3">
    <w:name w:val="Body Text 3"/>
    <w:basedOn w:val="Normal"/>
    <w:link w:val="BodyText3Char"/>
    <w:uiPriority w:val="99"/>
    <w:unhideWhenUsed/>
    <w:rsid w:val="002A4081"/>
    <w:pPr>
      <w:spacing w:after="120"/>
    </w:pPr>
    <w:rPr>
      <w:sz w:val="16"/>
      <w:szCs w:val="16"/>
    </w:rPr>
  </w:style>
  <w:style w:type="character" w:customStyle="1" w:styleId="BodyText3Char">
    <w:name w:val="Body Text 3 Char"/>
    <w:basedOn w:val="DefaultParagraphFont"/>
    <w:link w:val="BodyText3"/>
    <w:uiPriority w:val="99"/>
    <w:rsid w:val="002A4081"/>
    <w:rPr>
      <w:rFonts w:ascii="Times New Roman" w:eastAsia="Times New Roman" w:hAnsi="Times New Roman" w:cs="Times New Roman"/>
      <w:sz w:val="16"/>
      <w:szCs w:val="16"/>
      <w:lang w:eastAsia="en-GB"/>
    </w:rPr>
  </w:style>
  <w:style w:type="paragraph" w:styleId="BodyTextFirstIndent">
    <w:name w:val="Body Text First Indent"/>
    <w:basedOn w:val="BodyText"/>
    <w:link w:val="BodyTextFirstIndentChar"/>
    <w:uiPriority w:val="99"/>
    <w:unhideWhenUsed/>
    <w:rsid w:val="002A4081"/>
    <w:pPr>
      <w:spacing w:after="0"/>
      <w:ind w:firstLine="360"/>
    </w:pPr>
  </w:style>
  <w:style w:type="character" w:customStyle="1" w:styleId="BodyTextFirstIndentChar">
    <w:name w:val="Body Text First Indent Char"/>
    <w:basedOn w:val="BodyTextChar"/>
    <w:link w:val="BodyTextFirstIndent"/>
    <w:uiPriority w:val="99"/>
    <w:rsid w:val="002A4081"/>
    <w:rPr>
      <w:rFonts w:ascii="Times New Roman" w:eastAsia="Times New Roman" w:hAnsi="Times New Roman" w:cs="Times New Roman"/>
      <w:lang w:val="en-GB" w:eastAsia="en-GB"/>
    </w:rPr>
  </w:style>
  <w:style w:type="paragraph" w:styleId="BodyTextIndent">
    <w:name w:val="Body Text Indent"/>
    <w:basedOn w:val="Normal"/>
    <w:link w:val="BodyTextIndentChar"/>
    <w:uiPriority w:val="99"/>
    <w:unhideWhenUsed/>
    <w:rsid w:val="002A4081"/>
    <w:pPr>
      <w:spacing w:after="120"/>
      <w:ind w:left="360"/>
    </w:pPr>
  </w:style>
  <w:style w:type="character" w:customStyle="1" w:styleId="BodyTextIndentChar">
    <w:name w:val="Body Text Indent Char"/>
    <w:basedOn w:val="DefaultParagraphFont"/>
    <w:link w:val="BodyTextIndent"/>
    <w:uiPriority w:val="99"/>
    <w:rsid w:val="002A4081"/>
    <w:rPr>
      <w:rFonts w:ascii="Times New Roman" w:eastAsia="Times New Roman" w:hAnsi="Times New Roman" w:cs="Times New Roman"/>
      <w:lang w:eastAsia="en-GB"/>
    </w:rPr>
  </w:style>
  <w:style w:type="paragraph" w:styleId="BodyTextFirstIndent2">
    <w:name w:val="Body Text First Indent 2"/>
    <w:basedOn w:val="BodyTextIndent"/>
    <w:link w:val="BodyTextFirstIndent2Char"/>
    <w:uiPriority w:val="99"/>
    <w:unhideWhenUsed/>
    <w:rsid w:val="002A4081"/>
    <w:pPr>
      <w:spacing w:after="0"/>
      <w:ind w:firstLine="360"/>
    </w:pPr>
  </w:style>
  <w:style w:type="character" w:customStyle="1" w:styleId="BodyTextFirstIndent2Char">
    <w:name w:val="Body Text First Indent 2 Char"/>
    <w:basedOn w:val="BodyTextIndentChar"/>
    <w:link w:val="BodyTextFirstIndent2"/>
    <w:uiPriority w:val="99"/>
    <w:rsid w:val="002A4081"/>
    <w:rPr>
      <w:rFonts w:ascii="Times New Roman" w:eastAsia="Times New Roman" w:hAnsi="Times New Roman" w:cs="Times New Roman"/>
      <w:lang w:eastAsia="en-GB"/>
    </w:rPr>
  </w:style>
  <w:style w:type="paragraph" w:styleId="BodyTextIndent2">
    <w:name w:val="Body Text Indent 2"/>
    <w:basedOn w:val="Normal"/>
    <w:link w:val="BodyTextIndent2Char"/>
    <w:uiPriority w:val="99"/>
    <w:unhideWhenUsed/>
    <w:rsid w:val="002A4081"/>
    <w:pPr>
      <w:spacing w:after="120" w:line="480" w:lineRule="auto"/>
      <w:ind w:left="360"/>
    </w:pPr>
  </w:style>
  <w:style w:type="character" w:customStyle="1" w:styleId="BodyTextIndent2Char">
    <w:name w:val="Body Text Indent 2 Char"/>
    <w:basedOn w:val="DefaultParagraphFont"/>
    <w:link w:val="BodyTextIndent2"/>
    <w:uiPriority w:val="99"/>
    <w:rsid w:val="002A4081"/>
    <w:rPr>
      <w:rFonts w:ascii="Times New Roman" w:eastAsia="Times New Roman" w:hAnsi="Times New Roman" w:cs="Times New Roman"/>
      <w:lang w:eastAsia="en-GB"/>
    </w:rPr>
  </w:style>
  <w:style w:type="paragraph" w:styleId="BodyTextIndent3">
    <w:name w:val="Body Text Indent 3"/>
    <w:basedOn w:val="Normal"/>
    <w:link w:val="BodyTextIndent3Char"/>
    <w:uiPriority w:val="99"/>
    <w:unhideWhenUsed/>
    <w:rsid w:val="002A4081"/>
    <w:pPr>
      <w:spacing w:after="120"/>
      <w:ind w:left="360"/>
    </w:pPr>
    <w:rPr>
      <w:sz w:val="16"/>
      <w:szCs w:val="16"/>
    </w:rPr>
  </w:style>
  <w:style w:type="character" w:customStyle="1" w:styleId="BodyTextIndent3Char">
    <w:name w:val="Body Text Indent 3 Char"/>
    <w:basedOn w:val="DefaultParagraphFont"/>
    <w:link w:val="BodyTextIndent3"/>
    <w:uiPriority w:val="99"/>
    <w:rsid w:val="002A4081"/>
    <w:rPr>
      <w:rFonts w:ascii="Times New Roman" w:eastAsia="Times New Roman" w:hAnsi="Times New Roman" w:cs="Times New Roman"/>
      <w:sz w:val="16"/>
      <w:szCs w:val="16"/>
      <w:lang w:eastAsia="en-GB"/>
    </w:rPr>
  </w:style>
  <w:style w:type="paragraph" w:styleId="Caption">
    <w:name w:val="caption"/>
    <w:basedOn w:val="Normal"/>
    <w:next w:val="Normal"/>
    <w:uiPriority w:val="35"/>
    <w:unhideWhenUsed/>
    <w:qFormat/>
    <w:rsid w:val="00B06342"/>
    <w:pPr>
      <w:spacing w:before="200"/>
    </w:pPr>
    <w:rPr>
      <w:b/>
      <w:bCs/>
      <w:color w:val="4472C4" w:themeColor="accent1"/>
      <w:sz w:val="18"/>
      <w:szCs w:val="18"/>
    </w:rPr>
  </w:style>
  <w:style w:type="paragraph" w:styleId="Closing">
    <w:name w:val="Closing"/>
    <w:basedOn w:val="Normal"/>
    <w:link w:val="ClosingChar"/>
    <w:uiPriority w:val="99"/>
    <w:unhideWhenUsed/>
    <w:rsid w:val="002A4081"/>
    <w:pPr>
      <w:ind w:left="4320"/>
    </w:pPr>
  </w:style>
  <w:style w:type="character" w:customStyle="1" w:styleId="ClosingChar">
    <w:name w:val="Closing Char"/>
    <w:basedOn w:val="DefaultParagraphFont"/>
    <w:link w:val="Closing"/>
    <w:uiPriority w:val="99"/>
    <w:rsid w:val="002A4081"/>
    <w:rPr>
      <w:rFonts w:ascii="Times New Roman" w:eastAsia="Times New Roman" w:hAnsi="Times New Roman" w:cs="Times New Roman"/>
      <w:lang w:eastAsia="en-GB"/>
    </w:rPr>
  </w:style>
  <w:style w:type="paragraph" w:styleId="CommentText">
    <w:name w:val="annotation text"/>
    <w:basedOn w:val="Normal"/>
    <w:link w:val="CommentTextChar"/>
    <w:uiPriority w:val="99"/>
    <w:unhideWhenUsed/>
    <w:rsid w:val="002A4081"/>
    <w:rPr>
      <w:sz w:val="20"/>
      <w:szCs w:val="20"/>
    </w:rPr>
  </w:style>
  <w:style w:type="character" w:customStyle="1" w:styleId="CommentTextChar">
    <w:name w:val="Comment Text Char"/>
    <w:basedOn w:val="DefaultParagraphFont"/>
    <w:link w:val="CommentText"/>
    <w:uiPriority w:val="99"/>
    <w:rsid w:val="002A4081"/>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unhideWhenUsed/>
    <w:rsid w:val="002A4081"/>
    <w:rPr>
      <w:b/>
      <w:bCs/>
    </w:rPr>
  </w:style>
  <w:style w:type="character" w:customStyle="1" w:styleId="CommentSubjectChar">
    <w:name w:val="Comment Subject Char"/>
    <w:basedOn w:val="CommentTextChar"/>
    <w:link w:val="CommentSubject"/>
    <w:uiPriority w:val="99"/>
    <w:rsid w:val="002A4081"/>
    <w:rPr>
      <w:rFonts w:ascii="Times New Roman" w:eastAsia="Times New Roman" w:hAnsi="Times New Roman" w:cs="Times New Roman"/>
      <w:b/>
      <w:bCs/>
      <w:sz w:val="20"/>
      <w:szCs w:val="20"/>
      <w:lang w:eastAsia="en-GB"/>
    </w:rPr>
  </w:style>
  <w:style w:type="paragraph" w:styleId="Date">
    <w:name w:val="Date"/>
    <w:next w:val="Normal"/>
    <w:link w:val="DateChar"/>
    <w:autoRedefine/>
    <w:qFormat/>
    <w:rsid w:val="00B06342"/>
    <w:pPr>
      <w:spacing w:before="200" w:after="200" w:line="360" w:lineRule="auto"/>
      <w:jc w:val="right"/>
    </w:pPr>
    <w:rPr>
      <w:rFonts w:ascii="Times New Roman" w:eastAsia="MS Mincho" w:hAnsi="Times New Roman" w:cs="Times New Roman"/>
      <w:sz w:val="20"/>
      <w:szCs w:val="20"/>
      <w:lang w:val="en-GB"/>
    </w:rPr>
  </w:style>
  <w:style w:type="character" w:customStyle="1" w:styleId="DateChar">
    <w:name w:val="Date Char"/>
    <w:basedOn w:val="DefaultParagraphFont"/>
    <w:link w:val="Date"/>
    <w:rsid w:val="00B06342"/>
    <w:rPr>
      <w:rFonts w:ascii="Times New Roman" w:eastAsia="MS Mincho" w:hAnsi="Times New Roman" w:cs="Times New Roman"/>
      <w:sz w:val="20"/>
      <w:szCs w:val="20"/>
      <w:lang w:val="en-GB"/>
    </w:rPr>
  </w:style>
  <w:style w:type="paragraph" w:styleId="DocumentMap">
    <w:name w:val="Document Map"/>
    <w:basedOn w:val="Normal"/>
    <w:link w:val="DocumentMapChar"/>
    <w:uiPriority w:val="99"/>
    <w:unhideWhenUsed/>
    <w:rsid w:val="002A4081"/>
    <w:rPr>
      <w:rFonts w:ascii="Tahoma" w:hAnsi="Tahoma" w:cs="Tahoma"/>
      <w:sz w:val="16"/>
      <w:szCs w:val="16"/>
    </w:rPr>
  </w:style>
  <w:style w:type="character" w:customStyle="1" w:styleId="DocumentMapChar">
    <w:name w:val="Document Map Char"/>
    <w:basedOn w:val="DefaultParagraphFont"/>
    <w:link w:val="DocumentMap"/>
    <w:uiPriority w:val="99"/>
    <w:rsid w:val="002A4081"/>
    <w:rPr>
      <w:rFonts w:ascii="Tahoma" w:eastAsia="Times New Roman" w:hAnsi="Tahoma" w:cs="Tahoma"/>
      <w:sz w:val="16"/>
      <w:szCs w:val="16"/>
      <w:lang w:eastAsia="en-GB"/>
    </w:rPr>
  </w:style>
  <w:style w:type="paragraph" w:styleId="EmailSignature">
    <w:name w:val="E-mail Signature"/>
    <w:basedOn w:val="Normal"/>
    <w:link w:val="EmailSignatureChar"/>
    <w:uiPriority w:val="99"/>
    <w:unhideWhenUsed/>
    <w:rsid w:val="002A4081"/>
  </w:style>
  <w:style w:type="character" w:customStyle="1" w:styleId="EmailSignatureChar">
    <w:name w:val="Email Signature Char"/>
    <w:basedOn w:val="DefaultParagraphFont"/>
    <w:link w:val="EmailSignature"/>
    <w:uiPriority w:val="99"/>
    <w:rsid w:val="002A4081"/>
    <w:rPr>
      <w:rFonts w:ascii="Times New Roman" w:eastAsia="Times New Roman" w:hAnsi="Times New Roman" w:cs="Times New Roman"/>
      <w:lang w:eastAsia="en-GB"/>
    </w:rPr>
  </w:style>
  <w:style w:type="paragraph" w:styleId="EndnoteText">
    <w:name w:val="endnote text"/>
    <w:aliases w:val="et"/>
    <w:link w:val="EndnoteTextChar"/>
    <w:autoRedefine/>
    <w:uiPriority w:val="99"/>
    <w:unhideWhenUsed/>
    <w:qFormat/>
    <w:rsid w:val="00B06342"/>
    <w:pPr>
      <w:keepLines/>
      <w:tabs>
        <w:tab w:val="left" w:pos="284"/>
      </w:tabs>
      <w:spacing w:after="300" w:line="360" w:lineRule="auto"/>
    </w:pPr>
    <w:rPr>
      <w:rFonts w:ascii="Times New Roman" w:eastAsia="Cambria" w:hAnsi="Times New Roman" w:cs="Times New Roman"/>
      <w:sz w:val="20"/>
      <w:szCs w:val="20"/>
      <w:lang w:val="en-GB"/>
    </w:rPr>
  </w:style>
  <w:style w:type="character" w:customStyle="1" w:styleId="EndnoteTextChar">
    <w:name w:val="Endnote Text Char"/>
    <w:aliases w:val="et Char"/>
    <w:basedOn w:val="DefaultParagraphFont"/>
    <w:link w:val="EndnoteText"/>
    <w:uiPriority w:val="99"/>
    <w:rsid w:val="00B06342"/>
    <w:rPr>
      <w:rFonts w:ascii="Times New Roman" w:eastAsia="Cambria" w:hAnsi="Times New Roman" w:cs="Times New Roman"/>
      <w:sz w:val="20"/>
      <w:szCs w:val="20"/>
      <w:lang w:val="en-GB"/>
    </w:rPr>
  </w:style>
  <w:style w:type="paragraph" w:styleId="EnvelopeAddress">
    <w:name w:val="envelope address"/>
    <w:basedOn w:val="Normal"/>
    <w:uiPriority w:val="99"/>
    <w:unhideWhenUsed/>
    <w:rsid w:val="002A4081"/>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unhideWhenUsed/>
    <w:rsid w:val="002A4081"/>
    <w:rPr>
      <w:rFonts w:asciiTheme="majorHAnsi" w:eastAsiaTheme="majorEastAsia" w:hAnsiTheme="majorHAnsi" w:cstheme="majorBidi"/>
      <w:sz w:val="20"/>
      <w:szCs w:val="20"/>
    </w:rPr>
  </w:style>
  <w:style w:type="character" w:customStyle="1" w:styleId="Heading3Char">
    <w:name w:val="Heading 3 Char"/>
    <w:aliases w:val="h3 Char"/>
    <w:link w:val="Heading3"/>
    <w:uiPriority w:val="9"/>
    <w:rsid w:val="00B06342"/>
    <w:rPr>
      <w:rFonts w:ascii="Times New Roman" w:eastAsia="MS Gothic" w:hAnsi="Times New Roman" w:cs="Times New Roman"/>
      <w:lang w:val="en-GB"/>
    </w:rPr>
  </w:style>
  <w:style w:type="character" w:customStyle="1" w:styleId="Heading4Char">
    <w:name w:val="Heading 4 Char"/>
    <w:aliases w:val="h4 Char"/>
    <w:link w:val="Heading4"/>
    <w:uiPriority w:val="9"/>
    <w:rsid w:val="00B06342"/>
    <w:rPr>
      <w:rFonts w:ascii="Cambria" w:eastAsia="MS Gothic" w:hAnsi="Cambria" w:cs="Times New Roman"/>
      <w:bCs/>
      <w:iCs/>
      <w:sz w:val="20"/>
      <w:szCs w:val="20"/>
      <w:lang w:val="en-GB"/>
    </w:rPr>
  </w:style>
  <w:style w:type="character" w:customStyle="1" w:styleId="Heading6Char">
    <w:name w:val="Heading 6 Char"/>
    <w:link w:val="Heading6"/>
    <w:rsid w:val="00B06342"/>
    <w:rPr>
      <w:rFonts w:ascii="Times New Roman" w:eastAsia="MS Mincho" w:hAnsi="Times New Roman" w:cs="Times New Roman"/>
      <w:bCs/>
      <w:szCs w:val="22"/>
    </w:rPr>
  </w:style>
  <w:style w:type="character" w:customStyle="1" w:styleId="Heading7Char">
    <w:name w:val="Heading 7 Char"/>
    <w:basedOn w:val="DefaultParagraphFont"/>
    <w:link w:val="Heading7"/>
    <w:uiPriority w:val="9"/>
    <w:rsid w:val="002A4081"/>
    <w:rPr>
      <w:rFonts w:asciiTheme="majorHAnsi" w:eastAsiaTheme="majorEastAsia" w:hAnsiTheme="majorHAnsi" w:cstheme="majorBidi"/>
      <w:i/>
      <w:iCs/>
      <w:color w:val="404040" w:themeColor="text1" w:themeTint="BF"/>
      <w:lang w:eastAsia="en-GB"/>
    </w:rPr>
  </w:style>
  <w:style w:type="character" w:customStyle="1" w:styleId="Heading8Char">
    <w:name w:val="Heading 8 Char"/>
    <w:basedOn w:val="DefaultParagraphFont"/>
    <w:link w:val="Heading8"/>
    <w:uiPriority w:val="9"/>
    <w:rsid w:val="002A4081"/>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rsid w:val="002A4081"/>
    <w:rPr>
      <w:rFonts w:asciiTheme="majorHAnsi" w:eastAsiaTheme="majorEastAsia" w:hAnsiTheme="majorHAnsi" w:cstheme="majorBidi"/>
      <w:i/>
      <w:iCs/>
      <w:color w:val="404040" w:themeColor="text1" w:themeTint="BF"/>
      <w:sz w:val="20"/>
      <w:szCs w:val="20"/>
      <w:lang w:eastAsia="en-GB"/>
    </w:rPr>
  </w:style>
  <w:style w:type="paragraph" w:styleId="HTMLAddress">
    <w:name w:val="HTML Address"/>
    <w:basedOn w:val="Normal"/>
    <w:link w:val="HTMLAddressChar"/>
    <w:uiPriority w:val="99"/>
    <w:unhideWhenUsed/>
    <w:rsid w:val="002A4081"/>
    <w:rPr>
      <w:i/>
      <w:iCs/>
    </w:rPr>
  </w:style>
  <w:style w:type="character" w:customStyle="1" w:styleId="HTMLAddressChar">
    <w:name w:val="HTML Address Char"/>
    <w:basedOn w:val="DefaultParagraphFont"/>
    <w:link w:val="HTMLAddress"/>
    <w:uiPriority w:val="99"/>
    <w:rsid w:val="002A4081"/>
    <w:rPr>
      <w:rFonts w:ascii="Times New Roman" w:eastAsia="Times New Roman" w:hAnsi="Times New Roman" w:cs="Times New Roman"/>
      <w:i/>
      <w:iCs/>
      <w:lang w:eastAsia="en-GB"/>
    </w:rPr>
  </w:style>
  <w:style w:type="paragraph" w:styleId="HTMLPreformatted">
    <w:name w:val="HTML Preformatted"/>
    <w:basedOn w:val="Normal"/>
    <w:link w:val="HTMLPreformattedChar"/>
    <w:uiPriority w:val="99"/>
    <w:unhideWhenUsed/>
    <w:rsid w:val="002A4081"/>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2A4081"/>
    <w:rPr>
      <w:rFonts w:ascii="Consolas" w:eastAsia="Times New Roman" w:hAnsi="Consolas" w:cs="Consolas"/>
      <w:sz w:val="20"/>
      <w:szCs w:val="20"/>
      <w:lang w:eastAsia="en-GB"/>
    </w:rPr>
  </w:style>
  <w:style w:type="paragraph" w:styleId="Index1">
    <w:name w:val="index 1"/>
    <w:basedOn w:val="Normal"/>
    <w:next w:val="Normal"/>
    <w:autoRedefine/>
    <w:uiPriority w:val="99"/>
    <w:unhideWhenUsed/>
    <w:rsid w:val="002A4081"/>
    <w:pPr>
      <w:ind w:left="240" w:hanging="240"/>
    </w:pPr>
  </w:style>
  <w:style w:type="paragraph" w:styleId="Index2">
    <w:name w:val="index 2"/>
    <w:basedOn w:val="Normal"/>
    <w:next w:val="Normal"/>
    <w:autoRedefine/>
    <w:uiPriority w:val="99"/>
    <w:unhideWhenUsed/>
    <w:rsid w:val="002A4081"/>
    <w:pPr>
      <w:ind w:left="480" w:hanging="240"/>
    </w:pPr>
  </w:style>
  <w:style w:type="paragraph" w:styleId="Index3">
    <w:name w:val="index 3"/>
    <w:basedOn w:val="Normal"/>
    <w:next w:val="Normal"/>
    <w:autoRedefine/>
    <w:uiPriority w:val="99"/>
    <w:unhideWhenUsed/>
    <w:rsid w:val="002A4081"/>
    <w:pPr>
      <w:ind w:left="720" w:hanging="240"/>
    </w:pPr>
  </w:style>
  <w:style w:type="paragraph" w:styleId="Index4">
    <w:name w:val="index 4"/>
    <w:basedOn w:val="Normal"/>
    <w:next w:val="Normal"/>
    <w:autoRedefine/>
    <w:uiPriority w:val="99"/>
    <w:unhideWhenUsed/>
    <w:rsid w:val="002A4081"/>
    <w:pPr>
      <w:ind w:left="960" w:hanging="240"/>
    </w:pPr>
  </w:style>
  <w:style w:type="paragraph" w:styleId="Index5">
    <w:name w:val="index 5"/>
    <w:basedOn w:val="Normal"/>
    <w:next w:val="Normal"/>
    <w:autoRedefine/>
    <w:uiPriority w:val="99"/>
    <w:unhideWhenUsed/>
    <w:rsid w:val="002A4081"/>
    <w:pPr>
      <w:ind w:left="1200" w:hanging="240"/>
    </w:pPr>
  </w:style>
  <w:style w:type="paragraph" w:styleId="Index6">
    <w:name w:val="index 6"/>
    <w:basedOn w:val="Normal"/>
    <w:next w:val="Normal"/>
    <w:autoRedefine/>
    <w:uiPriority w:val="99"/>
    <w:unhideWhenUsed/>
    <w:rsid w:val="002A4081"/>
    <w:pPr>
      <w:ind w:left="1440" w:hanging="240"/>
    </w:pPr>
  </w:style>
  <w:style w:type="paragraph" w:styleId="Index7">
    <w:name w:val="index 7"/>
    <w:basedOn w:val="Normal"/>
    <w:next w:val="Normal"/>
    <w:autoRedefine/>
    <w:uiPriority w:val="99"/>
    <w:unhideWhenUsed/>
    <w:rsid w:val="002A4081"/>
    <w:pPr>
      <w:ind w:left="1680" w:hanging="240"/>
    </w:pPr>
  </w:style>
  <w:style w:type="paragraph" w:styleId="Index8">
    <w:name w:val="index 8"/>
    <w:basedOn w:val="Normal"/>
    <w:next w:val="Normal"/>
    <w:autoRedefine/>
    <w:uiPriority w:val="99"/>
    <w:unhideWhenUsed/>
    <w:rsid w:val="002A4081"/>
    <w:pPr>
      <w:ind w:left="1920" w:hanging="240"/>
    </w:pPr>
  </w:style>
  <w:style w:type="paragraph" w:styleId="Index9">
    <w:name w:val="index 9"/>
    <w:basedOn w:val="Normal"/>
    <w:next w:val="Normal"/>
    <w:autoRedefine/>
    <w:uiPriority w:val="99"/>
    <w:unhideWhenUsed/>
    <w:rsid w:val="002A4081"/>
    <w:pPr>
      <w:ind w:left="2160" w:hanging="240"/>
    </w:pPr>
  </w:style>
  <w:style w:type="paragraph" w:styleId="IndexHeading">
    <w:name w:val="index heading"/>
    <w:basedOn w:val="Normal"/>
    <w:next w:val="Index1"/>
    <w:uiPriority w:val="99"/>
    <w:unhideWhenUsed/>
    <w:rsid w:val="002A408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2A408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A4081"/>
    <w:rPr>
      <w:rFonts w:ascii="Times New Roman" w:eastAsia="Times New Roman" w:hAnsi="Times New Roman" w:cs="Times New Roman"/>
      <w:b/>
      <w:bCs/>
      <w:i/>
      <w:iCs/>
      <w:color w:val="4472C4" w:themeColor="accent1"/>
      <w:lang w:eastAsia="en-GB"/>
    </w:rPr>
  </w:style>
  <w:style w:type="paragraph" w:styleId="List">
    <w:name w:val="List"/>
    <w:aliases w:val="list,letter"/>
    <w:autoRedefine/>
    <w:qFormat/>
    <w:rsid w:val="00B06342"/>
    <w:pPr>
      <w:spacing w:before="200" w:after="200" w:line="360" w:lineRule="auto"/>
      <w:ind w:left="794" w:hanging="510"/>
      <w:contextualSpacing/>
    </w:pPr>
    <w:rPr>
      <w:rFonts w:ascii="Times New Roman" w:eastAsia="Cambria" w:hAnsi="Times New Roman" w:cs="Times New Roman"/>
    </w:rPr>
  </w:style>
  <w:style w:type="paragraph" w:styleId="List2">
    <w:name w:val="List 2"/>
    <w:autoRedefine/>
    <w:qFormat/>
    <w:rsid w:val="00B06342"/>
    <w:pPr>
      <w:spacing w:before="200" w:after="200" w:line="360" w:lineRule="auto"/>
      <w:ind w:left="851" w:hanging="851"/>
      <w:contextualSpacing/>
    </w:pPr>
    <w:rPr>
      <w:rFonts w:ascii="Times New Roman" w:eastAsia="Cambria" w:hAnsi="Times New Roman" w:cs="Times New Roman"/>
    </w:rPr>
  </w:style>
  <w:style w:type="paragraph" w:styleId="List3">
    <w:name w:val="List 3"/>
    <w:basedOn w:val="Normal"/>
    <w:rsid w:val="00B06342"/>
    <w:pPr>
      <w:ind w:left="849" w:hanging="283"/>
    </w:pPr>
  </w:style>
  <w:style w:type="paragraph" w:styleId="List4">
    <w:name w:val="List 4"/>
    <w:basedOn w:val="Normal"/>
    <w:uiPriority w:val="99"/>
    <w:unhideWhenUsed/>
    <w:rsid w:val="002A4081"/>
    <w:pPr>
      <w:ind w:left="1440" w:hanging="360"/>
    </w:pPr>
  </w:style>
  <w:style w:type="paragraph" w:styleId="List5">
    <w:name w:val="List 5"/>
    <w:basedOn w:val="Normal"/>
    <w:uiPriority w:val="99"/>
    <w:unhideWhenUsed/>
    <w:rsid w:val="002A4081"/>
    <w:pPr>
      <w:ind w:left="1800" w:hanging="360"/>
    </w:pPr>
  </w:style>
  <w:style w:type="paragraph" w:styleId="ListBullet">
    <w:name w:val="List Bullet"/>
    <w:autoRedefine/>
    <w:qFormat/>
    <w:rsid w:val="00B06342"/>
    <w:pPr>
      <w:numPr>
        <w:numId w:val="2"/>
      </w:numPr>
      <w:spacing w:after="200" w:line="360" w:lineRule="auto"/>
      <w:contextualSpacing/>
    </w:pPr>
    <w:rPr>
      <w:rFonts w:ascii="Times New Roman" w:eastAsia="Cambria" w:hAnsi="Times New Roman" w:cs="Times New Roman"/>
    </w:rPr>
  </w:style>
  <w:style w:type="paragraph" w:styleId="ListBullet2">
    <w:name w:val="List Bullet 2"/>
    <w:basedOn w:val="Normal"/>
    <w:uiPriority w:val="99"/>
    <w:unhideWhenUsed/>
    <w:rsid w:val="002A4081"/>
    <w:pPr>
      <w:tabs>
        <w:tab w:val="num" w:pos="643"/>
      </w:tabs>
      <w:ind w:left="643" w:hanging="360"/>
    </w:pPr>
  </w:style>
  <w:style w:type="paragraph" w:styleId="ListBullet3">
    <w:name w:val="List Bullet 3"/>
    <w:basedOn w:val="Normal"/>
    <w:uiPriority w:val="99"/>
    <w:unhideWhenUsed/>
    <w:rsid w:val="002A4081"/>
    <w:pPr>
      <w:tabs>
        <w:tab w:val="num" w:pos="926"/>
      </w:tabs>
      <w:ind w:left="926" w:hanging="360"/>
    </w:pPr>
  </w:style>
  <w:style w:type="paragraph" w:styleId="ListBullet4">
    <w:name w:val="List Bullet 4"/>
    <w:basedOn w:val="Normal"/>
    <w:uiPriority w:val="99"/>
    <w:unhideWhenUsed/>
    <w:rsid w:val="002A4081"/>
    <w:pPr>
      <w:tabs>
        <w:tab w:val="num" w:pos="1209"/>
      </w:tabs>
      <w:ind w:left="1209" w:hanging="360"/>
    </w:pPr>
  </w:style>
  <w:style w:type="paragraph" w:styleId="ListBullet5">
    <w:name w:val="List Bullet 5"/>
    <w:basedOn w:val="Normal"/>
    <w:uiPriority w:val="99"/>
    <w:unhideWhenUsed/>
    <w:rsid w:val="002A4081"/>
    <w:pPr>
      <w:tabs>
        <w:tab w:val="num" w:pos="1492"/>
      </w:tabs>
      <w:ind w:left="1492" w:hanging="360"/>
    </w:pPr>
  </w:style>
  <w:style w:type="paragraph" w:styleId="ListContinue">
    <w:name w:val="List Continue"/>
    <w:basedOn w:val="Normal"/>
    <w:uiPriority w:val="99"/>
    <w:unhideWhenUsed/>
    <w:rsid w:val="002A4081"/>
    <w:pPr>
      <w:spacing w:after="120"/>
      <w:ind w:left="360"/>
    </w:pPr>
  </w:style>
  <w:style w:type="paragraph" w:styleId="ListContinue2">
    <w:name w:val="List Continue 2"/>
    <w:basedOn w:val="Normal"/>
    <w:uiPriority w:val="99"/>
    <w:unhideWhenUsed/>
    <w:rsid w:val="002A4081"/>
    <w:pPr>
      <w:spacing w:after="120"/>
      <w:ind w:left="720"/>
    </w:pPr>
  </w:style>
  <w:style w:type="paragraph" w:styleId="ListContinue3">
    <w:name w:val="List Continue 3"/>
    <w:basedOn w:val="Normal"/>
    <w:uiPriority w:val="99"/>
    <w:unhideWhenUsed/>
    <w:rsid w:val="002A4081"/>
    <w:pPr>
      <w:spacing w:after="120"/>
      <w:ind w:left="1080"/>
    </w:pPr>
  </w:style>
  <w:style w:type="paragraph" w:styleId="ListContinue4">
    <w:name w:val="List Continue 4"/>
    <w:basedOn w:val="Normal"/>
    <w:uiPriority w:val="99"/>
    <w:unhideWhenUsed/>
    <w:rsid w:val="002A4081"/>
    <w:pPr>
      <w:spacing w:after="120"/>
      <w:ind w:left="1440"/>
    </w:pPr>
  </w:style>
  <w:style w:type="paragraph" w:styleId="ListContinue5">
    <w:name w:val="List Continue 5"/>
    <w:basedOn w:val="Normal"/>
    <w:uiPriority w:val="99"/>
    <w:unhideWhenUsed/>
    <w:rsid w:val="002A4081"/>
    <w:pPr>
      <w:spacing w:after="120"/>
      <w:ind w:left="1800"/>
    </w:pPr>
  </w:style>
  <w:style w:type="paragraph" w:styleId="ListNumber">
    <w:name w:val="List Number"/>
    <w:autoRedefine/>
    <w:qFormat/>
    <w:rsid w:val="00B06342"/>
    <w:pPr>
      <w:spacing w:before="200" w:after="200" w:line="360" w:lineRule="auto"/>
      <w:ind w:left="738" w:hanging="454"/>
      <w:contextualSpacing/>
    </w:pPr>
    <w:rPr>
      <w:rFonts w:ascii="Times New Roman" w:eastAsia="Cambria" w:hAnsi="Times New Roman" w:cs="Times New Roman"/>
    </w:rPr>
  </w:style>
  <w:style w:type="paragraph" w:styleId="ListNumber2">
    <w:name w:val="List Number 2"/>
    <w:basedOn w:val="Normal"/>
    <w:rsid w:val="00B06342"/>
    <w:pPr>
      <w:numPr>
        <w:numId w:val="8"/>
      </w:numPr>
    </w:pPr>
  </w:style>
  <w:style w:type="paragraph" w:styleId="ListNumber3">
    <w:name w:val="List Number 3"/>
    <w:basedOn w:val="Normal"/>
    <w:rsid w:val="00B06342"/>
    <w:pPr>
      <w:numPr>
        <w:numId w:val="9"/>
      </w:numPr>
    </w:pPr>
  </w:style>
  <w:style w:type="paragraph" w:styleId="ListNumber4">
    <w:name w:val="List Number 4"/>
    <w:basedOn w:val="Normal"/>
    <w:rsid w:val="00B06342"/>
    <w:pPr>
      <w:numPr>
        <w:numId w:val="10"/>
      </w:numPr>
    </w:pPr>
  </w:style>
  <w:style w:type="paragraph" w:styleId="ListNumber5">
    <w:name w:val="List Number 5"/>
    <w:basedOn w:val="Normal"/>
    <w:rsid w:val="00B06342"/>
    <w:pPr>
      <w:numPr>
        <w:numId w:val="11"/>
      </w:numPr>
    </w:pPr>
  </w:style>
  <w:style w:type="paragraph" w:styleId="ListParagraph">
    <w:name w:val="List Paragraph"/>
    <w:autoRedefine/>
    <w:qFormat/>
    <w:rsid w:val="00B06342"/>
    <w:pPr>
      <w:numPr>
        <w:numId w:val="22"/>
      </w:numPr>
      <w:spacing w:before="200" w:after="200" w:line="276" w:lineRule="auto"/>
    </w:pPr>
    <w:rPr>
      <w:rFonts w:ascii="Times New Roman" w:eastAsia="MS Mincho" w:hAnsi="Times New Roman" w:cs="Times New Roman"/>
      <w:lang w:val="en-GB"/>
    </w:rPr>
  </w:style>
  <w:style w:type="paragraph" w:styleId="MacroText">
    <w:name w:val="macro"/>
    <w:link w:val="MacroTextChar"/>
    <w:uiPriority w:val="99"/>
    <w:unhideWhenUsed/>
    <w:rsid w:val="002A4081"/>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sz w:val="20"/>
      <w:szCs w:val="20"/>
      <w:lang w:eastAsia="en-GB"/>
    </w:rPr>
  </w:style>
  <w:style w:type="character" w:customStyle="1" w:styleId="MacroTextChar">
    <w:name w:val="Macro Text Char"/>
    <w:basedOn w:val="DefaultParagraphFont"/>
    <w:link w:val="MacroText"/>
    <w:uiPriority w:val="99"/>
    <w:rsid w:val="002A4081"/>
    <w:rPr>
      <w:rFonts w:ascii="Consolas" w:eastAsia="Times New Roman" w:hAnsi="Consolas" w:cs="Consolas"/>
      <w:sz w:val="20"/>
      <w:szCs w:val="20"/>
      <w:lang w:eastAsia="en-GB"/>
    </w:rPr>
  </w:style>
  <w:style w:type="paragraph" w:styleId="MessageHeader">
    <w:name w:val="Message Header"/>
    <w:basedOn w:val="Normal"/>
    <w:link w:val="MessageHeaderChar"/>
    <w:uiPriority w:val="99"/>
    <w:unhideWhenUsed/>
    <w:rsid w:val="002A408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2A4081"/>
    <w:rPr>
      <w:rFonts w:asciiTheme="majorHAnsi" w:eastAsiaTheme="majorEastAsia" w:hAnsiTheme="majorHAnsi" w:cstheme="majorBidi"/>
      <w:shd w:val="pct20" w:color="auto" w:fill="auto"/>
      <w:lang w:eastAsia="en-GB"/>
    </w:rPr>
  </w:style>
  <w:style w:type="paragraph" w:styleId="NoSpacing">
    <w:name w:val="No Spacing"/>
    <w:uiPriority w:val="1"/>
    <w:qFormat/>
    <w:rsid w:val="002A4081"/>
    <w:rPr>
      <w:rFonts w:ascii="Times New Roman" w:eastAsia="Times New Roman" w:hAnsi="Times New Roman" w:cs="Times New Roman"/>
      <w:lang w:eastAsia="en-GB"/>
    </w:rPr>
  </w:style>
  <w:style w:type="paragraph" w:styleId="NormalIndent">
    <w:name w:val="Normal Indent"/>
    <w:basedOn w:val="Normal"/>
    <w:uiPriority w:val="99"/>
    <w:unhideWhenUsed/>
    <w:rsid w:val="002A4081"/>
    <w:pPr>
      <w:ind w:left="720"/>
    </w:pPr>
  </w:style>
  <w:style w:type="paragraph" w:styleId="NoteHeading">
    <w:name w:val="Note Heading"/>
    <w:basedOn w:val="Normal"/>
    <w:next w:val="Normal"/>
    <w:link w:val="NoteHeadingChar"/>
    <w:uiPriority w:val="99"/>
    <w:unhideWhenUsed/>
    <w:rsid w:val="002A4081"/>
  </w:style>
  <w:style w:type="character" w:customStyle="1" w:styleId="NoteHeadingChar">
    <w:name w:val="Note Heading Char"/>
    <w:basedOn w:val="DefaultParagraphFont"/>
    <w:link w:val="NoteHeading"/>
    <w:uiPriority w:val="99"/>
    <w:rsid w:val="002A4081"/>
    <w:rPr>
      <w:rFonts w:ascii="Times New Roman" w:eastAsia="Times New Roman" w:hAnsi="Times New Roman" w:cs="Times New Roman"/>
      <w:lang w:eastAsia="en-GB"/>
    </w:rPr>
  </w:style>
  <w:style w:type="paragraph" w:styleId="PlainText">
    <w:name w:val="Plain Text"/>
    <w:link w:val="PlainTextChar"/>
    <w:autoRedefine/>
    <w:qFormat/>
    <w:rsid w:val="00B06342"/>
    <w:pPr>
      <w:spacing w:line="36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B06342"/>
    <w:rPr>
      <w:rFonts w:ascii="Courier New" w:eastAsia="Times New Roman" w:hAnsi="Courier New" w:cs="Courier New"/>
      <w:sz w:val="20"/>
      <w:szCs w:val="20"/>
    </w:rPr>
  </w:style>
  <w:style w:type="paragraph" w:styleId="Quote">
    <w:name w:val="Quote"/>
    <w:basedOn w:val="Normal"/>
    <w:next w:val="Normal"/>
    <w:link w:val="QuoteChar"/>
    <w:uiPriority w:val="29"/>
    <w:qFormat/>
    <w:rsid w:val="00B06342"/>
    <w:rPr>
      <w:iCs/>
      <w:color w:val="000000"/>
    </w:rPr>
  </w:style>
  <w:style w:type="character" w:customStyle="1" w:styleId="QuoteChar">
    <w:name w:val="Quote Char"/>
    <w:link w:val="Quote"/>
    <w:uiPriority w:val="29"/>
    <w:rsid w:val="00B06342"/>
    <w:rPr>
      <w:rFonts w:ascii="Times New Roman" w:eastAsia="MS Mincho" w:hAnsi="Times New Roman" w:cs="Times New Roman"/>
      <w:iCs/>
      <w:color w:val="000000"/>
      <w:lang w:val="en-GB"/>
    </w:rPr>
  </w:style>
  <w:style w:type="paragraph" w:styleId="Salutation">
    <w:name w:val="Salutation"/>
    <w:basedOn w:val="Normal"/>
    <w:next w:val="Normal"/>
    <w:link w:val="SalutationChar"/>
    <w:uiPriority w:val="99"/>
    <w:unhideWhenUsed/>
    <w:rsid w:val="002A4081"/>
  </w:style>
  <w:style w:type="character" w:customStyle="1" w:styleId="SalutationChar">
    <w:name w:val="Salutation Char"/>
    <w:basedOn w:val="DefaultParagraphFont"/>
    <w:link w:val="Salutation"/>
    <w:uiPriority w:val="99"/>
    <w:rsid w:val="002A4081"/>
    <w:rPr>
      <w:rFonts w:ascii="Times New Roman" w:eastAsia="Times New Roman" w:hAnsi="Times New Roman" w:cs="Times New Roman"/>
      <w:lang w:eastAsia="en-GB"/>
    </w:rPr>
  </w:style>
  <w:style w:type="paragraph" w:styleId="Signature">
    <w:name w:val="Signature"/>
    <w:link w:val="SignatureChar"/>
    <w:autoRedefine/>
    <w:uiPriority w:val="99"/>
    <w:unhideWhenUsed/>
    <w:qFormat/>
    <w:rsid w:val="00B06342"/>
    <w:pPr>
      <w:ind w:left="3402"/>
    </w:pPr>
    <w:rPr>
      <w:rFonts w:ascii="Times New Roman" w:eastAsia="MS Mincho" w:hAnsi="Times New Roman" w:cs="Times New Roman"/>
      <w:sz w:val="20"/>
      <w:szCs w:val="20"/>
      <w:lang w:val="en-GB"/>
    </w:rPr>
  </w:style>
  <w:style w:type="character" w:customStyle="1" w:styleId="SignatureChar">
    <w:name w:val="Signature Char"/>
    <w:basedOn w:val="DefaultParagraphFont"/>
    <w:link w:val="Signature"/>
    <w:uiPriority w:val="99"/>
    <w:rsid w:val="00B06342"/>
    <w:rPr>
      <w:rFonts w:ascii="Times New Roman" w:eastAsia="MS Mincho" w:hAnsi="Times New Roman" w:cs="Times New Roman"/>
      <w:sz w:val="20"/>
      <w:szCs w:val="20"/>
      <w:lang w:val="en-GB"/>
    </w:rPr>
  </w:style>
  <w:style w:type="paragraph" w:styleId="Subtitle">
    <w:name w:val="Subtitle"/>
    <w:basedOn w:val="Normal"/>
    <w:next w:val="Normal"/>
    <w:link w:val="SubtitleChar"/>
    <w:uiPriority w:val="11"/>
    <w:qFormat/>
    <w:rsid w:val="002A408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2A4081"/>
    <w:rPr>
      <w:rFonts w:asciiTheme="majorHAnsi" w:eastAsiaTheme="majorEastAsia" w:hAnsiTheme="majorHAnsi" w:cstheme="majorBidi"/>
      <w:i/>
      <w:iCs/>
      <w:color w:val="4472C4" w:themeColor="accent1"/>
      <w:spacing w:val="15"/>
      <w:lang w:eastAsia="en-GB"/>
    </w:rPr>
  </w:style>
  <w:style w:type="paragraph" w:styleId="TableofAuthorities">
    <w:name w:val="table of authorities"/>
    <w:basedOn w:val="Normal"/>
    <w:next w:val="Normal"/>
    <w:uiPriority w:val="99"/>
    <w:unhideWhenUsed/>
    <w:rsid w:val="002A4081"/>
    <w:pPr>
      <w:ind w:left="240" w:hanging="240"/>
    </w:pPr>
  </w:style>
  <w:style w:type="paragraph" w:styleId="TableofFigures">
    <w:name w:val="table of figures"/>
    <w:basedOn w:val="Normal"/>
    <w:next w:val="Normal"/>
    <w:uiPriority w:val="99"/>
    <w:unhideWhenUsed/>
    <w:rsid w:val="002A4081"/>
  </w:style>
  <w:style w:type="paragraph" w:styleId="Title">
    <w:name w:val="Title"/>
    <w:basedOn w:val="Normal"/>
    <w:next w:val="Normal"/>
    <w:link w:val="TitleChar"/>
    <w:uiPriority w:val="10"/>
    <w:qFormat/>
    <w:rsid w:val="002A4081"/>
    <w:pPr>
      <w:pBdr>
        <w:bottom w:val="single" w:sz="8" w:space="4" w:color="4472C4" w:themeColor="accent1"/>
      </w:pBdr>
      <w:spacing w:after="30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A4081"/>
    <w:rPr>
      <w:rFonts w:asciiTheme="majorHAnsi" w:eastAsiaTheme="majorEastAsia" w:hAnsiTheme="majorHAnsi" w:cstheme="majorBidi"/>
      <w:color w:val="323E4F" w:themeColor="text2" w:themeShade="BF"/>
      <w:spacing w:val="5"/>
      <w:kern w:val="28"/>
      <w:sz w:val="52"/>
      <w:szCs w:val="52"/>
      <w:lang w:eastAsia="en-GB"/>
    </w:rPr>
  </w:style>
  <w:style w:type="paragraph" w:styleId="TOAHeading">
    <w:name w:val="toa heading"/>
    <w:basedOn w:val="Normal"/>
    <w:next w:val="Normal"/>
    <w:uiPriority w:val="99"/>
    <w:unhideWhenUsed/>
    <w:rsid w:val="002A4081"/>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2A4081"/>
    <w:pPr>
      <w:spacing w:after="100"/>
    </w:pPr>
  </w:style>
  <w:style w:type="paragraph" w:styleId="TOC2">
    <w:name w:val="toc 2"/>
    <w:basedOn w:val="Normal"/>
    <w:next w:val="Normal"/>
    <w:autoRedefine/>
    <w:uiPriority w:val="39"/>
    <w:unhideWhenUsed/>
    <w:rsid w:val="002A4081"/>
    <w:pPr>
      <w:spacing w:after="100"/>
      <w:ind w:left="240"/>
    </w:pPr>
  </w:style>
  <w:style w:type="paragraph" w:styleId="TOC3">
    <w:name w:val="toc 3"/>
    <w:basedOn w:val="Normal"/>
    <w:next w:val="Normal"/>
    <w:autoRedefine/>
    <w:uiPriority w:val="39"/>
    <w:unhideWhenUsed/>
    <w:rsid w:val="002A4081"/>
    <w:pPr>
      <w:spacing w:after="100"/>
      <w:ind w:left="480"/>
    </w:pPr>
  </w:style>
  <w:style w:type="paragraph" w:styleId="TOC4">
    <w:name w:val="toc 4"/>
    <w:basedOn w:val="Normal"/>
    <w:next w:val="Normal"/>
    <w:autoRedefine/>
    <w:uiPriority w:val="39"/>
    <w:unhideWhenUsed/>
    <w:rsid w:val="002A4081"/>
    <w:pPr>
      <w:spacing w:after="100"/>
      <w:ind w:left="720"/>
    </w:pPr>
  </w:style>
  <w:style w:type="paragraph" w:styleId="TOC5">
    <w:name w:val="toc 5"/>
    <w:basedOn w:val="Normal"/>
    <w:next w:val="Normal"/>
    <w:autoRedefine/>
    <w:uiPriority w:val="39"/>
    <w:unhideWhenUsed/>
    <w:rsid w:val="002A4081"/>
    <w:pPr>
      <w:spacing w:after="100"/>
      <w:ind w:left="960"/>
    </w:pPr>
  </w:style>
  <w:style w:type="paragraph" w:styleId="TOC6">
    <w:name w:val="toc 6"/>
    <w:basedOn w:val="Normal"/>
    <w:next w:val="Normal"/>
    <w:autoRedefine/>
    <w:uiPriority w:val="39"/>
    <w:unhideWhenUsed/>
    <w:rsid w:val="002A4081"/>
    <w:pPr>
      <w:spacing w:after="100"/>
      <w:ind w:left="1200"/>
    </w:pPr>
  </w:style>
  <w:style w:type="paragraph" w:styleId="TOC7">
    <w:name w:val="toc 7"/>
    <w:basedOn w:val="Normal"/>
    <w:next w:val="Normal"/>
    <w:autoRedefine/>
    <w:uiPriority w:val="39"/>
    <w:unhideWhenUsed/>
    <w:rsid w:val="002A4081"/>
    <w:pPr>
      <w:spacing w:after="100"/>
      <w:ind w:left="1440"/>
    </w:pPr>
  </w:style>
  <w:style w:type="paragraph" w:styleId="TOC8">
    <w:name w:val="toc 8"/>
    <w:basedOn w:val="Normal"/>
    <w:next w:val="Normal"/>
    <w:autoRedefine/>
    <w:uiPriority w:val="39"/>
    <w:unhideWhenUsed/>
    <w:rsid w:val="002A4081"/>
    <w:pPr>
      <w:spacing w:after="100"/>
      <w:ind w:left="1680"/>
    </w:pPr>
  </w:style>
  <w:style w:type="paragraph" w:styleId="TOC9">
    <w:name w:val="toc 9"/>
    <w:basedOn w:val="Normal"/>
    <w:next w:val="Normal"/>
    <w:autoRedefine/>
    <w:uiPriority w:val="39"/>
    <w:unhideWhenUsed/>
    <w:rsid w:val="002A4081"/>
    <w:pPr>
      <w:spacing w:after="100"/>
      <w:ind w:left="1920"/>
    </w:pPr>
  </w:style>
  <w:style w:type="paragraph" w:styleId="TOCHeading">
    <w:name w:val="TOC Heading"/>
    <w:basedOn w:val="Heading1"/>
    <w:next w:val="Normal"/>
    <w:uiPriority w:val="39"/>
    <w:unhideWhenUsed/>
    <w:qFormat/>
    <w:rsid w:val="002A4081"/>
    <w:pPr>
      <w:spacing w:before="480" w:after="0"/>
      <w:outlineLvl w:val="9"/>
    </w:pPr>
    <w:rPr>
      <w:rFonts w:asciiTheme="majorHAnsi" w:eastAsiaTheme="majorEastAsia" w:hAnsiTheme="majorHAnsi" w:cstheme="majorBidi"/>
      <w:color w:val="2F5496" w:themeColor="accent1" w:themeShade="BF"/>
      <w:sz w:val="28"/>
      <w:szCs w:val="28"/>
    </w:rPr>
  </w:style>
  <w:style w:type="character" w:styleId="BookTitle">
    <w:name w:val="Book Title"/>
    <w:basedOn w:val="DefaultParagraphFont"/>
    <w:uiPriority w:val="33"/>
    <w:qFormat/>
    <w:rsid w:val="002A4081"/>
    <w:rPr>
      <w:b/>
      <w:bCs/>
      <w:smallCaps/>
      <w:spacing w:val="5"/>
    </w:rPr>
  </w:style>
  <w:style w:type="character" w:styleId="CommentReference">
    <w:name w:val="annotation reference"/>
    <w:basedOn w:val="DefaultParagraphFont"/>
    <w:uiPriority w:val="99"/>
    <w:unhideWhenUsed/>
    <w:rsid w:val="002A4081"/>
    <w:rPr>
      <w:sz w:val="16"/>
      <w:szCs w:val="16"/>
    </w:rPr>
  </w:style>
  <w:style w:type="character" w:styleId="Emphasis">
    <w:name w:val="Emphasis"/>
    <w:aliases w:val="e"/>
    <w:uiPriority w:val="20"/>
    <w:qFormat/>
    <w:rsid w:val="00B06342"/>
    <w:rPr>
      <w:rFonts w:ascii="Times New Roman" w:hAnsi="Times New Roman"/>
      <w:i/>
      <w:iCs/>
      <w:sz w:val="24"/>
      <w:szCs w:val="24"/>
    </w:rPr>
  </w:style>
  <w:style w:type="character" w:styleId="EndnoteReference">
    <w:name w:val="endnote reference"/>
    <w:basedOn w:val="DefaultParagraphFont"/>
    <w:uiPriority w:val="99"/>
    <w:unhideWhenUsed/>
    <w:rsid w:val="002A4081"/>
    <w:rPr>
      <w:vertAlign w:val="superscript"/>
    </w:rPr>
  </w:style>
  <w:style w:type="character" w:styleId="HTMLAcronym">
    <w:name w:val="HTML Acronym"/>
    <w:basedOn w:val="DefaultParagraphFont"/>
    <w:uiPriority w:val="99"/>
    <w:unhideWhenUsed/>
    <w:rsid w:val="002A4081"/>
  </w:style>
  <w:style w:type="character" w:styleId="HTMLCite">
    <w:name w:val="HTML Cite"/>
    <w:basedOn w:val="DefaultParagraphFont"/>
    <w:uiPriority w:val="99"/>
    <w:unhideWhenUsed/>
    <w:rsid w:val="002A4081"/>
    <w:rPr>
      <w:i/>
      <w:iCs/>
    </w:rPr>
  </w:style>
  <w:style w:type="character" w:styleId="HTMLCode">
    <w:name w:val="HTML Code"/>
    <w:basedOn w:val="DefaultParagraphFont"/>
    <w:uiPriority w:val="99"/>
    <w:unhideWhenUsed/>
    <w:rsid w:val="002A4081"/>
    <w:rPr>
      <w:rFonts w:ascii="Consolas" w:hAnsi="Consolas" w:cs="Consolas"/>
      <w:sz w:val="20"/>
      <w:szCs w:val="20"/>
    </w:rPr>
  </w:style>
  <w:style w:type="character" w:styleId="HTMLDefinition">
    <w:name w:val="HTML Definition"/>
    <w:basedOn w:val="DefaultParagraphFont"/>
    <w:uiPriority w:val="99"/>
    <w:unhideWhenUsed/>
    <w:rsid w:val="002A4081"/>
    <w:rPr>
      <w:i/>
      <w:iCs/>
    </w:rPr>
  </w:style>
  <w:style w:type="character" w:styleId="HTMLKeyboard">
    <w:name w:val="HTML Keyboard"/>
    <w:basedOn w:val="DefaultParagraphFont"/>
    <w:uiPriority w:val="99"/>
    <w:unhideWhenUsed/>
    <w:rsid w:val="002A4081"/>
    <w:rPr>
      <w:rFonts w:ascii="Consolas" w:hAnsi="Consolas" w:cs="Consolas"/>
      <w:sz w:val="20"/>
      <w:szCs w:val="20"/>
    </w:rPr>
  </w:style>
  <w:style w:type="character" w:styleId="HTMLSample">
    <w:name w:val="HTML Sample"/>
    <w:basedOn w:val="DefaultParagraphFont"/>
    <w:uiPriority w:val="99"/>
    <w:unhideWhenUsed/>
    <w:rsid w:val="002A4081"/>
    <w:rPr>
      <w:rFonts w:ascii="Consolas" w:hAnsi="Consolas" w:cs="Consolas"/>
      <w:sz w:val="24"/>
      <w:szCs w:val="24"/>
    </w:rPr>
  </w:style>
  <w:style w:type="character" w:styleId="HTMLTypewriter">
    <w:name w:val="HTML Typewriter"/>
    <w:basedOn w:val="DefaultParagraphFont"/>
    <w:uiPriority w:val="99"/>
    <w:unhideWhenUsed/>
    <w:rsid w:val="002A4081"/>
    <w:rPr>
      <w:rFonts w:ascii="Consolas" w:hAnsi="Consolas" w:cs="Consolas"/>
      <w:sz w:val="20"/>
      <w:szCs w:val="20"/>
    </w:rPr>
  </w:style>
  <w:style w:type="character" w:styleId="HTMLVariable">
    <w:name w:val="HTML Variable"/>
    <w:basedOn w:val="DefaultParagraphFont"/>
    <w:uiPriority w:val="99"/>
    <w:unhideWhenUsed/>
    <w:rsid w:val="002A4081"/>
    <w:rPr>
      <w:i/>
      <w:iCs/>
    </w:rPr>
  </w:style>
  <w:style w:type="character" w:styleId="IntenseEmphasis">
    <w:name w:val="Intense Emphasis"/>
    <w:basedOn w:val="DefaultParagraphFont"/>
    <w:uiPriority w:val="21"/>
    <w:qFormat/>
    <w:rsid w:val="002A4081"/>
    <w:rPr>
      <w:b/>
      <w:bCs/>
      <w:i/>
      <w:iCs/>
      <w:color w:val="4472C4" w:themeColor="accent1"/>
    </w:rPr>
  </w:style>
  <w:style w:type="character" w:styleId="IntenseReference">
    <w:name w:val="Intense Reference"/>
    <w:basedOn w:val="DefaultParagraphFont"/>
    <w:uiPriority w:val="32"/>
    <w:qFormat/>
    <w:rsid w:val="002A4081"/>
    <w:rPr>
      <w:b/>
      <w:bCs/>
      <w:smallCaps/>
      <w:color w:val="ED7D31" w:themeColor="accent2"/>
      <w:spacing w:val="5"/>
      <w:u w:val="single"/>
    </w:rPr>
  </w:style>
  <w:style w:type="character" w:styleId="LineNumber">
    <w:name w:val="line number"/>
    <w:basedOn w:val="DefaultParagraphFont"/>
    <w:uiPriority w:val="99"/>
    <w:unhideWhenUsed/>
    <w:rsid w:val="002A4081"/>
  </w:style>
  <w:style w:type="character" w:styleId="PlaceholderText">
    <w:name w:val="Placeholder Text"/>
    <w:basedOn w:val="DefaultParagraphFont"/>
    <w:uiPriority w:val="99"/>
    <w:rsid w:val="002A4081"/>
    <w:rPr>
      <w:color w:val="808080"/>
    </w:rPr>
  </w:style>
  <w:style w:type="character" w:styleId="Strong">
    <w:name w:val="Strong"/>
    <w:basedOn w:val="DefaultParagraphFont"/>
    <w:uiPriority w:val="22"/>
    <w:qFormat/>
    <w:rsid w:val="002A4081"/>
    <w:rPr>
      <w:b/>
      <w:bCs/>
    </w:rPr>
  </w:style>
  <w:style w:type="character" w:styleId="SubtleEmphasis">
    <w:name w:val="Subtle Emphasis"/>
    <w:basedOn w:val="DefaultParagraphFont"/>
    <w:uiPriority w:val="19"/>
    <w:qFormat/>
    <w:rsid w:val="002A4081"/>
    <w:rPr>
      <w:i/>
      <w:iCs/>
      <w:color w:val="808080" w:themeColor="text1" w:themeTint="7F"/>
    </w:rPr>
  </w:style>
  <w:style w:type="character" w:styleId="SubtleReference">
    <w:name w:val="Subtle Reference"/>
    <w:aliases w:val="sci"/>
    <w:rsid w:val="00B06342"/>
    <w:rPr>
      <w:i/>
      <w:iCs/>
      <w:caps w:val="0"/>
      <w:smallCaps/>
      <w:color w:val="auto"/>
      <w:u w:val="none"/>
    </w:rPr>
  </w:style>
  <w:style w:type="character" w:customStyle="1" w:styleId="S1Char">
    <w:name w:val="S1 Char"/>
    <w:basedOn w:val="DefaultParagraphFont"/>
    <w:link w:val="S1"/>
    <w:uiPriority w:val="20"/>
    <w:rsid w:val="002A6128"/>
    <w:rPr>
      <w:rFonts w:ascii="Times New Roman" w:eastAsia="Times New Roman" w:hAnsi="Times New Roman" w:cs="Times New Roman"/>
      <w:sz w:val="34"/>
      <w:lang w:eastAsia="en-GB"/>
    </w:rPr>
  </w:style>
  <w:style w:type="paragraph" w:customStyle="1" w:styleId="keyword">
    <w:name w:val="keyword"/>
    <w:basedOn w:val="Normal"/>
    <w:qFormat/>
    <w:rsid w:val="005C345E"/>
  </w:style>
  <w:style w:type="paragraph" w:customStyle="1" w:styleId="H1">
    <w:name w:val="H1"/>
    <w:link w:val="H1Char"/>
    <w:autoRedefine/>
    <w:qFormat/>
    <w:locked/>
    <w:rsid w:val="00B06342"/>
    <w:pPr>
      <w:shd w:val="clear" w:color="auto" w:fill="FFFFFF"/>
      <w:spacing w:before="400" w:after="400" w:line="360" w:lineRule="auto"/>
    </w:pPr>
    <w:rPr>
      <w:rFonts w:ascii="Times New Roman" w:eastAsia="Cambria" w:hAnsi="Times New Roman" w:cs="Arial"/>
      <w:bCs/>
      <w:color w:val="000000"/>
      <w:kern w:val="32"/>
      <w:szCs w:val="20"/>
    </w:rPr>
  </w:style>
  <w:style w:type="character" w:customStyle="1" w:styleId="H1Char">
    <w:name w:val="H1 Char"/>
    <w:basedOn w:val="DefaultParagraphFont"/>
    <w:link w:val="H1"/>
    <w:rsid w:val="00B06342"/>
    <w:rPr>
      <w:rFonts w:ascii="Times New Roman" w:eastAsia="Cambria" w:hAnsi="Times New Roman" w:cs="Arial"/>
      <w:bCs/>
      <w:color w:val="000000"/>
      <w:kern w:val="32"/>
      <w:szCs w:val="20"/>
      <w:shd w:val="clear" w:color="auto" w:fill="FFFFFF"/>
    </w:rPr>
  </w:style>
  <w:style w:type="paragraph" w:customStyle="1" w:styleId="H2">
    <w:name w:val="H2"/>
    <w:link w:val="H2Char"/>
    <w:autoRedefine/>
    <w:uiPriority w:val="20"/>
    <w:qFormat/>
    <w:locked/>
    <w:rsid w:val="00B06342"/>
    <w:pPr>
      <w:spacing w:before="200" w:after="200" w:line="360" w:lineRule="auto"/>
      <w:outlineLvl w:val="1"/>
    </w:pPr>
    <w:rPr>
      <w:rFonts w:ascii="Cambria" w:eastAsia="TimesNewRomanPSMT" w:hAnsi="Cambria" w:cs="Times New Roman"/>
      <w:szCs w:val="20"/>
      <w:shd w:val="clear" w:color="auto" w:fill="FFFFFF"/>
    </w:rPr>
  </w:style>
  <w:style w:type="character" w:customStyle="1" w:styleId="H2Char">
    <w:name w:val="H2 Char"/>
    <w:basedOn w:val="DefaultParagraphFont"/>
    <w:link w:val="H2"/>
    <w:uiPriority w:val="20"/>
    <w:rsid w:val="00B06342"/>
    <w:rPr>
      <w:rFonts w:ascii="Cambria" w:eastAsia="TimesNewRomanPSMT" w:hAnsi="Cambria" w:cs="Times New Roman"/>
      <w:szCs w:val="20"/>
    </w:rPr>
  </w:style>
  <w:style w:type="paragraph" w:customStyle="1" w:styleId="H3">
    <w:name w:val="H3"/>
    <w:link w:val="H3Char"/>
    <w:autoRedefine/>
    <w:uiPriority w:val="20"/>
    <w:qFormat/>
    <w:locked/>
    <w:rsid w:val="00B06342"/>
    <w:pPr>
      <w:numPr>
        <w:ilvl w:val="2"/>
        <w:numId w:val="21"/>
      </w:numPr>
      <w:spacing w:line="360" w:lineRule="auto"/>
      <w:outlineLvl w:val="2"/>
    </w:pPr>
    <w:rPr>
      <w:rFonts w:ascii="Cambria" w:eastAsia="TimesNewRomanPSMT" w:hAnsi="Cambria" w:cs="Times New Roman"/>
      <w:sz w:val="30"/>
      <w:szCs w:val="20"/>
      <w:shd w:val="clear" w:color="auto" w:fill="FFFFFF"/>
      <w:lang w:eastAsia="en-GB"/>
    </w:rPr>
  </w:style>
  <w:style w:type="character" w:customStyle="1" w:styleId="H3Char">
    <w:name w:val="H3 Char"/>
    <w:basedOn w:val="DefaultParagraphFont"/>
    <w:link w:val="H3"/>
    <w:uiPriority w:val="20"/>
    <w:rsid w:val="00B06342"/>
    <w:rPr>
      <w:rFonts w:ascii="Cambria" w:eastAsia="TimesNewRomanPSMT" w:hAnsi="Cambria" w:cs="Times New Roman"/>
      <w:sz w:val="30"/>
      <w:szCs w:val="20"/>
      <w:lang w:eastAsia="en-GB"/>
    </w:rPr>
  </w:style>
  <w:style w:type="paragraph" w:customStyle="1" w:styleId="H4">
    <w:name w:val="H4"/>
    <w:link w:val="H4Char"/>
    <w:uiPriority w:val="20"/>
    <w:locked/>
    <w:rsid w:val="005C345E"/>
    <w:pPr>
      <w:numPr>
        <w:ilvl w:val="3"/>
        <w:numId w:val="12"/>
      </w:numPr>
      <w:spacing w:line="360" w:lineRule="auto"/>
      <w:outlineLvl w:val="3"/>
    </w:pPr>
    <w:rPr>
      <w:rFonts w:ascii="Times New Roman" w:eastAsia="Times New Roman" w:hAnsi="Times New Roman" w:cs="Times New Roman"/>
      <w:sz w:val="28"/>
      <w:lang w:eastAsia="en-GB"/>
    </w:rPr>
  </w:style>
  <w:style w:type="character" w:customStyle="1" w:styleId="H4Char">
    <w:name w:val="H4 Char"/>
    <w:basedOn w:val="DefaultParagraphFont"/>
    <w:link w:val="H4"/>
    <w:uiPriority w:val="20"/>
    <w:rsid w:val="005C345E"/>
    <w:rPr>
      <w:rFonts w:ascii="Times New Roman" w:eastAsia="Times New Roman" w:hAnsi="Times New Roman" w:cs="Times New Roman"/>
      <w:sz w:val="28"/>
      <w:lang w:eastAsia="en-GB"/>
    </w:rPr>
  </w:style>
  <w:style w:type="paragraph" w:customStyle="1" w:styleId="H5">
    <w:name w:val="H5"/>
    <w:link w:val="H5Char"/>
    <w:uiPriority w:val="20"/>
    <w:locked/>
    <w:rsid w:val="005C345E"/>
    <w:pPr>
      <w:numPr>
        <w:ilvl w:val="4"/>
        <w:numId w:val="12"/>
      </w:numPr>
      <w:spacing w:line="360" w:lineRule="auto"/>
      <w:outlineLvl w:val="4"/>
    </w:pPr>
    <w:rPr>
      <w:rFonts w:ascii="Times New Roman" w:eastAsia="Times New Roman" w:hAnsi="Times New Roman" w:cs="Times New Roman"/>
      <w:sz w:val="28"/>
      <w:lang w:eastAsia="en-GB"/>
    </w:rPr>
  </w:style>
  <w:style w:type="character" w:customStyle="1" w:styleId="H5Char">
    <w:name w:val="H5 Char"/>
    <w:basedOn w:val="DefaultParagraphFont"/>
    <w:link w:val="H5"/>
    <w:uiPriority w:val="20"/>
    <w:rsid w:val="005C345E"/>
    <w:rPr>
      <w:rFonts w:ascii="Times New Roman" w:eastAsia="Times New Roman" w:hAnsi="Times New Roman" w:cs="Times New Roman"/>
      <w:sz w:val="28"/>
      <w:lang w:eastAsia="en-GB"/>
    </w:rPr>
  </w:style>
  <w:style w:type="paragraph" w:customStyle="1" w:styleId="H6">
    <w:name w:val="H6"/>
    <w:link w:val="H6Char"/>
    <w:uiPriority w:val="20"/>
    <w:locked/>
    <w:rsid w:val="005C345E"/>
    <w:pPr>
      <w:numPr>
        <w:ilvl w:val="5"/>
        <w:numId w:val="12"/>
      </w:numPr>
      <w:spacing w:line="360" w:lineRule="auto"/>
      <w:outlineLvl w:val="5"/>
    </w:pPr>
    <w:rPr>
      <w:rFonts w:ascii="Times New Roman" w:eastAsia="Times New Roman" w:hAnsi="Times New Roman" w:cs="Times New Roman"/>
      <w:sz w:val="28"/>
      <w:lang w:eastAsia="en-GB"/>
    </w:rPr>
  </w:style>
  <w:style w:type="character" w:customStyle="1" w:styleId="H6Char">
    <w:name w:val="H6 Char"/>
    <w:basedOn w:val="DefaultParagraphFont"/>
    <w:link w:val="H6"/>
    <w:uiPriority w:val="20"/>
    <w:rsid w:val="005C345E"/>
    <w:rPr>
      <w:rFonts w:ascii="Times New Roman" w:eastAsia="Times New Roman" w:hAnsi="Times New Roman" w:cs="Times New Roman"/>
      <w:sz w:val="28"/>
      <w:lang w:eastAsia="en-GB"/>
    </w:rPr>
  </w:style>
  <w:style w:type="paragraph" w:customStyle="1" w:styleId="H7">
    <w:name w:val="H7"/>
    <w:link w:val="H7Char"/>
    <w:uiPriority w:val="20"/>
    <w:locked/>
    <w:rsid w:val="005C345E"/>
    <w:pPr>
      <w:numPr>
        <w:ilvl w:val="6"/>
        <w:numId w:val="12"/>
      </w:numPr>
      <w:spacing w:line="360" w:lineRule="auto"/>
      <w:outlineLvl w:val="6"/>
    </w:pPr>
    <w:rPr>
      <w:rFonts w:ascii="Times New Roman" w:eastAsia="Times New Roman" w:hAnsi="Times New Roman" w:cs="Times New Roman"/>
      <w:sz w:val="26"/>
      <w:lang w:eastAsia="en-GB"/>
    </w:rPr>
  </w:style>
  <w:style w:type="character" w:customStyle="1" w:styleId="H7Char">
    <w:name w:val="H7 Char"/>
    <w:basedOn w:val="DefaultParagraphFont"/>
    <w:link w:val="H7"/>
    <w:uiPriority w:val="20"/>
    <w:rsid w:val="005C345E"/>
    <w:rPr>
      <w:rFonts w:ascii="Times New Roman" w:eastAsia="Times New Roman" w:hAnsi="Times New Roman" w:cs="Times New Roman"/>
      <w:sz w:val="26"/>
      <w:lang w:eastAsia="en-GB"/>
    </w:rPr>
  </w:style>
  <w:style w:type="paragraph" w:customStyle="1" w:styleId="H8">
    <w:name w:val="H8"/>
    <w:link w:val="H8Char"/>
    <w:uiPriority w:val="20"/>
    <w:locked/>
    <w:rsid w:val="005C345E"/>
    <w:pPr>
      <w:numPr>
        <w:ilvl w:val="7"/>
        <w:numId w:val="12"/>
      </w:numPr>
      <w:spacing w:line="360" w:lineRule="auto"/>
      <w:outlineLvl w:val="7"/>
    </w:pPr>
    <w:rPr>
      <w:rFonts w:ascii="Times New Roman" w:eastAsia="Times New Roman" w:hAnsi="Times New Roman" w:cs="Times New Roman"/>
      <w:sz w:val="26"/>
      <w:lang w:eastAsia="en-GB"/>
    </w:rPr>
  </w:style>
  <w:style w:type="character" w:customStyle="1" w:styleId="H8Char">
    <w:name w:val="H8 Char"/>
    <w:basedOn w:val="DefaultParagraphFont"/>
    <w:link w:val="H8"/>
    <w:uiPriority w:val="20"/>
    <w:rsid w:val="005C345E"/>
    <w:rPr>
      <w:rFonts w:ascii="Times New Roman" w:eastAsia="Times New Roman" w:hAnsi="Times New Roman" w:cs="Times New Roman"/>
      <w:sz w:val="26"/>
      <w:lang w:eastAsia="en-GB"/>
    </w:rPr>
  </w:style>
  <w:style w:type="paragraph" w:customStyle="1" w:styleId="H9">
    <w:name w:val="H9"/>
    <w:link w:val="H9Char"/>
    <w:uiPriority w:val="20"/>
    <w:locked/>
    <w:rsid w:val="005C345E"/>
    <w:pPr>
      <w:numPr>
        <w:ilvl w:val="8"/>
        <w:numId w:val="12"/>
      </w:numPr>
      <w:spacing w:line="360" w:lineRule="auto"/>
      <w:outlineLvl w:val="8"/>
    </w:pPr>
    <w:rPr>
      <w:rFonts w:ascii="Times New Roman" w:eastAsia="Times New Roman" w:hAnsi="Times New Roman" w:cs="Times New Roman"/>
      <w:sz w:val="26"/>
      <w:lang w:eastAsia="en-GB"/>
    </w:rPr>
  </w:style>
  <w:style w:type="character" w:customStyle="1" w:styleId="H9Char">
    <w:name w:val="H9 Char"/>
    <w:basedOn w:val="DefaultParagraphFont"/>
    <w:link w:val="H9"/>
    <w:uiPriority w:val="20"/>
    <w:rsid w:val="005C345E"/>
    <w:rPr>
      <w:rFonts w:ascii="Times New Roman" w:eastAsia="Times New Roman" w:hAnsi="Times New Roman" w:cs="Times New Roman"/>
      <w:sz w:val="26"/>
      <w:lang w:eastAsia="en-GB"/>
    </w:rPr>
  </w:style>
  <w:style w:type="paragraph" w:customStyle="1" w:styleId="Float-Caption">
    <w:name w:val="Float-Caption"/>
    <w:link w:val="Float-CaptionChar"/>
    <w:uiPriority w:val="20"/>
    <w:locked/>
    <w:rsid w:val="005C345E"/>
    <w:pPr>
      <w:spacing w:line="360" w:lineRule="auto"/>
    </w:pPr>
    <w:rPr>
      <w:rFonts w:ascii="Times New Roman" w:eastAsia="Times New Roman" w:hAnsi="Times New Roman" w:cs="Times New Roman"/>
      <w:lang w:eastAsia="en-GB"/>
    </w:rPr>
  </w:style>
  <w:style w:type="character" w:customStyle="1" w:styleId="Float-CaptionChar">
    <w:name w:val="Float-Caption Char"/>
    <w:basedOn w:val="DefaultParagraphFont"/>
    <w:link w:val="Float-Caption"/>
    <w:uiPriority w:val="20"/>
    <w:rsid w:val="005C345E"/>
    <w:rPr>
      <w:rFonts w:ascii="Times New Roman" w:eastAsia="Times New Roman" w:hAnsi="Times New Roman" w:cs="Times New Roman"/>
      <w:lang w:eastAsia="en-GB"/>
    </w:rPr>
  </w:style>
  <w:style w:type="paragraph" w:customStyle="1" w:styleId="bib">
    <w:name w:val="bib"/>
    <w:link w:val="bibChar"/>
    <w:uiPriority w:val="20"/>
    <w:locked/>
    <w:rsid w:val="000619BB"/>
    <w:pPr>
      <w:spacing w:line="360" w:lineRule="auto"/>
      <w:ind w:left="1440" w:hanging="1440"/>
    </w:pPr>
    <w:rPr>
      <w:rFonts w:ascii="Times New Roman" w:eastAsia="Times New Roman" w:hAnsi="Times New Roman" w:cs="Times New Roman"/>
      <w:lang w:eastAsia="en-GB"/>
    </w:rPr>
  </w:style>
  <w:style w:type="character" w:customStyle="1" w:styleId="bibChar">
    <w:name w:val="bib Char"/>
    <w:basedOn w:val="DefaultParagraphFont"/>
    <w:link w:val="bib"/>
    <w:uiPriority w:val="20"/>
    <w:rsid w:val="000619BB"/>
    <w:rPr>
      <w:rFonts w:ascii="Times New Roman" w:eastAsia="Times New Roman" w:hAnsi="Times New Roman" w:cs="Times New Roman"/>
      <w:lang w:eastAsia="en-GB"/>
    </w:rPr>
  </w:style>
  <w:style w:type="character" w:customStyle="1" w:styleId="fixed-case">
    <w:name w:val="fixed-case"/>
    <w:uiPriority w:val="20"/>
    <w:locked/>
    <w:rsid w:val="002B1A29"/>
    <w:rPr>
      <w:color w:val="FF00FF"/>
      <w:lang w:val="en-GB"/>
    </w:rPr>
  </w:style>
  <w:style w:type="paragraph" w:customStyle="1" w:styleId="Verseextract">
    <w:name w:val="Verse extract"/>
    <w:aliases w:val="vex"/>
    <w:autoRedefine/>
    <w:qFormat/>
    <w:rsid w:val="00B06342"/>
    <w:pPr>
      <w:spacing w:after="200" w:line="360" w:lineRule="auto"/>
      <w:ind w:left="1701" w:hanging="567"/>
      <w:contextualSpacing/>
    </w:pPr>
    <w:rPr>
      <w:rFonts w:ascii="Times New Roman" w:eastAsia="MS Mincho" w:hAnsi="Times New Roman" w:cs="Times New Roman"/>
      <w:lang w:val="en-GB"/>
    </w:rPr>
  </w:style>
  <w:style w:type="character" w:customStyle="1" w:styleId="Unknown0">
    <w:name w:val="Unknown 0"/>
    <w:rsid w:val="00B06342"/>
    <w:rPr>
      <w:rFonts w:ascii="Helvetica" w:eastAsia="ヒラギノ角ゴ Pro W3" w:hAnsi="Helvetica"/>
      <w:b w:val="0"/>
      <w:i w:val="0"/>
      <w:caps w:val="0"/>
      <w:smallCaps w:val="0"/>
      <w:strike w:val="0"/>
      <w:dstrike w:val="0"/>
      <w:color w:val="000000"/>
      <w:spacing w:val="0"/>
      <w:kern w:val="0"/>
      <w:position w:val="0"/>
      <w:sz w:val="24"/>
      <w:u w:color="000000"/>
      <w:vertAlign w:val="baseline"/>
      <w:lang w:val="en-US"/>
      <w14:textOutline w14:w="0" w14:cap="rnd" w14:cmpd="sng" w14:algn="ctr">
        <w14:noFill/>
        <w14:prstDash w14:val="solid"/>
        <w14:bevel/>
      </w14:textOutline>
    </w:rPr>
  </w:style>
  <w:style w:type="paragraph" w:customStyle="1" w:styleId="Proseextract">
    <w:name w:val="Prose extract"/>
    <w:qFormat/>
    <w:rsid w:val="00B06342"/>
    <w:pPr>
      <w:spacing w:before="200" w:after="200" w:line="360" w:lineRule="auto"/>
      <w:ind w:left="1134"/>
    </w:pPr>
    <w:rPr>
      <w:rFonts w:ascii="Times New Roman" w:eastAsia="MS Mincho" w:hAnsi="Times New Roman" w:cs="Times New Roman"/>
      <w:iCs/>
      <w:color w:val="000000"/>
      <w:lang w:val="en-GB"/>
    </w:rPr>
  </w:style>
  <w:style w:type="character" w:customStyle="1" w:styleId="Unknown2">
    <w:name w:val="Unknown 2"/>
    <w:rsid w:val="00B06342"/>
    <w:rPr>
      <w:caps w:val="0"/>
      <w:smallCaps w:val="0"/>
      <w:strike w:val="0"/>
      <w:dstrike w:val="0"/>
      <w:color w:val="000000"/>
      <w:spacing w:val="0"/>
      <w:kern w:val="0"/>
      <w:position w:val="0"/>
      <w:sz w:val="20"/>
      <w:u w:color="000000"/>
      <w:vertAlign w:val="baseline"/>
      <w:lang w:val="en-US"/>
      <w14:textOutline w14:w="0" w14:cap="rnd" w14:cmpd="sng" w14:algn="ctr">
        <w14:noFill/>
        <w14:prstDash w14:val="solid"/>
        <w14:bevel/>
      </w14:textOutline>
    </w:rPr>
  </w:style>
  <w:style w:type="character" w:customStyle="1" w:styleId="Unknown3">
    <w:name w:val="Unknown 3"/>
    <w:rsid w:val="00B06342"/>
    <w:rPr>
      <w:color w:val="000000"/>
      <w:sz w:val="20"/>
    </w:rPr>
  </w:style>
  <w:style w:type="paragraph" w:customStyle="1" w:styleId="cn">
    <w:name w:val="cn"/>
    <w:aliases w:val="Chapter number"/>
    <w:autoRedefine/>
    <w:qFormat/>
    <w:rsid w:val="00B06342"/>
    <w:pPr>
      <w:spacing w:after="200" w:line="360" w:lineRule="auto"/>
      <w:jc w:val="center"/>
    </w:pPr>
    <w:rPr>
      <w:rFonts w:ascii="Times New Roman" w:eastAsia="MS Mincho" w:hAnsi="Times New Roman" w:cs="Times New Roman"/>
      <w:bCs/>
    </w:rPr>
  </w:style>
  <w:style w:type="paragraph" w:customStyle="1" w:styleId="Chapterheading">
    <w:name w:val="Chapter heading"/>
    <w:aliases w:val="ch"/>
    <w:autoRedefine/>
    <w:qFormat/>
    <w:rsid w:val="00B06342"/>
    <w:pPr>
      <w:spacing w:after="300" w:line="360" w:lineRule="auto"/>
    </w:pPr>
    <w:rPr>
      <w:rFonts w:ascii="Times New Roman" w:eastAsia="Arial Unicode MS" w:hAnsi="Arial Unicode MS" w:cs="Arial Unicode MS"/>
      <w:color w:val="000000"/>
      <w:u w:color="000000"/>
      <w:bdr w:val="nil"/>
    </w:rPr>
  </w:style>
  <w:style w:type="paragraph" w:customStyle="1" w:styleId="Indentedpara">
    <w:name w:val="Indented para"/>
    <w:qFormat/>
    <w:rsid w:val="00B06342"/>
    <w:pPr>
      <w:spacing w:line="360" w:lineRule="auto"/>
      <w:ind w:firstLine="720"/>
    </w:pPr>
    <w:rPr>
      <w:rFonts w:ascii="Times New Roman" w:eastAsia="MS Mincho" w:hAnsi="Times New Roman" w:cs="Times New Roman"/>
      <w:lang w:val="en-GB"/>
    </w:rPr>
  </w:style>
  <w:style w:type="character" w:customStyle="1" w:styleId="quote1">
    <w:name w:val="quote1"/>
    <w:basedOn w:val="DefaultParagraphFont"/>
    <w:rsid w:val="00B06342"/>
  </w:style>
  <w:style w:type="character" w:customStyle="1" w:styleId="reference-text">
    <w:name w:val="reference-text"/>
    <w:rsid w:val="00B06342"/>
  </w:style>
  <w:style w:type="character" w:customStyle="1" w:styleId="hps">
    <w:name w:val="hps"/>
    <w:qFormat/>
    <w:rsid w:val="00B06342"/>
    <w:rPr>
      <w:b w:val="0"/>
      <w:bCs w:val="0"/>
      <w:i w:val="0"/>
      <w:iCs w:val="0"/>
      <w:color w:val="auto"/>
      <w:sz w:val="24"/>
      <w:szCs w:val="24"/>
    </w:rPr>
  </w:style>
  <w:style w:type="paragraph" w:customStyle="1" w:styleId="SmallCaps">
    <w:name w:val="Small Caps"/>
    <w:basedOn w:val="Normal"/>
    <w:rsid w:val="00B06342"/>
    <w:rPr>
      <w:smallCaps/>
    </w:rPr>
  </w:style>
  <w:style w:type="paragraph" w:customStyle="1" w:styleId="Abstract">
    <w:name w:val="Abstract"/>
    <w:autoRedefine/>
    <w:qFormat/>
    <w:rsid w:val="00B06342"/>
    <w:pPr>
      <w:spacing w:after="200" w:line="360" w:lineRule="auto"/>
    </w:pPr>
    <w:rPr>
      <w:rFonts w:ascii="Times New Roman" w:eastAsia="MS Mincho" w:hAnsi="Times New Roman" w:cs="Times New Roman"/>
      <w:lang w:val="en-GB"/>
    </w:rPr>
  </w:style>
  <w:style w:type="paragraph" w:customStyle="1" w:styleId="Affiliation">
    <w:name w:val="Affiliation"/>
    <w:basedOn w:val="Normal"/>
    <w:autoRedefine/>
    <w:qFormat/>
    <w:rsid w:val="00B06342"/>
    <w:pPr>
      <w:spacing w:after="400"/>
    </w:pPr>
  </w:style>
  <w:style w:type="paragraph" w:customStyle="1" w:styleId="Author">
    <w:name w:val="Author"/>
    <w:aliases w:val="a"/>
    <w:autoRedefine/>
    <w:qFormat/>
    <w:rsid w:val="00B06342"/>
    <w:pPr>
      <w:spacing w:before="400" w:after="400" w:line="360" w:lineRule="auto"/>
      <w:jc w:val="center"/>
    </w:pPr>
    <w:rPr>
      <w:rFonts w:ascii="Times New Roman" w:eastAsia="MS Mincho" w:hAnsi="Times New Roman" w:cs="Times New Roman"/>
      <w:lang w:val="en-GB"/>
    </w:rPr>
  </w:style>
  <w:style w:type="paragraph" w:customStyle="1" w:styleId="Bodyrefs">
    <w:name w:val="Body refs"/>
    <w:autoRedefine/>
    <w:qFormat/>
    <w:rsid w:val="00B063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360" w:lineRule="auto"/>
      <w:ind w:left="561" w:hanging="561"/>
      <w:pPrChange w:id="1" w:author="Manuela Tecusan" w:date="2022-10-16T15:50: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line="360" w:lineRule="auto"/>
          <w:ind w:left="561" w:hanging="561"/>
        </w:pPr>
      </w:pPrChange>
    </w:pPr>
    <w:rPr>
      <w:rFonts w:ascii="Times New Roman" w:eastAsia="MS Mincho" w:hAnsi="Times New Roman" w:cs="Times New Roman"/>
      <w:lang w:val="en-GB"/>
      <w:rPrChange w:id="1" w:author="Manuela Tecusan" w:date="2022-10-16T15:50:00Z">
        <w:rPr>
          <w:rFonts w:eastAsia="MS Mincho"/>
          <w:sz w:val="24"/>
          <w:szCs w:val="24"/>
          <w:lang w:val="en-GB" w:eastAsia="en-US" w:bidi="ar-SA"/>
        </w:rPr>
      </w:rPrChange>
    </w:rPr>
  </w:style>
  <w:style w:type="paragraph" w:customStyle="1" w:styleId="Chaptersubheading">
    <w:name w:val="Chapter subheading"/>
    <w:qFormat/>
    <w:rsid w:val="00B06342"/>
    <w:pPr>
      <w:spacing w:after="200" w:line="360" w:lineRule="auto"/>
      <w:jc w:val="center"/>
    </w:pPr>
    <w:rPr>
      <w:rFonts w:ascii="Times New Roman" w:eastAsia="Cambria" w:hAnsi="Times New Roman" w:cs="Times New Roman"/>
    </w:rPr>
  </w:style>
  <w:style w:type="paragraph" w:customStyle="1" w:styleId="FRheading">
    <w:name w:val="FR heading"/>
    <w:qFormat/>
    <w:rsid w:val="00B06342"/>
    <w:pPr>
      <w:spacing w:before="400" w:after="200" w:line="360" w:lineRule="auto"/>
    </w:pPr>
    <w:rPr>
      <w:rFonts w:ascii="Times New Roman" w:eastAsia="MS Mincho" w:hAnsi="Times New Roman" w:cs="Times New Roman"/>
      <w:bCs/>
    </w:rPr>
  </w:style>
  <w:style w:type="paragraph" w:customStyle="1" w:styleId="Fulloutpara">
    <w:name w:val="Full out para"/>
    <w:basedOn w:val="Normal"/>
    <w:qFormat/>
    <w:rsid w:val="00B06342"/>
  </w:style>
  <w:style w:type="paragraph" w:customStyle="1" w:styleId="Headword">
    <w:name w:val="Headword"/>
    <w:qFormat/>
    <w:rsid w:val="00B06342"/>
    <w:pPr>
      <w:spacing w:after="200" w:line="360" w:lineRule="auto"/>
    </w:pPr>
    <w:rPr>
      <w:rFonts w:ascii="Times New Roman" w:eastAsia="MS Mincho" w:hAnsi="Times New Roman" w:cs="Times New Roman"/>
      <w:lang w:val="en-GB"/>
    </w:rPr>
  </w:style>
  <w:style w:type="paragraph" w:customStyle="1" w:styleId="Refsheading">
    <w:name w:val="Refs heading"/>
    <w:qFormat/>
    <w:rsid w:val="00B06342"/>
    <w:pPr>
      <w:spacing w:before="400" w:after="200" w:line="360" w:lineRule="auto"/>
    </w:pPr>
    <w:rPr>
      <w:rFonts w:ascii="Times New Roman" w:eastAsia="MS Mincho" w:hAnsi="Times New Roman" w:cs="Times New Roman"/>
      <w:bCs/>
      <w:lang w:val="en-GB"/>
    </w:rPr>
  </w:style>
  <w:style w:type="paragraph" w:customStyle="1" w:styleId="Cross-refs">
    <w:name w:val="Cross-refs"/>
    <w:aliases w:val="xr"/>
    <w:autoRedefine/>
    <w:qFormat/>
    <w:rsid w:val="00B06342"/>
    <w:pPr>
      <w:spacing w:before="400" w:after="200" w:line="360" w:lineRule="auto"/>
    </w:pPr>
    <w:rPr>
      <w:rFonts w:ascii="Times New Roman" w:eastAsia="MS Mincho" w:hAnsi="Times New Roman" w:cs="Times New Roman"/>
      <w:lang w:val="en-GB"/>
    </w:rPr>
  </w:style>
  <w:style w:type="paragraph" w:customStyle="1" w:styleId="Shoulderhead">
    <w:name w:val="Shoulder head"/>
    <w:next w:val="Normal"/>
    <w:qFormat/>
    <w:rsid w:val="00B06342"/>
    <w:pPr>
      <w:spacing w:before="200" w:after="200" w:line="360" w:lineRule="auto"/>
    </w:pPr>
    <w:rPr>
      <w:rFonts w:ascii="Times New Roman" w:eastAsia="MS Gothic" w:hAnsi="Times New Roman" w:cs="Times New Roman"/>
      <w:bCs/>
      <w:szCs w:val="26"/>
      <w:lang w:val="en-GB"/>
    </w:rPr>
  </w:style>
  <w:style w:type="paragraph" w:customStyle="1" w:styleId="Listletter">
    <w:name w:val="List letter"/>
    <w:autoRedefine/>
    <w:qFormat/>
    <w:rsid w:val="00B06342"/>
    <w:pPr>
      <w:spacing w:after="200" w:line="360" w:lineRule="auto"/>
      <w:ind w:left="1077" w:hanging="510"/>
      <w:contextualSpacing/>
    </w:pPr>
    <w:rPr>
      <w:rFonts w:ascii="Times New Roman" w:eastAsia="MS Mincho" w:hAnsi="Times New Roman" w:cs="Times New Roman"/>
      <w:lang w:val="en-GB"/>
    </w:rPr>
  </w:style>
  <w:style w:type="character" w:customStyle="1" w:styleId="Notemark">
    <w:name w:val="Note mark"/>
    <w:aliases w:val="nm"/>
    <w:basedOn w:val="DefaultParagraphFont"/>
    <w:uiPriority w:val="1"/>
    <w:qFormat/>
    <w:rsid w:val="00B06342"/>
    <w:rPr>
      <w:vertAlign w:val="superscript"/>
    </w:rPr>
  </w:style>
  <w:style w:type="paragraph" w:customStyle="1" w:styleId="Source">
    <w:name w:val="Source"/>
    <w:qFormat/>
    <w:rsid w:val="00B06342"/>
    <w:pPr>
      <w:spacing w:before="200" w:after="200" w:line="360" w:lineRule="auto"/>
    </w:pPr>
    <w:rPr>
      <w:rFonts w:ascii="Times New Roman" w:eastAsia="MS Mincho" w:hAnsi="Times New Roman" w:cs="Times New Roman"/>
      <w:lang w:val="en-GB"/>
    </w:rPr>
  </w:style>
  <w:style w:type="paragraph" w:customStyle="1" w:styleId="Tablecolumn">
    <w:name w:val="Table column"/>
    <w:rsid w:val="00B06342"/>
    <w:pPr>
      <w:spacing w:before="200" w:after="400"/>
    </w:pPr>
    <w:rPr>
      <w:rFonts w:ascii="Times New Roman" w:eastAsia="MS Mincho" w:hAnsi="Times New Roman" w:cs="Times New Roman"/>
      <w:lang w:val="en-GB"/>
    </w:rPr>
  </w:style>
  <w:style w:type="paragraph" w:customStyle="1" w:styleId="Tablehead">
    <w:name w:val="Table head"/>
    <w:autoRedefine/>
    <w:qFormat/>
    <w:rsid w:val="00B06342"/>
    <w:pPr>
      <w:spacing w:before="400" w:after="400" w:line="360" w:lineRule="auto"/>
      <w:pPrChange w:id="2" w:author="Manuela Tecusan" w:date="2022-10-15T17:50:00Z">
        <w:pPr>
          <w:spacing w:before="400" w:after="400" w:line="360" w:lineRule="auto"/>
        </w:pPr>
      </w:pPrChange>
    </w:pPr>
    <w:rPr>
      <w:rFonts w:ascii="Times New Roman" w:eastAsia="MS Mincho" w:hAnsi="Times New Roman" w:cs="Times New Roman"/>
      <w:lang w:val="en-GB"/>
      <w:rPrChange w:id="2" w:author="Manuela Tecusan" w:date="2022-10-15T17:50:00Z">
        <w:rPr>
          <w:rFonts w:eastAsia="MS Mincho"/>
          <w:sz w:val="24"/>
          <w:szCs w:val="24"/>
          <w:lang w:val="en-GB" w:eastAsia="en-US" w:bidi="ar-SA"/>
        </w:rPr>
      </w:rPrChange>
    </w:rPr>
  </w:style>
  <w:style w:type="paragraph" w:customStyle="1" w:styleId="Tablenote">
    <w:name w:val="Table note"/>
    <w:qFormat/>
    <w:rsid w:val="00B06342"/>
    <w:pPr>
      <w:spacing w:before="200" w:after="400"/>
    </w:pPr>
    <w:rPr>
      <w:rFonts w:ascii="Times New Roman" w:eastAsia="MS Mincho" w:hAnsi="Times New Roman" w:cs="Times New Roman"/>
      <w:lang w:val="en-GB"/>
    </w:rPr>
  </w:style>
  <w:style w:type="paragraph" w:customStyle="1" w:styleId="Figurecaption">
    <w:name w:val="Figure caption"/>
    <w:autoRedefine/>
    <w:qFormat/>
    <w:rsid w:val="00B06342"/>
    <w:pPr>
      <w:spacing w:before="400" w:after="400" w:line="360" w:lineRule="auto"/>
    </w:pPr>
    <w:rPr>
      <w:rFonts w:ascii="Times New Roman" w:eastAsia="Cambria" w:hAnsi="Times New Roman" w:cs="Times New Roman"/>
    </w:rPr>
  </w:style>
  <w:style w:type="paragraph" w:customStyle="1" w:styleId="Cols">
    <w:name w:val="Cols"/>
    <w:qFormat/>
    <w:rsid w:val="00B06342"/>
    <w:pPr>
      <w:widowControl w:val="0"/>
      <w:spacing w:line="360" w:lineRule="auto"/>
      <w:ind w:left="1701" w:hanging="1701"/>
    </w:pPr>
    <w:rPr>
      <w:rFonts w:ascii="Times New Roman" w:eastAsia="MS Mincho" w:hAnsi="Times New Roman" w:cs="Times"/>
      <w:lang w:val="en-GB"/>
    </w:rPr>
  </w:style>
  <w:style w:type="paragraph" w:customStyle="1" w:styleId="Epigraph">
    <w:name w:val="Epigraph"/>
    <w:aliases w:val="epi"/>
    <w:autoRedefine/>
    <w:qFormat/>
    <w:rsid w:val="00B06342"/>
    <w:pPr>
      <w:widowControl w:val="0"/>
      <w:spacing w:before="200" w:after="400" w:line="360" w:lineRule="auto"/>
      <w:ind w:left="1701"/>
      <w:contextualSpacing/>
    </w:pPr>
    <w:rPr>
      <w:rFonts w:ascii="Times New Roman" w:eastAsia="MS Mincho" w:hAnsi="Times New Roman" w:cs="Times New Roman"/>
      <w:lang w:val="en-GB"/>
    </w:rPr>
  </w:style>
  <w:style w:type="paragraph" w:customStyle="1" w:styleId="Epigraphsource">
    <w:name w:val="Epigraph source"/>
    <w:autoRedefine/>
    <w:qFormat/>
    <w:rsid w:val="00B06342"/>
    <w:pPr>
      <w:spacing w:before="200" w:after="400" w:line="360" w:lineRule="auto"/>
      <w:ind w:left="2268"/>
      <w:contextualSpacing/>
      <w:jc w:val="right"/>
    </w:pPr>
    <w:rPr>
      <w:rFonts w:ascii="Times New Roman" w:eastAsia="MS Mincho" w:hAnsi="Times New Roman" w:cs="Times New Roman"/>
      <w:lang w:val="en-GB"/>
    </w:rPr>
  </w:style>
  <w:style w:type="paragraph" w:customStyle="1" w:styleId="TSI">
    <w:name w:val="TSI"/>
    <w:autoRedefine/>
    <w:qFormat/>
    <w:rsid w:val="00B06342"/>
    <w:pPr>
      <w:shd w:val="clear" w:color="auto" w:fill="FFFF00"/>
      <w:spacing w:before="200" w:after="200" w:line="360" w:lineRule="auto"/>
    </w:pPr>
    <w:rPr>
      <w:rFonts w:ascii="Times New Roman" w:eastAsia="MS Mincho" w:hAnsi="Times New Roman" w:cs="Times New Roman"/>
      <w:color w:val="800000"/>
      <w:lang w:val="en-GB"/>
    </w:rPr>
  </w:style>
  <w:style w:type="character" w:customStyle="1" w:styleId="subscript">
    <w:name w:val="subscript"/>
    <w:qFormat/>
    <w:rsid w:val="00B06342"/>
    <w:rPr>
      <w:rFonts w:ascii="Times New Roman" w:hAnsi="Times New Roman"/>
      <w:sz w:val="20"/>
      <w:szCs w:val="20"/>
      <w:vertAlign w:val="subscript"/>
    </w:rPr>
  </w:style>
  <w:style w:type="character" w:customStyle="1" w:styleId="superscript">
    <w:name w:val="superscript"/>
    <w:qFormat/>
    <w:rsid w:val="00B06342"/>
    <w:rPr>
      <w:rFonts w:ascii="Times New Roman" w:hAnsi="Times New Roman"/>
      <w:vertAlign w:val="superscript"/>
    </w:rPr>
  </w:style>
  <w:style w:type="paragraph" w:customStyle="1" w:styleId="FootnoteText1">
    <w:name w:val="Footnote Text1"/>
    <w:basedOn w:val="Normal"/>
    <w:rsid w:val="00B06342"/>
    <w:rPr>
      <w:sz w:val="18"/>
    </w:rPr>
  </w:style>
  <w:style w:type="paragraph" w:customStyle="1" w:styleId="Signature1">
    <w:name w:val="Signature1"/>
    <w:aliases w:val="sg"/>
    <w:autoRedefine/>
    <w:qFormat/>
    <w:rsid w:val="00B06342"/>
    <w:pPr>
      <w:widowControl w:val="0"/>
      <w:tabs>
        <w:tab w:val="left" w:pos="440"/>
        <w:tab w:val="left" w:pos="4680"/>
      </w:tabs>
      <w:spacing w:after="200" w:line="360" w:lineRule="auto"/>
      <w:ind w:left="2710" w:hanging="442"/>
      <w:contextualSpacing/>
      <w:jc w:val="right"/>
      <w:pPrChange w:id="3" w:author="Manuela Tecusan" w:date="2022-10-18T17:38:00Z">
        <w:pPr>
          <w:widowControl w:val="0"/>
          <w:tabs>
            <w:tab w:val="left" w:pos="440"/>
            <w:tab w:val="left" w:pos="4680"/>
          </w:tabs>
          <w:spacing w:after="200" w:line="360" w:lineRule="auto"/>
          <w:ind w:left="2710" w:hanging="442"/>
          <w:contextualSpacing/>
          <w:jc w:val="right"/>
        </w:pPr>
      </w:pPrChange>
    </w:pPr>
    <w:rPr>
      <w:rFonts w:ascii="Times New Roman" w:eastAsia="MS Mincho" w:hAnsi="Times New Roman" w:cs="Times New Roman"/>
      <w:lang w:val="en-GB"/>
      <w:rPrChange w:id="3" w:author="Manuela Tecusan" w:date="2022-10-18T17:38:00Z">
        <w:rPr>
          <w:rFonts w:eastAsia="MS Mincho"/>
          <w:sz w:val="24"/>
          <w:szCs w:val="24"/>
          <w:lang w:val="en-GB" w:eastAsia="en-US" w:bidi="ar-SA"/>
        </w:rPr>
      </w:rPrChange>
    </w:rPr>
  </w:style>
  <w:style w:type="paragraph" w:customStyle="1" w:styleId="Partheading">
    <w:name w:val="Part heading"/>
    <w:aliases w:val="ph"/>
    <w:autoRedefine/>
    <w:qFormat/>
    <w:rsid w:val="00B06342"/>
    <w:pPr>
      <w:spacing w:before="200" w:after="200" w:line="360" w:lineRule="auto"/>
    </w:pPr>
    <w:rPr>
      <w:rFonts w:ascii="Times New Roman" w:eastAsia="MS Gothic" w:hAnsi="Times New Roman" w:cs="Times New Roman"/>
      <w:lang w:val="en-GB"/>
    </w:rPr>
  </w:style>
  <w:style w:type="paragraph" w:customStyle="1" w:styleId="Partnumber">
    <w:name w:val="Part number"/>
    <w:aliases w:val="pn"/>
    <w:autoRedefine/>
    <w:qFormat/>
    <w:rsid w:val="00B06342"/>
    <w:pPr>
      <w:spacing w:before="200" w:line="360" w:lineRule="auto"/>
    </w:pPr>
    <w:rPr>
      <w:rFonts w:ascii="Times New Roman" w:eastAsia="MS Gothic" w:hAnsi="Times New Roman" w:cs="Times New Roman"/>
      <w:lang w:val="en-GB"/>
    </w:rPr>
  </w:style>
  <w:style w:type="paragraph" w:customStyle="1" w:styleId="Partsubheading">
    <w:name w:val="Part subheading"/>
    <w:qFormat/>
    <w:rsid w:val="00B06342"/>
    <w:pPr>
      <w:spacing w:before="200" w:after="200" w:line="360" w:lineRule="auto"/>
    </w:pPr>
    <w:rPr>
      <w:rFonts w:ascii="Times New Roman" w:eastAsia="MS Mincho" w:hAnsi="Times New Roman" w:cs="Times New Roman"/>
      <w:lang w:val="en-GB"/>
    </w:rPr>
  </w:style>
  <w:style w:type="character" w:customStyle="1" w:styleId="dottedunderline">
    <w:name w:val="dotted underline"/>
    <w:rsid w:val="00B06342"/>
    <w:rPr>
      <w:rFonts w:ascii="Times New Roman" w:hAnsi="Times New Roman"/>
      <w:color w:val="auto"/>
      <w:u w:val="dotted"/>
    </w:rPr>
  </w:style>
  <w:style w:type="paragraph" w:customStyle="1" w:styleId="bio">
    <w:name w:val="bio"/>
    <w:basedOn w:val="Normal"/>
    <w:autoRedefine/>
    <w:qFormat/>
    <w:rsid w:val="00B06342"/>
    <w:pPr>
      <w:widowControl w:val="0"/>
      <w:autoSpaceDE w:val="0"/>
      <w:autoSpaceDN w:val="0"/>
      <w:adjustRightInd w:val="0"/>
      <w:spacing w:before="400"/>
      <w:contextualSpacing w:val="0"/>
    </w:pPr>
  </w:style>
  <w:style w:type="paragraph" w:customStyle="1" w:styleId="Key">
    <w:name w:val="Key"/>
    <w:autoRedefine/>
    <w:qFormat/>
    <w:rsid w:val="00B06342"/>
    <w:pPr>
      <w:widowControl w:val="0"/>
      <w:spacing w:before="200" w:after="200" w:line="360" w:lineRule="auto"/>
    </w:pPr>
    <w:rPr>
      <w:rFonts w:ascii="Times New Roman" w:eastAsia="MS Mincho" w:hAnsi="Times New Roman" w:cs="Times New Roman"/>
      <w:b/>
      <w:lang w:val="en-GB"/>
    </w:rPr>
  </w:style>
  <w:style w:type="paragraph" w:customStyle="1" w:styleId="Tabpara">
    <w:name w:val="Tab para"/>
    <w:qFormat/>
    <w:rsid w:val="00B06342"/>
    <w:pPr>
      <w:tabs>
        <w:tab w:val="left" w:pos="720"/>
      </w:tabs>
      <w:spacing w:line="360" w:lineRule="auto"/>
    </w:pPr>
    <w:rPr>
      <w:rFonts w:ascii="Times New Roman" w:eastAsia="MS Mincho" w:hAnsi="Times New Roman" w:cs="Times New Roman"/>
      <w:lang w:val="en-GB"/>
    </w:rPr>
  </w:style>
  <w:style w:type="character" w:customStyle="1" w:styleId="code">
    <w:name w:val="code"/>
    <w:aliases w:val="c"/>
    <w:basedOn w:val="DefaultParagraphFont"/>
    <w:qFormat/>
    <w:rsid w:val="00B06342"/>
    <w:rPr>
      <w:rFonts w:ascii="Times New Roman" w:hAnsi="Times New Roman"/>
      <w:i w:val="0"/>
      <w:iCs w:val="0"/>
      <w:color w:val="0000FF"/>
      <w:sz w:val="24"/>
      <w:szCs w:val="24"/>
    </w:rPr>
  </w:style>
  <w:style w:type="paragraph" w:customStyle="1" w:styleId="toc">
    <w:name w:val="toc"/>
    <w:rsid w:val="00B06342"/>
    <w:pPr>
      <w:widowControl w:val="0"/>
      <w:autoSpaceDE w:val="0"/>
      <w:autoSpaceDN w:val="0"/>
      <w:adjustRightInd w:val="0"/>
      <w:spacing w:before="400" w:after="200" w:line="360" w:lineRule="auto"/>
      <w:contextualSpacing/>
    </w:pPr>
    <w:rPr>
      <w:rFonts w:ascii="Times New Roman" w:eastAsia="MS Mincho" w:hAnsi="Times New Roman" w:cs="Times New Roman"/>
      <w:lang w:val="en-GB"/>
    </w:rPr>
  </w:style>
  <w:style w:type="paragraph" w:customStyle="1" w:styleId="ToCIntrochapter">
    <w:name w:val="ToC Intro chapter"/>
    <w:autoRedefine/>
    <w:qFormat/>
    <w:rsid w:val="00B06342"/>
    <w:pPr>
      <w:spacing w:line="360" w:lineRule="auto"/>
      <w:ind w:left="284"/>
    </w:pPr>
    <w:rPr>
      <w:rFonts w:ascii="Times New Roman" w:eastAsia="MS Mincho" w:hAnsi="Times New Roman" w:cs="Times New Roman"/>
      <w:lang w:val="en-GB"/>
    </w:rPr>
  </w:style>
  <w:style w:type="paragraph" w:customStyle="1" w:styleId="ToClist">
    <w:name w:val="ToC list"/>
    <w:autoRedefine/>
    <w:qFormat/>
    <w:rsid w:val="00B06342"/>
    <w:pPr>
      <w:spacing w:before="200" w:line="360" w:lineRule="auto"/>
      <w:ind w:left="851" w:hanging="567"/>
    </w:pPr>
    <w:rPr>
      <w:rFonts w:ascii="Times New Roman" w:eastAsia="MS Mincho" w:hAnsi="Times New Roman" w:cs="Times New Roman"/>
      <w:lang w:val="en-GB"/>
    </w:rPr>
  </w:style>
  <w:style w:type="paragraph" w:customStyle="1" w:styleId="ToCpart">
    <w:name w:val="ToC part"/>
    <w:autoRedefine/>
    <w:qFormat/>
    <w:rsid w:val="00B06342"/>
    <w:pPr>
      <w:spacing w:before="400" w:after="200" w:line="360" w:lineRule="auto"/>
    </w:pPr>
    <w:rPr>
      <w:rFonts w:ascii="Times New Roman" w:eastAsia="MS Mincho" w:hAnsi="Times New Roman" w:cs="Times New Roman"/>
      <w:bCs/>
      <w:lang w:val="en-GB"/>
    </w:rPr>
  </w:style>
  <w:style w:type="character" w:customStyle="1" w:styleId="sc">
    <w:name w:val="sc"/>
    <w:basedOn w:val="DefaultParagraphFont"/>
    <w:qFormat/>
    <w:rsid w:val="00B06342"/>
    <w:rPr>
      <w:caps w:val="0"/>
      <w:smallCaps/>
    </w:rPr>
  </w:style>
  <w:style w:type="paragraph" w:customStyle="1" w:styleId="pei">
    <w:name w:val="pei"/>
    <w:qFormat/>
    <w:rsid w:val="00B06342"/>
    <w:pPr>
      <w:spacing w:line="360" w:lineRule="auto"/>
      <w:ind w:left="1134" w:firstLine="567"/>
    </w:pPr>
    <w:rPr>
      <w:rFonts w:ascii="Times New Roman" w:eastAsia="MS Mincho" w:hAnsi="Times New Roman" w:cs="Times New Roman"/>
      <w:iCs/>
      <w:color w:val="000000"/>
    </w:rPr>
  </w:style>
  <w:style w:type="paragraph" w:customStyle="1" w:styleId="pei-first">
    <w:name w:val="pei-first"/>
    <w:qFormat/>
    <w:rsid w:val="00B06342"/>
    <w:pPr>
      <w:spacing w:before="200" w:line="360" w:lineRule="auto"/>
      <w:ind w:left="1134"/>
    </w:pPr>
    <w:rPr>
      <w:rFonts w:ascii="Times New Roman" w:eastAsia="MS Mincho" w:hAnsi="Times New Roman" w:cs="Times New Roman"/>
      <w:iCs/>
      <w:color w:val="000000"/>
    </w:rPr>
  </w:style>
  <w:style w:type="paragraph" w:customStyle="1" w:styleId="pei-last">
    <w:name w:val="pei-last"/>
    <w:qFormat/>
    <w:rsid w:val="00B06342"/>
    <w:pPr>
      <w:spacing w:after="200" w:line="360" w:lineRule="auto"/>
      <w:ind w:left="1134" w:firstLine="567"/>
    </w:pPr>
    <w:rPr>
      <w:rFonts w:ascii="Times New Roman" w:eastAsia="MS Mincho" w:hAnsi="Times New Roman" w:cs="Times New Roman"/>
      <w:iCs/>
      <w:color w:val="000000"/>
    </w:rPr>
  </w:style>
  <w:style w:type="paragraph" w:customStyle="1" w:styleId="ip">
    <w:name w:val="ip"/>
    <w:autoRedefine/>
    <w:qFormat/>
    <w:rsid w:val="00B06342"/>
    <w:pPr>
      <w:spacing w:line="360" w:lineRule="auto"/>
      <w:ind w:firstLine="720"/>
    </w:pPr>
    <w:rPr>
      <w:rFonts w:ascii="Times New Roman" w:eastAsia="MS Mincho" w:hAnsi="Times New Roman" w:cs="Times New Roman"/>
      <w:lang w:val="en-GB"/>
    </w:rPr>
  </w:style>
  <w:style w:type="paragraph" w:customStyle="1" w:styleId="p">
    <w:name w:val="p"/>
    <w:rsid w:val="00B06342"/>
    <w:pPr>
      <w:spacing w:line="360" w:lineRule="auto"/>
    </w:pPr>
    <w:rPr>
      <w:rFonts w:ascii="Times New Roman" w:eastAsia="MS Mincho" w:hAnsi="Times New Roman" w:cs="Times New Roman"/>
      <w:lang w:val="en-GB"/>
    </w:rPr>
  </w:style>
  <w:style w:type="paragraph" w:customStyle="1" w:styleId="ext">
    <w:name w:val="ext"/>
    <w:qFormat/>
    <w:rsid w:val="00B06342"/>
    <w:pPr>
      <w:spacing w:before="200" w:after="200" w:line="360" w:lineRule="auto"/>
      <w:ind w:left="1134"/>
    </w:pPr>
    <w:rPr>
      <w:rFonts w:ascii="Times New Roman" w:eastAsia="MS Mincho" w:hAnsi="Times New Roman" w:cs="Times New Roman"/>
      <w:iCs/>
      <w:color w:val="000000"/>
      <w:lang w:val="en-GB"/>
    </w:rPr>
  </w:style>
  <w:style w:type="paragraph" w:customStyle="1" w:styleId="Reading">
    <w:name w:val="Reading"/>
    <w:aliases w:val="r"/>
    <w:autoRedefine/>
    <w:qFormat/>
    <w:rsid w:val="00B06342"/>
    <w:pPr>
      <w:spacing w:before="400" w:after="200" w:line="360" w:lineRule="auto"/>
    </w:pPr>
    <w:rPr>
      <w:rFonts w:ascii="Times New Roman" w:eastAsia="MS Mincho" w:hAnsi="Times New Roman" w:cs="Times New Roman"/>
      <w:bCs/>
      <w:lang w:val="en-GB"/>
    </w:rPr>
  </w:style>
  <w:style w:type="character" w:customStyle="1" w:styleId="s">
    <w:name w:val="s"/>
    <w:basedOn w:val="DefaultParagraphFont"/>
    <w:uiPriority w:val="1"/>
    <w:qFormat/>
    <w:rsid w:val="00B06342"/>
    <w:rPr>
      <w:b/>
      <w:bCs/>
    </w:rPr>
  </w:style>
  <w:style w:type="paragraph" w:customStyle="1" w:styleId="h1c">
    <w:name w:val="h1c"/>
    <w:qFormat/>
    <w:rsid w:val="00B06342"/>
    <w:pPr>
      <w:spacing w:before="200" w:after="200" w:line="360" w:lineRule="auto"/>
    </w:pPr>
    <w:rPr>
      <w:rFonts w:ascii="Times New Roman" w:eastAsia="MS Gothic" w:hAnsi="Times New Roman" w:cs="Times New Roman"/>
      <w:caps/>
      <w:lang w:val="en-GB"/>
    </w:rPr>
  </w:style>
  <w:style w:type="paragraph" w:customStyle="1" w:styleId="fl">
    <w:name w:val="fl"/>
    <w:qFormat/>
    <w:rsid w:val="00B06342"/>
    <w:pPr>
      <w:spacing w:line="360" w:lineRule="auto"/>
    </w:pPr>
    <w:rPr>
      <w:rFonts w:ascii="Times New Roman" w:eastAsia="MS Mincho" w:hAnsi="Times New Roman" w:cs="Arial"/>
      <w:lang w:val="en-GB"/>
    </w:rPr>
  </w:style>
  <w:style w:type="paragraph" w:customStyle="1" w:styleId="sr">
    <w:name w:val="sr"/>
    <w:qFormat/>
    <w:rsid w:val="00B06342"/>
    <w:pPr>
      <w:spacing w:before="200" w:after="200" w:line="360" w:lineRule="auto"/>
    </w:pPr>
    <w:rPr>
      <w:rFonts w:ascii="Times New Roman" w:eastAsia="MS Mincho" w:hAnsi="Times New Roman" w:cs="Times New Roman"/>
    </w:rPr>
  </w:style>
  <w:style w:type="paragraph" w:customStyle="1" w:styleId="X">
    <w:name w:val="X"/>
    <w:autoRedefine/>
    <w:qFormat/>
    <w:rsid w:val="00B06342"/>
    <w:pPr>
      <w:spacing w:before="400" w:after="400" w:line="360" w:lineRule="auto"/>
    </w:pPr>
    <w:rPr>
      <w:rFonts w:ascii="Times New Roman" w:eastAsia="MS Mincho" w:hAnsi="Times New Roman" w:cs="Times New Roman"/>
      <w:lang w:val="en-GB"/>
    </w:rPr>
  </w:style>
  <w:style w:type="paragraph" w:customStyle="1" w:styleId="Notes">
    <w:name w:val="Notes"/>
    <w:qFormat/>
    <w:rsid w:val="00B06342"/>
    <w:pPr>
      <w:spacing w:before="200" w:after="200" w:line="360" w:lineRule="auto"/>
    </w:pPr>
    <w:rPr>
      <w:rFonts w:ascii="Times New Roman" w:eastAsia="MS Mincho" w:hAnsi="Times New Roman" w:cs="Times New Roman"/>
      <w:szCs w:val="20"/>
      <w:lang w:val="en-GB"/>
    </w:rPr>
  </w:style>
  <w:style w:type="paragraph" w:customStyle="1" w:styleId="appendixhead">
    <w:name w:val="appendix head"/>
    <w:qFormat/>
    <w:rsid w:val="00B06342"/>
    <w:pPr>
      <w:spacing w:before="200" w:after="200" w:line="360" w:lineRule="auto"/>
    </w:pPr>
    <w:rPr>
      <w:rFonts w:ascii="Times New Roman" w:eastAsia="MS Mincho" w:hAnsi="Times New Roman" w:cs="Times New Roman"/>
      <w:lang w:val="en-GB"/>
    </w:rPr>
  </w:style>
  <w:style w:type="paragraph" w:customStyle="1" w:styleId="nsp">
    <w:name w:val="nsp"/>
    <w:qFormat/>
    <w:rsid w:val="00B06342"/>
    <w:pPr>
      <w:spacing w:line="360" w:lineRule="auto"/>
      <w:ind w:left="1418" w:hanging="851"/>
    </w:pPr>
    <w:rPr>
      <w:rFonts w:ascii="Times New Roman" w:eastAsia="MS Mincho" w:hAnsi="Times New Roman" w:cs="Times New Roman"/>
      <w:lang w:val="en-GB"/>
    </w:rPr>
  </w:style>
  <w:style w:type="paragraph" w:customStyle="1" w:styleId="entry">
    <w:name w:val="entry"/>
    <w:autoRedefine/>
    <w:qFormat/>
    <w:rsid w:val="00B06342"/>
    <w:pPr>
      <w:spacing w:before="200" w:after="200" w:line="360" w:lineRule="auto"/>
      <w:ind w:left="272" w:hanging="272"/>
    </w:pPr>
    <w:rPr>
      <w:rFonts w:ascii="Times New Roman" w:eastAsia="MS Mincho" w:hAnsi="Times New Roman" w:cs="Times New Roman"/>
      <w:lang w:val="en-GB"/>
    </w:rPr>
  </w:style>
  <w:style w:type="paragraph" w:customStyle="1" w:styleId="cr-n">
    <w:name w:val="cr-n"/>
    <w:qFormat/>
    <w:rsid w:val="00B06342"/>
    <w:pPr>
      <w:spacing w:before="400" w:line="360" w:lineRule="auto"/>
      <w:ind w:left="397" w:hanging="397"/>
    </w:pPr>
    <w:rPr>
      <w:rFonts w:ascii="Times New Roman" w:eastAsia="MS Mincho" w:hAnsi="Times New Roman" w:cs="Times New Roman"/>
    </w:rPr>
  </w:style>
  <w:style w:type="character" w:customStyle="1" w:styleId="codeblack">
    <w:name w:val="code black"/>
    <w:aliases w:val="cb"/>
    <w:uiPriority w:val="1"/>
    <w:qFormat/>
    <w:rsid w:val="00B06342"/>
    <w:rPr>
      <w:rFonts w:ascii="Times New Roman" w:hAnsi="Times New Roman"/>
      <w:b w:val="0"/>
      <w:i w:val="0"/>
      <w:sz w:val="24"/>
    </w:rPr>
  </w:style>
  <w:style w:type="paragraph" w:customStyle="1" w:styleId="TSIblack">
    <w:name w:val="TSI black"/>
    <w:aliases w:val="TSI-b"/>
    <w:basedOn w:val="Normal"/>
    <w:autoRedefine/>
    <w:qFormat/>
    <w:rsid w:val="00B06342"/>
    <w:pPr>
      <w:widowControl w:val="0"/>
      <w:spacing w:before="200"/>
    </w:pPr>
    <w:rPr>
      <w:rFonts w:eastAsia="Times New Roman"/>
      <w:lang w:val="en-US"/>
    </w:rPr>
  </w:style>
  <w:style w:type="paragraph" w:customStyle="1" w:styleId="ToCbyline">
    <w:name w:val="ToC byline"/>
    <w:autoRedefine/>
    <w:qFormat/>
    <w:rsid w:val="00B06342"/>
    <w:pPr>
      <w:spacing w:after="100" w:line="360" w:lineRule="auto"/>
      <w:ind w:left="1077"/>
    </w:pPr>
    <w:rPr>
      <w:rFonts w:ascii="Times New Roman Italic" w:eastAsia="MS Mincho" w:hAnsi="Times New Roman Italic" w:cs="Times New Roman"/>
      <w:iCs/>
      <w:lang w:val="en-GB"/>
    </w:rPr>
  </w:style>
  <w:style w:type="paragraph" w:customStyle="1" w:styleId="ToCbylineIntro">
    <w:name w:val="ToC byline Intro"/>
    <w:qFormat/>
    <w:rsid w:val="00B06342"/>
    <w:pPr>
      <w:spacing w:after="400" w:line="360" w:lineRule="auto"/>
      <w:ind w:left="284"/>
    </w:pPr>
    <w:rPr>
      <w:rFonts w:ascii="Times New Roman Italic" w:eastAsia="MS Mincho" w:hAnsi="Times New Roman Italic" w:cs="Times New Roman"/>
      <w:iCs/>
      <w:lang w:val="en-GB"/>
    </w:rPr>
  </w:style>
  <w:style w:type="paragraph" w:customStyle="1" w:styleId="ToCintrochapter0">
    <w:name w:val="ToC intro chapter"/>
    <w:qFormat/>
    <w:rsid w:val="00B06342"/>
    <w:pPr>
      <w:spacing w:before="400" w:after="200"/>
    </w:pPr>
    <w:rPr>
      <w:rFonts w:ascii="Times New Roman" w:eastAsia="MS Mincho" w:hAnsi="Times New Roman" w:cs="Times New Roman"/>
      <w:lang w:val="en-GB"/>
    </w:rPr>
  </w:style>
  <w:style w:type="paragraph" w:customStyle="1" w:styleId="display-1">
    <w:name w:val="display-1"/>
    <w:aliases w:val="dt-1"/>
    <w:autoRedefine/>
    <w:qFormat/>
    <w:rsid w:val="00B06342"/>
    <w:pPr>
      <w:spacing w:before="400" w:after="200" w:line="360" w:lineRule="auto"/>
      <w:contextualSpacing/>
    </w:pPr>
    <w:rPr>
      <w:rFonts w:ascii="Times New Roman Italic" w:eastAsia="Cambria" w:hAnsi="Times New Roman Italic" w:cs="Times New Roman"/>
      <w:iCs/>
    </w:rPr>
  </w:style>
  <w:style w:type="paragraph" w:customStyle="1" w:styleId="np">
    <w:name w:val="np"/>
    <w:autoRedefine/>
    <w:qFormat/>
    <w:rsid w:val="00B06342"/>
    <w:pPr>
      <w:spacing w:before="200" w:after="200" w:line="360" w:lineRule="auto"/>
      <w:ind w:left="397" w:hanging="397"/>
    </w:pPr>
    <w:rPr>
      <w:rFonts w:ascii="Times New Roman" w:eastAsia="MS Mincho" w:hAnsi="Times New Roman" w:cs="Times New Roman"/>
    </w:rPr>
  </w:style>
  <w:style w:type="character" w:customStyle="1" w:styleId="red">
    <w:name w:val="red"/>
    <w:basedOn w:val="DefaultParagraphFont"/>
    <w:uiPriority w:val="1"/>
    <w:qFormat/>
    <w:rsid w:val="00B06342"/>
    <w:rPr>
      <w:color w:val="auto"/>
      <w:u w:color="FF0000"/>
      <w:bdr w:val="none" w:sz="0" w:space="0" w:color="auto"/>
      <w:shd w:val="clear" w:color="auto" w:fill="FF0000"/>
      <w:lang w:val="en-US"/>
    </w:rPr>
  </w:style>
  <w:style w:type="character" w:customStyle="1" w:styleId="h-cap">
    <w:name w:val="h-cap"/>
    <w:basedOn w:val="DefaultParagraphFont"/>
    <w:uiPriority w:val="1"/>
    <w:qFormat/>
    <w:rsid w:val="00B06342"/>
    <w:rPr>
      <w:caps/>
      <w:smallCaps w:val="0"/>
    </w:rPr>
  </w:style>
  <w:style w:type="character" w:customStyle="1" w:styleId="and">
    <w:name w:val="and"/>
    <w:basedOn w:val="h-cap"/>
    <w:uiPriority w:val="1"/>
    <w:qFormat/>
    <w:rsid w:val="00B06342"/>
    <w:rPr>
      <w:caps w:val="0"/>
      <w:smallCaps w:val="0"/>
    </w:rPr>
  </w:style>
  <w:style w:type="paragraph" w:customStyle="1" w:styleId="id">
    <w:name w:val="id"/>
    <w:qFormat/>
    <w:rsid w:val="00B06342"/>
    <w:pPr>
      <w:spacing w:after="200" w:line="360" w:lineRule="auto"/>
    </w:pPr>
    <w:rPr>
      <w:rFonts w:ascii="Times New Roman" w:eastAsia="MS Mincho" w:hAnsi="Times New Roman" w:cs="Arial"/>
    </w:rPr>
  </w:style>
  <w:style w:type="paragraph" w:customStyle="1" w:styleId="ds">
    <w:name w:val="ds"/>
    <w:qFormat/>
    <w:rsid w:val="00B06342"/>
    <w:pPr>
      <w:spacing w:after="200" w:line="360" w:lineRule="auto"/>
      <w:ind w:left="851" w:hanging="567"/>
    </w:pPr>
    <w:rPr>
      <w:rFonts w:ascii="Times New Roman" w:eastAsia="MS Mincho" w:hAnsi="Times New Roman" w:cs="Times New Roman"/>
      <w:lang w:val="en-GB"/>
    </w:rPr>
  </w:style>
  <w:style w:type="paragraph" w:customStyle="1" w:styleId="d-ex">
    <w:name w:val="d-ex"/>
    <w:autoRedefine/>
    <w:qFormat/>
    <w:rsid w:val="00B06342"/>
    <w:pPr>
      <w:spacing w:before="200" w:after="200" w:line="360" w:lineRule="auto"/>
      <w:ind w:left="2268" w:hanging="1701"/>
      <w:contextualSpacing/>
    </w:pPr>
    <w:rPr>
      <w:rFonts w:ascii="Times New Roman" w:eastAsia="MS Mincho" w:hAnsi="Times New Roman" w:cs="Times New Roman"/>
      <w:iCs/>
      <w:color w:val="000000"/>
    </w:rPr>
  </w:style>
  <w:style w:type="paragraph" w:customStyle="1" w:styleId="headoflist">
    <w:name w:val="head of list"/>
    <w:qFormat/>
    <w:rsid w:val="00B06342"/>
    <w:pPr>
      <w:spacing w:before="200" w:after="200" w:line="360" w:lineRule="auto"/>
      <w:ind w:left="340"/>
    </w:pPr>
    <w:rPr>
      <w:rFonts w:ascii="Times New Roman" w:eastAsia="Calibri" w:hAnsi="Times New Roman" w:cs="Times New Roman"/>
    </w:rPr>
  </w:style>
  <w:style w:type="paragraph" w:customStyle="1" w:styleId="nl">
    <w:name w:val="nl"/>
    <w:autoRedefine/>
    <w:qFormat/>
    <w:rsid w:val="00B06342"/>
    <w:pPr>
      <w:spacing w:after="200" w:line="360" w:lineRule="auto"/>
      <w:ind w:left="794" w:firstLine="1134"/>
      <w:contextualSpacing/>
    </w:pPr>
    <w:rPr>
      <w:rFonts w:ascii="Times New Roman" w:eastAsia="Cambria" w:hAnsi="Times New Roman" w:cs="Times New Roman"/>
    </w:rPr>
  </w:style>
  <w:style w:type="paragraph" w:customStyle="1" w:styleId="sb">
    <w:name w:val="sb"/>
    <w:aliases w:val="subentry"/>
    <w:autoRedefine/>
    <w:qFormat/>
    <w:rsid w:val="00B06342"/>
    <w:pPr>
      <w:spacing w:after="200"/>
      <w:ind w:left="1276" w:hanging="425"/>
      <w:contextualSpacing/>
    </w:pPr>
    <w:rPr>
      <w:rFonts w:ascii="Times New Roman" w:eastAsia="MS Mincho" w:hAnsi="Times New Roman" w:cs="Times New Roman"/>
    </w:rPr>
  </w:style>
  <w:style w:type="paragraph" w:customStyle="1" w:styleId="ToCsublist">
    <w:name w:val="ToC sublist"/>
    <w:autoRedefine/>
    <w:qFormat/>
    <w:rsid w:val="00B06342"/>
    <w:pPr>
      <w:widowControl w:val="0"/>
      <w:spacing w:after="100" w:line="360" w:lineRule="auto"/>
      <w:ind w:left="1191" w:hanging="397"/>
    </w:pPr>
    <w:rPr>
      <w:rFonts w:ascii="Times New Roman" w:eastAsia="MS Mincho" w:hAnsi="Times New Roman" w:cs="Times New Roman"/>
      <w:lang w:val="en-GB"/>
    </w:rPr>
  </w:style>
  <w:style w:type="paragraph" w:customStyle="1" w:styleId="ToCsub-sublist">
    <w:name w:val="ToC sub-sub list"/>
    <w:autoRedefine/>
    <w:qFormat/>
    <w:rsid w:val="00B06342"/>
    <w:pPr>
      <w:spacing w:line="360" w:lineRule="auto"/>
      <w:ind w:left="737"/>
    </w:pPr>
    <w:rPr>
      <w:rFonts w:ascii="Times New Roman" w:eastAsia="MS Mincho" w:hAnsi="Times New Roman" w:cs="Times New Roman"/>
    </w:rPr>
  </w:style>
  <w:style w:type="paragraph" w:customStyle="1" w:styleId="se">
    <w:name w:val="se"/>
    <w:qFormat/>
    <w:rsid w:val="00B06342"/>
    <w:pPr>
      <w:ind w:left="568" w:hanging="284"/>
    </w:pPr>
    <w:rPr>
      <w:rFonts w:ascii="Times New Roman" w:eastAsia="MS Mincho" w:hAnsi="Times New Roman" w:cs="Times New Roman"/>
      <w:lang w:val="en-GB"/>
    </w:rPr>
  </w:style>
  <w:style w:type="paragraph" w:customStyle="1" w:styleId="ToCchapter">
    <w:name w:val="ToC chapter"/>
    <w:autoRedefine/>
    <w:qFormat/>
    <w:rsid w:val="00B06342"/>
    <w:pPr>
      <w:spacing w:before="400" w:after="200" w:line="360" w:lineRule="auto"/>
      <w:ind w:left="397" w:hanging="57"/>
      <w:contextualSpacing/>
    </w:pPr>
    <w:rPr>
      <w:rFonts w:ascii="Times New Roman" w:eastAsia="MS Mincho" w:hAnsi="Times New Roman" w:cs="Times New Roman"/>
      <w:lang w:val="en-GB"/>
    </w:rPr>
  </w:style>
  <w:style w:type="paragraph" w:customStyle="1" w:styleId="ToCconclusionchapter">
    <w:name w:val="ToC conclusion chapter"/>
    <w:qFormat/>
    <w:rsid w:val="00B06342"/>
    <w:pPr>
      <w:spacing w:before="400" w:after="600"/>
    </w:pPr>
    <w:rPr>
      <w:rFonts w:ascii="Times New Roman" w:eastAsia="MS Mincho" w:hAnsi="Times New Roman" w:cs="Times New Roman"/>
      <w:lang w:val="en-GB"/>
    </w:rPr>
  </w:style>
  <w:style w:type="paragraph" w:customStyle="1" w:styleId="Note">
    <w:name w:val="Note"/>
    <w:autoRedefine/>
    <w:qFormat/>
    <w:rsid w:val="00B06342"/>
    <w:pPr>
      <w:spacing w:before="200" w:after="200"/>
      <w:contextualSpacing/>
    </w:pPr>
    <w:rPr>
      <w:rFonts w:ascii="Times New Roman" w:eastAsia="MS Mincho" w:hAnsi="Times New Roman" w:cs="Times New Roman"/>
      <w:sz w:val="20"/>
      <w:lang w:val="en-GB"/>
    </w:rPr>
  </w:style>
  <w:style w:type="paragraph" w:customStyle="1" w:styleId="Y">
    <w:name w:val="Y"/>
    <w:autoRedefine/>
    <w:qFormat/>
    <w:rsid w:val="00B06342"/>
    <w:pPr>
      <w:spacing w:before="200" w:after="200" w:line="360" w:lineRule="auto"/>
    </w:pPr>
    <w:rPr>
      <w:rFonts w:ascii="Times New Roman" w:eastAsia="MS Mincho" w:hAnsi="Times New Roman" w:cs="Times New Roman"/>
      <w:lang w:val="en-GB"/>
    </w:rPr>
  </w:style>
  <w:style w:type="paragraph" w:customStyle="1" w:styleId="stars">
    <w:name w:val="stars"/>
    <w:qFormat/>
    <w:rsid w:val="00B06342"/>
    <w:pPr>
      <w:spacing w:before="400" w:after="400" w:line="360" w:lineRule="auto"/>
      <w:contextualSpacing/>
      <w:jc w:val="center"/>
    </w:pPr>
    <w:rPr>
      <w:rFonts w:ascii="Times New Roman" w:hAnsi="Times New Roman"/>
      <w:szCs w:val="22"/>
    </w:rPr>
  </w:style>
  <w:style w:type="paragraph" w:customStyle="1" w:styleId="subsectionnumber">
    <w:name w:val="subsection number"/>
    <w:aliases w:val="ssn"/>
    <w:qFormat/>
    <w:rsid w:val="00B06342"/>
    <w:pPr>
      <w:widowControl w:val="0"/>
      <w:spacing w:before="200" w:after="380" w:line="360" w:lineRule="auto"/>
    </w:pPr>
    <w:rPr>
      <w:rFonts w:ascii="Times New Roman" w:eastAsia="MS Mincho" w:hAnsi="Times New Roman" w:cs="Times New Roman"/>
    </w:rPr>
  </w:style>
  <w:style w:type="paragraph" w:customStyle="1" w:styleId="interview">
    <w:name w:val="interview"/>
    <w:aliases w:val="iv"/>
    <w:basedOn w:val="p"/>
    <w:qFormat/>
    <w:rsid w:val="00B06342"/>
    <w:pPr>
      <w:spacing w:before="200" w:after="200"/>
      <w:ind w:left="284" w:hanging="284"/>
    </w:pPr>
  </w:style>
  <w:style w:type="paragraph" w:customStyle="1" w:styleId="ivp-2">
    <w:name w:val="ivp-2"/>
    <w:qFormat/>
    <w:rsid w:val="00B06342"/>
    <w:pPr>
      <w:spacing w:line="360" w:lineRule="auto"/>
      <w:ind w:left="284" w:firstLine="720"/>
    </w:pPr>
    <w:rPr>
      <w:rFonts w:ascii="Times New Roman" w:eastAsia="MS Mincho" w:hAnsi="Times New Roman" w:cs="Times New Roman"/>
      <w:lang w:val="en-GB"/>
    </w:rPr>
  </w:style>
  <w:style w:type="paragraph" w:customStyle="1" w:styleId="interviewdialogue">
    <w:name w:val="interview dialogue"/>
    <w:aliases w:val="ivd-1"/>
    <w:qFormat/>
    <w:rsid w:val="00B06342"/>
    <w:pPr>
      <w:spacing w:after="200" w:line="360" w:lineRule="auto"/>
      <w:ind w:left="284" w:hanging="284"/>
    </w:pPr>
    <w:rPr>
      <w:rFonts w:ascii="Times New Roman" w:eastAsia="MS Mincho" w:hAnsi="Times New Roman" w:cs="Times New Roman"/>
      <w:lang w:val="en-GB"/>
    </w:rPr>
  </w:style>
  <w:style w:type="paragraph" w:customStyle="1" w:styleId="ivd-2">
    <w:name w:val="ivd-2"/>
    <w:qFormat/>
    <w:rsid w:val="00B06342"/>
    <w:pPr>
      <w:spacing w:line="360" w:lineRule="auto"/>
      <w:ind w:left="284" w:hanging="284"/>
    </w:pPr>
    <w:rPr>
      <w:rFonts w:ascii="Times New Roman" w:eastAsia="MS Mincho" w:hAnsi="Times New Roman" w:cs="Times New Roman"/>
      <w:lang w:val="en-GB"/>
    </w:rPr>
  </w:style>
  <w:style w:type="paragraph" w:customStyle="1" w:styleId="interviewpara">
    <w:name w:val="interview para"/>
    <w:aliases w:val="ivp-1"/>
    <w:qFormat/>
    <w:rsid w:val="00B06342"/>
    <w:pPr>
      <w:spacing w:after="200" w:line="360" w:lineRule="auto"/>
      <w:ind w:left="284" w:firstLine="720"/>
    </w:pPr>
    <w:rPr>
      <w:rFonts w:ascii="Times New Roman" w:eastAsia="MS Mincho" w:hAnsi="Times New Roman" w:cs="Times New Roman"/>
      <w:lang w:val="en-GB"/>
    </w:rPr>
  </w:style>
  <w:style w:type="paragraph" w:customStyle="1" w:styleId="ex-1">
    <w:name w:val="ex-1"/>
    <w:autoRedefine/>
    <w:qFormat/>
    <w:rsid w:val="00B06342"/>
    <w:pPr>
      <w:spacing w:after="200" w:line="360" w:lineRule="auto"/>
      <w:ind w:left="1134" w:firstLine="567"/>
      <w:contextualSpacing/>
    </w:pPr>
    <w:rPr>
      <w:rFonts w:ascii="Times New Roman" w:eastAsia="MS Mincho" w:hAnsi="Times New Roman" w:cs="Times New Roman"/>
      <w:iCs/>
      <w:lang w:val="en"/>
    </w:rPr>
  </w:style>
  <w:style w:type="paragraph" w:customStyle="1" w:styleId="ext-1">
    <w:name w:val="ext-1"/>
    <w:autoRedefine/>
    <w:qFormat/>
    <w:rsid w:val="00B06342"/>
    <w:pPr>
      <w:spacing w:after="200" w:line="360" w:lineRule="auto"/>
      <w:ind w:left="1134" w:firstLine="397"/>
      <w:contextualSpacing/>
    </w:pPr>
    <w:rPr>
      <w:rFonts w:ascii="Times New Roman" w:eastAsia="MS Mincho" w:hAnsi="Times New Roman" w:cs="Times New Roman"/>
      <w:iCs/>
      <w:color w:val="000000"/>
      <w:lang w:val="en"/>
    </w:rPr>
  </w:style>
  <w:style w:type="paragraph" w:customStyle="1" w:styleId="ex-2">
    <w:name w:val="ex-2"/>
    <w:qFormat/>
    <w:rsid w:val="00B06342"/>
    <w:pPr>
      <w:spacing w:before="200" w:line="360" w:lineRule="auto"/>
      <w:ind w:left="1134"/>
    </w:pPr>
    <w:rPr>
      <w:rFonts w:ascii="Times New Roman" w:eastAsia="MS Mincho" w:hAnsi="Times New Roman" w:cs="Times New Roman"/>
      <w:iCs/>
      <w:color w:val="000000"/>
      <w:lang w:val="en"/>
    </w:rPr>
  </w:style>
  <w:style w:type="paragraph" w:customStyle="1" w:styleId="letteredsection">
    <w:name w:val="lettered section"/>
    <w:aliases w:val="ls-1"/>
    <w:qFormat/>
    <w:rsid w:val="00B06342"/>
    <w:pPr>
      <w:spacing w:before="200" w:after="200" w:line="360" w:lineRule="auto"/>
      <w:ind w:left="284" w:hanging="284"/>
    </w:pPr>
    <w:rPr>
      <w:rFonts w:ascii="Times New Roman" w:eastAsia="MS Mincho" w:hAnsi="Times New Roman" w:cs="Times New Roman"/>
      <w:lang w:val="en"/>
    </w:rPr>
  </w:style>
  <w:style w:type="paragraph" w:customStyle="1" w:styleId="byline">
    <w:name w:val="byline"/>
    <w:autoRedefine/>
    <w:qFormat/>
    <w:rsid w:val="00B06342"/>
    <w:pPr>
      <w:spacing w:after="200" w:line="360" w:lineRule="auto"/>
      <w:jc w:val="center"/>
    </w:pPr>
    <w:rPr>
      <w:rFonts w:ascii="Times New Roman" w:eastAsia="MS Mincho" w:hAnsi="Times New Roman" w:cs="Times New Roman"/>
      <w:lang w:val="en-GB"/>
    </w:rPr>
  </w:style>
  <w:style w:type="character" w:customStyle="1" w:styleId="scit">
    <w:name w:val="scit"/>
    <w:basedOn w:val="DefaultParagraphFont"/>
    <w:uiPriority w:val="1"/>
    <w:qFormat/>
    <w:rsid w:val="00B06342"/>
    <w:rPr>
      <w:i/>
      <w:iCs/>
      <w:caps w:val="0"/>
      <w:smallCaps/>
    </w:rPr>
  </w:style>
  <w:style w:type="paragraph" w:customStyle="1" w:styleId="x0">
    <w:name w:val="x"/>
    <w:autoRedefine/>
    <w:qFormat/>
    <w:rsid w:val="00B06342"/>
    <w:pPr>
      <w:spacing w:before="400" w:after="400" w:line="360" w:lineRule="auto"/>
    </w:pPr>
    <w:rPr>
      <w:rFonts w:ascii="Times New Roman" w:hAnsi="Times New Roman" w:cstheme="majorBidi"/>
    </w:rPr>
  </w:style>
  <w:style w:type="paragraph" w:customStyle="1" w:styleId="hw">
    <w:name w:val="hw"/>
    <w:basedOn w:val="Heading1"/>
    <w:autoRedefine/>
    <w:qFormat/>
    <w:rsid w:val="00B06342"/>
    <w:pPr>
      <w:spacing w:before="0"/>
    </w:pPr>
  </w:style>
  <w:style w:type="paragraph" w:customStyle="1" w:styleId="bt">
    <w:name w:val="bt"/>
    <w:autoRedefine/>
    <w:qFormat/>
    <w:rsid w:val="00B06342"/>
    <w:pPr>
      <w:spacing w:after="200" w:line="360" w:lineRule="auto"/>
      <w:ind w:left="284"/>
      <w:contextualSpacing/>
    </w:pPr>
    <w:rPr>
      <w:rFonts w:ascii="Times New Roman" w:eastAsia="Cambria" w:hAnsi="Times New Roman" w:cs="Times New Roman"/>
    </w:rPr>
  </w:style>
  <w:style w:type="paragraph" w:customStyle="1" w:styleId="bl-last">
    <w:name w:val="bl-last"/>
    <w:basedOn w:val="ListBullet"/>
    <w:qFormat/>
    <w:rsid w:val="00B06342"/>
    <w:pPr>
      <w:numPr>
        <w:numId w:val="0"/>
      </w:numPr>
    </w:pPr>
  </w:style>
  <w:style w:type="paragraph" w:customStyle="1" w:styleId="lb-last">
    <w:name w:val="lb-last"/>
    <w:basedOn w:val="ListBullet"/>
    <w:autoRedefine/>
    <w:qFormat/>
    <w:rsid w:val="00B06342"/>
    <w:pPr>
      <w:numPr>
        <w:numId w:val="0"/>
      </w:numPr>
    </w:pPr>
  </w:style>
  <w:style w:type="paragraph" w:customStyle="1" w:styleId="bp">
    <w:name w:val="bp"/>
    <w:autoRedefine/>
    <w:qFormat/>
    <w:rsid w:val="00B06342"/>
    <w:pPr>
      <w:spacing w:line="360" w:lineRule="auto"/>
      <w:ind w:left="1616" w:hanging="1049"/>
      <w:contextualSpacing/>
    </w:pPr>
    <w:rPr>
      <w:rFonts w:ascii="Times New Roman" w:eastAsia="Cambria" w:hAnsi="Times New Roman" w:cs="Times New Roman"/>
    </w:rPr>
  </w:style>
  <w:style w:type="paragraph" w:customStyle="1" w:styleId="bp-last">
    <w:name w:val="bp-last"/>
    <w:basedOn w:val="bp"/>
    <w:qFormat/>
    <w:rsid w:val="00B06342"/>
    <w:pPr>
      <w:spacing w:after="200"/>
    </w:pPr>
  </w:style>
  <w:style w:type="paragraph" w:customStyle="1" w:styleId="sh">
    <w:name w:val="sh"/>
    <w:autoRedefine/>
    <w:qFormat/>
    <w:rsid w:val="00B06342"/>
    <w:pPr>
      <w:spacing w:before="200" w:after="200" w:line="360" w:lineRule="auto"/>
      <w:jc w:val="center"/>
    </w:pPr>
    <w:rPr>
      <w:rFonts w:ascii="Times New Roman" w:eastAsia="MS Mincho" w:hAnsi="Times New Roman" w:cs="Times New Roman"/>
    </w:rPr>
  </w:style>
  <w:style w:type="paragraph" w:customStyle="1" w:styleId="vex1">
    <w:name w:val="vex1"/>
    <w:autoRedefine/>
    <w:qFormat/>
    <w:rsid w:val="00B06342"/>
    <w:pPr>
      <w:spacing w:line="360" w:lineRule="auto"/>
      <w:ind w:left="2268" w:hanging="567"/>
    </w:pPr>
    <w:rPr>
      <w:rFonts w:ascii="Times New Roman" w:eastAsia="MS Mincho" w:hAnsi="Times New Roman" w:cs="Times New Roman"/>
      <w:bCs/>
      <w:kern w:val="36"/>
    </w:rPr>
  </w:style>
  <w:style w:type="paragraph" w:customStyle="1" w:styleId="vex2">
    <w:name w:val="vex2"/>
    <w:autoRedefine/>
    <w:qFormat/>
    <w:rsid w:val="00B06342"/>
    <w:pPr>
      <w:spacing w:after="200" w:line="360" w:lineRule="auto"/>
      <w:ind w:left="1701"/>
    </w:pPr>
    <w:rPr>
      <w:rFonts w:ascii="Times New Roman" w:eastAsia="MS Mincho" w:hAnsi="Times New Roman" w:cs="Times New Roman"/>
      <w:bCs/>
      <w:kern w:val="36"/>
    </w:rPr>
  </w:style>
  <w:style w:type="paragraph" w:customStyle="1" w:styleId="ext-2">
    <w:name w:val="ext-2"/>
    <w:autoRedefine/>
    <w:qFormat/>
    <w:rsid w:val="00B06342"/>
    <w:pPr>
      <w:spacing w:before="200" w:line="360" w:lineRule="auto"/>
      <w:ind w:left="1134"/>
    </w:pPr>
    <w:rPr>
      <w:rFonts w:ascii="Times New Roman" w:eastAsia="MS Mincho" w:hAnsi="Times New Roman" w:cs="Times New Roman"/>
      <w:iCs/>
      <w:color w:val="000000"/>
    </w:rPr>
  </w:style>
  <w:style w:type="paragraph" w:customStyle="1" w:styleId="vex-3">
    <w:name w:val="vex-3"/>
    <w:autoRedefine/>
    <w:qFormat/>
    <w:rsid w:val="00B06342"/>
    <w:pPr>
      <w:spacing w:after="200" w:line="360" w:lineRule="auto"/>
      <w:ind w:left="1701"/>
    </w:pPr>
    <w:rPr>
      <w:rFonts w:ascii="Times New Roman" w:eastAsia="MS Mincho" w:hAnsi="Times New Roman" w:cs="Times New Roman"/>
      <w:bCs/>
      <w:kern w:val="36"/>
    </w:rPr>
  </w:style>
  <w:style w:type="paragraph" w:customStyle="1" w:styleId="vex-4">
    <w:name w:val="vex-4"/>
    <w:qFormat/>
    <w:rsid w:val="00B06342"/>
    <w:pPr>
      <w:spacing w:line="360" w:lineRule="auto"/>
      <w:ind w:left="1701"/>
    </w:pPr>
    <w:rPr>
      <w:rFonts w:ascii="Times New Roman" w:eastAsia="MS Mincho" w:hAnsi="Times New Roman" w:cs="Times New Roman"/>
      <w:bCs/>
      <w:kern w:val="36"/>
    </w:rPr>
  </w:style>
  <w:style w:type="paragraph" w:customStyle="1" w:styleId="d-ex1">
    <w:name w:val="d-ex1"/>
    <w:qFormat/>
    <w:rsid w:val="00B06342"/>
    <w:pPr>
      <w:spacing w:before="200" w:after="200" w:line="360" w:lineRule="auto"/>
      <w:ind w:left="1418" w:hanging="284"/>
      <w:contextualSpacing/>
    </w:pPr>
    <w:rPr>
      <w:rFonts w:ascii="Times New Roman" w:eastAsia="MS Mincho" w:hAnsi="Times New Roman" w:cs="Times New Roman"/>
      <w:iCs/>
      <w:color w:val="000000"/>
    </w:rPr>
  </w:style>
  <w:style w:type="paragraph" w:customStyle="1" w:styleId="vex-5">
    <w:name w:val="vex-5"/>
    <w:autoRedefine/>
    <w:qFormat/>
    <w:rsid w:val="00B06342"/>
    <w:pPr>
      <w:spacing w:after="200" w:line="360" w:lineRule="auto"/>
      <w:ind w:left="1134"/>
    </w:pPr>
    <w:rPr>
      <w:rFonts w:ascii="Times New Roman" w:eastAsia="MS Mincho" w:hAnsi="Times New Roman" w:cs="Times New Roman"/>
    </w:rPr>
  </w:style>
  <w:style w:type="paragraph" w:customStyle="1" w:styleId="vex-6">
    <w:name w:val="vex-6"/>
    <w:qFormat/>
    <w:rsid w:val="00B06342"/>
    <w:pPr>
      <w:spacing w:after="200" w:line="360" w:lineRule="auto"/>
      <w:ind w:left="1134"/>
    </w:pPr>
    <w:rPr>
      <w:rFonts w:ascii="Times New Roman" w:eastAsia="MS Mincho" w:hAnsi="Times New Roman" w:cs="Times New Roman"/>
      <w:lang w:val="en-GB"/>
    </w:rPr>
  </w:style>
  <w:style w:type="paragraph" w:customStyle="1" w:styleId="bl-1">
    <w:name w:val="bl-1"/>
    <w:autoRedefine/>
    <w:qFormat/>
    <w:rsid w:val="00B06342"/>
    <w:pPr>
      <w:spacing w:after="200" w:line="360" w:lineRule="auto"/>
      <w:ind w:left="1276" w:hanging="709"/>
      <w:contextualSpacing/>
    </w:pPr>
    <w:rPr>
      <w:rFonts w:ascii="Times New Roman" w:eastAsia="Cambria" w:hAnsi="Times New Roman" w:cs="Times New Roman"/>
    </w:rPr>
  </w:style>
  <w:style w:type="paragraph" w:customStyle="1" w:styleId="nl-1">
    <w:name w:val="nl-1"/>
    <w:basedOn w:val="ListNumber"/>
    <w:autoRedefine/>
    <w:qFormat/>
    <w:rsid w:val="00B06342"/>
    <w:pPr>
      <w:contextualSpacing w:val="0"/>
    </w:pPr>
  </w:style>
  <w:style w:type="paragraph" w:customStyle="1" w:styleId="au2">
    <w:name w:val="au2"/>
    <w:autoRedefine/>
    <w:qFormat/>
    <w:rsid w:val="00B06342"/>
    <w:pPr>
      <w:spacing w:before="200" w:after="200" w:line="360" w:lineRule="auto"/>
      <w:contextualSpacing/>
    </w:pPr>
    <w:rPr>
      <w:rFonts w:ascii="Times New Roman" w:eastAsia="Times New Roman" w:hAnsi="Times New Roman" w:cs="Times New Roman"/>
      <w:color w:val="000000" w:themeColor="text1"/>
      <w:szCs w:val="32"/>
      <w:lang w:val="da-DK" w:eastAsia="en-IN"/>
    </w:rPr>
  </w:style>
  <w:style w:type="paragraph" w:customStyle="1" w:styleId="aff2">
    <w:name w:val="aff2"/>
    <w:autoRedefine/>
    <w:qFormat/>
    <w:rsid w:val="00B06342"/>
    <w:pPr>
      <w:spacing w:after="400" w:line="360" w:lineRule="auto"/>
      <w:contextualSpacing/>
    </w:pPr>
    <w:rPr>
      <w:rFonts w:ascii="Times New Roman" w:eastAsia="MS Mincho" w:hAnsi="Times New Roman" w:cs="Times New Roman"/>
    </w:rPr>
  </w:style>
  <w:style w:type="paragraph" w:customStyle="1" w:styleId="lb2">
    <w:name w:val="lb2"/>
    <w:autoRedefine/>
    <w:qFormat/>
    <w:rsid w:val="00B06342"/>
    <w:pPr>
      <w:numPr>
        <w:numId w:val="20"/>
      </w:numPr>
      <w:spacing w:after="200" w:line="360" w:lineRule="auto"/>
      <w:contextualSpacing/>
    </w:pPr>
    <w:rPr>
      <w:rFonts w:ascii="Times New Roman" w:eastAsia="SimSun" w:hAnsi="Times New Roman" w:cs="Times New Roman"/>
      <w:lang w:val="de-DE" w:eastAsia="zh-CN"/>
    </w:rPr>
  </w:style>
  <w:style w:type="paragraph" w:customStyle="1" w:styleId="d-ex2">
    <w:name w:val="d-ex2"/>
    <w:autoRedefine/>
    <w:qFormat/>
    <w:rsid w:val="00B06342"/>
    <w:pPr>
      <w:spacing w:before="200" w:after="200" w:line="360" w:lineRule="auto"/>
      <w:ind w:left="851" w:hanging="284"/>
      <w:contextualSpacing/>
    </w:pPr>
    <w:rPr>
      <w:rFonts w:ascii="Times New Roman" w:eastAsia="MS Mincho" w:hAnsi="Times New Roman" w:cs="Times New Roman"/>
      <w:iCs/>
      <w:color w:val="000000"/>
    </w:rPr>
  </w:style>
  <w:style w:type="paragraph" w:customStyle="1" w:styleId="star1">
    <w:name w:val="star1"/>
    <w:qFormat/>
    <w:rsid w:val="00B06342"/>
    <w:pPr>
      <w:spacing w:before="200" w:after="200" w:line="259" w:lineRule="auto"/>
      <w:jc w:val="center"/>
    </w:pPr>
    <w:rPr>
      <w:rFonts w:ascii="Times New Roman" w:eastAsia="MS Mincho" w:hAnsi="Times New Roman" w:cs="Times New Roman"/>
    </w:rPr>
  </w:style>
  <w:style w:type="paragraph" w:customStyle="1" w:styleId="ToCsummary">
    <w:name w:val="ToC summary"/>
    <w:autoRedefine/>
    <w:qFormat/>
    <w:rsid w:val="00B06342"/>
    <w:pPr>
      <w:spacing w:before="200" w:after="400" w:line="360" w:lineRule="auto"/>
      <w:ind w:left="1135" w:hanging="284"/>
      <w:contextualSpacing/>
    </w:pPr>
    <w:rPr>
      <w:rFonts w:ascii="Times New Roman" w:eastAsia="Times New Roman" w:hAnsi="Times New Roman" w:cs="Times New Roman"/>
      <w:lang w:val="en-GB"/>
    </w:rPr>
  </w:style>
  <w:style w:type="paragraph" w:customStyle="1" w:styleId="tablesource">
    <w:name w:val="table source"/>
    <w:aliases w:val="ts"/>
    <w:basedOn w:val="Normal"/>
    <w:autoRedefine/>
    <w:qFormat/>
    <w:rsid w:val="00B06342"/>
    <w:pPr>
      <w:widowControl w:val="0"/>
      <w:autoSpaceDE w:val="0"/>
      <w:autoSpaceDN w:val="0"/>
      <w:adjustRightInd w:val="0"/>
      <w:spacing w:before="400" w:after="400"/>
      <w:outlineLvl w:val="0"/>
    </w:pPr>
    <w:rPr>
      <w:lang w:val="en-US"/>
    </w:rPr>
  </w:style>
  <w:style w:type="paragraph" w:customStyle="1" w:styleId="star">
    <w:name w:val="star"/>
    <w:autoRedefine/>
    <w:qFormat/>
    <w:rsid w:val="00B06342"/>
    <w:pPr>
      <w:tabs>
        <w:tab w:val="left" w:pos="740"/>
      </w:tabs>
      <w:spacing w:before="200" w:after="200" w:line="360" w:lineRule="auto"/>
      <w:jc w:val="center"/>
    </w:pPr>
    <w:rPr>
      <w:rFonts w:ascii="Times New Roman" w:eastAsia="MS Mincho" w:hAnsi="Times New Roman" w:cs="Times New Roman"/>
      <w:lang w:val="en-GB"/>
    </w:rPr>
  </w:style>
  <w:style w:type="paragraph" w:customStyle="1" w:styleId="h1n">
    <w:name w:val="h1n"/>
    <w:basedOn w:val="Heading1"/>
    <w:qFormat/>
    <w:rsid w:val="00B06342"/>
    <w:pPr>
      <w:spacing w:before="400" w:after="400"/>
      <w:jc w:val="center"/>
    </w:pPr>
  </w:style>
  <w:style w:type="paragraph" w:customStyle="1" w:styleId="note0">
    <w:name w:val="note"/>
    <w:autoRedefine/>
    <w:qFormat/>
    <w:rsid w:val="00B06342"/>
    <w:pPr>
      <w:spacing w:before="400" w:after="400" w:line="360" w:lineRule="auto"/>
    </w:pPr>
    <w:rPr>
      <w:rFonts w:ascii="Gill Sans MT" w:eastAsia="Arial Unicode MS" w:hAnsi="Gill Sans MT" w:cs="Times New Roman"/>
      <w:color w:val="000000"/>
      <w:u w:color="000000"/>
      <w:bdr w:val="nil"/>
      <w:lang w:eastAsia="en-GB"/>
    </w:rPr>
  </w:style>
  <w:style w:type="paragraph" w:customStyle="1" w:styleId="sh-s">
    <w:name w:val="sh-s"/>
    <w:qFormat/>
    <w:rsid w:val="00B06342"/>
    <w:pPr>
      <w:spacing w:line="360" w:lineRule="auto"/>
      <w:ind w:left="567" w:hanging="567"/>
    </w:pPr>
    <w:rPr>
      <w:rFonts w:ascii="Times New Roman" w:eastAsia="MS Mincho" w:hAnsi="Times New Roman" w:cs="Times New Roman"/>
      <w:lang w:val="en-GB"/>
    </w:rPr>
  </w:style>
  <w:style w:type="paragraph" w:customStyle="1" w:styleId="sh-s1">
    <w:name w:val="sh-s1"/>
    <w:qFormat/>
    <w:rsid w:val="00B06342"/>
    <w:pPr>
      <w:spacing w:line="360" w:lineRule="auto"/>
      <w:ind w:left="284" w:firstLine="567"/>
    </w:pPr>
    <w:rPr>
      <w:rFonts w:ascii="Times New Roman" w:eastAsia="MS Mincho" w:hAnsi="Times New Roman" w:cs="Times New Roman"/>
      <w:lang w:val="en-GB"/>
    </w:rPr>
  </w:style>
  <w:style w:type="paragraph" w:customStyle="1" w:styleId="motto">
    <w:name w:val="motto"/>
    <w:autoRedefine/>
    <w:qFormat/>
    <w:rsid w:val="00B06342"/>
    <w:pPr>
      <w:spacing w:before="200" w:after="200" w:line="360" w:lineRule="auto"/>
      <w:ind w:left="3969"/>
      <w:contextualSpacing/>
    </w:pPr>
    <w:rPr>
      <w:rFonts w:ascii="Times New Roman" w:eastAsia="Cambria" w:hAnsi="Times New Roman" w:cs="Times New Roman"/>
    </w:rPr>
  </w:style>
  <w:style w:type="paragraph" w:customStyle="1" w:styleId="qa">
    <w:name w:val="qa"/>
    <w:qFormat/>
    <w:rsid w:val="00B06342"/>
    <w:pPr>
      <w:spacing w:line="360" w:lineRule="auto"/>
      <w:ind w:left="284" w:hanging="284"/>
    </w:pPr>
    <w:rPr>
      <w:rFonts w:ascii="Times New Roman" w:eastAsia="MS Mincho" w:hAnsi="Times New Roman" w:cs="Times New Roman"/>
      <w:lang w:val="en-GB"/>
    </w:rPr>
  </w:style>
  <w:style w:type="paragraph" w:customStyle="1" w:styleId="qa-1">
    <w:name w:val="qa-1"/>
    <w:autoRedefine/>
    <w:qFormat/>
    <w:rsid w:val="00B06342"/>
    <w:pPr>
      <w:spacing w:line="360" w:lineRule="auto"/>
      <w:ind w:left="284" w:firstLine="567"/>
    </w:pPr>
    <w:rPr>
      <w:rFonts w:ascii="Times New Roman" w:eastAsia="MS Mincho" w:hAnsi="Times New Roman" w:cs="Times New Roman"/>
      <w:lang w:val="en-GB"/>
    </w:rPr>
  </w:style>
  <w:style w:type="paragraph" w:customStyle="1" w:styleId="ch-d">
    <w:name w:val="ch-d"/>
    <w:autoRedefine/>
    <w:qFormat/>
    <w:rsid w:val="00B06342"/>
    <w:pPr>
      <w:spacing w:before="400" w:after="400" w:line="360" w:lineRule="auto"/>
      <w:jc w:val="right"/>
    </w:pPr>
    <w:rPr>
      <w:rFonts w:ascii="Times New Roman" w:eastAsia="Cambria" w:hAnsi="Times New Roman" w:cs="Times New Roman"/>
    </w:rPr>
  </w:style>
  <w:style w:type="paragraph" w:customStyle="1" w:styleId="Coda">
    <w:name w:val="Coda"/>
    <w:qFormat/>
    <w:rsid w:val="00B06342"/>
    <w:pPr>
      <w:spacing w:before="200" w:after="200" w:line="360" w:lineRule="auto"/>
    </w:pPr>
    <w:rPr>
      <w:rFonts w:ascii="Times New Roman" w:eastAsia="MS Mincho" w:hAnsi="Times New Roman" w:cs="Times New Roman"/>
    </w:rPr>
  </w:style>
  <w:style w:type="paragraph" w:customStyle="1" w:styleId="sn">
    <w:name w:val="sn"/>
    <w:autoRedefine/>
    <w:qFormat/>
    <w:rsid w:val="00B06342"/>
    <w:pPr>
      <w:spacing w:before="200" w:after="200" w:line="360" w:lineRule="auto"/>
      <w:jc w:val="center"/>
    </w:pPr>
    <w:rPr>
      <w:rFonts w:ascii="Times New Roman" w:eastAsia="MS Mincho" w:hAnsi="Times New Roman" w:cs="Times New Roman"/>
      <w:lang w:val="en-GB"/>
    </w:rPr>
  </w:style>
  <w:style w:type="paragraph" w:customStyle="1" w:styleId="tabpara0">
    <w:name w:val="tab para"/>
    <w:aliases w:val="tp"/>
    <w:autoRedefine/>
    <w:qFormat/>
    <w:rsid w:val="00B06342"/>
    <w:pPr>
      <w:tabs>
        <w:tab w:val="left" w:pos="720"/>
      </w:tabs>
      <w:spacing w:line="360" w:lineRule="auto"/>
    </w:pPr>
    <w:rPr>
      <w:rFonts w:ascii="Times New Roman" w:eastAsia="MS Mincho" w:hAnsi="Times New Roman" w:cs="Times New Roman"/>
      <w:lang w:val="en-GB"/>
    </w:rPr>
  </w:style>
  <w:style w:type="paragraph" w:customStyle="1" w:styleId="tab">
    <w:name w:val="tab"/>
    <w:qFormat/>
    <w:rsid w:val="00B06342"/>
    <w:pPr>
      <w:tabs>
        <w:tab w:val="left" w:leader="dot" w:pos="720"/>
      </w:tabs>
      <w:spacing w:line="360" w:lineRule="auto"/>
      <w:ind w:firstLine="720"/>
    </w:pPr>
    <w:rPr>
      <w:rFonts w:ascii="Times New Roman" w:eastAsia="MS Mincho" w:hAnsi="Times New Roman" w:cs="Times New Roman"/>
      <w:lang w:val="en-GB"/>
    </w:rPr>
  </w:style>
  <w:style w:type="paragraph" w:customStyle="1" w:styleId="it">
    <w:name w:val="it"/>
    <w:autoRedefine/>
    <w:qFormat/>
    <w:rsid w:val="00B06342"/>
    <w:pPr>
      <w:spacing w:line="360" w:lineRule="auto"/>
    </w:pPr>
    <w:rPr>
      <w:rFonts w:ascii="Times New Roman" w:eastAsia="MS Mincho" w:hAnsi="Times New Roman" w:cs="Times New Roman"/>
      <w:lang w:val="en-GB"/>
    </w:rPr>
  </w:style>
  <w:style w:type="paragraph" w:customStyle="1" w:styleId="kw">
    <w:name w:val="kw"/>
    <w:basedOn w:val="Normal"/>
    <w:autoRedefine/>
    <w:qFormat/>
    <w:rsid w:val="00B06342"/>
    <w:pPr>
      <w:spacing w:before="400" w:after="400"/>
    </w:pPr>
    <w:rPr>
      <w:szCs w:val="20"/>
    </w:rPr>
  </w:style>
  <w:style w:type="paragraph" w:customStyle="1" w:styleId="credit">
    <w:name w:val="credit"/>
    <w:aliases w:val="cr"/>
    <w:autoRedefine/>
    <w:qFormat/>
    <w:rsid w:val="00B06342"/>
    <w:pPr>
      <w:spacing w:after="400" w:line="360" w:lineRule="auto"/>
    </w:pPr>
    <w:rPr>
      <w:rFonts w:ascii="Times New Roman" w:eastAsia="MS Mincho" w:hAnsi="Times New Roman" w:cs="Times New Roman"/>
      <w:lang w:val="en-GB"/>
    </w:rPr>
  </w:style>
  <w:style w:type="paragraph" w:customStyle="1" w:styleId="xr1">
    <w:name w:val="xr1"/>
    <w:basedOn w:val="Normal"/>
    <w:autoRedefine/>
    <w:qFormat/>
    <w:rsid w:val="00B06342"/>
    <w:pPr>
      <w:spacing w:before="200"/>
      <w:jc w:val="both"/>
    </w:pPr>
    <w:rPr>
      <w:bCs/>
    </w:rPr>
  </w:style>
  <w:style w:type="paragraph" w:customStyle="1" w:styleId="fc">
    <w:name w:val="fc"/>
    <w:basedOn w:val="Normal"/>
    <w:autoRedefine/>
    <w:qFormat/>
    <w:rsid w:val="00B06342"/>
    <w:pPr>
      <w:spacing w:before="400"/>
      <w:contextualSpacing w:val="0"/>
      <w:pPrChange w:id="4" w:author="Manuela Tecusan" w:date="2022-10-15T18:00:00Z">
        <w:pPr>
          <w:spacing w:before="400" w:after="200" w:line="360" w:lineRule="auto"/>
        </w:pPr>
      </w:pPrChange>
    </w:pPr>
    <w:rPr>
      <w:rPrChange w:id="4" w:author="Manuela Tecusan" w:date="2022-10-15T18:00:00Z">
        <w:rPr>
          <w:rFonts w:eastAsia="MS Mincho"/>
          <w:sz w:val="24"/>
          <w:szCs w:val="24"/>
          <w:lang w:val="en-GB" w:eastAsia="en-US" w:bidi="ar-SA"/>
        </w:rPr>
      </w:rPrChange>
    </w:rPr>
  </w:style>
  <w:style w:type="paragraph" w:customStyle="1" w:styleId="figuresource">
    <w:name w:val="figure source"/>
    <w:aliases w:val="fs"/>
    <w:autoRedefine/>
    <w:qFormat/>
    <w:rsid w:val="00B06342"/>
    <w:pPr>
      <w:spacing w:after="200" w:line="360" w:lineRule="auto"/>
      <w:contextualSpacing/>
    </w:pPr>
    <w:rPr>
      <w:rFonts w:ascii="Times New Roman" w:eastAsia="MS Mincho" w:hAnsi="Times New Roman" w:cs="Times New Roman"/>
      <w:lang w:val="en-GB"/>
    </w:rPr>
  </w:style>
  <w:style w:type="paragraph" w:customStyle="1" w:styleId="ttl">
    <w:name w:val="ttl"/>
    <w:basedOn w:val="Normal"/>
    <w:autoRedefine/>
    <w:qFormat/>
    <w:rsid w:val="00B06342"/>
    <w:pPr>
      <w:spacing w:line="240" w:lineRule="auto"/>
      <w:ind w:left="720" w:hanging="720"/>
    </w:pPr>
  </w:style>
  <w:style w:type="paragraph" w:customStyle="1" w:styleId="e1">
    <w:name w:val="e1"/>
    <w:autoRedefine/>
    <w:qFormat/>
    <w:rsid w:val="00B06342"/>
    <w:pPr>
      <w:spacing w:after="200" w:line="360" w:lineRule="auto"/>
      <w:ind w:left="907" w:hanging="907"/>
    </w:pPr>
    <w:rPr>
      <w:rFonts w:ascii="Times New Roman" w:eastAsia="MS Mincho" w:hAnsi="Times New Roman" w:cs="Times New Roman"/>
      <w:lang w:val="en-GB"/>
    </w:rPr>
  </w:style>
  <w:style w:type="paragraph" w:customStyle="1" w:styleId="e2">
    <w:name w:val="e2"/>
    <w:autoRedefine/>
    <w:qFormat/>
    <w:rsid w:val="00B06342"/>
    <w:pPr>
      <w:spacing w:after="200" w:line="360" w:lineRule="auto"/>
      <w:ind w:left="1049" w:hanging="1049"/>
    </w:pPr>
    <w:rPr>
      <w:rFonts w:ascii="Times New Roman" w:eastAsia="MS Mincho" w:hAnsi="Times New Roman" w:cs="Times New Roman"/>
      <w:lang w:val="en-GB"/>
    </w:rPr>
  </w:style>
  <w:style w:type="paragraph" w:customStyle="1" w:styleId="ln-1">
    <w:name w:val="ln-1"/>
    <w:autoRedefine/>
    <w:qFormat/>
    <w:rsid w:val="00B06342"/>
    <w:pPr>
      <w:spacing w:after="200" w:line="360" w:lineRule="auto"/>
      <w:ind w:left="386" w:firstLine="567"/>
      <w:contextualSpacing/>
    </w:pPr>
    <w:rPr>
      <w:rFonts w:ascii="Times New Roman" w:eastAsia="Cambria" w:hAnsi="Times New Roman" w:cs="Times New Roman"/>
    </w:rPr>
  </w:style>
  <w:style w:type="paragraph" w:customStyle="1" w:styleId="ln-2">
    <w:name w:val="ln-2"/>
    <w:autoRedefine/>
    <w:qFormat/>
    <w:rsid w:val="00B06342"/>
    <w:pPr>
      <w:spacing w:before="200" w:line="360" w:lineRule="auto"/>
      <w:ind w:left="386" w:hanging="386"/>
    </w:pPr>
    <w:rPr>
      <w:rFonts w:ascii="Times New Roman" w:eastAsia="Cambria" w:hAnsi="Times New Roman" w:cs="Times New Roman"/>
    </w:rPr>
  </w:style>
  <w:style w:type="paragraph" w:customStyle="1" w:styleId="chepi">
    <w:name w:val="chepi"/>
    <w:autoRedefine/>
    <w:qFormat/>
    <w:rsid w:val="00B06342"/>
    <w:pPr>
      <w:spacing w:after="200" w:line="360" w:lineRule="auto"/>
      <w:ind w:left="1701"/>
    </w:pPr>
    <w:rPr>
      <w:rFonts w:ascii="Times New Roman" w:eastAsia="MS Mincho" w:hAnsi="Times New Roman" w:cs="Times New Roman"/>
      <w:lang w:val="en-GB"/>
    </w:rPr>
  </w:style>
  <w:style w:type="paragraph" w:customStyle="1" w:styleId="address">
    <w:name w:val="address"/>
    <w:autoRedefine/>
    <w:qFormat/>
    <w:rsid w:val="00B06342"/>
    <w:pPr>
      <w:spacing w:before="200" w:after="400" w:line="360" w:lineRule="auto"/>
      <w:contextualSpacing/>
    </w:pPr>
    <w:rPr>
      <w:rFonts w:ascii="Times New Roman" w:eastAsia="MS Mincho" w:hAnsi="Times New Roman" w:cs="Times New Roman"/>
    </w:rPr>
  </w:style>
  <w:style w:type="paragraph" w:customStyle="1" w:styleId="tsi-black">
    <w:name w:val="tsi-black"/>
    <w:basedOn w:val="ip"/>
    <w:autoRedefine/>
    <w:qFormat/>
    <w:rsid w:val="00B06342"/>
    <w:pPr>
      <w:ind w:firstLine="0"/>
    </w:pPr>
  </w:style>
  <w:style w:type="paragraph" w:customStyle="1" w:styleId="p-special">
    <w:name w:val="p-special"/>
    <w:autoRedefine/>
    <w:qFormat/>
    <w:rsid w:val="00B06342"/>
    <w:pPr>
      <w:spacing w:before="400" w:line="360" w:lineRule="auto"/>
    </w:pPr>
    <w:rPr>
      <w:rFonts w:asciiTheme="majorBidi" w:eastAsia="MS Mincho" w:hAnsiTheme="majorBidi" w:cstheme="majorBidi"/>
      <w:lang w:val="en-GB"/>
    </w:rPr>
  </w:style>
  <w:style w:type="paragraph" w:customStyle="1" w:styleId="lemma">
    <w:name w:val="lemma"/>
    <w:autoRedefine/>
    <w:qFormat/>
    <w:rsid w:val="00B06342"/>
    <w:pPr>
      <w:spacing w:before="200" w:after="200" w:line="360" w:lineRule="auto"/>
      <w:ind w:left="567" w:hanging="567"/>
    </w:pPr>
    <w:rPr>
      <w:rFonts w:asciiTheme="majorBidi" w:eastAsia="MS Mincho" w:hAnsiTheme="majorBidi" w:cstheme="majorBidi"/>
      <w:bCs/>
      <w:lang w:val="en-GB"/>
    </w:rPr>
  </w:style>
  <w:style w:type="paragraph" w:customStyle="1" w:styleId="ip-special">
    <w:name w:val="ip-special"/>
    <w:autoRedefine/>
    <w:qFormat/>
    <w:rsid w:val="00B06342"/>
    <w:pPr>
      <w:spacing w:before="400" w:line="360" w:lineRule="auto"/>
      <w:ind w:firstLine="720"/>
    </w:pPr>
    <w:rPr>
      <w:rFonts w:asciiTheme="majorBidi" w:eastAsia="MS Mincho" w:hAnsiTheme="majorBidi" w:cstheme="majorBidi"/>
      <w:lang w:val="en-GB"/>
    </w:rPr>
  </w:style>
  <w:style w:type="paragraph" w:customStyle="1" w:styleId="csh">
    <w:name w:val="csh"/>
    <w:aliases w:val="chapter subheading"/>
    <w:autoRedefine/>
    <w:qFormat/>
    <w:rsid w:val="00B06342"/>
    <w:pPr>
      <w:pBdr>
        <w:top w:val="nil"/>
        <w:left w:val="nil"/>
        <w:bottom w:val="nil"/>
        <w:right w:val="nil"/>
        <w:between w:val="nil"/>
        <w:bar w:val="nil"/>
      </w:pBdr>
      <w:spacing w:after="400" w:line="360" w:lineRule="auto"/>
      <w:contextualSpacing/>
      <w:jc w:val="center"/>
    </w:pPr>
    <w:rPr>
      <w:rFonts w:ascii="Times New Roman" w:eastAsia="Arial Unicode MS" w:hAnsi="Arial Unicode MS" w:cs="Arial Unicode MS"/>
      <w:color w:val="000000"/>
      <w:u w:color="000000"/>
      <w:bdr w:val="nil"/>
    </w:rPr>
  </w:style>
  <w:style w:type="paragraph" w:customStyle="1" w:styleId="verseepigraph">
    <w:name w:val="verse epigraph"/>
    <w:autoRedefine/>
    <w:qFormat/>
    <w:rsid w:val="00B06342"/>
    <w:pPr>
      <w:pBdr>
        <w:top w:val="nil"/>
        <w:left w:val="nil"/>
        <w:bottom w:val="nil"/>
        <w:right w:val="nil"/>
        <w:between w:val="nil"/>
        <w:bar w:val="nil"/>
      </w:pBdr>
      <w:spacing w:before="400" w:after="400" w:line="360" w:lineRule="auto"/>
      <w:ind w:left="5103"/>
      <w:contextualSpacing/>
    </w:pPr>
    <w:rPr>
      <w:rFonts w:ascii="Times New Roman" w:eastAsia="MS Mincho" w:hAnsi="Times New Roman" w:cs="Times New Roman"/>
      <w:lang w:val="en-GB"/>
    </w:rPr>
  </w:style>
  <w:style w:type="paragraph" w:customStyle="1" w:styleId="p-it">
    <w:name w:val="p-it"/>
    <w:autoRedefine/>
    <w:qFormat/>
    <w:rsid w:val="00B06342"/>
    <w:pPr>
      <w:spacing w:line="360" w:lineRule="auto"/>
    </w:pPr>
    <w:rPr>
      <w:rFonts w:ascii="Times New Roman" w:eastAsia="MS Mincho" w:hAnsi="Times New Roman" w:cs="Times New Roman"/>
      <w:i/>
      <w:lang w:val="en-GB"/>
    </w:rPr>
  </w:style>
  <w:style w:type="paragraph" w:customStyle="1" w:styleId="ip-it">
    <w:name w:val="ip-it"/>
    <w:autoRedefine/>
    <w:qFormat/>
    <w:rsid w:val="00B06342"/>
    <w:pPr>
      <w:spacing w:line="360" w:lineRule="auto"/>
      <w:ind w:firstLine="720"/>
    </w:pPr>
    <w:rPr>
      <w:rFonts w:ascii="Times New Roman" w:eastAsia="MS Mincho" w:hAnsi="Times New Roman" w:cs="Times New Roman"/>
      <w:i/>
      <w:lang w:val="en-GB"/>
    </w:rPr>
  </w:style>
  <w:style w:type="paragraph" w:customStyle="1" w:styleId="Readingintroduction">
    <w:name w:val="Reading introduction"/>
    <w:aliases w:val="r-i"/>
    <w:basedOn w:val="BodyText"/>
    <w:autoRedefine/>
    <w:qFormat/>
    <w:rsid w:val="00B06342"/>
    <w:pPr>
      <w:spacing w:after="400"/>
    </w:pPr>
    <w:rPr>
      <w:i/>
    </w:rPr>
  </w:style>
  <w:style w:type="paragraph" w:customStyle="1" w:styleId="Poetry">
    <w:name w:val="Poetry"/>
    <w:aliases w:val="po"/>
    <w:autoRedefine/>
    <w:qFormat/>
    <w:rsid w:val="00B06342"/>
    <w:pPr>
      <w:spacing w:line="360" w:lineRule="auto"/>
      <w:ind w:left="284" w:hanging="284"/>
    </w:pPr>
    <w:rPr>
      <w:rFonts w:ascii="Times New Roman" w:eastAsia="MS Mincho" w:hAnsi="Times New Roman" w:cs="Times New Roman"/>
      <w:lang w:val="en-GB"/>
    </w:rPr>
  </w:style>
  <w:style w:type="paragraph" w:customStyle="1" w:styleId="po1">
    <w:name w:val="po1"/>
    <w:autoRedefine/>
    <w:qFormat/>
    <w:rsid w:val="00B06342"/>
    <w:pPr>
      <w:spacing w:after="400" w:line="360" w:lineRule="auto"/>
    </w:pPr>
    <w:rPr>
      <w:rFonts w:ascii="Times New Roman" w:eastAsia="MS Mincho" w:hAnsi="Times New Roman" w:cs="Times New Roman"/>
      <w:lang w:val="en-GB"/>
    </w:rPr>
  </w:style>
  <w:style w:type="paragraph" w:customStyle="1" w:styleId="ul">
    <w:name w:val="ul"/>
    <w:autoRedefine/>
    <w:qFormat/>
    <w:rsid w:val="00B06342"/>
    <w:pPr>
      <w:spacing w:after="120" w:line="360" w:lineRule="auto"/>
      <w:ind w:left="556" w:hanging="556"/>
    </w:pPr>
    <w:rPr>
      <w:rFonts w:ascii="Times New Roman" w:eastAsia="MS Mincho" w:hAnsi="Times New Roman" w:cs="Times New Roman"/>
    </w:rPr>
  </w:style>
  <w:style w:type="paragraph" w:customStyle="1" w:styleId="shd">
    <w:name w:val="shd"/>
    <w:autoRedefine/>
    <w:qFormat/>
    <w:rsid w:val="00B06342"/>
    <w:pPr>
      <w:spacing w:before="200" w:line="360" w:lineRule="auto"/>
    </w:pPr>
    <w:rPr>
      <w:rFonts w:ascii="Times New Roman" w:eastAsia="MS Mincho" w:hAnsi="Times New Roman" w:cs="Times New Roman"/>
    </w:rPr>
  </w:style>
  <w:style w:type="paragraph" w:customStyle="1" w:styleId="nl-2">
    <w:name w:val="nl-2"/>
    <w:autoRedefine/>
    <w:qFormat/>
    <w:rsid w:val="00B06342"/>
    <w:pPr>
      <w:spacing w:line="360" w:lineRule="auto"/>
      <w:ind w:left="465" w:hanging="465"/>
    </w:pPr>
    <w:rPr>
      <w:rFonts w:ascii="Times New Roman" w:eastAsia="Cambria" w:hAnsi="Times New Roman" w:cs="Times New Roman"/>
    </w:rPr>
  </w:style>
  <w:style w:type="paragraph" w:customStyle="1" w:styleId="r-1">
    <w:name w:val="r-1"/>
    <w:autoRedefine/>
    <w:qFormat/>
    <w:rsid w:val="00B06342"/>
    <w:pPr>
      <w:spacing w:before="200" w:after="200" w:line="360" w:lineRule="auto"/>
    </w:pPr>
    <w:rPr>
      <w:rFonts w:ascii="Times New Roman" w:eastAsia="MS Mincho" w:hAnsi="Times New Roman" w:cs="Times New Roman"/>
      <w:bCs/>
      <w:lang w:bidi="en-US"/>
    </w:rPr>
  </w:style>
  <w:style w:type="paragraph" w:customStyle="1" w:styleId="tsi-b">
    <w:name w:val="tsi-b"/>
    <w:autoRedefine/>
    <w:qFormat/>
    <w:rsid w:val="00B06342"/>
    <w:pPr>
      <w:suppressLineNumbers/>
      <w:shd w:val="clear" w:color="auto" w:fill="FFFF00"/>
    </w:pPr>
    <w:rPr>
      <w:rFonts w:ascii="Gill Sans MT" w:eastAsia="MS Mincho" w:hAnsi="Gill Sans MT" w:cs="Arial"/>
      <w:color w:val="4472C4" w:themeColor="accent1"/>
      <w:szCs w:val="20"/>
      <w:lang w:val="en-GB"/>
    </w:rPr>
  </w:style>
  <w:style w:type="paragraph" w:customStyle="1" w:styleId="nl-a">
    <w:name w:val="nl-a"/>
    <w:autoRedefine/>
    <w:qFormat/>
    <w:rsid w:val="00B06342"/>
    <w:pPr>
      <w:spacing w:line="360" w:lineRule="auto"/>
      <w:ind w:left="851"/>
    </w:pPr>
    <w:rPr>
      <w:rFonts w:ascii="Times New Roman" w:eastAsia="Cambria" w:hAnsi="Times New Roman" w:cs="Times New Roman"/>
    </w:rPr>
  </w:style>
  <w:style w:type="paragraph" w:customStyle="1" w:styleId="ln-para">
    <w:name w:val="ln-para"/>
    <w:autoRedefine/>
    <w:qFormat/>
    <w:rsid w:val="00B06342"/>
    <w:pPr>
      <w:spacing w:line="360" w:lineRule="auto"/>
      <w:ind w:left="386" w:firstLine="567"/>
    </w:pPr>
    <w:rPr>
      <w:rFonts w:ascii="Times New Roman" w:eastAsia="Arial" w:hAnsi="Times New Roman" w:cs="Arial"/>
      <w:color w:val="000000"/>
    </w:rPr>
  </w:style>
  <w:style w:type="paragraph" w:customStyle="1" w:styleId="ln-first">
    <w:name w:val="ln-first"/>
    <w:autoRedefine/>
    <w:qFormat/>
    <w:rsid w:val="00B06342"/>
    <w:pPr>
      <w:spacing w:before="200" w:line="360" w:lineRule="auto"/>
      <w:ind w:left="386" w:hanging="386"/>
      <w:contextualSpacing/>
    </w:pPr>
    <w:rPr>
      <w:rFonts w:ascii="Times New Roman" w:eastAsia="Cambria" w:hAnsi="Times New Roman" w:cs="Times New Roman"/>
    </w:rPr>
  </w:style>
  <w:style w:type="paragraph" w:customStyle="1" w:styleId="ul-sub">
    <w:name w:val="ul-sub"/>
    <w:autoRedefine/>
    <w:qFormat/>
    <w:rsid w:val="00B06342"/>
    <w:pPr>
      <w:spacing w:line="360" w:lineRule="auto"/>
      <w:ind w:left="1339" w:hanging="386"/>
      <w:contextualSpacing/>
    </w:pPr>
    <w:rPr>
      <w:rFonts w:ascii="Times New Roman" w:eastAsia="MS Mincho" w:hAnsi="Times New Roman" w:cs="Times New Roman"/>
    </w:rPr>
  </w:style>
  <w:style w:type="paragraph" w:customStyle="1" w:styleId="hw-s">
    <w:name w:val="hw-s"/>
    <w:autoRedefine/>
    <w:qFormat/>
    <w:rsid w:val="00B06342"/>
    <w:pPr>
      <w:spacing w:before="600" w:after="200" w:line="360" w:lineRule="auto"/>
    </w:pPr>
    <w:rPr>
      <w:rFonts w:ascii="Times New Roman" w:eastAsia="MS Gothic" w:hAnsi="Times New Roman" w:cs="Cambria"/>
      <w:color w:val="000000"/>
    </w:rPr>
  </w:style>
  <w:style w:type="paragraph" w:customStyle="1" w:styleId="lu">
    <w:name w:val="lu"/>
    <w:autoRedefine/>
    <w:qFormat/>
    <w:rsid w:val="00B06342"/>
    <w:pPr>
      <w:spacing w:before="200" w:after="200" w:line="360" w:lineRule="auto"/>
      <w:ind w:left="1702" w:hanging="284"/>
      <w:contextualSpacing/>
    </w:pPr>
    <w:rPr>
      <w:rFonts w:ascii="Times New Roman" w:eastAsia="Cambria" w:hAnsi="Times New Roman" w:cs="Times New Roman"/>
    </w:rPr>
  </w:style>
  <w:style w:type="paragraph" w:customStyle="1" w:styleId="arbor">
    <w:name w:val="arbor"/>
    <w:qFormat/>
    <w:rsid w:val="00B06342"/>
    <w:pPr>
      <w:spacing w:after="200" w:line="360" w:lineRule="auto"/>
      <w:ind w:left="1287" w:hanging="720"/>
    </w:pPr>
    <w:rPr>
      <w:rFonts w:ascii="Times New Roman" w:eastAsia="Cambria" w:hAnsi="Times New Roman" w:cs="Times New Roman"/>
      <w:szCs w:val="22"/>
    </w:rPr>
  </w:style>
  <w:style w:type="paragraph" w:customStyle="1" w:styleId="txb-head">
    <w:name w:val="txb-head"/>
    <w:autoRedefine/>
    <w:qFormat/>
    <w:rsid w:val="00B06342"/>
    <w:pPr>
      <w:spacing w:after="200" w:line="360" w:lineRule="auto"/>
      <w:jc w:val="center"/>
    </w:pPr>
    <w:rPr>
      <w:rFonts w:ascii="Times New Roman" w:eastAsia="MS Mincho" w:hAnsi="Times New Roman" w:cs="Times New Roman"/>
      <w:b/>
    </w:rPr>
  </w:style>
  <w:style w:type="paragraph" w:customStyle="1" w:styleId="txb-h">
    <w:name w:val="txb-h"/>
    <w:basedOn w:val="Normal"/>
    <w:autoRedefine/>
    <w:qFormat/>
    <w:rsid w:val="00B06342"/>
    <w:pPr>
      <w:spacing w:line="480" w:lineRule="auto"/>
      <w:jc w:val="center"/>
    </w:pPr>
    <w:rPr>
      <w:b/>
      <w:lang w:val="en-US"/>
    </w:rPr>
  </w:style>
  <w:style w:type="paragraph" w:customStyle="1" w:styleId="dis">
    <w:name w:val="dis"/>
    <w:autoRedefine/>
    <w:qFormat/>
    <w:rsid w:val="00B06342"/>
    <w:pPr>
      <w:spacing w:before="400" w:after="400" w:line="360" w:lineRule="auto"/>
      <w:ind w:left="851" w:right="851"/>
      <w:contextualSpacing/>
    </w:pPr>
    <w:rPr>
      <w:rFonts w:ascii="Times New Roman" w:eastAsia="MS Mincho" w:hAnsi="Times New Roman" w:cs="Cambria"/>
    </w:rPr>
  </w:style>
  <w:style w:type="paragraph" w:customStyle="1" w:styleId="h1b">
    <w:name w:val="h1b"/>
    <w:basedOn w:val="Heading1"/>
    <w:autoRedefine/>
    <w:qFormat/>
    <w:rsid w:val="00B06342"/>
    <w:rPr>
      <w:b/>
    </w:rPr>
  </w:style>
  <w:style w:type="paragraph" w:customStyle="1" w:styleId="h2i">
    <w:name w:val="h2i"/>
    <w:basedOn w:val="Heading2"/>
    <w:autoRedefine/>
    <w:qFormat/>
    <w:rsid w:val="00B06342"/>
    <w:pPr>
      <w:ind w:left="340"/>
    </w:pPr>
    <w:rPr>
      <w:i/>
    </w:rPr>
  </w:style>
  <w:style w:type="paragraph" w:customStyle="1" w:styleId="h1-in">
    <w:name w:val="h1-in"/>
    <w:basedOn w:val="Heading1"/>
    <w:autoRedefine/>
    <w:qFormat/>
    <w:rsid w:val="00B06342"/>
    <w:pPr>
      <w:spacing w:before="600"/>
      <w:ind w:left="369" w:hanging="369"/>
    </w:pPr>
    <w:rPr>
      <w:b/>
    </w:rPr>
  </w:style>
  <w:style w:type="paragraph" w:customStyle="1" w:styleId="h2-b">
    <w:name w:val="h2-b"/>
    <w:basedOn w:val="Heading2"/>
    <w:autoRedefine/>
    <w:qFormat/>
    <w:rsid w:val="00B06342"/>
    <w:pPr>
      <w:spacing w:before="400" w:after="400"/>
    </w:pPr>
  </w:style>
  <w:style w:type="paragraph" w:customStyle="1" w:styleId="n">
    <w:name w:val="n"/>
    <w:basedOn w:val="p"/>
    <w:autoRedefine/>
    <w:qFormat/>
    <w:rsid w:val="00B06342"/>
    <w:pPr>
      <w:spacing w:after="400"/>
      <w:ind w:left="822" w:hanging="482"/>
    </w:pPr>
  </w:style>
  <w:style w:type="paragraph" w:customStyle="1" w:styleId="h2-R">
    <w:name w:val="h2-R"/>
    <w:autoRedefine/>
    <w:qFormat/>
    <w:rsid w:val="00B06342"/>
    <w:pPr>
      <w:spacing w:before="200" w:after="200" w:line="360" w:lineRule="auto"/>
      <w:ind w:left="527" w:hanging="527"/>
    </w:pPr>
    <w:rPr>
      <w:rFonts w:ascii="Times New Roman" w:eastAsia="MS Gothic" w:hAnsi="Times New Roman" w:cs="Times New Roman"/>
      <w:bCs/>
      <w:szCs w:val="26"/>
      <w:lang w:val="en-GB"/>
    </w:rPr>
  </w:style>
  <w:style w:type="paragraph" w:customStyle="1" w:styleId="listbullets">
    <w:name w:val="list bullets"/>
    <w:autoRedefine/>
    <w:qFormat/>
    <w:rsid w:val="00B06342"/>
    <w:pPr>
      <w:numPr>
        <w:numId w:val="21"/>
      </w:numPr>
      <w:autoSpaceDE w:val="0"/>
      <w:autoSpaceDN w:val="0"/>
      <w:adjustRightInd w:val="0"/>
      <w:spacing w:after="400" w:line="360" w:lineRule="auto"/>
      <w:contextualSpacing/>
    </w:pPr>
    <w:rPr>
      <w:rFonts w:ascii="Times New Roman" w:eastAsia="MS Mincho" w:hAnsi="Times New Roman" w:cs="Cambria"/>
      <w:lang w:val="en-GB"/>
    </w:rPr>
  </w:style>
  <w:style w:type="paragraph" w:customStyle="1" w:styleId="dl">
    <w:name w:val="dl"/>
    <w:autoRedefine/>
    <w:qFormat/>
    <w:rsid w:val="00B06342"/>
    <w:pPr>
      <w:pBdr>
        <w:top w:val="nil"/>
        <w:left w:val="nil"/>
        <w:bottom w:val="nil"/>
        <w:right w:val="nil"/>
        <w:between w:val="nil"/>
        <w:bar w:val="nil"/>
      </w:pBdr>
      <w:spacing w:before="400" w:after="400" w:line="360" w:lineRule="auto"/>
      <w:ind w:left="1134" w:hanging="567"/>
      <w:contextualSpacing/>
    </w:pPr>
    <w:rPr>
      <w:rFonts w:ascii="Times New Roman" w:eastAsia="Helvetica Neue" w:hAnsi="Times New Roman" w:cs="Times New Roman"/>
      <w:color w:val="000000"/>
      <w:u w:color="000000"/>
      <w:bdr w:val="nil"/>
      <w:lang w:eastAsia="en-GB"/>
    </w:rPr>
  </w:style>
  <w:style w:type="paragraph" w:customStyle="1" w:styleId="dl-2">
    <w:name w:val="dl-2"/>
    <w:autoRedefine/>
    <w:qFormat/>
    <w:rsid w:val="00B06342"/>
    <w:pPr>
      <w:pBdr>
        <w:top w:val="nil"/>
        <w:left w:val="nil"/>
        <w:bottom w:val="nil"/>
        <w:right w:val="nil"/>
        <w:between w:val="nil"/>
        <w:bar w:val="nil"/>
      </w:pBdr>
      <w:spacing w:line="360" w:lineRule="auto"/>
      <w:ind w:left="397" w:firstLine="567"/>
      <w:contextualSpacing/>
    </w:pPr>
    <w:rPr>
      <w:rFonts w:ascii="Times New Roman" w:eastAsia="Helvetica Neue" w:hAnsi="Times New Roman" w:cs="Times New Roman"/>
      <w:color w:val="000000"/>
      <w:u w:color="000000"/>
      <w:bdr w:val="nil"/>
      <w:lang w:eastAsia="en-GB"/>
    </w:rPr>
  </w:style>
  <w:style w:type="paragraph" w:customStyle="1" w:styleId="epi-s">
    <w:name w:val="epi-s"/>
    <w:autoRedefine/>
    <w:qFormat/>
    <w:rsid w:val="00B06342"/>
    <w:pPr>
      <w:spacing w:after="400" w:line="360" w:lineRule="auto"/>
      <w:ind w:left="2268"/>
      <w:contextualSpacing/>
      <w:jc w:val="right"/>
    </w:pPr>
    <w:rPr>
      <w:rFonts w:ascii="Times New Roman" w:eastAsia="MS Mincho" w:hAnsi="Times New Roman" w:cs="Times New Roman"/>
      <w:lang w:val="en-GB"/>
    </w:rPr>
  </w:style>
  <w:style w:type="paragraph" w:customStyle="1" w:styleId="ext1">
    <w:name w:val="ext1"/>
    <w:basedOn w:val="ext"/>
    <w:autoRedefine/>
    <w:qFormat/>
    <w:rsid w:val="00B06342"/>
    <w:pPr>
      <w:spacing w:after="0"/>
    </w:pPr>
  </w:style>
  <w:style w:type="paragraph" w:customStyle="1" w:styleId="ext2">
    <w:name w:val="ext2"/>
    <w:basedOn w:val="ext"/>
    <w:autoRedefine/>
    <w:qFormat/>
    <w:rsid w:val="00B06342"/>
    <w:pPr>
      <w:spacing w:before="0" w:after="0"/>
      <w:ind w:firstLine="567"/>
    </w:pPr>
  </w:style>
  <w:style w:type="paragraph" w:customStyle="1" w:styleId="ext3">
    <w:name w:val="ext3"/>
    <w:basedOn w:val="ext"/>
    <w:autoRedefine/>
    <w:qFormat/>
    <w:rsid w:val="00B06342"/>
    <w:pPr>
      <w:spacing w:before="0"/>
      <w:ind w:firstLine="567"/>
    </w:pPr>
  </w:style>
  <w:style w:type="paragraph" w:customStyle="1" w:styleId="ex-dl">
    <w:name w:val="ex-dl"/>
    <w:autoRedefine/>
    <w:qFormat/>
    <w:rsid w:val="00B06342"/>
    <w:pPr>
      <w:spacing w:before="200" w:after="200" w:line="360" w:lineRule="auto"/>
      <w:ind w:left="1418" w:hanging="284"/>
    </w:pPr>
    <w:rPr>
      <w:rFonts w:ascii="Times New Roman" w:eastAsia="MS Mincho" w:hAnsi="Times New Roman" w:cs="Times New Roman"/>
      <w:color w:val="000000"/>
      <w:lang w:val="en-GB"/>
    </w:rPr>
  </w:style>
  <w:style w:type="paragraph" w:customStyle="1" w:styleId="addr">
    <w:name w:val="addr"/>
    <w:autoRedefine/>
    <w:qFormat/>
    <w:rsid w:val="00B063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300" w:line="360" w:lineRule="auto"/>
    </w:pPr>
    <w:rPr>
      <w:rFonts w:ascii="Times New Roman" w:eastAsia="MS Mincho" w:hAnsi="Times New Roman" w:cs="Times New Roman"/>
      <w:lang w:val="en-GB"/>
    </w:rPr>
  </w:style>
  <w:style w:type="paragraph" w:customStyle="1" w:styleId="epi-1">
    <w:name w:val="epi-1"/>
    <w:autoRedefine/>
    <w:qFormat/>
    <w:rsid w:val="00B06342"/>
    <w:pPr>
      <w:spacing w:before="100" w:after="200" w:line="360" w:lineRule="auto"/>
      <w:ind w:left="2268"/>
      <w:contextualSpacing/>
    </w:pPr>
    <w:rPr>
      <w:rFonts w:ascii="Times New Roman" w:eastAsia="MS Mincho" w:hAnsi="Times New Roman" w:cs="Times New Roman"/>
      <w:i/>
    </w:rPr>
  </w:style>
  <w:style w:type="paragraph" w:customStyle="1" w:styleId="shp">
    <w:name w:val="shp"/>
    <w:autoRedefine/>
    <w:qFormat/>
    <w:rsid w:val="00B06342"/>
    <w:pPr>
      <w:spacing w:before="200" w:after="200" w:line="360" w:lineRule="auto"/>
    </w:pPr>
    <w:rPr>
      <w:rFonts w:ascii="Times New Roman" w:eastAsia="MS Mincho" w:hAnsi="Times New Roman" w:cs="Times New Roman"/>
      <w:lang w:val="en-GB"/>
    </w:rPr>
  </w:style>
  <w:style w:type="paragraph" w:customStyle="1" w:styleId="xh">
    <w:name w:val="xh"/>
    <w:autoRedefine/>
    <w:qFormat/>
    <w:rsid w:val="00B06342"/>
    <w:pPr>
      <w:spacing w:after="200" w:line="360" w:lineRule="auto"/>
      <w:jc w:val="center"/>
    </w:pPr>
    <w:rPr>
      <w:rFonts w:ascii="Times New Roman" w:eastAsia="Cambria" w:hAnsi="Times New Roman" w:cs="Times New Roman"/>
    </w:rPr>
  </w:style>
  <w:style w:type="paragraph" w:customStyle="1" w:styleId="xsh">
    <w:name w:val="xsh"/>
    <w:autoRedefine/>
    <w:qFormat/>
    <w:rsid w:val="00B06342"/>
    <w:pPr>
      <w:spacing w:after="200" w:line="360" w:lineRule="auto"/>
      <w:jc w:val="center"/>
    </w:pPr>
    <w:rPr>
      <w:rFonts w:ascii="Times New Roman" w:eastAsia="Cambria" w:hAnsi="Times New Roman" w:cs="Times New Roman"/>
    </w:rPr>
  </w:style>
  <w:style w:type="paragraph" w:customStyle="1" w:styleId="dis1">
    <w:name w:val="dis1"/>
    <w:autoRedefine/>
    <w:qFormat/>
    <w:rsid w:val="00B06342"/>
    <w:pPr>
      <w:spacing w:before="200" w:after="200" w:line="360" w:lineRule="auto"/>
      <w:ind w:left="1004" w:hanging="720"/>
      <w:contextualSpacing/>
    </w:pPr>
    <w:rPr>
      <w:rFonts w:ascii="Times New Roman" w:eastAsia="MS Mincho" w:hAnsi="Times New Roman" w:cs="Cambria"/>
      <w:lang w:eastAsia="zh-CN"/>
    </w:rPr>
  </w:style>
  <w:style w:type="paragraph" w:customStyle="1" w:styleId="nh">
    <w:name w:val="nh"/>
    <w:autoRedefine/>
    <w:qFormat/>
    <w:rsid w:val="00B06342"/>
    <w:pPr>
      <w:spacing w:after="200" w:line="360" w:lineRule="auto"/>
      <w:jc w:val="center"/>
    </w:pPr>
    <w:rPr>
      <w:rFonts w:ascii="Times New Roman" w:eastAsia="MS Gothic" w:hAnsi="Times New Roman" w:cs="Cambria"/>
      <w:color w:val="000000"/>
    </w:rPr>
  </w:style>
  <w:style w:type="paragraph" w:customStyle="1" w:styleId="h1-c">
    <w:name w:val="h1-c"/>
    <w:autoRedefine/>
    <w:qFormat/>
    <w:rsid w:val="00B06342"/>
    <w:pPr>
      <w:spacing w:before="200" w:after="200" w:line="360" w:lineRule="auto"/>
      <w:jc w:val="center"/>
    </w:pPr>
    <w:rPr>
      <w:rFonts w:ascii="Times New Roman" w:eastAsia="MS Gothic" w:hAnsi="Times New Roman" w:cs="Cambria"/>
      <w:color w:val="000000"/>
      <w:szCs w:val="20"/>
      <w:lang w:val="en-GB"/>
    </w:rPr>
  </w:style>
  <w:style w:type="paragraph" w:customStyle="1" w:styleId="ns-1">
    <w:name w:val="ns-1"/>
    <w:autoRedefine/>
    <w:qFormat/>
    <w:rsid w:val="00B06342"/>
    <w:pPr>
      <w:spacing w:before="200" w:line="360" w:lineRule="auto"/>
    </w:pPr>
    <w:rPr>
      <w:rFonts w:ascii="Times New Roman" w:eastAsia="MS Mincho" w:hAnsi="Times New Roman" w:cs="Times New Roman"/>
    </w:rPr>
  </w:style>
  <w:style w:type="paragraph" w:customStyle="1" w:styleId="ns-2">
    <w:name w:val="ns-2"/>
    <w:autoRedefine/>
    <w:qFormat/>
    <w:rsid w:val="00B06342"/>
    <w:pPr>
      <w:spacing w:after="200" w:line="360" w:lineRule="auto"/>
      <w:ind w:firstLine="720"/>
      <w:contextualSpacing/>
    </w:pPr>
    <w:rPr>
      <w:rFonts w:ascii="Times New Roman" w:eastAsia="MS Mincho" w:hAnsi="Times New Roman" w:cs="Times New Roman"/>
    </w:rPr>
  </w:style>
  <w:style w:type="paragraph" w:customStyle="1" w:styleId="ANN">
    <w:name w:val="ANN"/>
    <w:qFormat/>
    <w:rsid w:val="00B06342"/>
    <w:pPr>
      <w:spacing w:after="200" w:line="360" w:lineRule="auto"/>
      <w:ind w:left="851"/>
    </w:pPr>
    <w:rPr>
      <w:rFonts w:ascii="Times New Roman" w:eastAsia="Times New Roman" w:hAnsi="Times New Roman" w:cs="Times New Roman"/>
      <w:lang w:val="en-GB"/>
    </w:rPr>
  </w:style>
  <w:style w:type="paragraph" w:customStyle="1" w:styleId="nq">
    <w:name w:val="nq"/>
    <w:autoRedefine/>
    <w:qFormat/>
    <w:rsid w:val="00B06342"/>
    <w:pPr>
      <w:spacing w:before="400" w:line="360" w:lineRule="auto"/>
    </w:pPr>
    <w:rPr>
      <w:rFonts w:ascii="Times New Roman" w:eastAsia="MS Mincho" w:hAnsi="Times New Roman" w:cs="Times New Roman"/>
      <w:lang w:val="en-GB"/>
    </w:rPr>
  </w:style>
  <w:style w:type="paragraph" w:customStyle="1" w:styleId="ToCsection">
    <w:name w:val="ToC section"/>
    <w:autoRedefine/>
    <w:qFormat/>
    <w:rsid w:val="00B06342"/>
    <w:pPr>
      <w:spacing w:before="200" w:after="200" w:line="360" w:lineRule="auto"/>
      <w:ind w:left="568" w:hanging="284"/>
    </w:pPr>
    <w:rPr>
      <w:rFonts w:ascii="Times" w:eastAsia="Arial" w:hAnsi="Times" w:cs="Arial"/>
      <w:bCs/>
      <w:color w:val="000000"/>
      <w:lang w:val="en-GB"/>
    </w:rPr>
  </w:style>
  <w:style w:type="paragraph" w:customStyle="1" w:styleId="x1">
    <w:name w:val="x1"/>
    <w:autoRedefine/>
    <w:qFormat/>
    <w:rsid w:val="00B06342"/>
    <w:pPr>
      <w:spacing w:before="400" w:after="200" w:line="360" w:lineRule="auto"/>
    </w:pPr>
    <w:rPr>
      <w:rFonts w:ascii="Times New Roman" w:eastAsia="MS Mincho" w:hAnsi="Times New Roman" w:cs="Times New Roman"/>
      <w:lang w:val="en-CA"/>
    </w:rPr>
  </w:style>
  <w:style w:type="paragraph" w:customStyle="1" w:styleId="paragraph">
    <w:name w:val="paragraph"/>
    <w:basedOn w:val="Normal"/>
    <w:autoRedefine/>
    <w:qFormat/>
    <w:rsid w:val="00B06342"/>
    <w:pPr>
      <w:spacing w:before="100" w:beforeAutospacing="1" w:after="100" w:afterAutospacing="1"/>
      <w:ind w:left="454" w:hanging="454"/>
    </w:pPr>
  </w:style>
  <w:style w:type="paragraph" w:customStyle="1" w:styleId="q">
    <w:name w:val="q"/>
    <w:autoRedefine/>
    <w:qFormat/>
    <w:rsid w:val="00B06342"/>
    <w:pPr>
      <w:spacing w:before="200" w:after="200" w:line="360" w:lineRule="auto"/>
    </w:pPr>
    <w:rPr>
      <w:rFonts w:ascii="Times New Roman" w:eastAsia="MS Mincho" w:hAnsi="Times New Roman" w:cs="Times New Roman"/>
      <w:lang w:val="en-GB"/>
    </w:rPr>
  </w:style>
  <w:style w:type="paragraph" w:customStyle="1" w:styleId="answer">
    <w:name w:val="answer"/>
    <w:aliases w:val="an"/>
    <w:basedOn w:val="paragraph"/>
    <w:autoRedefine/>
    <w:qFormat/>
    <w:rsid w:val="00B06342"/>
    <w:pPr>
      <w:spacing w:before="400" w:beforeAutospacing="0" w:after="0" w:afterAutospacing="0"/>
      <w:ind w:left="0" w:firstLine="0"/>
      <w:textAlignment w:val="baseline"/>
    </w:pPr>
    <w:rPr>
      <w:iCs/>
    </w:rPr>
  </w:style>
  <w:style w:type="paragraph" w:customStyle="1" w:styleId="i-a">
    <w:name w:val="i-a"/>
    <w:autoRedefine/>
    <w:qFormat/>
    <w:rsid w:val="00B06342"/>
    <w:pPr>
      <w:spacing w:after="400" w:line="360" w:lineRule="auto"/>
    </w:pPr>
    <w:rPr>
      <w:rFonts w:ascii="Times New Roman" w:eastAsia="Times New Roman" w:hAnsi="Times New Roman" w:cs="Times New Roman"/>
      <w:color w:val="201F1E"/>
      <w:lang w:val="en-GB"/>
    </w:rPr>
  </w:style>
  <w:style w:type="paragraph" w:customStyle="1" w:styleId="n-a">
    <w:name w:val="n-a"/>
    <w:autoRedefine/>
    <w:qFormat/>
    <w:rsid w:val="00B06342"/>
    <w:pPr>
      <w:spacing w:after="400" w:line="360" w:lineRule="auto"/>
    </w:pPr>
    <w:rPr>
      <w:rFonts w:ascii="Times New Roman" w:eastAsia="Times New Roman" w:hAnsi="Times New Roman" w:cs="Times New Roman"/>
      <w:color w:val="201F1E"/>
      <w:lang w:val="en-GB"/>
    </w:rPr>
  </w:style>
  <w:style w:type="paragraph" w:customStyle="1" w:styleId="d">
    <w:name w:val="d"/>
    <w:autoRedefine/>
    <w:qFormat/>
    <w:rsid w:val="00B06342"/>
    <w:pPr>
      <w:spacing w:before="400" w:line="360" w:lineRule="auto"/>
    </w:pPr>
    <w:rPr>
      <w:rFonts w:ascii="Times New Roman" w:eastAsia="MS Mincho" w:hAnsi="Times New Roman" w:cs="Times New Roman"/>
      <w:lang w:val="en-GB"/>
    </w:rPr>
  </w:style>
  <w:style w:type="paragraph" w:customStyle="1" w:styleId="lsp">
    <w:name w:val="lsp"/>
    <w:autoRedefine/>
    <w:qFormat/>
    <w:rsid w:val="00B06342"/>
    <w:pPr>
      <w:spacing w:after="200" w:line="360" w:lineRule="auto"/>
      <w:ind w:left="1021" w:hanging="567"/>
      <w:contextualSpacing/>
    </w:pPr>
    <w:rPr>
      <w:rFonts w:ascii="Times New Roman" w:eastAsia="MS Mincho" w:hAnsi="Times New Roman" w:cs="Times New Roman"/>
    </w:rPr>
  </w:style>
  <w:style w:type="paragraph" w:customStyle="1" w:styleId="h-a">
    <w:name w:val="h-a"/>
    <w:basedOn w:val="Normal"/>
    <w:autoRedefine/>
    <w:qFormat/>
    <w:rsid w:val="00B06342"/>
  </w:style>
  <w:style w:type="paragraph" w:customStyle="1" w:styleId="k-a">
    <w:name w:val="k-a"/>
    <w:autoRedefine/>
    <w:qFormat/>
    <w:rsid w:val="00B06342"/>
    <w:pPr>
      <w:spacing w:before="200" w:after="400" w:line="360" w:lineRule="auto"/>
    </w:pPr>
    <w:rPr>
      <w:rFonts w:ascii="Times New Roman" w:eastAsia="MS Mincho" w:hAnsi="Times New Roman" w:cs="Times New Roman"/>
      <w:lang w:val="en-GB"/>
    </w:rPr>
  </w:style>
  <w:style w:type="paragraph" w:customStyle="1" w:styleId="a-h">
    <w:name w:val="a-h"/>
    <w:autoRedefine/>
    <w:qFormat/>
    <w:rsid w:val="00B06342"/>
    <w:pPr>
      <w:spacing w:after="200" w:line="360" w:lineRule="auto"/>
    </w:pPr>
    <w:rPr>
      <w:rFonts w:ascii="Times New Roman" w:eastAsia="MS Mincho" w:hAnsi="Times New Roman" w:cs="Times New Roman"/>
      <w:lang w:val="en-GB"/>
    </w:rPr>
  </w:style>
  <w:style w:type="paragraph" w:customStyle="1" w:styleId="k-h">
    <w:name w:val="k-h"/>
    <w:autoRedefine/>
    <w:qFormat/>
    <w:rsid w:val="00B06342"/>
    <w:pPr>
      <w:spacing w:before="200" w:after="200" w:line="360" w:lineRule="auto"/>
    </w:pPr>
    <w:rPr>
      <w:rFonts w:ascii="Times New Roman" w:eastAsia="MS Mincho" w:hAnsi="Times New Roman" w:cs="Times New Roman"/>
      <w:lang w:val="en-GB"/>
    </w:rPr>
  </w:style>
  <w:style w:type="paragraph" w:customStyle="1" w:styleId="abs">
    <w:name w:val="abs"/>
    <w:basedOn w:val="Normal"/>
    <w:autoRedefine/>
    <w:qFormat/>
    <w:rsid w:val="00B06342"/>
    <w:pPr>
      <w:pPrChange w:id="5" w:author="Manuela Tecusan" w:date="2022-10-19T09:37:00Z">
        <w:pPr>
          <w:spacing w:after="200" w:line="360" w:lineRule="auto"/>
          <w:contextualSpacing/>
        </w:pPr>
      </w:pPrChange>
    </w:pPr>
    <w:rPr>
      <w:rPrChange w:id="5" w:author="Manuela Tecusan" w:date="2022-10-19T09:37:00Z">
        <w:rPr>
          <w:rFonts w:eastAsia="MS Mincho"/>
          <w:sz w:val="24"/>
          <w:szCs w:val="24"/>
          <w:lang w:val="en-GB" w:eastAsia="en-US" w:bidi="ar-SA"/>
        </w:rPr>
      </w:rPrChange>
    </w:rPr>
  </w:style>
  <w:style w:type="paragraph" w:customStyle="1" w:styleId="dis-1">
    <w:name w:val="dis-1"/>
    <w:autoRedefine/>
    <w:qFormat/>
    <w:rsid w:val="00B06342"/>
    <w:pPr>
      <w:spacing w:before="200" w:after="400" w:line="360" w:lineRule="auto"/>
      <w:ind w:left="567"/>
    </w:pPr>
    <w:rPr>
      <w:rFonts w:ascii="Times New Roman" w:eastAsia="MS Mincho" w:hAnsi="Times New Roman" w:cs="Cambria"/>
      <w:i/>
    </w:rPr>
  </w:style>
  <w:style w:type="paragraph" w:customStyle="1" w:styleId="BMCTBIB">
    <w:name w:val="BMCT:BIB"/>
    <w:autoRedefine/>
    <w:qFormat/>
    <w:rsid w:val="00B06342"/>
    <w:pPr>
      <w:spacing w:after="400" w:line="360" w:lineRule="auto"/>
      <w:jc w:val="center"/>
    </w:pPr>
    <w:rPr>
      <w:rFonts w:ascii="Times New Roman" w:eastAsia="MS Mincho" w:hAnsi="Times New Roman" w:cs="Times New Roman"/>
      <w:b/>
      <w:lang w:val="en-GB"/>
    </w:rPr>
  </w:style>
  <w:style w:type="paragraph" w:customStyle="1" w:styleId="p-1">
    <w:name w:val="p-1"/>
    <w:autoRedefine/>
    <w:qFormat/>
    <w:rsid w:val="00B06342"/>
    <w:pPr>
      <w:spacing w:after="400" w:line="360" w:lineRule="auto"/>
    </w:pPr>
    <w:rPr>
      <w:rFonts w:ascii="Times New Roman" w:eastAsia="MS Mincho" w:hAnsi="Times New Roman" w:cs="Times New Roman"/>
      <w:lang w:val="en-GB"/>
    </w:rPr>
  </w:style>
  <w:style w:type="paragraph" w:customStyle="1" w:styleId="BodyrefsOUP">
    <w:name w:val="Body refs OUP"/>
    <w:basedOn w:val="Bodyrefs"/>
    <w:autoRedefine/>
    <w:qFormat/>
    <w:rsid w:val="00B06342"/>
  </w:style>
  <w:style w:type="paragraph" w:customStyle="1" w:styleId="k-w">
    <w:name w:val="k-w"/>
    <w:basedOn w:val="Normal"/>
    <w:autoRedefine/>
    <w:qFormat/>
    <w:rsid w:val="00B06342"/>
    <w:pPr>
      <w:spacing w:line="480" w:lineRule="auto"/>
    </w:pPr>
    <w:rPr>
      <w:color w:val="000000" w:themeColor="text1"/>
    </w:rPr>
  </w:style>
  <w:style w:type="paragraph" w:customStyle="1" w:styleId="tsi0">
    <w:name w:val="tsi"/>
    <w:basedOn w:val="Heading1"/>
    <w:autoRedefine/>
    <w:qFormat/>
    <w:rsid w:val="00B06342"/>
    <w:pPr>
      <w:shd w:val="clear" w:color="auto" w:fill="FFFF00"/>
    </w:pPr>
    <w:rPr>
      <w:color w:val="800000"/>
      <w:szCs w:val="24"/>
    </w:rPr>
  </w:style>
  <w:style w:type="paragraph" w:customStyle="1" w:styleId="CH">
    <w:name w:val="CH"/>
    <w:autoRedefine/>
    <w:qFormat/>
    <w:rsid w:val="00027F1A"/>
    <w:pPr>
      <w:spacing w:before="200" w:after="400" w:line="360" w:lineRule="auto"/>
      <w:contextualSpacing/>
      <w:outlineLvl w:val="0"/>
      <w:pPrChange w:id="6" w:author="Laura Alexis Janda" w:date="2023-01-09T13:32:00Z">
        <w:pPr>
          <w:spacing w:before="200" w:after="400" w:line="360" w:lineRule="auto"/>
          <w:contextualSpacing/>
          <w:outlineLvl w:val="0"/>
        </w:pPr>
      </w:pPrChange>
    </w:pPr>
    <w:rPr>
      <w:rFonts w:ascii="Times New Roman" w:eastAsia="Calibri" w:hAnsi="Times New Roman" w:cs="Times New Roman"/>
      <w:szCs w:val="22"/>
      <w:rPrChange w:id="6" w:author="Laura Alexis Janda" w:date="2023-01-09T13:32:00Z">
        <w:rPr>
          <w:rFonts w:eastAsia="Calibri"/>
          <w:sz w:val="24"/>
          <w:szCs w:val="22"/>
          <w:lang w:val="en-US" w:eastAsia="en-US" w:bidi="ar-SA"/>
        </w:rPr>
      </w:rPrChange>
    </w:rPr>
  </w:style>
  <w:style w:type="paragraph" w:customStyle="1" w:styleId="IP0">
    <w:name w:val="IP"/>
    <w:autoRedefine/>
    <w:qFormat/>
    <w:rsid w:val="000A76F5"/>
    <w:pPr>
      <w:snapToGrid w:val="0"/>
      <w:spacing w:line="360" w:lineRule="auto"/>
      <w:ind w:firstLine="720"/>
      <w:contextualSpacing/>
      <w:pPrChange w:id="7" w:author="Laura Alexis Janda" w:date="2022-10-19T12:08:00Z">
        <w:pPr>
          <w:snapToGrid w:val="0"/>
          <w:spacing w:line="360" w:lineRule="auto"/>
          <w:ind w:firstLine="720"/>
          <w:contextualSpacing/>
        </w:pPr>
      </w:pPrChange>
    </w:pPr>
    <w:rPr>
      <w:rFonts w:ascii="Times New Roman" w:eastAsia="Calibri" w:hAnsi="Times New Roman" w:cs="Times New Roman"/>
      <w:szCs w:val="22"/>
      <w:lang w:val="en-GB"/>
      <w:rPrChange w:id="7" w:author="Laura Alexis Janda" w:date="2022-10-19T12:08:00Z">
        <w:rPr>
          <w:rFonts w:eastAsia="Calibri"/>
          <w:sz w:val="24"/>
          <w:szCs w:val="22"/>
          <w:lang w:val="en-GB" w:eastAsia="en-US" w:bidi="ar-SA"/>
        </w:rPr>
      </w:rPrChange>
    </w:rPr>
  </w:style>
  <w:style w:type="paragraph" w:customStyle="1" w:styleId="P0">
    <w:name w:val="P"/>
    <w:autoRedefine/>
    <w:qFormat/>
    <w:rsid w:val="00A7521B"/>
    <w:pPr>
      <w:spacing w:line="360" w:lineRule="auto"/>
      <w:pPrChange w:id="8" w:author="Manuela Tecusan" w:date="2022-10-19T10:17:00Z">
        <w:pPr>
          <w:spacing w:line="360" w:lineRule="auto"/>
        </w:pPr>
      </w:pPrChange>
    </w:pPr>
    <w:rPr>
      <w:rFonts w:ascii="Times New Roman" w:eastAsia="Calibri" w:hAnsi="Times New Roman" w:cs="Times New Roman"/>
      <w:szCs w:val="22"/>
      <w:rPrChange w:id="8" w:author="Manuela Tecusan" w:date="2022-10-19T10:17:00Z">
        <w:rPr>
          <w:rFonts w:eastAsia="Calibri"/>
          <w:sz w:val="24"/>
          <w:szCs w:val="22"/>
          <w:lang w:val="en-US" w:eastAsia="en-US" w:bidi="ar-SA"/>
        </w:rPr>
      </w:rPrChange>
    </w:rPr>
  </w:style>
  <w:style w:type="paragraph" w:customStyle="1" w:styleId="Style1">
    <w:name w:val="Style1"/>
    <w:autoRedefine/>
    <w:qFormat/>
    <w:rsid w:val="00B06342"/>
    <w:pPr>
      <w:spacing w:before="200" w:after="400" w:line="360" w:lineRule="auto"/>
      <w:jc w:val="right"/>
    </w:pPr>
    <w:rPr>
      <w:rFonts w:ascii="Times New Roman" w:eastAsia="MS Mincho" w:hAnsi="Times New Roman" w:cs="Cambria"/>
    </w:rPr>
  </w:style>
  <w:style w:type="paragraph" w:customStyle="1" w:styleId="chapterdedication">
    <w:name w:val="chapter dedication"/>
    <w:autoRedefine/>
    <w:qFormat/>
    <w:rsid w:val="00B06342"/>
    <w:pPr>
      <w:spacing w:before="200" w:after="400" w:line="360" w:lineRule="auto"/>
      <w:jc w:val="right"/>
    </w:pPr>
    <w:rPr>
      <w:rFonts w:ascii="Times New Roman" w:eastAsia="MS Mincho" w:hAnsi="Times New Roman" w:cs="Cambria"/>
    </w:rPr>
  </w:style>
  <w:style w:type="paragraph" w:customStyle="1" w:styleId="chpterdedication">
    <w:name w:val="chpter dedication"/>
    <w:basedOn w:val="dis"/>
    <w:autoRedefine/>
    <w:qFormat/>
    <w:rsid w:val="00B06342"/>
    <w:pPr>
      <w:jc w:val="right"/>
    </w:pPr>
  </w:style>
  <w:style w:type="paragraph" w:customStyle="1" w:styleId="comm-h">
    <w:name w:val="comm-h"/>
    <w:autoRedefine/>
    <w:qFormat/>
    <w:rsid w:val="00B06342"/>
    <w:pPr>
      <w:spacing w:after="400" w:line="360" w:lineRule="auto"/>
      <w:jc w:val="center"/>
    </w:pPr>
    <w:rPr>
      <w:rFonts w:ascii="Times New Roman" w:eastAsia="MS Mincho" w:hAnsi="Times New Roman" w:cs="Arial"/>
      <w:lang w:val="en-GB"/>
    </w:rPr>
  </w:style>
  <w:style w:type="paragraph" w:customStyle="1" w:styleId="Epi-2">
    <w:name w:val="Epi-2"/>
    <w:autoRedefine/>
    <w:qFormat/>
    <w:rsid w:val="00B06342"/>
    <w:pPr>
      <w:spacing w:after="400" w:line="360" w:lineRule="auto"/>
      <w:ind w:left="5103"/>
      <w:contextualSpacing/>
    </w:pPr>
    <w:rPr>
      <w:rFonts w:ascii="Times New Roman" w:eastAsia="MS Mincho" w:hAnsi="Times New Roman" w:cs="Times New Roman"/>
      <w:lang w:val="en-GB"/>
    </w:rPr>
  </w:style>
  <w:style w:type="paragraph" w:customStyle="1" w:styleId="v-epi">
    <w:name w:val="v-epi"/>
    <w:autoRedefine/>
    <w:qFormat/>
    <w:rsid w:val="00B06342"/>
    <w:pPr>
      <w:spacing w:line="360" w:lineRule="auto"/>
      <w:ind w:left="567"/>
    </w:pPr>
    <w:rPr>
      <w:rFonts w:ascii="Times New Roman" w:eastAsia="MS Mincho" w:hAnsi="Times New Roman" w:cs="Times New Roman"/>
      <w:lang w:val="en-GB"/>
    </w:rPr>
  </w:style>
  <w:style w:type="paragraph" w:customStyle="1" w:styleId="v-epi2">
    <w:name w:val="v-epi2"/>
    <w:autoRedefine/>
    <w:qFormat/>
    <w:rsid w:val="00B06342"/>
    <w:pPr>
      <w:spacing w:after="400" w:line="360" w:lineRule="auto"/>
      <w:ind w:left="2835"/>
    </w:pPr>
    <w:rPr>
      <w:rFonts w:ascii="Times New Roman" w:eastAsia="MS Mincho" w:hAnsi="Times New Roman" w:cs="Times New Roman"/>
      <w:lang w:val="en-GB"/>
    </w:rPr>
  </w:style>
  <w:style w:type="paragraph" w:customStyle="1" w:styleId="P1">
    <w:name w:val="P1"/>
    <w:basedOn w:val="P0"/>
    <w:autoRedefine/>
    <w:qFormat/>
    <w:rsid w:val="00B06342"/>
    <w:pPr>
      <w:spacing w:before="200" w:after="200"/>
    </w:pPr>
  </w:style>
  <w:style w:type="paragraph" w:customStyle="1" w:styleId="IP1">
    <w:name w:val="IP1"/>
    <w:basedOn w:val="IP0"/>
    <w:autoRedefine/>
    <w:qFormat/>
    <w:rsid w:val="00B06342"/>
    <w:pPr>
      <w:spacing w:before="200" w:after="200"/>
    </w:pPr>
  </w:style>
  <w:style w:type="paragraph" w:customStyle="1" w:styleId="H1-b">
    <w:name w:val="H1-b"/>
    <w:autoRedefine/>
    <w:qFormat/>
    <w:rsid w:val="00B06342"/>
    <w:pPr>
      <w:spacing w:before="400" w:after="400" w:line="360" w:lineRule="auto"/>
    </w:pPr>
    <w:rPr>
      <w:rFonts w:ascii="Times New Roman" w:eastAsia="Times New Roman" w:hAnsi="Times New Roman" w:cs="Times New Roman"/>
      <w:b/>
      <w:bCs/>
      <w:color w:val="000000"/>
      <w:kern w:val="32"/>
      <w:lang w:val="en-GB"/>
    </w:rPr>
  </w:style>
  <w:style w:type="paragraph" w:customStyle="1" w:styleId="CH-b">
    <w:name w:val="CH-b"/>
    <w:basedOn w:val="CH"/>
    <w:autoRedefine/>
    <w:qFormat/>
    <w:rsid w:val="00B06342"/>
    <w:rPr>
      <w:b/>
      <w:bCs/>
      <w:szCs w:val="24"/>
    </w:rPr>
  </w:style>
  <w:style w:type="paragraph" w:customStyle="1" w:styleId="fb">
    <w:name w:val="fb"/>
    <w:autoRedefine/>
    <w:qFormat/>
    <w:rsid w:val="00B06342"/>
    <w:pPr>
      <w:spacing w:after="200" w:line="360" w:lineRule="auto"/>
      <w:ind w:left="284"/>
    </w:pPr>
    <w:rPr>
      <w:rFonts w:ascii="Times New Roman" w:eastAsia="MS Mincho" w:hAnsi="Times New Roman" w:cs="Times New Roman"/>
    </w:rPr>
  </w:style>
  <w:style w:type="paragraph" w:customStyle="1" w:styleId="fbh">
    <w:name w:val="fbh"/>
    <w:autoRedefine/>
    <w:qFormat/>
    <w:rsid w:val="00B06342"/>
    <w:pPr>
      <w:spacing w:before="200" w:after="200" w:line="360" w:lineRule="auto"/>
      <w:ind w:left="284"/>
    </w:pPr>
    <w:rPr>
      <w:rFonts w:ascii="Times New Roman" w:eastAsia="Times New Roman" w:hAnsi="Times New Roman" w:cs="Times New Roman"/>
      <w:bCs/>
      <w:kern w:val="32"/>
      <w:lang w:val="en-GB"/>
    </w:rPr>
  </w:style>
  <w:style w:type="paragraph" w:customStyle="1" w:styleId="PN">
    <w:name w:val="PN"/>
    <w:autoRedefine/>
    <w:qFormat/>
    <w:rsid w:val="00B06342"/>
    <w:pPr>
      <w:spacing w:before="400" w:line="360" w:lineRule="auto"/>
    </w:pPr>
    <w:rPr>
      <w:rFonts w:ascii="Times New Roman" w:eastAsia="MS Mincho" w:hAnsi="Times New Roman" w:cs="Times New Roman"/>
      <w:lang w:val="en-GB"/>
    </w:rPr>
  </w:style>
  <w:style w:type="paragraph" w:customStyle="1" w:styleId="P11">
    <w:name w:val="P11"/>
    <w:autoRedefine/>
    <w:qFormat/>
    <w:rsid w:val="00B06342"/>
    <w:pPr>
      <w:spacing w:line="360" w:lineRule="auto"/>
    </w:pPr>
    <w:rPr>
      <w:rFonts w:ascii="Times" w:eastAsia="MS Mincho" w:hAnsi="Times" w:cs="Times New Roman"/>
      <w:sz w:val="22"/>
      <w:szCs w:val="22"/>
    </w:rPr>
  </w:style>
  <w:style w:type="paragraph" w:customStyle="1" w:styleId="IP11">
    <w:name w:val="IP11"/>
    <w:autoRedefine/>
    <w:qFormat/>
    <w:rsid w:val="00B06342"/>
    <w:pPr>
      <w:spacing w:line="360" w:lineRule="auto"/>
      <w:ind w:firstLine="720"/>
    </w:pPr>
    <w:rPr>
      <w:rFonts w:ascii="Times New Roman" w:eastAsia="MS Mincho" w:hAnsi="Times New Roman" w:cs="Times New Roman"/>
      <w:sz w:val="22"/>
      <w:szCs w:val="22"/>
    </w:rPr>
  </w:style>
  <w:style w:type="paragraph" w:customStyle="1" w:styleId="ex11">
    <w:name w:val="ex11"/>
    <w:autoRedefine/>
    <w:qFormat/>
    <w:rsid w:val="00B06342"/>
    <w:pPr>
      <w:spacing w:before="200" w:after="200" w:line="360" w:lineRule="auto"/>
      <w:ind w:left="1134"/>
    </w:pPr>
    <w:rPr>
      <w:rFonts w:ascii="Times New Roman" w:eastAsia="MS Mincho" w:hAnsi="Times New Roman" w:cs="Times New Roman"/>
      <w:iCs/>
      <w:color w:val="000000"/>
      <w:sz w:val="22"/>
      <w:lang w:val="en-GB"/>
    </w:rPr>
  </w:style>
  <w:style w:type="paragraph" w:customStyle="1" w:styleId="ToCchapter1">
    <w:name w:val="ToC chapter–1"/>
    <w:basedOn w:val="ToCchapter"/>
    <w:autoRedefine/>
    <w:qFormat/>
    <w:rsid w:val="00B06342"/>
  </w:style>
  <w:style w:type="paragraph" w:customStyle="1" w:styleId="ToCchapter-1">
    <w:name w:val="ToC chapter-1"/>
    <w:basedOn w:val="ToCchapter"/>
    <w:autoRedefine/>
    <w:qFormat/>
    <w:rsid w:val="00B06342"/>
    <w:pPr>
      <w:spacing w:before="0"/>
    </w:pPr>
  </w:style>
  <w:style w:type="paragraph" w:customStyle="1" w:styleId="ToCchapter-2">
    <w:name w:val="ToC chapter-2"/>
    <w:basedOn w:val="ToCchapter"/>
    <w:autoRedefine/>
    <w:qFormat/>
    <w:rsid w:val="00B06342"/>
    <w:pPr>
      <w:spacing w:after="0"/>
    </w:pPr>
  </w:style>
  <w:style w:type="paragraph" w:customStyle="1" w:styleId="numberedsection">
    <w:name w:val="numbered section"/>
    <w:basedOn w:val="NormalWeb"/>
    <w:autoRedefine/>
    <w:qFormat/>
    <w:rsid w:val="00B06342"/>
    <w:pPr>
      <w:spacing w:before="200" w:beforeAutospacing="0" w:after="200"/>
      <w:contextualSpacing w:val="0"/>
    </w:pPr>
    <w:rPr>
      <w:rFonts w:cs="Arial"/>
      <w:color w:val="000000"/>
      <w:szCs w:val="20"/>
    </w:rPr>
  </w:style>
  <w:style w:type="paragraph" w:customStyle="1" w:styleId="timesn">
    <w:name w:val="times n"/>
    <w:basedOn w:val="H1"/>
    <w:autoRedefine/>
    <w:qFormat/>
    <w:rsid w:val="00B06342"/>
  </w:style>
  <w:style w:type="paragraph" w:customStyle="1" w:styleId="b">
    <w:name w:val="b"/>
    <w:basedOn w:val="Normal"/>
    <w:autoRedefine/>
    <w:qFormat/>
    <w:rsid w:val="00B06342"/>
    <w:pPr>
      <w:widowControl w:val="0"/>
      <w:autoSpaceDE w:val="0"/>
      <w:autoSpaceDN w:val="0"/>
      <w:adjustRightInd w:val="0"/>
      <w:spacing w:before="200"/>
    </w:pPr>
    <w:rPr>
      <w:rFonts w:cs="Arial"/>
      <w:szCs w:val="20"/>
    </w:rPr>
  </w:style>
  <w:style w:type="paragraph" w:customStyle="1" w:styleId="UL0">
    <w:name w:val="UL"/>
    <w:autoRedefine/>
    <w:qFormat/>
    <w:rsid w:val="00B06342"/>
    <w:pPr>
      <w:spacing w:after="200" w:line="360" w:lineRule="auto"/>
      <w:ind w:left="568" w:hanging="284"/>
      <w:contextualSpacing/>
    </w:pPr>
    <w:rPr>
      <w:rFonts w:ascii="Times New Roman" w:eastAsia="MS Mincho" w:hAnsi="Times New Roman" w:cs="Times New Roman"/>
      <w:lang w:val="en-GB"/>
    </w:rPr>
  </w:style>
  <w:style w:type="paragraph" w:customStyle="1" w:styleId="dial">
    <w:name w:val="dial"/>
    <w:basedOn w:val="Normal"/>
    <w:autoRedefine/>
    <w:qFormat/>
    <w:rsid w:val="00B06342"/>
    <w:pPr>
      <w:pBdr>
        <w:top w:val="nil"/>
        <w:bottom w:val="nil"/>
        <w:right w:val="nil"/>
        <w:between w:val="nil"/>
      </w:pBdr>
      <w:spacing w:before="200"/>
      <w:ind w:left="720" w:right="1440"/>
      <w:contextualSpacing w:val="0"/>
    </w:pPr>
    <w:rPr>
      <w:color w:val="000000"/>
      <w:lang w:val="en-US"/>
    </w:rPr>
  </w:style>
  <w:style w:type="paragraph" w:customStyle="1" w:styleId="vext">
    <w:name w:val="vext"/>
    <w:basedOn w:val="Normal"/>
    <w:autoRedefine/>
    <w:qFormat/>
    <w:rsid w:val="00B06342"/>
    <w:pPr>
      <w:spacing w:before="200"/>
      <w:ind w:left="567"/>
    </w:pPr>
  </w:style>
  <w:style w:type="paragraph" w:customStyle="1" w:styleId="q-a">
    <w:name w:val="q-a"/>
    <w:autoRedefine/>
    <w:qFormat/>
    <w:rsid w:val="00B06342"/>
    <w:pPr>
      <w:spacing w:before="200" w:after="200" w:line="360" w:lineRule="auto"/>
      <w:ind w:left="284" w:hanging="284"/>
    </w:pPr>
    <w:rPr>
      <w:rFonts w:ascii="Times New Roman" w:eastAsia="MS Mincho" w:hAnsi="Times New Roman" w:cs="Times New Roman"/>
      <w:lang w:val="en-GB"/>
    </w:rPr>
  </w:style>
  <w:style w:type="paragraph" w:customStyle="1" w:styleId="q-a1">
    <w:name w:val="q-a1"/>
    <w:autoRedefine/>
    <w:qFormat/>
    <w:rsid w:val="00B06342"/>
    <w:pPr>
      <w:spacing w:line="360" w:lineRule="auto"/>
      <w:ind w:left="284" w:hanging="284"/>
    </w:pPr>
    <w:rPr>
      <w:rFonts w:ascii="Times New Roman" w:eastAsia="MS Mincho" w:hAnsi="Times New Roman" w:cs="Times New Roman"/>
      <w:lang w:val="en-GB"/>
    </w:rPr>
  </w:style>
  <w:style w:type="paragraph" w:customStyle="1" w:styleId="q-a2">
    <w:name w:val="q-a2"/>
    <w:basedOn w:val="Normal"/>
    <w:autoRedefine/>
    <w:qFormat/>
    <w:rsid w:val="00B06342"/>
    <w:pPr>
      <w:spacing w:after="0"/>
      <w:ind w:left="284" w:hanging="284"/>
    </w:pPr>
  </w:style>
  <w:style w:type="paragraph" w:customStyle="1" w:styleId="q-a3">
    <w:name w:val="q-a3"/>
    <w:autoRedefine/>
    <w:qFormat/>
    <w:rsid w:val="00B06342"/>
    <w:pPr>
      <w:spacing w:line="360" w:lineRule="auto"/>
      <w:ind w:left="284" w:firstLine="567"/>
    </w:pPr>
    <w:rPr>
      <w:rFonts w:ascii="Times New Roman" w:eastAsia="MS Mincho" w:hAnsi="Times New Roman" w:cs="Times New Roman"/>
      <w:lang w:val="en-GB"/>
    </w:rPr>
  </w:style>
  <w:style w:type="paragraph" w:customStyle="1" w:styleId="dex">
    <w:name w:val="dex"/>
    <w:autoRedefine/>
    <w:qFormat/>
    <w:rsid w:val="00B06342"/>
    <w:pPr>
      <w:spacing w:after="200" w:line="360" w:lineRule="auto"/>
      <w:ind w:left="1588" w:hanging="454"/>
      <w:contextualSpacing/>
    </w:pPr>
    <w:rPr>
      <w:rFonts w:ascii="Times New Roman" w:eastAsia="MS Mincho" w:hAnsi="Times New Roman" w:cs="Times New Roman"/>
      <w:color w:val="000000"/>
    </w:rPr>
  </w:style>
  <w:style w:type="paragraph" w:customStyle="1" w:styleId="au1">
    <w:name w:val="au1"/>
    <w:autoRedefine/>
    <w:qFormat/>
    <w:rsid w:val="00B06342"/>
    <w:pPr>
      <w:spacing w:before="400" w:after="400" w:line="360" w:lineRule="auto"/>
      <w:jc w:val="center"/>
    </w:pPr>
    <w:rPr>
      <w:rFonts w:ascii="Times New Roman" w:eastAsia="MS Mincho" w:hAnsi="Times New Roman" w:cs="Times New Roman"/>
    </w:rPr>
  </w:style>
  <w:style w:type="paragraph" w:customStyle="1" w:styleId="Style2">
    <w:name w:val="Style2"/>
    <w:basedOn w:val="aff2"/>
    <w:autoRedefine/>
    <w:qFormat/>
    <w:rsid w:val="00B06342"/>
    <w:pPr>
      <w:jc w:val="center"/>
    </w:pPr>
  </w:style>
  <w:style w:type="paragraph" w:customStyle="1" w:styleId="aff1">
    <w:name w:val="aff1"/>
    <w:basedOn w:val="aff2"/>
    <w:autoRedefine/>
    <w:qFormat/>
    <w:rsid w:val="00B06342"/>
    <w:pPr>
      <w:jc w:val="center"/>
    </w:pPr>
  </w:style>
  <w:style w:type="paragraph" w:customStyle="1" w:styleId="sh-p">
    <w:name w:val="sh-p"/>
    <w:autoRedefine/>
    <w:qFormat/>
    <w:rsid w:val="00B06342"/>
    <w:pPr>
      <w:spacing w:before="300" w:after="300" w:line="360" w:lineRule="auto"/>
    </w:pPr>
    <w:rPr>
      <w:rFonts w:ascii="Times New Roman" w:eastAsia="MS Mincho" w:hAnsi="Times New Roman" w:cs="Times New Roman"/>
      <w:bCs/>
      <w:iCs/>
    </w:rPr>
  </w:style>
  <w:style w:type="paragraph" w:customStyle="1" w:styleId="ns">
    <w:name w:val="ns"/>
    <w:basedOn w:val="Normal"/>
    <w:autoRedefine/>
    <w:qFormat/>
    <w:rsid w:val="00B06342"/>
    <w:pPr>
      <w:spacing w:after="400"/>
      <w:contextualSpacing w:val="0"/>
    </w:pPr>
    <w:rPr>
      <w:bCs/>
      <w:iCs/>
    </w:rPr>
  </w:style>
  <w:style w:type="paragraph" w:customStyle="1" w:styleId="ToClist-1">
    <w:name w:val="ToC list-1"/>
    <w:autoRedefine/>
    <w:qFormat/>
    <w:rsid w:val="00B06342"/>
    <w:pPr>
      <w:spacing w:line="360" w:lineRule="auto"/>
      <w:ind w:left="851" w:hanging="567"/>
    </w:pPr>
    <w:rPr>
      <w:rFonts w:ascii="Times New Roman" w:eastAsia="MS Mincho" w:hAnsi="Times New Roman" w:cs="Times New Roman"/>
      <w:lang w:val="en-GB"/>
    </w:rPr>
  </w:style>
  <w:style w:type="paragraph" w:customStyle="1" w:styleId="ToCsublist2">
    <w:name w:val="ToC sublist 2"/>
    <w:basedOn w:val="ToCsublist"/>
    <w:autoRedefine/>
    <w:qFormat/>
    <w:rsid w:val="00B06342"/>
    <w:pPr>
      <w:ind w:left="1361"/>
    </w:pPr>
  </w:style>
  <w:style w:type="paragraph" w:customStyle="1" w:styleId="ToCsublist3">
    <w:name w:val="ToC sublist 3"/>
    <w:autoRedefine/>
    <w:rsid w:val="00B06342"/>
    <w:pPr>
      <w:widowControl w:val="0"/>
      <w:tabs>
        <w:tab w:val="left" w:pos="8100"/>
      </w:tabs>
      <w:autoSpaceDE w:val="0"/>
      <w:autoSpaceDN w:val="0"/>
      <w:adjustRightInd w:val="0"/>
      <w:spacing w:line="360" w:lineRule="auto"/>
      <w:ind w:left="1418"/>
      <w:contextualSpacing/>
      <w:jc w:val="both"/>
    </w:pPr>
    <w:rPr>
      <w:rFonts w:ascii="Times New Roman" w:eastAsia="MS Mincho" w:hAnsi="Times New Roman" w:cs="PalatinoLTStd-Roman"/>
      <w:lang w:val="en-GB"/>
    </w:rPr>
  </w:style>
  <w:style w:type="paragraph" w:customStyle="1" w:styleId="H1-N">
    <w:name w:val="H1-N"/>
    <w:autoRedefine/>
    <w:qFormat/>
    <w:rsid w:val="00B06342"/>
    <w:pPr>
      <w:shd w:val="clear" w:color="auto" w:fill="FFFFFF"/>
      <w:spacing w:before="200" w:after="200" w:line="360" w:lineRule="auto"/>
      <w:jc w:val="center"/>
    </w:pPr>
    <w:rPr>
      <w:rFonts w:ascii="Times New Roman" w:eastAsia="Times New Roman" w:hAnsi="Times New Roman" w:cs="Arial"/>
      <w:bCs/>
      <w:color w:val="000000"/>
      <w:kern w:val="32"/>
      <w:szCs w:val="20"/>
      <w:lang w:val="en-GB" w:eastAsia="en-GB"/>
    </w:rPr>
  </w:style>
  <w:style w:type="paragraph" w:customStyle="1" w:styleId="ls">
    <w:name w:val="ls"/>
    <w:autoRedefine/>
    <w:qFormat/>
    <w:rsid w:val="00B06342"/>
    <w:pPr>
      <w:spacing w:before="200" w:after="160" w:line="360" w:lineRule="auto"/>
      <w:ind w:left="284"/>
    </w:pPr>
    <w:rPr>
      <w:rFonts w:ascii="Times New Roman" w:eastAsia="MS Mincho" w:hAnsi="Times New Roman" w:cs="Times New Roman"/>
      <w:bCs/>
      <w:iCs/>
      <w:lang w:val="en-GB"/>
    </w:rPr>
  </w:style>
  <w:style w:type="paragraph" w:customStyle="1" w:styleId="ls-2">
    <w:name w:val="ls-2"/>
    <w:autoRedefine/>
    <w:qFormat/>
    <w:rsid w:val="00B06342"/>
    <w:pPr>
      <w:spacing w:after="200" w:line="259" w:lineRule="auto"/>
      <w:ind w:left="851" w:hanging="567"/>
      <w:contextualSpacing/>
    </w:pPr>
    <w:rPr>
      <w:rFonts w:ascii="Times New Roman" w:eastAsia="MS Mincho" w:hAnsi="Times New Roman" w:cs="Times New Roman"/>
      <w:bCs/>
      <w:iCs/>
      <w:lang w:val="en-GB"/>
    </w:rPr>
  </w:style>
  <w:style w:type="paragraph" w:customStyle="1" w:styleId="ls2">
    <w:name w:val="ls2"/>
    <w:autoRedefine/>
    <w:qFormat/>
    <w:rsid w:val="00B06342"/>
    <w:pPr>
      <w:spacing w:line="360" w:lineRule="auto"/>
      <w:ind w:left="284" w:firstLine="567"/>
      <w:contextualSpacing/>
    </w:pPr>
    <w:rPr>
      <w:rFonts w:ascii="Times New Roman" w:eastAsia="MS Mincho" w:hAnsi="Times New Roman" w:cs="Times New Roman"/>
      <w:bCs/>
      <w:iCs/>
      <w:lang w:val="en-GB"/>
    </w:rPr>
  </w:style>
  <w:style w:type="paragraph" w:customStyle="1" w:styleId="ls1">
    <w:name w:val="ls1"/>
    <w:basedOn w:val="ls"/>
    <w:autoRedefine/>
    <w:qFormat/>
    <w:rsid w:val="00B06342"/>
    <w:pPr>
      <w:spacing w:after="0"/>
    </w:pPr>
  </w:style>
  <w:style w:type="paragraph" w:customStyle="1" w:styleId="net">
    <w:name w:val="net"/>
    <w:autoRedefine/>
    <w:qFormat/>
    <w:rsid w:val="00B06342"/>
    <w:pPr>
      <w:spacing w:before="400" w:after="400" w:line="360" w:lineRule="auto"/>
    </w:pPr>
    <w:rPr>
      <w:rFonts w:ascii="Times New Roman" w:eastAsia="MS Gothic" w:hAnsi="Times New Roman" w:cs="Times New Roman"/>
      <w:color w:val="000000" w:themeColor="text1"/>
      <w:lang w:val="en-GB"/>
    </w:rPr>
  </w:style>
  <w:style w:type="paragraph" w:customStyle="1" w:styleId="box-h">
    <w:name w:val="box-h"/>
    <w:autoRedefine/>
    <w:qFormat/>
    <w:rsid w:val="00B06342"/>
    <w:pPr>
      <w:spacing w:before="200" w:after="200" w:line="360" w:lineRule="auto"/>
      <w:jc w:val="center"/>
    </w:pPr>
    <w:rPr>
      <w:rFonts w:ascii="Times New Roman" w:eastAsia="MS Mincho" w:hAnsi="Times New Roman" w:cs="Times New Roman"/>
      <w:lang w:val="en-GB"/>
    </w:rPr>
  </w:style>
  <w:style w:type="paragraph" w:customStyle="1" w:styleId="c-b">
    <w:name w:val="c-b"/>
    <w:basedOn w:val="Normal"/>
    <w:autoRedefine/>
    <w:qFormat/>
    <w:rsid w:val="00B06342"/>
    <w:pPr>
      <w:widowControl w:val="0"/>
      <w:autoSpaceDE w:val="0"/>
      <w:autoSpaceDN w:val="0"/>
      <w:adjustRightInd w:val="0"/>
    </w:pPr>
    <w:rPr>
      <w:lang w:val="en-US"/>
    </w:rPr>
  </w:style>
  <w:style w:type="character" w:customStyle="1" w:styleId="c2">
    <w:name w:val="c2"/>
    <w:basedOn w:val="code"/>
    <w:uiPriority w:val="1"/>
    <w:qFormat/>
    <w:rsid w:val="00B06342"/>
    <w:rPr>
      <w:rFonts w:ascii="Times New Roman" w:hAnsi="Times New Roman"/>
      <w:i w:val="0"/>
      <w:iCs w:val="0"/>
      <w:color w:val="auto"/>
      <w:sz w:val="24"/>
      <w:szCs w:val="24"/>
    </w:rPr>
  </w:style>
  <w:style w:type="character" w:customStyle="1" w:styleId="c3">
    <w:name w:val="c3"/>
    <w:basedOn w:val="code"/>
    <w:uiPriority w:val="1"/>
    <w:qFormat/>
    <w:rsid w:val="00B06342"/>
    <w:rPr>
      <w:rFonts w:ascii="Times New Roman" w:hAnsi="Times New Roman"/>
      <w:i w:val="0"/>
      <w:iCs w:val="0"/>
      <w:color w:val="auto"/>
      <w:sz w:val="24"/>
      <w:szCs w:val="24"/>
    </w:rPr>
  </w:style>
  <w:style w:type="paragraph" w:customStyle="1" w:styleId="box-l">
    <w:name w:val="box-l"/>
    <w:autoRedefine/>
    <w:qFormat/>
    <w:rsid w:val="00B06342"/>
    <w:pPr>
      <w:spacing w:line="360" w:lineRule="auto"/>
      <w:outlineLvl w:val="0"/>
    </w:pPr>
    <w:rPr>
      <w:rFonts w:ascii="Times New Roman" w:eastAsia="MS Mincho" w:hAnsi="Times New Roman" w:cs="Times New Roman"/>
      <w:lang w:val="en-GB"/>
    </w:rPr>
  </w:style>
  <w:style w:type="paragraph" w:customStyle="1" w:styleId="box-c">
    <w:name w:val="box-c"/>
    <w:next w:val="Normal"/>
    <w:autoRedefine/>
    <w:qFormat/>
    <w:rsid w:val="00B06342"/>
    <w:pPr>
      <w:spacing w:before="200" w:after="200" w:line="360" w:lineRule="auto"/>
      <w:outlineLvl w:val="0"/>
    </w:pPr>
    <w:rPr>
      <w:rFonts w:ascii="Times New Roman" w:eastAsia="MS Mincho" w:hAnsi="Times New Roman" w:cs="Times New Roman"/>
      <w:lang w:val="en-GB"/>
    </w:rPr>
  </w:style>
  <w:style w:type="paragraph" w:customStyle="1" w:styleId="CHC">
    <w:name w:val="CHC"/>
    <w:autoRedefine/>
    <w:qFormat/>
    <w:rsid w:val="00B06342"/>
    <w:pPr>
      <w:spacing w:after="400" w:line="360" w:lineRule="auto"/>
      <w:jc w:val="center"/>
    </w:pPr>
    <w:rPr>
      <w:rFonts w:ascii="Times New Roman" w:eastAsia="Calibri" w:hAnsi="Times New Roman" w:cs="Times New Roman"/>
      <w:szCs w:val="22"/>
    </w:rPr>
  </w:style>
  <w:style w:type="paragraph" w:customStyle="1" w:styleId="IH">
    <w:name w:val="IH"/>
    <w:autoRedefine/>
    <w:qFormat/>
    <w:rsid w:val="00B06342"/>
    <w:pPr>
      <w:spacing w:after="200" w:line="259" w:lineRule="auto"/>
    </w:pPr>
    <w:rPr>
      <w:rFonts w:ascii="Times New Roman" w:eastAsia="MS Mincho" w:hAnsi="Times New Roman" w:cs="Times New Roman"/>
      <w:lang w:val="en-GB"/>
    </w:rPr>
  </w:style>
  <w:style w:type="paragraph" w:customStyle="1" w:styleId="ish">
    <w:name w:val="ish"/>
    <w:basedOn w:val="Normal"/>
    <w:autoRedefine/>
    <w:qFormat/>
    <w:rsid w:val="00B06342"/>
    <w:pPr>
      <w:spacing w:before="200"/>
      <w:contextualSpacing w:val="0"/>
      <w:jc w:val="center"/>
    </w:pPr>
    <w:rPr>
      <w:bCs/>
    </w:rPr>
  </w:style>
  <w:style w:type="paragraph" w:customStyle="1" w:styleId="summary">
    <w:name w:val="summary"/>
    <w:autoRedefine/>
    <w:qFormat/>
    <w:rsid w:val="00B06342"/>
    <w:pPr>
      <w:spacing w:after="400" w:line="360" w:lineRule="auto"/>
    </w:pPr>
    <w:rPr>
      <w:rFonts w:ascii="Times New Roman" w:eastAsia="MS Mincho" w:hAnsi="Times New Roman" w:cs="Times New Roman"/>
      <w:i/>
      <w:iCs/>
    </w:rPr>
  </w:style>
  <w:style w:type="paragraph" w:customStyle="1" w:styleId="XR">
    <w:name w:val="XR"/>
    <w:autoRedefine/>
    <w:qFormat/>
    <w:rsid w:val="00B06342"/>
    <w:pPr>
      <w:spacing w:before="400" w:after="400" w:line="360" w:lineRule="auto"/>
      <w:outlineLvl w:val="0"/>
    </w:pPr>
    <w:rPr>
      <w:rFonts w:ascii="Times New Roman" w:eastAsiaTheme="majorEastAsia" w:hAnsi="Times New Roman" w:cstheme="majorBidi"/>
      <w:szCs w:val="32"/>
      <w:lang w:eastAsia="ja-JP"/>
    </w:rPr>
  </w:style>
  <w:style w:type="paragraph" w:customStyle="1" w:styleId="ackn">
    <w:name w:val="ackn"/>
    <w:autoRedefine/>
    <w:qFormat/>
    <w:rsid w:val="00B06342"/>
    <w:pPr>
      <w:spacing w:before="200" w:after="200" w:line="360" w:lineRule="auto"/>
    </w:pPr>
    <w:rPr>
      <w:rFonts w:ascii="Times New Roman" w:eastAsia="Calibri" w:hAnsi="Times New Roman" w:cs="Times New Roman"/>
      <w:szCs w:val="22"/>
    </w:rPr>
  </w:style>
  <w:style w:type="paragraph" w:customStyle="1" w:styleId="x-r">
    <w:name w:val="x-r"/>
    <w:basedOn w:val="Normal"/>
    <w:autoRedefine/>
    <w:qFormat/>
    <w:rsid w:val="00B06342"/>
    <w:pPr>
      <w:spacing w:before="200"/>
    </w:pPr>
    <w:rPr>
      <w:lang w:val="en-US"/>
    </w:rPr>
  </w:style>
  <w:style w:type="paragraph" w:customStyle="1" w:styleId="stage">
    <w:name w:val="stage"/>
    <w:qFormat/>
    <w:rsid w:val="00B06342"/>
    <w:pPr>
      <w:spacing w:before="200" w:after="200" w:line="360" w:lineRule="auto"/>
    </w:pPr>
    <w:rPr>
      <w:rFonts w:ascii="Times New Roman" w:eastAsia="Cambria" w:hAnsi="Times New Roman" w:cs="Cambria"/>
      <w:i/>
      <w:lang w:val="en-GB"/>
    </w:rPr>
  </w:style>
  <w:style w:type="paragraph" w:customStyle="1" w:styleId="theatre">
    <w:name w:val="theatre"/>
    <w:qFormat/>
    <w:rsid w:val="00B06342"/>
    <w:pPr>
      <w:spacing w:line="360" w:lineRule="auto"/>
      <w:ind w:left="397" w:hanging="397"/>
    </w:pPr>
    <w:rPr>
      <w:rFonts w:ascii="Times New Roman" w:eastAsia="MS Mincho" w:hAnsi="Times New Roman" w:cs="Times New Roman"/>
      <w:color w:val="000000"/>
    </w:rPr>
  </w:style>
  <w:style w:type="paragraph" w:customStyle="1" w:styleId="dl-1">
    <w:name w:val="dl-1"/>
    <w:autoRedefine/>
    <w:qFormat/>
    <w:rsid w:val="00B06342"/>
    <w:pPr>
      <w:spacing w:after="160" w:line="259" w:lineRule="auto"/>
    </w:pPr>
    <w:rPr>
      <w:rFonts w:ascii="Times New Roman" w:eastAsia="MS Mincho" w:hAnsi="Times New Roman" w:cs="Times New Roman"/>
      <w:color w:val="000000"/>
    </w:rPr>
  </w:style>
  <w:style w:type="paragraph" w:customStyle="1" w:styleId="note2">
    <w:name w:val="note2"/>
    <w:basedOn w:val="note0"/>
    <w:autoRedefine/>
    <w:qFormat/>
    <w:rsid w:val="00B06342"/>
    <w:pPr>
      <w:spacing w:before="0"/>
      <w:ind w:firstLine="720"/>
    </w:pPr>
  </w:style>
  <w:style w:type="paragraph" w:customStyle="1" w:styleId="h1a">
    <w:name w:val="h1a"/>
    <w:autoRedefine/>
    <w:qFormat/>
    <w:rsid w:val="00B06342"/>
    <w:pPr>
      <w:spacing w:before="200" w:after="200" w:line="360" w:lineRule="auto"/>
    </w:pPr>
    <w:rPr>
      <w:rFonts w:ascii="Times New Roman" w:eastAsia="MS Gothic" w:hAnsi="Times New Roman" w:cs="Times New Roman"/>
      <w:color w:val="000000" w:themeColor="text1"/>
      <w:szCs w:val="20"/>
      <w:lang w:val="en-GB"/>
    </w:rPr>
  </w:style>
  <w:style w:type="paragraph" w:customStyle="1" w:styleId="p-box">
    <w:name w:val="p-box"/>
    <w:qFormat/>
    <w:rsid w:val="00B06342"/>
    <w:pPr>
      <w:spacing w:before="200" w:after="400" w:line="360" w:lineRule="auto"/>
      <w:ind w:left="284" w:right="284"/>
    </w:pPr>
    <w:rPr>
      <w:rFonts w:ascii="Times New Roman" w:eastAsia="Calibri" w:hAnsi="Times New Roman" w:cs="Times New Roman"/>
      <w:szCs w:val="22"/>
    </w:rPr>
  </w:style>
  <w:style w:type="paragraph" w:customStyle="1" w:styleId="n-box1">
    <w:name w:val="n-box1"/>
    <w:autoRedefine/>
    <w:qFormat/>
    <w:rsid w:val="00B06342"/>
    <w:pPr>
      <w:autoSpaceDE w:val="0"/>
      <w:autoSpaceDN w:val="0"/>
      <w:adjustRightInd w:val="0"/>
      <w:spacing w:before="200" w:line="360" w:lineRule="auto"/>
      <w:ind w:left="709"/>
    </w:pPr>
    <w:rPr>
      <w:rFonts w:ascii="Times New Roman" w:eastAsia="MS Mincho" w:hAnsi="Times New Roman" w:cs="PalatinoLTStd-Italic"/>
      <w:szCs w:val="20"/>
      <w:lang w:val="en-GB"/>
    </w:rPr>
  </w:style>
  <w:style w:type="paragraph" w:customStyle="1" w:styleId="n-box2">
    <w:name w:val="n-box2"/>
    <w:autoRedefine/>
    <w:qFormat/>
    <w:rsid w:val="00B06342"/>
    <w:pPr>
      <w:autoSpaceDE w:val="0"/>
      <w:autoSpaceDN w:val="0"/>
      <w:adjustRightInd w:val="0"/>
      <w:spacing w:after="200" w:line="360" w:lineRule="auto"/>
      <w:ind w:left="709" w:firstLine="357"/>
      <w:contextualSpacing/>
      <w:jc w:val="both"/>
    </w:pPr>
    <w:rPr>
      <w:rFonts w:ascii="Times New Roman" w:eastAsia="MS Mincho" w:hAnsi="Times New Roman" w:cs="PalatinoLTStd-Roman"/>
      <w:szCs w:val="20"/>
      <w:lang w:val="en-GB"/>
    </w:rPr>
  </w:style>
  <w:style w:type="paragraph" w:customStyle="1" w:styleId="CSH-L">
    <w:name w:val="CSH-L"/>
    <w:autoRedefine/>
    <w:qFormat/>
    <w:rsid w:val="00B06342"/>
    <w:pPr>
      <w:spacing w:after="400" w:line="360" w:lineRule="auto"/>
    </w:pPr>
    <w:rPr>
      <w:rFonts w:ascii="Times New Roman" w:eastAsia="Arial Unicode MS" w:hAnsi="Times New Roman" w:cs="Arial Unicode MS"/>
      <w:color w:val="000000"/>
      <w:u w:color="000000"/>
      <w:bdr w:val="nil"/>
    </w:rPr>
  </w:style>
  <w:style w:type="paragraph" w:customStyle="1" w:styleId="nex">
    <w:name w:val="nex"/>
    <w:autoRedefine/>
    <w:qFormat/>
    <w:rsid w:val="00B06342"/>
    <w:pPr>
      <w:spacing w:line="360" w:lineRule="auto"/>
      <w:ind w:left="1276"/>
      <w:contextualSpacing/>
    </w:pPr>
    <w:rPr>
      <w:rFonts w:ascii="Times New Roman" w:eastAsia="Calibri" w:hAnsi="Times New Roman" w:cs="Times New Roman"/>
      <w:sz w:val="22"/>
      <w:szCs w:val="22"/>
    </w:rPr>
  </w:style>
  <w:style w:type="character" w:customStyle="1" w:styleId="em1">
    <w:name w:val="em1"/>
    <w:uiPriority w:val="1"/>
    <w:qFormat/>
    <w:rsid w:val="00B06342"/>
    <w:rPr>
      <w:i/>
      <w:sz w:val="20"/>
    </w:rPr>
  </w:style>
  <w:style w:type="paragraph" w:customStyle="1" w:styleId="no">
    <w:name w:val="no"/>
    <w:autoRedefine/>
    <w:qFormat/>
    <w:rsid w:val="00B06342"/>
    <w:pPr>
      <w:spacing w:line="360" w:lineRule="auto"/>
      <w:contextualSpacing/>
    </w:pPr>
    <w:rPr>
      <w:rFonts w:ascii="Gill Sans MT" w:hAnsi="Gill Sans MT" w:cs="Arial"/>
      <w:shd w:val="clear" w:color="auto" w:fill="FFFFFF"/>
      <w:lang w:val="en-GB" w:eastAsia="en-GB"/>
    </w:rPr>
  </w:style>
  <w:style w:type="character" w:customStyle="1" w:styleId="e4">
    <w:name w:val="e4"/>
    <w:basedOn w:val="DefaultParagraphFont"/>
    <w:uiPriority w:val="1"/>
    <w:qFormat/>
    <w:rsid w:val="00B06342"/>
    <w:rPr>
      <w:rFonts w:ascii="Gill Sans MT" w:hAnsi="Gill Sans MT"/>
      <w:i/>
      <w:sz w:val="24"/>
    </w:rPr>
  </w:style>
  <w:style w:type="paragraph" w:customStyle="1" w:styleId="lemma1">
    <w:name w:val="lemma1"/>
    <w:autoRedefine/>
    <w:qFormat/>
    <w:rsid w:val="00B06342"/>
    <w:pPr>
      <w:spacing w:line="360" w:lineRule="auto"/>
    </w:pPr>
    <w:rPr>
      <w:rFonts w:ascii="Gill Sans MT" w:eastAsia="MS Mincho" w:hAnsi="Gill Sans MT" w:cs="Times New Roman"/>
      <w:bCs/>
      <w:lang w:val="en-GB"/>
    </w:rPr>
  </w:style>
  <w:style w:type="paragraph" w:customStyle="1" w:styleId="ti">
    <w:name w:val="ti"/>
    <w:autoRedefine/>
    <w:qFormat/>
    <w:rsid w:val="00B06342"/>
    <w:pPr>
      <w:spacing w:before="200" w:after="200" w:line="360" w:lineRule="auto"/>
      <w:jc w:val="center"/>
    </w:pPr>
    <w:rPr>
      <w:rFonts w:ascii="Gill Sans MT" w:eastAsia="MS Mincho" w:hAnsi="Gill Sans MT" w:cs="Times New Roman"/>
      <w:lang w:val="en-GB"/>
    </w:rPr>
  </w:style>
  <w:style w:type="paragraph" w:customStyle="1" w:styleId="P-10">
    <w:name w:val="P-1"/>
    <w:autoRedefine/>
    <w:qFormat/>
    <w:rsid w:val="00B06342"/>
    <w:pPr>
      <w:spacing w:line="360" w:lineRule="auto"/>
    </w:pPr>
    <w:rPr>
      <w:rFonts w:ascii="Gill Sans MT" w:eastAsia="Calibri" w:hAnsi="Gill Sans MT" w:cs="Times New Roman"/>
      <w:szCs w:val="22"/>
    </w:rPr>
  </w:style>
  <w:style w:type="paragraph" w:customStyle="1" w:styleId="t-2">
    <w:name w:val="t-2"/>
    <w:autoRedefine/>
    <w:qFormat/>
    <w:rsid w:val="00B06342"/>
    <w:pPr>
      <w:spacing w:before="100" w:after="200"/>
      <w:ind w:left="397"/>
    </w:pPr>
    <w:rPr>
      <w:rFonts w:ascii="Gill Sans MT" w:hAnsi="Gill Sans MT" w:cs="Arial"/>
      <w:sz w:val="20"/>
      <w:shd w:val="clear" w:color="auto" w:fill="FFFFFF"/>
      <w:lang w:val="en-GB" w:eastAsia="en-GB"/>
    </w:rPr>
  </w:style>
  <w:style w:type="paragraph" w:customStyle="1" w:styleId="bl1">
    <w:name w:val="bl1"/>
    <w:basedOn w:val="ListBullet"/>
    <w:autoRedefine/>
    <w:qFormat/>
    <w:rsid w:val="00B06342"/>
    <w:pPr>
      <w:numPr>
        <w:numId w:val="0"/>
      </w:numPr>
      <w:ind w:left="737"/>
    </w:pPr>
  </w:style>
  <w:style w:type="paragraph" w:customStyle="1" w:styleId="list-b2">
    <w:name w:val="list-b2"/>
    <w:autoRedefine/>
    <w:qFormat/>
    <w:rsid w:val="00B06342"/>
    <w:pPr>
      <w:numPr>
        <w:numId w:val="24"/>
      </w:numPr>
      <w:spacing w:line="360" w:lineRule="auto"/>
      <w:ind w:left="1985" w:hanging="1134"/>
      <w:contextualSpacing/>
    </w:pPr>
    <w:rPr>
      <w:rFonts w:ascii="Times New Roman" w:eastAsia="MS Mincho" w:hAnsi="Times New Roman" w:cstheme="minorHAnsi"/>
      <w:lang w:val="en-GB"/>
    </w:rPr>
  </w:style>
  <w:style w:type="paragraph" w:customStyle="1" w:styleId="tsi1">
    <w:name w:val="tsi1"/>
    <w:autoRedefine/>
    <w:qFormat/>
    <w:rsid w:val="00B06342"/>
    <w:pPr>
      <w:spacing w:before="200" w:after="200" w:line="360" w:lineRule="auto"/>
    </w:pPr>
    <w:rPr>
      <w:rFonts w:ascii="Times New Roman" w:eastAsia="MS Mincho" w:hAnsi="Times New Roman" w:cs="Times New Roman"/>
      <w:color w:val="ED7D31" w:themeColor="accent2"/>
      <w:lang w:val="en-GB"/>
    </w:rPr>
  </w:style>
  <w:style w:type="paragraph" w:customStyle="1" w:styleId="dis-it">
    <w:name w:val="dis-it"/>
    <w:qFormat/>
    <w:rsid w:val="00B06342"/>
    <w:pPr>
      <w:spacing w:before="200" w:after="200" w:line="360" w:lineRule="auto"/>
    </w:pPr>
    <w:rPr>
      <w:rFonts w:ascii="Times New Roman" w:eastAsia="MS Mincho" w:hAnsi="Times New Roman" w:cs="Cambria"/>
      <w:i/>
    </w:rPr>
  </w:style>
  <w:style w:type="paragraph" w:customStyle="1" w:styleId="P-it0">
    <w:name w:val="P-it"/>
    <w:basedOn w:val="P0"/>
    <w:autoRedefine/>
    <w:qFormat/>
    <w:rsid w:val="00B06342"/>
  </w:style>
  <w:style w:type="paragraph" w:styleId="Revision">
    <w:name w:val="Revision"/>
    <w:hidden/>
    <w:uiPriority w:val="99"/>
    <w:semiHidden/>
    <w:rsid w:val="00432DDF"/>
    <w:rPr>
      <w:rFonts w:ascii="Times New Roman" w:eastAsia="MS Mincho"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2047">
      <w:bodyDiv w:val="1"/>
      <w:marLeft w:val="0"/>
      <w:marRight w:val="0"/>
      <w:marTop w:val="0"/>
      <w:marBottom w:val="0"/>
      <w:divBdr>
        <w:top w:val="none" w:sz="0" w:space="0" w:color="auto"/>
        <w:left w:val="none" w:sz="0" w:space="0" w:color="auto"/>
        <w:bottom w:val="none" w:sz="0" w:space="0" w:color="auto"/>
        <w:right w:val="none" w:sz="0" w:space="0" w:color="auto"/>
      </w:divBdr>
      <w:divsChild>
        <w:div w:id="433742972">
          <w:marLeft w:val="0"/>
          <w:marRight w:val="0"/>
          <w:marTop w:val="0"/>
          <w:marBottom w:val="0"/>
          <w:divBdr>
            <w:top w:val="none" w:sz="0" w:space="0" w:color="auto"/>
            <w:left w:val="none" w:sz="0" w:space="0" w:color="auto"/>
            <w:bottom w:val="none" w:sz="0" w:space="0" w:color="auto"/>
            <w:right w:val="none" w:sz="0" w:space="0" w:color="auto"/>
          </w:divBdr>
          <w:divsChild>
            <w:div w:id="1728070071">
              <w:marLeft w:val="0"/>
              <w:marRight w:val="0"/>
              <w:marTop w:val="120"/>
              <w:marBottom w:val="0"/>
              <w:divBdr>
                <w:top w:val="none" w:sz="0" w:space="0" w:color="auto"/>
                <w:left w:val="none" w:sz="0" w:space="0" w:color="auto"/>
                <w:bottom w:val="none" w:sz="0" w:space="0" w:color="auto"/>
                <w:right w:val="none" w:sz="0" w:space="0" w:color="auto"/>
              </w:divBdr>
              <w:divsChild>
                <w:div w:id="15036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9894">
          <w:marLeft w:val="0"/>
          <w:marRight w:val="0"/>
          <w:marTop w:val="240"/>
          <w:marBottom w:val="240"/>
          <w:divBdr>
            <w:top w:val="none" w:sz="0" w:space="0" w:color="auto"/>
            <w:left w:val="none" w:sz="0" w:space="0" w:color="auto"/>
            <w:bottom w:val="none" w:sz="0" w:space="0" w:color="auto"/>
            <w:right w:val="none" w:sz="0" w:space="0" w:color="auto"/>
          </w:divBdr>
        </w:div>
        <w:div w:id="75710282">
          <w:marLeft w:val="0"/>
          <w:marRight w:val="0"/>
          <w:marTop w:val="240"/>
          <w:marBottom w:val="240"/>
          <w:divBdr>
            <w:top w:val="none" w:sz="0" w:space="0" w:color="auto"/>
            <w:left w:val="none" w:sz="0" w:space="0" w:color="auto"/>
            <w:bottom w:val="none" w:sz="0" w:space="0" w:color="auto"/>
            <w:right w:val="none" w:sz="0" w:space="0" w:color="auto"/>
          </w:divBdr>
        </w:div>
      </w:divsChild>
    </w:div>
    <w:div w:id="152334784">
      <w:bodyDiv w:val="1"/>
      <w:marLeft w:val="0"/>
      <w:marRight w:val="0"/>
      <w:marTop w:val="0"/>
      <w:marBottom w:val="0"/>
      <w:divBdr>
        <w:top w:val="none" w:sz="0" w:space="0" w:color="auto"/>
        <w:left w:val="none" w:sz="0" w:space="0" w:color="auto"/>
        <w:bottom w:val="none" w:sz="0" w:space="0" w:color="auto"/>
        <w:right w:val="none" w:sz="0" w:space="0" w:color="auto"/>
      </w:divBdr>
    </w:div>
    <w:div w:id="166402678">
      <w:bodyDiv w:val="1"/>
      <w:marLeft w:val="0"/>
      <w:marRight w:val="0"/>
      <w:marTop w:val="0"/>
      <w:marBottom w:val="0"/>
      <w:divBdr>
        <w:top w:val="none" w:sz="0" w:space="0" w:color="auto"/>
        <w:left w:val="none" w:sz="0" w:space="0" w:color="auto"/>
        <w:bottom w:val="none" w:sz="0" w:space="0" w:color="auto"/>
        <w:right w:val="none" w:sz="0" w:space="0" w:color="auto"/>
      </w:divBdr>
    </w:div>
    <w:div w:id="183979389">
      <w:bodyDiv w:val="1"/>
      <w:marLeft w:val="0"/>
      <w:marRight w:val="0"/>
      <w:marTop w:val="0"/>
      <w:marBottom w:val="0"/>
      <w:divBdr>
        <w:top w:val="none" w:sz="0" w:space="0" w:color="auto"/>
        <w:left w:val="none" w:sz="0" w:space="0" w:color="auto"/>
        <w:bottom w:val="none" w:sz="0" w:space="0" w:color="auto"/>
        <w:right w:val="none" w:sz="0" w:space="0" w:color="auto"/>
      </w:divBdr>
    </w:div>
    <w:div w:id="206141703">
      <w:bodyDiv w:val="1"/>
      <w:marLeft w:val="0"/>
      <w:marRight w:val="0"/>
      <w:marTop w:val="0"/>
      <w:marBottom w:val="0"/>
      <w:divBdr>
        <w:top w:val="none" w:sz="0" w:space="0" w:color="auto"/>
        <w:left w:val="none" w:sz="0" w:space="0" w:color="auto"/>
        <w:bottom w:val="none" w:sz="0" w:space="0" w:color="auto"/>
        <w:right w:val="none" w:sz="0" w:space="0" w:color="auto"/>
      </w:divBdr>
      <w:divsChild>
        <w:div w:id="1856070443">
          <w:marLeft w:val="0"/>
          <w:marRight w:val="0"/>
          <w:marTop w:val="0"/>
          <w:marBottom w:val="0"/>
          <w:divBdr>
            <w:top w:val="none" w:sz="0" w:space="0" w:color="auto"/>
            <w:left w:val="none" w:sz="0" w:space="0" w:color="auto"/>
            <w:bottom w:val="none" w:sz="0" w:space="0" w:color="auto"/>
            <w:right w:val="none" w:sz="0" w:space="0" w:color="auto"/>
          </w:divBdr>
          <w:divsChild>
            <w:div w:id="1442459457">
              <w:marLeft w:val="0"/>
              <w:marRight w:val="0"/>
              <w:marTop w:val="0"/>
              <w:marBottom w:val="0"/>
              <w:divBdr>
                <w:top w:val="none" w:sz="0" w:space="0" w:color="auto"/>
                <w:left w:val="none" w:sz="0" w:space="0" w:color="auto"/>
                <w:bottom w:val="none" w:sz="0" w:space="0" w:color="auto"/>
                <w:right w:val="none" w:sz="0" w:space="0" w:color="auto"/>
              </w:divBdr>
              <w:divsChild>
                <w:div w:id="3472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622492">
      <w:bodyDiv w:val="1"/>
      <w:marLeft w:val="0"/>
      <w:marRight w:val="0"/>
      <w:marTop w:val="0"/>
      <w:marBottom w:val="0"/>
      <w:divBdr>
        <w:top w:val="none" w:sz="0" w:space="0" w:color="auto"/>
        <w:left w:val="none" w:sz="0" w:space="0" w:color="auto"/>
        <w:bottom w:val="none" w:sz="0" w:space="0" w:color="auto"/>
        <w:right w:val="none" w:sz="0" w:space="0" w:color="auto"/>
      </w:divBdr>
      <w:divsChild>
        <w:div w:id="1663653497">
          <w:marLeft w:val="0"/>
          <w:marRight w:val="0"/>
          <w:marTop w:val="0"/>
          <w:marBottom w:val="0"/>
          <w:divBdr>
            <w:top w:val="none" w:sz="0" w:space="0" w:color="auto"/>
            <w:left w:val="none" w:sz="0" w:space="0" w:color="auto"/>
            <w:bottom w:val="none" w:sz="0" w:space="0" w:color="auto"/>
            <w:right w:val="none" w:sz="0" w:space="0" w:color="auto"/>
          </w:divBdr>
          <w:divsChild>
            <w:div w:id="242302059">
              <w:marLeft w:val="0"/>
              <w:marRight w:val="0"/>
              <w:marTop w:val="0"/>
              <w:marBottom w:val="0"/>
              <w:divBdr>
                <w:top w:val="none" w:sz="0" w:space="0" w:color="auto"/>
                <w:left w:val="none" w:sz="0" w:space="0" w:color="auto"/>
                <w:bottom w:val="none" w:sz="0" w:space="0" w:color="auto"/>
                <w:right w:val="none" w:sz="0" w:space="0" w:color="auto"/>
              </w:divBdr>
              <w:divsChild>
                <w:div w:id="19710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830037">
      <w:bodyDiv w:val="1"/>
      <w:marLeft w:val="0"/>
      <w:marRight w:val="0"/>
      <w:marTop w:val="0"/>
      <w:marBottom w:val="0"/>
      <w:divBdr>
        <w:top w:val="none" w:sz="0" w:space="0" w:color="auto"/>
        <w:left w:val="none" w:sz="0" w:space="0" w:color="auto"/>
        <w:bottom w:val="none" w:sz="0" w:space="0" w:color="auto"/>
        <w:right w:val="none" w:sz="0" w:space="0" w:color="auto"/>
      </w:divBdr>
      <w:divsChild>
        <w:div w:id="1738824954">
          <w:marLeft w:val="0"/>
          <w:marRight w:val="0"/>
          <w:marTop w:val="0"/>
          <w:marBottom w:val="0"/>
          <w:divBdr>
            <w:top w:val="none" w:sz="0" w:space="0" w:color="auto"/>
            <w:left w:val="none" w:sz="0" w:space="0" w:color="auto"/>
            <w:bottom w:val="none" w:sz="0" w:space="0" w:color="auto"/>
            <w:right w:val="none" w:sz="0" w:space="0" w:color="auto"/>
          </w:divBdr>
          <w:divsChild>
            <w:div w:id="1581209395">
              <w:marLeft w:val="0"/>
              <w:marRight w:val="0"/>
              <w:marTop w:val="0"/>
              <w:marBottom w:val="0"/>
              <w:divBdr>
                <w:top w:val="none" w:sz="0" w:space="0" w:color="auto"/>
                <w:left w:val="none" w:sz="0" w:space="0" w:color="auto"/>
                <w:bottom w:val="none" w:sz="0" w:space="0" w:color="auto"/>
                <w:right w:val="none" w:sz="0" w:space="0" w:color="auto"/>
              </w:divBdr>
              <w:divsChild>
                <w:div w:id="1019505437">
                  <w:marLeft w:val="0"/>
                  <w:marRight w:val="0"/>
                  <w:marTop w:val="0"/>
                  <w:marBottom w:val="0"/>
                  <w:divBdr>
                    <w:top w:val="none" w:sz="0" w:space="0" w:color="auto"/>
                    <w:left w:val="none" w:sz="0" w:space="0" w:color="auto"/>
                    <w:bottom w:val="none" w:sz="0" w:space="0" w:color="auto"/>
                    <w:right w:val="none" w:sz="0" w:space="0" w:color="auto"/>
                  </w:divBdr>
                  <w:divsChild>
                    <w:div w:id="3288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11872">
      <w:bodyDiv w:val="1"/>
      <w:marLeft w:val="0"/>
      <w:marRight w:val="0"/>
      <w:marTop w:val="0"/>
      <w:marBottom w:val="0"/>
      <w:divBdr>
        <w:top w:val="none" w:sz="0" w:space="0" w:color="auto"/>
        <w:left w:val="none" w:sz="0" w:space="0" w:color="auto"/>
        <w:bottom w:val="none" w:sz="0" w:space="0" w:color="auto"/>
        <w:right w:val="none" w:sz="0" w:space="0" w:color="auto"/>
      </w:divBdr>
      <w:divsChild>
        <w:div w:id="443575511">
          <w:marLeft w:val="0"/>
          <w:marRight w:val="0"/>
          <w:marTop w:val="0"/>
          <w:marBottom w:val="0"/>
          <w:divBdr>
            <w:top w:val="none" w:sz="0" w:space="0" w:color="auto"/>
            <w:left w:val="none" w:sz="0" w:space="0" w:color="auto"/>
            <w:bottom w:val="none" w:sz="0" w:space="0" w:color="auto"/>
            <w:right w:val="none" w:sz="0" w:space="0" w:color="auto"/>
          </w:divBdr>
          <w:divsChild>
            <w:div w:id="746918871">
              <w:marLeft w:val="0"/>
              <w:marRight w:val="0"/>
              <w:marTop w:val="0"/>
              <w:marBottom w:val="0"/>
              <w:divBdr>
                <w:top w:val="none" w:sz="0" w:space="0" w:color="auto"/>
                <w:left w:val="none" w:sz="0" w:space="0" w:color="auto"/>
                <w:bottom w:val="none" w:sz="0" w:space="0" w:color="auto"/>
                <w:right w:val="none" w:sz="0" w:space="0" w:color="auto"/>
              </w:divBdr>
              <w:divsChild>
                <w:div w:id="427699768">
                  <w:marLeft w:val="0"/>
                  <w:marRight w:val="0"/>
                  <w:marTop w:val="0"/>
                  <w:marBottom w:val="0"/>
                  <w:divBdr>
                    <w:top w:val="none" w:sz="0" w:space="0" w:color="auto"/>
                    <w:left w:val="none" w:sz="0" w:space="0" w:color="auto"/>
                    <w:bottom w:val="none" w:sz="0" w:space="0" w:color="auto"/>
                    <w:right w:val="none" w:sz="0" w:space="0" w:color="auto"/>
                  </w:divBdr>
                  <w:divsChild>
                    <w:div w:id="17913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340808">
      <w:bodyDiv w:val="1"/>
      <w:marLeft w:val="0"/>
      <w:marRight w:val="0"/>
      <w:marTop w:val="0"/>
      <w:marBottom w:val="0"/>
      <w:divBdr>
        <w:top w:val="none" w:sz="0" w:space="0" w:color="auto"/>
        <w:left w:val="none" w:sz="0" w:space="0" w:color="auto"/>
        <w:bottom w:val="none" w:sz="0" w:space="0" w:color="auto"/>
        <w:right w:val="none" w:sz="0" w:space="0" w:color="auto"/>
      </w:divBdr>
      <w:divsChild>
        <w:div w:id="519855748">
          <w:marLeft w:val="0"/>
          <w:marRight w:val="0"/>
          <w:marTop w:val="0"/>
          <w:marBottom w:val="0"/>
          <w:divBdr>
            <w:top w:val="none" w:sz="0" w:space="0" w:color="auto"/>
            <w:left w:val="none" w:sz="0" w:space="0" w:color="auto"/>
            <w:bottom w:val="none" w:sz="0" w:space="0" w:color="auto"/>
            <w:right w:val="none" w:sz="0" w:space="0" w:color="auto"/>
          </w:divBdr>
          <w:divsChild>
            <w:div w:id="1961840750">
              <w:marLeft w:val="0"/>
              <w:marRight w:val="0"/>
              <w:marTop w:val="0"/>
              <w:marBottom w:val="0"/>
              <w:divBdr>
                <w:top w:val="none" w:sz="0" w:space="0" w:color="auto"/>
                <w:left w:val="none" w:sz="0" w:space="0" w:color="auto"/>
                <w:bottom w:val="none" w:sz="0" w:space="0" w:color="auto"/>
                <w:right w:val="none" w:sz="0" w:space="0" w:color="auto"/>
              </w:divBdr>
              <w:divsChild>
                <w:div w:id="5137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071941">
      <w:bodyDiv w:val="1"/>
      <w:marLeft w:val="0"/>
      <w:marRight w:val="0"/>
      <w:marTop w:val="0"/>
      <w:marBottom w:val="0"/>
      <w:divBdr>
        <w:top w:val="none" w:sz="0" w:space="0" w:color="auto"/>
        <w:left w:val="none" w:sz="0" w:space="0" w:color="auto"/>
        <w:bottom w:val="none" w:sz="0" w:space="0" w:color="auto"/>
        <w:right w:val="none" w:sz="0" w:space="0" w:color="auto"/>
      </w:divBdr>
    </w:div>
    <w:div w:id="642660903">
      <w:bodyDiv w:val="1"/>
      <w:marLeft w:val="0"/>
      <w:marRight w:val="0"/>
      <w:marTop w:val="0"/>
      <w:marBottom w:val="0"/>
      <w:divBdr>
        <w:top w:val="none" w:sz="0" w:space="0" w:color="auto"/>
        <w:left w:val="none" w:sz="0" w:space="0" w:color="auto"/>
        <w:bottom w:val="none" w:sz="0" w:space="0" w:color="auto"/>
        <w:right w:val="none" w:sz="0" w:space="0" w:color="auto"/>
      </w:divBdr>
    </w:div>
    <w:div w:id="752243996">
      <w:bodyDiv w:val="1"/>
      <w:marLeft w:val="0"/>
      <w:marRight w:val="0"/>
      <w:marTop w:val="0"/>
      <w:marBottom w:val="0"/>
      <w:divBdr>
        <w:top w:val="none" w:sz="0" w:space="0" w:color="auto"/>
        <w:left w:val="none" w:sz="0" w:space="0" w:color="auto"/>
        <w:bottom w:val="none" w:sz="0" w:space="0" w:color="auto"/>
        <w:right w:val="none" w:sz="0" w:space="0" w:color="auto"/>
      </w:divBdr>
    </w:div>
    <w:div w:id="758328862">
      <w:bodyDiv w:val="1"/>
      <w:marLeft w:val="0"/>
      <w:marRight w:val="0"/>
      <w:marTop w:val="0"/>
      <w:marBottom w:val="0"/>
      <w:divBdr>
        <w:top w:val="none" w:sz="0" w:space="0" w:color="auto"/>
        <w:left w:val="none" w:sz="0" w:space="0" w:color="auto"/>
        <w:bottom w:val="none" w:sz="0" w:space="0" w:color="auto"/>
        <w:right w:val="none" w:sz="0" w:space="0" w:color="auto"/>
      </w:divBdr>
      <w:divsChild>
        <w:div w:id="2092389977">
          <w:marLeft w:val="0"/>
          <w:marRight w:val="0"/>
          <w:marTop w:val="0"/>
          <w:marBottom w:val="0"/>
          <w:divBdr>
            <w:top w:val="none" w:sz="0" w:space="0" w:color="auto"/>
            <w:left w:val="none" w:sz="0" w:space="0" w:color="auto"/>
            <w:bottom w:val="none" w:sz="0" w:space="0" w:color="auto"/>
            <w:right w:val="none" w:sz="0" w:space="0" w:color="auto"/>
          </w:divBdr>
          <w:divsChild>
            <w:div w:id="1222406429">
              <w:marLeft w:val="0"/>
              <w:marRight w:val="0"/>
              <w:marTop w:val="0"/>
              <w:marBottom w:val="0"/>
              <w:divBdr>
                <w:top w:val="none" w:sz="0" w:space="0" w:color="auto"/>
                <w:left w:val="none" w:sz="0" w:space="0" w:color="auto"/>
                <w:bottom w:val="none" w:sz="0" w:space="0" w:color="auto"/>
                <w:right w:val="none" w:sz="0" w:space="0" w:color="auto"/>
              </w:divBdr>
              <w:divsChild>
                <w:div w:id="8199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57360">
      <w:bodyDiv w:val="1"/>
      <w:marLeft w:val="0"/>
      <w:marRight w:val="0"/>
      <w:marTop w:val="0"/>
      <w:marBottom w:val="0"/>
      <w:divBdr>
        <w:top w:val="none" w:sz="0" w:space="0" w:color="auto"/>
        <w:left w:val="none" w:sz="0" w:space="0" w:color="auto"/>
        <w:bottom w:val="none" w:sz="0" w:space="0" w:color="auto"/>
        <w:right w:val="none" w:sz="0" w:space="0" w:color="auto"/>
      </w:divBdr>
      <w:divsChild>
        <w:div w:id="978388847">
          <w:marLeft w:val="0"/>
          <w:marRight w:val="0"/>
          <w:marTop w:val="0"/>
          <w:marBottom w:val="0"/>
          <w:divBdr>
            <w:top w:val="none" w:sz="0" w:space="0" w:color="auto"/>
            <w:left w:val="none" w:sz="0" w:space="0" w:color="auto"/>
            <w:bottom w:val="none" w:sz="0" w:space="0" w:color="auto"/>
            <w:right w:val="none" w:sz="0" w:space="0" w:color="auto"/>
          </w:divBdr>
          <w:divsChild>
            <w:div w:id="1457213494">
              <w:marLeft w:val="0"/>
              <w:marRight w:val="0"/>
              <w:marTop w:val="0"/>
              <w:marBottom w:val="0"/>
              <w:divBdr>
                <w:top w:val="none" w:sz="0" w:space="0" w:color="auto"/>
                <w:left w:val="none" w:sz="0" w:space="0" w:color="auto"/>
                <w:bottom w:val="none" w:sz="0" w:space="0" w:color="auto"/>
                <w:right w:val="none" w:sz="0" w:space="0" w:color="auto"/>
              </w:divBdr>
              <w:divsChild>
                <w:div w:id="21068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457059">
      <w:bodyDiv w:val="1"/>
      <w:marLeft w:val="0"/>
      <w:marRight w:val="0"/>
      <w:marTop w:val="0"/>
      <w:marBottom w:val="0"/>
      <w:divBdr>
        <w:top w:val="none" w:sz="0" w:space="0" w:color="auto"/>
        <w:left w:val="none" w:sz="0" w:space="0" w:color="auto"/>
        <w:bottom w:val="none" w:sz="0" w:space="0" w:color="auto"/>
        <w:right w:val="none" w:sz="0" w:space="0" w:color="auto"/>
      </w:divBdr>
      <w:divsChild>
        <w:div w:id="320042477">
          <w:marLeft w:val="0"/>
          <w:marRight w:val="0"/>
          <w:marTop w:val="0"/>
          <w:marBottom w:val="0"/>
          <w:divBdr>
            <w:top w:val="none" w:sz="0" w:space="0" w:color="auto"/>
            <w:left w:val="none" w:sz="0" w:space="0" w:color="auto"/>
            <w:bottom w:val="none" w:sz="0" w:space="0" w:color="auto"/>
            <w:right w:val="none" w:sz="0" w:space="0" w:color="auto"/>
          </w:divBdr>
          <w:divsChild>
            <w:div w:id="99566313">
              <w:marLeft w:val="0"/>
              <w:marRight w:val="0"/>
              <w:marTop w:val="0"/>
              <w:marBottom w:val="0"/>
              <w:divBdr>
                <w:top w:val="none" w:sz="0" w:space="0" w:color="auto"/>
                <w:left w:val="none" w:sz="0" w:space="0" w:color="auto"/>
                <w:bottom w:val="none" w:sz="0" w:space="0" w:color="auto"/>
                <w:right w:val="none" w:sz="0" w:space="0" w:color="auto"/>
              </w:divBdr>
              <w:divsChild>
                <w:div w:id="7316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23765">
      <w:bodyDiv w:val="1"/>
      <w:marLeft w:val="0"/>
      <w:marRight w:val="0"/>
      <w:marTop w:val="0"/>
      <w:marBottom w:val="0"/>
      <w:divBdr>
        <w:top w:val="none" w:sz="0" w:space="0" w:color="auto"/>
        <w:left w:val="none" w:sz="0" w:space="0" w:color="auto"/>
        <w:bottom w:val="none" w:sz="0" w:space="0" w:color="auto"/>
        <w:right w:val="none" w:sz="0" w:space="0" w:color="auto"/>
      </w:divBdr>
      <w:divsChild>
        <w:div w:id="2011567393">
          <w:marLeft w:val="0"/>
          <w:marRight w:val="0"/>
          <w:marTop w:val="0"/>
          <w:marBottom w:val="0"/>
          <w:divBdr>
            <w:top w:val="none" w:sz="0" w:space="0" w:color="auto"/>
            <w:left w:val="none" w:sz="0" w:space="0" w:color="auto"/>
            <w:bottom w:val="none" w:sz="0" w:space="0" w:color="auto"/>
            <w:right w:val="none" w:sz="0" w:space="0" w:color="auto"/>
          </w:divBdr>
          <w:divsChild>
            <w:div w:id="396588610">
              <w:marLeft w:val="0"/>
              <w:marRight w:val="0"/>
              <w:marTop w:val="0"/>
              <w:marBottom w:val="0"/>
              <w:divBdr>
                <w:top w:val="none" w:sz="0" w:space="0" w:color="auto"/>
                <w:left w:val="none" w:sz="0" w:space="0" w:color="auto"/>
                <w:bottom w:val="none" w:sz="0" w:space="0" w:color="auto"/>
                <w:right w:val="none" w:sz="0" w:space="0" w:color="auto"/>
              </w:divBdr>
              <w:divsChild>
                <w:div w:id="254628156">
                  <w:marLeft w:val="0"/>
                  <w:marRight w:val="0"/>
                  <w:marTop w:val="0"/>
                  <w:marBottom w:val="0"/>
                  <w:divBdr>
                    <w:top w:val="none" w:sz="0" w:space="0" w:color="auto"/>
                    <w:left w:val="none" w:sz="0" w:space="0" w:color="auto"/>
                    <w:bottom w:val="none" w:sz="0" w:space="0" w:color="auto"/>
                    <w:right w:val="none" w:sz="0" w:space="0" w:color="auto"/>
                  </w:divBdr>
                  <w:divsChild>
                    <w:div w:id="14572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855817">
      <w:bodyDiv w:val="1"/>
      <w:marLeft w:val="0"/>
      <w:marRight w:val="0"/>
      <w:marTop w:val="0"/>
      <w:marBottom w:val="0"/>
      <w:divBdr>
        <w:top w:val="none" w:sz="0" w:space="0" w:color="auto"/>
        <w:left w:val="none" w:sz="0" w:space="0" w:color="auto"/>
        <w:bottom w:val="none" w:sz="0" w:space="0" w:color="auto"/>
        <w:right w:val="none" w:sz="0" w:space="0" w:color="auto"/>
      </w:divBdr>
      <w:divsChild>
        <w:div w:id="871844901">
          <w:marLeft w:val="0"/>
          <w:marRight w:val="0"/>
          <w:marTop w:val="0"/>
          <w:marBottom w:val="0"/>
          <w:divBdr>
            <w:top w:val="none" w:sz="0" w:space="0" w:color="auto"/>
            <w:left w:val="none" w:sz="0" w:space="0" w:color="auto"/>
            <w:bottom w:val="none" w:sz="0" w:space="0" w:color="auto"/>
            <w:right w:val="none" w:sz="0" w:space="0" w:color="auto"/>
          </w:divBdr>
          <w:divsChild>
            <w:div w:id="1475021696">
              <w:marLeft w:val="0"/>
              <w:marRight w:val="0"/>
              <w:marTop w:val="0"/>
              <w:marBottom w:val="0"/>
              <w:divBdr>
                <w:top w:val="none" w:sz="0" w:space="0" w:color="auto"/>
                <w:left w:val="none" w:sz="0" w:space="0" w:color="auto"/>
                <w:bottom w:val="none" w:sz="0" w:space="0" w:color="auto"/>
                <w:right w:val="none" w:sz="0" w:space="0" w:color="auto"/>
              </w:divBdr>
              <w:divsChild>
                <w:div w:id="19778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869503">
      <w:bodyDiv w:val="1"/>
      <w:marLeft w:val="0"/>
      <w:marRight w:val="0"/>
      <w:marTop w:val="0"/>
      <w:marBottom w:val="0"/>
      <w:divBdr>
        <w:top w:val="none" w:sz="0" w:space="0" w:color="auto"/>
        <w:left w:val="none" w:sz="0" w:space="0" w:color="auto"/>
        <w:bottom w:val="none" w:sz="0" w:space="0" w:color="auto"/>
        <w:right w:val="none" w:sz="0" w:space="0" w:color="auto"/>
      </w:divBdr>
      <w:divsChild>
        <w:div w:id="230432741">
          <w:marLeft w:val="0"/>
          <w:marRight w:val="0"/>
          <w:marTop w:val="0"/>
          <w:marBottom w:val="0"/>
          <w:divBdr>
            <w:top w:val="none" w:sz="0" w:space="0" w:color="auto"/>
            <w:left w:val="none" w:sz="0" w:space="0" w:color="auto"/>
            <w:bottom w:val="none" w:sz="0" w:space="0" w:color="auto"/>
            <w:right w:val="none" w:sz="0" w:space="0" w:color="auto"/>
          </w:divBdr>
          <w:divsChild>
            <w:div w:id="1094548963">
              <w:marLeft w:val="0"/>
              <w:marRight w:val="0"/>
              <w:marTop w:val="0"/>
              <w:marBottom w:val="0"/>
              <w:divBdr>
                <w:top w:val="none" w:sz="0" w:space="0" w:color="auto"/>
                <w:left w:val="none" w:sz="0" w:space="0" w:color="auto"/>
                <w:bottom w:val="none" w:sz="0" w:space="0" w:color="auto"/>
                <w:right w:val="none" w:sz="0" w:space="0" w:color="auto"/>
              </w:divBdr>
              <w:divsChild>
                <w:div w:id="4948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61124">
      <w:bodyDiv w:val="1"/>
      <w:marLeft w:val="0"/>
      <w:marRight w:val="0"/>
      <w:marTop w:val="0"/>
      <w:marBottom w:val="0"/>
      <w:divBdr>
        <w:top w:val="none" w:sz="0" w:space="0" w:color="auto"/>
        <w:left w:val="none" w:sz="0" w:space="0" w:color="auto"/>
        <w:bottom w:val="none" w:sz="0" w:space="0" w:color="auto"/>
        <w:right w:val="none" w:sz="0" w:space="0" w:color="auto"/>
      </w:divBdr>
      <w:divsChild>
        <w:div w:id="671763713">
          <w:marLeft w:val="0"/>
          <w:marRight w:val="0"/>
          <w:marTop w:val="0"/>
          <w:marBottom w:val="0"/>
          <w:divBdr>
            <w:top w:val="none" w:sz="0" w:space="0" w:color="auto"/>
            <w:left w:val="none" w:sz="0" w:space="0" w:color="auto"/>
            <w:bottom w:val="none" w:sz="0" w:space="0" w:color="auto"/>
            <w:right w:val="none" w:sz="0" w:space="0" w:color="auto"/>
          </w:divBdr>
          <w:divsChild>
            <w:div w:id="538972659">
              <w:marLeft w:val="0"/>
              <w:marRight w:val="0"/>
              <w:marTop w:val="0"/>
              <w:marBottom w:val="0"/>
              <w:divBdr>
                <w:top w:val="none" w:sz="0" w:space="0" w:color="auto"/>
                <w:left w:val="none" w:sz="0" w:space="0" w:color="auto"/>
                <w:bottom w:val="none" w:sz="0" w:space="0" w:color="auto"/>
                <w:right w:val="none" w:sz="0" w:space="0" w:color="auto"/>
              </w:divBdr>
              <w:divsChild>
                <w:div w:id="881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21441">
      <w:bodyDiv w:val="1"/>
      <w:marLeft w:val="0"/>
      <w:marRight w:val="0"/>
      <w:marTop w:val="0"/>
      <w:marBottom w:val="0"/>
      <w:divBdr>
        <w:top w:val="none" w:sz="0" w:space="0" w:color="auto"/>
        <w:left w:val="none" w:sz="0" w:space="0" w:color="auto"/>
        <w:bottom w:val="none" w:sz="0" w:space="0" w:color="auto"/>
        <w:right w:val="none" w:sz="0" w:space="0" w:color="auto"/>
      </w:divBdr>
    </w:div>
    <w:div w:id="1001468325">
      <w:bodyDiv w:val="1"/>
      <w:marLeft w:val="0"/>
      <w:marRight w:val="0"/>
      <w:marTop w:val="0"/>
      <w:marBottom w:val="0"/>
      <w:divBdr>
        <w:top w:val="none" w:sz="0" w:space="0" w:color="auto"/>
        <w:left w:val="none" w:sz="0" w:space="0" w:color="auto"/>
        <w:bottom w:val="none" w:sz="0" w:space="0" w:color="auto"/>
        <w:right w:val="none" w:sz="0" w:space="0" w:color="auto"/>
      </w:divBdr>
      <w:divsChild>
        <w:div w:id="512569973">
          <w:marLeft w:val="0"/>
          <w:marRight w:val="0"/>
          <w:marTop w:val="0"/>
          <w:marBottom w:val="0"/>
          <w:divBdr>
            <w:top w:val="none" w:sz="0" w:space="0" w:color="auto"/>
            <w:left w:val="none" w:sz="0" w:space="0" w:color="auto"/>
            <w:bottom w:val="none" w:sz="0" w:space="0" w:color="auto"/>
            <w:right w:val="none" w:sz="0" w:space="0" w:color="auto"/>
          </w:divBdr>
          <w:divsChild>
            <w:div w:id="911699102">
              <w:marLeft w:val="0"/>
              <w:marRight w:val="0"/>
              <w:marTop w:val="0"/>
              <w:marBottom w:val="0"/>
              <w:divBdr>
                <w:top w:val="none" w:sz="0" w:space="0" w:color="auto"/>
                <w:left w:val="none" w:sz="0" w:space="0" w:color="auto"/>
                <w:bottom w:val="none" w:sz="0" w:space="0" w:color="auto"/>
                <w:right w:val="none" w:sz="0" w:space="0" w:color="auto"/>
              </w:divBdr>
              <w:divsChild>
                <w:div w:id="18356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121055">
      <w:bodyDiv w:val="1"/>
      <w:marLeft w:val="0"/>
      <w:marRight w:val="0"/>
      <w:marTop w:val="0"/>
      <w:marBottom w:val="0"/>
      <w:divBdr>
        <w:top w:val="none" w:sz="0" w:space="0" w:color="auto"/>
        <w:left w:val="none" w:sz="0" w:space="0" w:color="auto"/>
        <w:bottom w:val="none" w:sz="0" w:space="0" w:color="auto"/>
        <w:right w:val="none" w:sz="0" w:space="0" w:color="auto"/>
      </w:divBdr>
      <w:divsChild>
        <w:div w:id="1388845803">
          <w:marLeft w:val="0"/>
          <w:marRight w:val="0"/>
          <w:marTop w:val="0"/>
          <w:marBottom w:val="0"/>
          <w:divBdr>
            <w:top w:val="none" w:sz="0" w:space="0" w:color="auto"/>
            <w:left w:val="none" w:sz="0" w:space="0" w:color="auto"/>
            <w:bottom w:val="none" w:sz="0" w:space="0" w:color="auto"/>
            <w:right w:val="none" w:sz="0" w:space="0" w:color="auto"/>
          </w:divBdr>
          <w:divsChild>
            <w:div w:id="770080519">
              <w:marLeft w:val="0"/>
              <w:marRight w:val="60"/>
              <w:marTop w:val="0"/>
              <w:marBottom w:val="0"/>
              <w:divBdr>
                <w:top w:val="none" w:sz="0" w:space="0" w:color="auto"/>
                <w:left w:val="none" w:sz="0" w:space="0" w:color="auto"/>
                <w:bottom w:val="none" w:sz="0" w:space="0" w:color="auto"/>
                <w:right w:val="none" w:sz="0" w:space="0" w:color="auto"/>
              </w:divBdr>
            </w:div>
          </w:divsChild>
        </w:div>
      </w:divsChild>
    </w:div>
    <w:div w:id="1071343816">
      <w:bodyDiv w:val="1"/>
      <w:marLeft w:val="0"/>
      <w:marRight w:val="0"/>
      <w:marTop w:val="0"/>
      <w:marBottom w:val="0"/>
      <w:divBdr>
        <w:top w:val="none" w:sz="0" w:space="0" w:color="auto"/>
        <w:left w:val="none" w:sz="0" w:space="0" w:color="auto"/>
        <w:bottom w:val="none" w:sz="0" w:space="0" w:color="auto"/>
        <w:right w:val="none" w:sz="0" w:space="0" w:color="auto"/>
      </w:divBdr>
      <w:divsChild>
        <w:div w:id="464591308">
          <w:marLeft w:val="0"/>
          <w:marRight w:val="0"/>
          <w:marTop w:val="0"/>
          <w:marBottom w:val="0"/>
          <w:divBdr>
            <w:top w:val="none" w:sz="0" w:space="0" w:color="auto"/>
            <w:left w:val="none" w:sz="0" w:space="0" w:color="auto"/>
            <w:bottom w:val="none" w:sz="0" w:space="0" w:color="auto"/>
            <w:right w:val="none" w:sz="0" w:space="0" w:color="auto"/>
          </w:divBdr>
          <w:divsChild>
            <w:div w:id="1073044218">
              <w:marLeft w:val="0"/>
              <w:marRight w:val="0"/>
              <w:marTop w:val="0"/>
              <w:marBottom w:val="0"/>
              <w:divBdr>
                <w:top w:val="none" w:sz="0" w:space="0" w:color="auto"/>
                <w:left w:val="none" w:sz="0" w:space="0" w:color="auto"/>
                <w:bottom w:val="none" w:sz="0" w:space="0" w:color="auto"/>
                <w:right w:val="none" w:sz="0" w:space="0" w:color="auto"/>
              </w:divBdr>
              <w:divsChild>
                <w:div w:id="1839884354">
                  <w:marLeft w:val="0"/>
                  <w:marRight w:val="0"/>
                  <w:marTop w:val="0"/>
                  <w:marBottom w:val="0"/>
                  <w:divBdr>
                    <w:top w:val="none" w:sz="0" w:space="0" w:color="auto"/>
                    <w:left w:val="none" w:sz="0" w:space="0" w:color="auto"/>
                    <w:bottom w:val="none" w:sz="0" w:space="0" w:color="auto"/>
                    <w:right w:val="none" w:sz="0" w:space="0" w:color="auto"/>
                  </w:divBdr>
                </w:div>
              </w:divsChild>
            </w:div>
            <w:div w:id="256139498">
              <w:marLeft w:val="0"/>
              <w:marRight w:val="0"/>
              <w:marTop w:val="0"/>
              <w:marBottom w:val="0"/>
              <w:divBdr>
                <w:top w:val="none" w:sz="0" w:space="0" w:color="auto"/>
                <w:left w:val="none" w:sz="0" w:space="0" w:color="auto"/>
                <w:bottom w:val="none" w:sz="0" w:space="0" w:color="auto"/>
                <w:right w:val="none" w:sz="0" w:space="0" w:color="auto"/>
              </w:divBdr>
              <w:divsChild>
                <w:div w:id="1111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868628">
      <w:bodyDiv w:val="1"/>
      <w:marLeft w:val="0"/>
      <w:marRight w:val="0"/>
      <w:marTop w:val="0"/>
      <w:marBottom w:val="0"/>
      <w:divBdr>
        <w:top w:val="none" w:sz="0" w:space="0" w:color="auto"/>
        <w:left w:val="none" w:sz="0" w:space="0" w:color="auto"/>
        <w:bottom w:val="none" w:sz="0" w:space="0" w:color="auto"/>
        <w:right w:val="none" w:sz="0" w:space="0" w:color="auto"/>
      </w:divBdr>
      <w:divsChild>
        <w:div w:id="1416828724">
          <w:marLeft w:val="0"/>
          <w:marRight w:val="0"/>
          <w:marTop w:val="0"/>
          <w:marBottom w:val="0"/>
          <w:divBdr>
            <w:top w:val="none" w:sz="0" w:space="0" w:color="auto"/>
            <w:left w:val="none" w:sz="0" w:space="0" w:color="auto"/>
            <w:bottom w:val="none" w:sz="0" w:space="0" w:color="auto"/>
            <w:right w:val="none" w:sz="0" w:space="0" w:color="auto"/>
          </w:divBdr>
          <w:divsChild>
            <w:div w:id="1510413429">
              <w:marLeft w:val="0"/>
              <w:marRight w:val="0"/>
              <w:marTop w:val="0"/>
              <w:marBottom w:val="0"/>
              <w:divBdr>
                <w:top w:val="none" w:sz="0" w:space="0" w:color="auto"/>
                <w:left w:val="none" w:sz="0" w:space="0" w:color="auto"/>
                <w:bottom w:val="none" w:sz="0" w:space="0" w:color="auto"/>
                <w:right w:val="none" w:sz="0" w:space="0" w:color="auto"/>
              </w:divBdr>
              <w:divsChild>
                <w:div w:id="7756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8436">
      <w:bodyDiv w:val="1"/>
      <w:marLeft w:val="0"/>
      <w:marRight w:val="0"/>
      <w:marTop w:val="0"/>
      <w:marBottom w:val="0"/>
      <w:divBdr>
        <w:top w:val="none" w:sz="0" w:space="0" w:color="auto"/>
        <w:left w:val="none" w:sz="0" w:space="0" w:color="auto"/>
        <w:bottom w:val="none" w:sz="0" w:space="0" w:color="auto"/>
        <w:right w:val="none" w:sz="0" w:space="0" w:color="auto"/>
      </w:divBdr>
      <w:divsChild>
        <w:div w:id="1277785524">
          <w:marLeft w:val="0"/>
          <w:marRight w:val="0"/>
          <w:marTop w:val="0"/>
          <w:marBottom w:val="0"/>
          <w:divBdr>
            <w:top w:val="none" w:sz="0" w:space="0" w:color="auto"/>
            <w:left w:val="none" w:sz="0" w:space="0" w:color="auto"/>
            <w:bottom w:val="none" w:sz="0" w:space="0" w:color="auto"/>
            <w:right w:val="none" w:sz="0" w:space="0" w:color="auto"/>
          </w:divBdr>
        </w:div>
        <w:div w:id="712922363">
          <w:marLeft w:val="0"/>
          <w:marRight w:val="0"/>
          <w:marTop w:val="0"/>
          <w:marBottom w:val="150"/>
          <w:divBdr>
            <w:top w:val="none" w:sz="0" w:space="0" w:color="auto"/>
            <w:left w:val="none" w:sz="0" w:space="0" w:color="auto"/>
            <w:bottom w:val="none" w:sz="0" w:space="0" w:color="auto"/>
            <w:right w:val="none" w:sz="0" w:space="0" w:color="auto"/>
          </w:divBdr>
        </w:div>
        <w:div w:id="1924102211">
          <w:marLeft w:val="0"/>
          <w:marRight w:val="0"/>
          <w:marTop w:val="0"/>
          <w:marBottom w:val="0"/>
          <w:divBdr>
            <w:top w:val="none" w:sz="0" w:space="0" w:color="auto"/>
            <w:left w:val="none" w:sz="0" w:space="0" w:color="auto"/>
            <w:bottom w:val="none" w:sz="0" w:space="0" w:color="auto"/>
            <w:right w:val="none" w:sz="0" w:space="0" w:color="auto"/>
          </w:divBdr>
          <w:divsChild>
            <w:div w:id="13178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3107">
      <w:bodyDiv w:val="1"/>
      <w:marLeft w:val="0"/>
      <w:marRight w:val="0"/>
      <w:marTop w:val="0"/>
      <w:marBottom w:val="0"/>
      <w:divBdr>
        <w:top w:val="none" w:sz="0" w:space="0" w:color="auto"/>
        <w:left w:val="none" w:sz="0" w:space="0" w:color="auto"/>
        <w:bottom w:val="none" w:sz="0" w:space="0" w:color="auto"/>
        <w:right w:val="none" w:sz="0" w:space="0" w:color="auto"/>
      </w:divBdr>
    </w:div>
    <w:div w:id="1307128000">
      <w:bodyDiv w:val="1"/>
      <w:marLeft w:val="0"/>
      <w:marRight w:val="0"/>
      <w:marTop w:val="0"/>
      <w:marBottom w:val="0"/>
      <w:divBdr>
        <w:top w:val="none" w:sz="0" w:space="0" w:color="auto"/>
        <w:left w:val="none" w:sz="0" w:space="0" w:color="auto"/>
        <w:bottom w:val="none" w:sz="0" w:space="0" w:color="auto"/>
        <w:right w:val="none" w:sz="0" w:space="0" w:color="auto"/>
      </w:divBdr>
      <w:divsChild>
        <w:div w:id="1738625932">
          <w:marLeft w:val="0"/>
          <w:marRight w:val="0"/>
          <w:marTop w:val="0"/>
          <w:marBottom w:val="0"/>
          <w:divBdr>
            <w:top w:val="none" w:sz="0" w:space="0" w:color="auto"/>
            <w:left w:val="none" w:sz="0" w:space="0" w:color="auto"/>
            <w:bottom w:val="none" w:sz="0" w:space="0" w:color="auto"/>
            <w:right w:val="none" w:sz="0" w:space="0" w:color="auto"/>
          </w:divBdr>
          <w:divsChild>
            <w:div w:id="511337675">
              <w:marLeft w:val="0"/>
              <w:marRight w:val="0"/>
              <w:marTop w:val="0"/>
              <w:marBottom w:val="0"/>
              <w:divBdr>
                <w:top w:val="none" w:sz="0" w:space="0" w:color="auto"/>
                <w:left w:val="none" w:sz="0" w:space="0" w:color="auto"/>
                <w:bottom w:val="none" w:sz="0" w:space="0" w:color="auto"/>
                <w:right w:val="none" w:sz="0" w:space="0" w:color="auto"/>
              </w:divBdr>
              <w:divsChild>
                <w:div w:id="2100053955">
                  <w:marLeft w:val="0"/>
                  <w:marRight w:val="0"/>
                  <w:marTop w:val="0"/>
                  <w:marBottom w:val="0"/>
                  <w:divBdr>
                    <w:top w:val="none" w:sz="0" w:space="0" w:color="auto"/>
                    <w:left w:val="none" w:sz="0" w:space="0" w:color="auto"/>
                    <w:bottom w:val="none" w:sz="0" w:space="0" w:color="auto"/>
                    <w:right w:val="none" w:sz="0" w:space="0" w:color="auto"/>
                  </w:divBdr>
                  <w:divsChild>
                    <w:div w:id="168841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01724">
      <w:bodyDiv w:val="1"/>
      <w:marLeft w:val="0"/>
      <w:marRight w:val="0"/>
      <w:marTop w:val="0"/>
      <w:marBottom w:val="0"/>
      <w:divBdr>
        <w:top w:val="none" w:sz="0" w:space="0" w:color="auto"/>
        <w:left w:val="none" w:sz="0" w:space="0" w:color="auto"/>
        <w:bottom w:val="none" w:sz="0" w:space="0" w:color="auto"/>
        <w:right w:val="none" w:sz="0" w:space="0" w:color="auto"/>
      </w:divBdr>
      <w:divsChild>
        <w:div w:id="379550467">
          <w:marLeft w:val="0"/>
          <w:marRight w:val="0"/>
          <w:marTop w:val="0"/>
          <w:marBottom w:val="0"/>
          <w:divBdr>
            <w:top w:val="none" w:sz="0" w:space="0" w:color="auto"/>
            <w:left w:val="none" w:sz="0" w:space="0" w:color="auto"/>
            <w:bottom w:val="none" w:sz="0" w:space="0" w:color="auto"/>
            <w:right w:val="none" w:sz="0" w:space="0" w:color="auto"/>
          </w:divBdr>
          <w:divsChild>
            <w:div w:id="436288557">
              <w:marLeft w:val="0"/>
              <w:marRight w:val="0"/>
              <w:marTop w:val="0"/>
              <w:marBottom w:val="0"/>
              <w:divBdr>
                <w:top w:val="none" w:sz="0" w:space="0" w:color="auto"/>
                <w:left w:val="none" w:sz="0" w:space="0" w:color="auto"/>
                <w:bottom w:val="none" w:sz="0" w:space="0" w:color="auto"/>
                <w:right w:val="none" w:sz="0" w:space="0" w:color="auto"/>
              </w:divBdr>
              <w:divsChild>
                <w:div w:id="14537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78314">
      <w:bodyDiv w:val="1"/>
      <w:marLeft w:val="0"/>
      <w:marRight w:val="0"/>
      <w:marTop w:val="0"/>
      <w:marBottom w:val="0"/>
      <w:divBdr>
        <w:top w:val="none" w:sz="0" w:space="0" w:color="auto"/>
        <w:left w:val="none" w:sz="0" w:space="0" w:color="auto"/>
        <w:bottom w:val="none" w:sz="0" w:space="0" w:color="auto"/>
        <w:right w:val="none" w:sz="0" w:space="0" w:color="auto"/>
      </w:divBdr>
      <w:divsChild>
        <w:div w:id="112094665">
          <w:marLeft w:val="0"/>
          <w:marRight w:val="0"/>
          <w:marTop w:val="0"/>
          <w:marBottom w:val="0"/>
          <w:divBdr>
            <w:top w:val="none" w:sz="0" w:space="0" w:color="auto"/>
            <w:left w:val="none" w:sz="0" w:space="0" w:color="auto"/>
            <w:bottom w:val="none" w:sz="0" w:space="0" w:color="auto"/>
            <w:right w:val="none" w:sz="0" w:space="0" w:color="auto"/>
          </w:divBdr>
          <w:divsChild>
            <w:div w:id="1367146816">
              <w:marLeft w:val="0"/>
              <w:marRight w:val="0"/>
              <w:marTop w:val="0"/>
              <w:marBottom w:val="0"/>
              <w:divBdr>
                <w:top w:val="none" w:sz="0" w:space="0" w:color="auto"/>
                <w:left w:val="none" w:sz="0" w:space="0" w:color="auto"/>
                <w:bottom w:val="none" w:sz="0" w:space="0" w:color="auto"/>
                <w:right w:val="none" w:sz="0" w:space="0" w:color="auto"/>
              </w:divBdr>
              <w:divsChild>
                <w:div w:id="2353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67137">
      <w:bodyDiv w:val="1"/>
      <w:marLeft w:val="0"/>
      <w:marRight w:val="0"/>
      <w:marTop w:val="0"/>
      <w:marBottom w:val="0"/>
      <w:divBdr>
        <w:top w:val="none" w:sz="0" w:space="0" w:color="auto"/>
        <w:left w:val="none" w:sz="0" w:space="0" w:color="auto"/>
        <w:bottom w:val="none" w:sz="0" w:space="0" w:color="auto"/>
        <w:right w:val="none" w:sz="0" w:space="0" w:color="auto"/>
      </w:divBdr>
      <w:divsChild>
        <w:div w:id="935478739">
          <w:marLeft w:val="0"/>
          <w:marRight w:val="0"/>
          <w:marTop w:val="0"/>
          <w:marBottom w:val="0"/>
          <w:divBdr>
            <w:top w:val="none" w:sz="0" w:space="0" w:color="auto"/>
            <w:left w:val="none" w:sz="0" w:space="0" w:color="auto"/>
            <w:bottom w:val="none" w:sz="0" w:space="0" w:color="auto"/>
            <w:right w:val="none" w:sz="0" w:space="0" w:color="auto"/>
          </w:divBdr>
          <w:divsChild>
            <w:div w:id="854920024">
              <w:marLeft w:val="0"/>
              <w:marRight w:val="0"/>
              <w:marTop w:val="0"/>
              <w:marBottom w:val="0"/>
              <w:divBdr>
                <w:top w:val="none" w:sz="0" w:space="0" w:color="auto"/>
                <w:left w:val="none" w:sz="0" w:space="0" w:color="auto"/>
                <w:bottom w:val="none" w:sz="0" w:space="0" w:color="auto"/>
                <w:right w:val="none" w:sz="0" w:space="0" w:color="auto"/>
              </w:divBdr>
              <w:divsChild>
                <w:div w:id="12735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0281">
      <w:bodyDiv w:val="1"/>
      <w:marLeft w:val="0"/>
      <w:marRight w:val="0"/>
      <w:marTop w:val="0"/>
      <w:marBottom w:val="0"/>
      <w:divBdr>
        <w:top w:val="none" w:sz="0" w:space="0" w:color="auto"/>
        <w:left w:val="none" w:sz="0" w:space="0" w:color="auto"/>
        <w:bottom w:val="none" w:sz="0" w:space="0" w:color="auto"/>
        <w:right w:val="none" w:sz="0" w:space="0" w:color="auto"/>
      </w:divBdr>
      <w:divsChild>
        <w:div w:id="1509249252">
          <w:marLeft w:val="0"/>
          <w:marRight w:val="0"/>
          <w:marTop w:val="0"/>
          <w:marBottom w:val="0"/>
          <w:divBdr>
            <w:top w:val="none" w:sz="0" w:space="0" w:color="auto"/>
            <w:left w:val="none" w:sz="0" w:space="0" w:color="auto"/>
            <w:bottom w:val="none" w:sz="0" w:space="0" w:color="auto"/>
            <w:right w:val="none" w:sz="0" w:space="0" w:color="auto"/>
          </w:divBdr>
          <w:divsChild>
            <w:div w:id="645819255">
              <w:marLeft w:val="0"/>
              <w:marRight w:val="0"/>
              <w:marTop w:val="0"/>
              <w:marBottom w:val="0"/>
              <w:divBdr>
                <w:top w:val="none" w:sz="0" w:space="0" w:color="auto"/>
                <w:left w:val="none" w:sz="0" w:space="0" w:color="auto"/>
                <w:bottom w:val="none" w:sz="0" w:space="0" w:color="auto"/>
                <w:right w:val="none" w:sz="0" w:space="0" w:color="auto"/>
              </w:divBdr>
              <w:divsChild>
                <w:div w:id="8238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13191">
      <w:bodyDiv w:val="1"/>
      <w:marLeft w:val="0"/>
      <w:marRight w:val="0"/>
      <w:marTop w:val="0"/>
      <w:marBottom w:val="0"/>
      <w:divBdr>
        <w:top w:val="none" w:sz="0" w:space="0" w:color="auto"/>
        <w:left w:val="none" w:sz="0" w:space="0" w:color="auto"/>
        <w:bottom w:val="none" w:sz="0" w:space="0" w:color="auto"/>
        <w:right w:val="none" w:sz="0" w:space="0" w:color="auto"/>
      </w:divBdr>
      <w:divsChild>
        <w:div w:id="1326517118">
          <w:marLeft w:val="0"/>
          <w:marRight w:val="0"/>
          <w:marTop w:val="0"/>
          <w:marBottom w:val="0"/>
          <w:divBdr>
            <w:top w:val="none" w:sz="0" w:space="0" w:color="auto"/>
            <w:left w:val="none" w:sz="0" w:space="0" w:color="auto"/>
            <w:bottom w:val="none" w:sz="0" w:space="0" w:color="auto"/>
            <w:right w:val="none" w:sz="0" w:space="0" w:color="auto"/>
          </w:divBdr>
          <w:divsChild>
            <w:div w:id="1117220777">
              <w:marLeft w:val="0"/>
              <w:marRight w:val="0"/>
              <w:marTop w:val="0"/>
              <w:marBottom w:val="0"/>
              <w:divBdr>
                <w:top w:val="none" w:sz="0" w:space="0" w:color="auto"/>
                <w:left w:val="none" w:sz="0" w:space="0" w:color="auto"/>
                <w:bottom w:val="none" w:sz="0" w:space="0" w:color="auto"/>
                <w:right w:val="none" w:sz="0" w:space="0" w:color="auto"/>
              </w:divBdr>
              <w:divsChild>
                <w:div w:id="308897511">
                  <w:marLeft w:val="0"/>
                  <w:marRight w:val="0"/>
                  <w:marTop w:val="0"/>
                  <w:marBottom w:val="0"/>
                  <w:divBdr>
                    <w:top w:val="none" w:sz="0" w:space="0" w:color="auto"/>
                    <w:left w:val="none" w:sz="0" w:space="0" w:color="auto"/>
                    <w:bottom w:val="none" w:sz="0" w:space="0" w:color="auto"/>
                    <w:right w:val="none" w:sz="0" w:space="0" w:color="auto"/>
                  </w:divBdr>
                  <w:divsChild>
                    <w:div w:id="12911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617368">
      <w:bodyDiv w:val="1"/>
      <w:marLeft w:val="0"/>
      <w:marRight w:val="0"/>
      <w:marTop w:val="0"/>
      <w:marBottom w:val="0"/>
      <w:divBdr>
        <w:top w:val="none" w:sz="0" w:space="0" w:color="auto"/>
        <w:left w:val="none" w:sz="0" w:space="0" w:color="auto"/>
        <w:bottom w:val="none" w:sz="0" w:space="0" w:color="auto"/>
        <w:right w:val="none" w:sz="0" w:space="0" w:color="auto"/>
      </w:divBdr>
      <w:divsChild>
        <w:div w:id="143278186">
          <w:marLeft w:val="0"/>
          <w:marRight w:val="0"/>
          <w:marTop w:val="0"/>
          <w:marBottom w:val="0"/>
          <w:divBdr>
            <w:top w:val="none" w:sz="0" w:space="0" w:color="auto"/>
            <w:left w:val="none" w:sz="0" w:space="0" w:color="auto"/>
            <w:bottom w:val="none" w:sz="0" w:space="0" w:color="auto"/>
            <w:right w:val="none" w:sz="0" w:space="0" w:color="auto"/>
          </w:divBdr>
        </w:div>
        <w:div w:id="1173258229">
          <w:marLeft w:val="0"/>
          <w:marRight w:val="0"/>
          <w:marTop w:val="0"/>
          <w:marBottom w:val="150"/>
          <w:divBdr>
            <w:top w:val="none" w:sz="0" w:space="0" w:color="auto"/>
            <w:left w:val="none" w:sz="0" w:space="0" w:color="auto"/>
            <w:bottom w:val="none" w:sz="0" w:space="0" w:color="auto"/>
            <w:right w:val="none" w:sz="0" w:space="0" w:color="auto"/>
          </w:divBdr>
        </w:div>
        <w:div w:id="1836726288">
          <w:marLeft w:val="0"/>
          <w:marRight w:val="0"/>
          <w:marTop w:val="0"/>
          <w:marBottom w:val="0"/>
          <w:divBdr>
            <w:top w:val="none" w:sz="0" w:space="0" w:color="auto"/>
            <w:left w:val="none" w:sz="0" w:space="0" w:color="auto"/>
            <w:bottom w:val="none" w:sz="0" w:space="0" w:color="auto"/>
            <w:right w:val="none" w:sz="0" w:space="0" w:color="auto"/>
          </w:divBdr>
          <w:divsChild>
            <w:div w:id="20058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90254">
      <w:bodyDiv w:val="1"/>
      <w:marLeft w:val="0"/>
      <w:marRight w:val="0"/>
      <w:marTop w:val="0"/>
      <w:marBottom w:val="0"/>
      <w:divBdr>
        <w:top w:val="none" w:sz="0" w:space="0" w:color="auto"/>
        <w:left w:val="none" w:sz="0" w:space="0" w:color="auto"/>
        <w:bottom w:val="none" w:sz="0" w:space="0" w:color="auto"/>
        <w:right w:val="none" w:sz="0" w:space="0" w:color="auto"/>
      </w:divBdr>
      <w:divsChild>
        <w:div w:id="1163737051">
          <w:marLeft w:val="0"/>
          <w:marRight w:val="0"/>
          <w:marTop w:val="0"/>
          <w:marBottom w:val="0"/>
          <w:divBdr>
            <w:top w:val="none" w:sz="0" w:space="0" w:color="auto"/>
            <w:left w:val="none" w:sz="0" w:space="0" w:color="auto"/>
            <w:bottom w:val="none" w:sz="0" w:space="0" w:color="auto"/>
            <w:right w:val="none" w:sz="0" w:space="0" w:color="auto"/>
          </w:divBdr>
          <w:divsChild>
            <w:div w:id="2006473189">
              <w:marLeft w:val="0"/>
              <w:marRight w:val="0"/>
              <w:marTop w:val="0"/>
              <w:marBottom w:val="0"/>
              <w:divBdr>
                <w:top w:val="none" w:sz="0" w:space="0" w:color="auto"/>
                <w:left w:val="none" w:sz="0" w:space="0" w:color="auto"/>
                <w:bottom w:val="none" w:sz="0" w:space="0" w:color="auto"/>
                <w:right w:val="none" w:sz="0" w:space="0" w:color="auto"/>
              </w:divBdr>
              <w:divsChild>
                <w:div w:id="8040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50571">
      <w:bodyDiv w:val="1"/>
      <w:marLeft w:val="0"/>
      <w:marRight w:val="0"/>
      <w:marTop w:val="0"/>
      <w:marBottom w:val="0"/>
      <w:divBdr>
        <w:top w:val="none" w:sz="0" w:space="0" w:color="auto"/>
        <w:left w:val="none" w:sz="0" w:space="0" w:color="auto"/>
        <w:bottom w:val="none" w:sz="0" w:space="0" w:color="auto"/>
        <w:right w:val="none" w:sz="0" w:space="0" w:color="auto"/>
      </w:divBdr>
      <w:divsChild>
        <w:div w:id="1467549462">
          <w:marLeft w:val="0"/>
          <w:marRight w:val="0"/>
          <w:marTop w:val="0"/>
          <w:marBottom w:val="0"/>
          <w:divBdr>
            <w:top w:val="none" w:sz="0" w:space="0" w:color="auto"/>
            <w:left w:val="none" w:sz="0" w:space="0" w:color="auto"/>
            <w:bottom w:val="none" w:sz="0" w:space="0" w:color="auto"/>
            <w:right w:val="none" w:sz="0" w:space="0" w:color="auto"/>
          </w:divBdr>
          <w:divsChild>
            <w:div w:id="1844465919">
              <w:marLeft w:val="0"/>
              <w:marRight w:val="0"/>
              <w:marTop w:val="0"/>
              <w:marBottom w:val="0"/>
              <w:divBdr>
                <w:top w:val="none" w:sz="0" w:space="0" w:color="auto"/>
                <w:left w:val="none" w:sz="0" w:space="0" w:color="auto"/>
                <w:bottom w:val="none" w:sz="0" w:space="0" w:color="auto"/>
                <w:right w:val="none" w:sz="0" w:space="0" w:color="auto"/>
              </w:divBdr>
              <w:divsChild>
                <w:div w:id="18561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010835">
      <w:bodyDiv w:val="1"/>
      <w:marLeft w:val="0"/>
      <w:marRight w:val="0"/>
      <w:marTop w:val="0"/>
      <w:marBottom w:val="0"/>
      <w:divBdr>
        <w:top w:val="none" w:sz="0" w:space="0" w:color="auto"/>
        <w:left w:val="none" w:sz="0" w:space="0" w:color="auto"/>
        <w:bottom w:val="none" w:sz="0" w:space="0" w:color="auto"/>
        <w:right w:val="none" w:sz="0" w:space="0" w:color="auto"/>
      </w:divBdr>
      <w:divsChild>
        <w:div w:id="767888180">
          <w:marLeft w:val="0"/>
          <w:marRight w:val="0"/>
          <w:marTop w:val="0"/>
          <w:marBottom w:val="0"/>
          <w:divBdr>
            <w:top w:val="none" w:sz="0" w:space="0" w:color="auto"/>
            <w:left w:val="none" w:sz="0" w:space="0" w:color="auto"/>
            <w:bottom w:val="none" w:sz="0" w:space="0" w:color="auto"/>
            <w:right w:val="none" w:sz="0" w:space="0" w:color="auto"/>
          </w:divBdr>
          <w:divsChild>
            <w:div w:id="146555266">
              <w:marLeft w:val="0"/>
              <w:marRight w:val="0"/>
              <w:marTop w:val="0"/>
              <w:marBottom w:val="0"/>
              <w:divBdr>
                <w:top w:val="none" w:sz="0" w:space="0" w:color="auto"/>
                <w:left w:val="none" w:sz="0" w:space="0" w:color="auto"/>
                <w:bottom w:val="none" w:sz="0" w:space="0" w:color="auto"/>
                <w:right w:val="none" w:sz="0" w:space="0" w:color="auto"/>
              </w:divBdr>
              <w:divsChild>
                <w:div w:id="399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88181">
      <w:bodyDiv w:val="1"/>
      <w:marLeft w:val="0"/>
      <w:marRight w:val="0"/>
      <w:marTop w:val="0"/>
      <w:marBottom w:val="0"/>
      <w:divBdr>
        <w:top w:val="none" w:sz="0" w:space="0" w:color="auto"/>
        <w:left w:val="none" w:sz="0" w:space="0" w:color="auto"/>
        <w:bottom w:val="none" w:sz="0" w:space="0" w:color="auto"/>
        <w:right w:val="none" w:sz="0" w:space="0" w:color="auto"/>
      </w:divBdr>
      <w:divsChild>
        <w:div w:id="1207066783">
          <w:marLeft w:val="0"/>
          <w:marRight w:val="0"/>
          <w:marTop w:val="0"/>
          <w:marBottom w:val="0"/>
          <w:divBdr>
            <w:top w:val="none" w:sz="0" w:space="0" w:color="auto"/>
            <w:left w:val="none" w:sz="0" w:space="0" w:color="auto"/>
            <w:bottom w:val="none" w:sz="0" w:space="0" w:color="auto"/>
            <w:right w:val="none" w:sz="0" w:space="0" w:color="auto"/>
          </w:divBdr>
          <w:divsChild>
            <w:div w:id="747725819">
              <w:marLeft w:val="0"/>
              <w:marRight w:val="0"/>
              <w:marTop w:val="0"/>
              <w:marBottom w:val="0"/>
              <w:divBdr>
                <w:top w:val="none" w:sz="0" w:space="0" w:color="auto"/>
                <w:left w:val="none" w:sz="0" w:space="0" w:color="auto"/>
                <w:bottom w:val="none" w:sz="0" w:space="0" w:color="auto"/>
                <w:right w:val="none" w:sz="0" w:space="0" w:color="auto"/>
              </w:divBdr>
              <w:divsChild>
                <w:div w:id="1668559006">
                  <w:marLeft w:val="0"/>
                  <w:marRight w:val="0"/>
                  <w:marTop w:val="0"/>
                  <w:marBottom w:val="0"/>
                  <w:divBdr>
                    <w:top w:val="none" w:sz="0" w:space="0" w:color="auto"/>
                    <w:left w:val="none" w:sz="0" w:space="0" w:color="auto"/>
                    <w:bottom w:val="none" w:sz="0" w:space="0" w:color="auto"/>
                    <w:right w:val="none" w:sz="0" w:space="0" w:color="auto"/>
                  </w:divBdr>
                  <w:divsChild>
                    <w:div w:id="16115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8035">
      <w:bodyDiv w:val="1"/>
      <w:marLeft w:val="0"/>
      <w:marRight w:val="0"/>
      <w:marTop w:val="0"/>
      <w:marBottom w:val="0"/>
      <w:divBdr>
        <w:top w:val="none" w:sz="0" w:space="0" w:color="auto"/>
        <w:left w:val="none" w:sz="0" w:space="0" w:color="auto"/>
        <w:bottom w:val="none" w:sz="0" w:space="0" w:color="auto"/>
        <w:right w:val="none" w:sz="0" w:space="0" w:color="auto"/>
      </w:divBdr>
    </w:div>
    <w:div w:id="1787313141">
      <w:bodyDiv w:val="1"/>
      <w:marLeft w:val="0"/>
      <w:marRight w:val="0"/>
      <w:marTop w:val="0"/>
      <w:marBottom w:val="0"/>
      <w:divBdr>
        <w:top w:val="none" w:sz="0" w:space="0" w:color="auto"/>
        <w:left w:val="none" w:sz="0" w:space="0" w:color="auto"/>
        <w:bottom w:val="none" w:sz="0" w:space="0" w:color="auto"/>
        <w:right w:val="none" w:sz="0" w:space="0" w:color="auto"/>
      </w:divBdr>
      <w:divsChild>
        <w:div w:id="1999380261">
          <w:marLeft w:val="0"/>
          <w:marRight w:val="0"/>
          <w:marTop w:val="0"/>
          <w:marBottom w:val="0"/>
          <w:divBdr>
            <w:top w:val="none" w:sz="0" w:space="0" w:color="auto"/>
            <w:left w:val="none" w:sz="0" w:space="0" w:color="auto"/>
            <w:bottom w:val="none" w:sz="0" w:space="0" w:color="auto"/>
            <w:right w:val="none" w:sz="0" w:space="0" w:color="auto"/>
          </w:divBdr>
          <w:divsChild>
            <w:div w:id="223218039">
              <w:marLeft w:val="0"/>
              <w:marRight w:val="0"/>
              <w:marTop w:val="0"/>
              <w:marBottom w:val="0"/>
              <w:divBdr>
                <w:top w:val="none" w:sz="0" w:space="0" w:color="auto"/>
                <w:left w:val="none" w:sz="0" w:space="0" w:color="auto"/>
                <w:bottom w:val="none" w:sz="0" w:space="0" w:color="auto"/>
                <w:right w:val="none" w:sz="0" w:space="0" w:color="auto"/>
              </w:divBdr>
              <w:divsChild>
                <w:div w:id="1209537234">
                  <w:marLeft w:val="0"/>
                  <w:marRight w:val="0"/>
                  <w:marTop w:val="0"/>
                  <w:marBottom w:val="0"/>
                  <w:divBdr>
                    <w:top w:val="none" w:sz="0" w:space="0" w:color="auto"/>
                    <w:left w:val="none" w:sz="0" w:space="0" w:color="auto"/>
                    <w:bottom w:val="none" w:sz="0" w:space="0" w:color="auto"/>
                    <w:right w:val="none" w:sz="0" w:space="0" w:color="auto"/>
                  </w:divBdr>
                </w:div>
              </w:divsChild>
            </w:div>
            <w:div w:id="1218469891">
              <w:marLeft w:val="0"/>
              <w:marRight w:val="0"/>
              <w:marTop w:val="0"/>
              <w:marBottom w:val="0"/>
              <w:divBdr>
                <w:top w:val="none" w:sz="0" w:space="0" w:color="auto"/>
                <w:left w:val="none" w:sz="0" w:space="0" w:color="auto"/>
                <w:bottom w:val="none" w:sz="0" w:space="0" w:color="auto"/>
                <w:right w:val="none" w:sz="0" w:space="0" w:color="auto"/>
              </w:divBdr>
              <w:divsChild>
                <w:div w:id="5529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75223">
      <w:bodyDiv w:val="1"/>
      <w:marLeft w:val="0"/>
      <w:marRight w:val="0"/>
      <w:marTop w:val="0"/>
      <w:marBottom w:val="0"/>
      <w:divBdr>
        <w:top w:val="none" w:sz="0" w:space="0" w:color="auto"/>
        <w:left w:val="none" w:sz="0" w:space="0" w:color="auto"/>
        <w:bottom w:val="none" w:sz="0" w:space="0" w:color="auto"/>
        <w:right w:val="none" w:sz="0" w:space="0" w:color="auto"/>
      </w:divBdr>
    </w:div>
    <w:div w:id="1814982857">
      <w:bodyDiv w:val="1"/>
      <w:marLeft w:val="0"/>
      <w:marRight w:val="0"/>
      <w:marTop w:val="0"/>
      <w:marBottom w:val="0"/>
      <w:divBdr>
        <w:top w:val="none" w:sz="0" w:space="0" w:color="auto"/>
        <w:left w:val="none" w:sz="0" w:space="0" w:color="auto"/>
        <w:bottom w:val="none" w:sz="0" w:space="0" w:color="auto"/>
        <w:right w:val="none" w:sz="0" w:space="0" w:color="auto"/>
      </w:divBdr>
      <w:divsChild>
        <w:div w:id="388767809">
          <w:marLeft w:val="0"/>
          <w:marRight w:val="0"/>
          <w:marTop w:val="0"/>
          <w:marBottom w:val="0"/>
          <w:divBdr>
            <w:top w:val="none" w:sz="0" w:space="0" w:color="auto"/>
            <w:left w:val="none" w:sz="0" w:space="0" w:color="auto"/>
            <w:bottom w:val="none" w:sz="0" w:space="0" w:color="auto"/>
            <w:right w:val="none" w:sz="0" w:space="0" w:color="auto"/>
          </w:divBdr>
          <w:divsChild>
            <w:div w:id="482889597">
              <w:marLeft w:val="0"/>
              <w:marRight w:val="0"/>
              <w:marTop w:val="0"/>
              <w:marBottom w:val="0"/>
              <w:divBdr>
                <w:top w:val="none" w:sz="0" w:space="0" w:color="auto"/>
                <w:left w:val="none" w:sz="0" w:space="0" w:color="auto"/>
                <w:bottom w:val="none" w:sz="0" w:space="0" w:color="auto"/>
                <w:right w:val="none" w:sz="0" w:space="0" w:color="auto"/>
              </w:divBdr>
              <w:divsChild>
                <w:div w:id="5424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08470">
      <w:bodyDiv w:val="1"/>
      <w:marLeft w:val="0"/>
      <w:marRight w:val="0"/>
      <w:marTop w:val="0"/>
      <w:marBottom w:val="0"/>
      <w:divBdr>
        <w:top w:val="none" w:sz="0" w:space="0" w:color="auto"/>
        <w:left w:val="none" w:sz="0" w:space="0" w:color="auto"/>
        <w:bottom w:val="none" w:sz="0" w:space="0" w:color="auto"/>
        <w:right w:val="none" w:sz="0" w:space="0" w:color="auto"/>
      </w:divBdr>
    </w:div>
    <w:div w:id="1866820873">
      <w:bodyDiv w:val="1"/>
      <w:marLeft w:val="0"/>
      <w:marRight w:val="0"/>
      <w:marTop w:val="0"/>
      <w:marBottom w:val="0"/>
      <w:divBdr>
        <w:top w:val="none" w:sz="0" w:space="0" w:color="auto"/>
        <w:left w:val="none" w:sz="0" w:space="0" w:color="auto"/>
        <w:bottom w:val="none" w:sz="0" w:space="0" w:color="auto"/>
        <w:right w:val="none" w:sz="0" w:space="0" w:color="auto"/>
      </w:divBdr>
    </w:div>
    <w:div w:id="1885412253">
      <w:bodyDiv w:val="1"/>
      <w:marLeft w:val="0"/>
      <w:marRight w:val="0"/>
      <w:marTop w:val="0"/>
      <w:marBottom w:val="0"/>
      <w:divBdr>
        <w:top w:val="none" w:sz="0" w:space="0" w:color="auto"/>
        <w:left w:val="none" w:sz="0" w:space="0" w:color="auto"/>
        <w:bottom w:val="none" w:sz="0" w:space="0" w:color="auto"/>
        <w:right w:val="none" w:sz="0" w:space="0" w:color="auto"/>
      </w:divBdr>
    </w:div>
    <w:div w:id="1887983954">
      <w:bodyDiv w:val="1"/>
      <w:marLeft w:val="0"/>
      <w:marRight w:val="0"/>
      <w:marTop w:val="0"/>
      <w:marBottom w:val="0"/>
      <w:divBdr>
        <w:top w:val="none" w:sz="0" w:space="0" w:color="auto"/>
        <w:left w:val="none" w:sz="0" w:space="0" w:color="auto"/>
        <w:bottom w:val="none" w:sz="0" w:space="0" w:color="auto"/>
        <w:right w:val="none" w:sz="0" w:space="0" w:color="auto"/>
      </w:divBdr>
      <w:divsChild>
        <w:div w:id="751851159">
          <w:marLeft w:val="0"/>
          <w:marRight w:val="0"/>
          <w:marTop w:val="0"/>
          <w:marBottom w:val="0"/>
          <w:divBdr>
            <w:top w:val="none" w:sz="0" w:space="0" w:color="auto"/>
            <w:left w:val="none" w:sz="0" w:space="0" w:color="auto"/>
            <w:bottom w:val="none" w:sz="0" w:space="0" w:color="auto"/>
            <w:right w:val="none" w:sz="0" w:space="0" w:color="auto"/>
          </w:divBdr>
          <w:divsChild>
            <w:div w:id="976031626">
              <w:marLeft w:val="0"/>
              <w:marRight w:val="0"/>
              <w:marTop w:val="0"/>
              <w:marBottom w:val="0"/>
              <w:divBdr>
                <w:top w:val="none" w:sz="0" w:space="0" w:color="auto"/>
                <w:left w:val="none" w:sz="0" w:space="0" w:color="auto"/>
                <w:bottom w:val="none" w:sz="0" w:space="0" w:color="auto"/>
                <w:right w:val="none" w:sz="0" w:space="0" w:color="auto"/>
              </w:divBdr>
              <w:divsChild>
                <w:div w:id="202250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10727">
      <w:bodyDiv w:val="1"/>
      <w:marLeft w:val="0"/>
      <w:marRight w:val="0"/>
      <w:marTop w:val="0"/>
      <w:marBottom w:val="0"/>
      <w:divBdr>
        <w:top w:val="none" w:sz="0" w:space="0" w:color="auto"/>
        <w:left w:val="none" w:sz="0" w:space="0" w:color="auto"/>
        <w:bottom w:val="none" w:sz="0" w:space="0" w:color="auto"/>
        <w:right w:val="none" w:sz="0" w:space="0" w:color="auto"/>
      </w:divBdr>
      <w:divsChild>
        <w:div w:id="1182159027">
          <w:marLeft w:val="0"/>
          <w:marRight w:val="0"/>
          <w:marTop w:val="0"/>
          <w:marBottom w:val="0"/>
          <w:divBdr>
            <w:top w:val="none" w:sz="0" w:space="0" w:color="auto"/>
            <w:left w:val="none" w:sz="0" w:space="0" w:color="auto"/>
            <w:bottom w:val="none" w:sz="0" w:space="0" w:color="auto"/>
            <w:right w:val="none" w:sz="0" w:space="0" w:color="auto"/>
          </w:divBdr>
          <w:divsChild>
            <w:div w:id="659849173">
              <w:marLeft w:val="0"/>
              <w:marRight w:val="0"/>
              <w:marTop w:val="0"/>
              <w:marBottom w:val="0"/>
              <w:divBdr>
                <w:top w:val="none" w:sz="0" w:space="0" w:color="auto"/>
                <w:left w:val="none" w:sz="0" w:space="0" w:color="auto"/>
                <w:bottom w:val="none" w:sz="0" w:space="0" w:color="auto"/>
                <w:right w:val="none" w:sz="0" w:space="0" w:color="auto"/>
              </w:divBdr>
              <w:divsChild>
                <w:div w:id="19404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40720">
      <w:bodyDiv w:val="1"/>
      <w:marLeft w:val="0"/>
      <w:marRight w:val="0"/>
      <w:marTop w:val="0"/>
      <w:marBottom w:val="0"/>
      <w:divBdr>
        <w:top w:val="none" w:sz="0" w:space="0" w:color="auto"/>
        <w:left w:val="none" w:sz="0" w:space="0" w:color="auto"/>
        <w:bottom w:val="none" w:sz="0" w:space="0" w:color="auto"/>
        <w:right w:val="none" w:sz="0" w:space="0" w:color="auto"/>
      </w:divBdr>
      <w:divsChild>
        <w:div w:id="993531128">
          <w:marLeft w:val="0"/>
          <w:marRight w:val="0"/>
          <w:marTop w:val="0"/>
          <w:marBottom w:val="0"/>
          <w:divBdr>
            <w:top w:val="none" w:sz="0" w:space="0" w:color="auto"/>
            <w:left w:val="none" w:sz="0" w:space="0" w:color="auto"/>
            <w:bottom w:val="none" w:sz="0" w:space="0" w:color="auto"/>
            <w:right w:val="none" w:sz="0" w:space="0" w:color="auto"/>
          </w:divBdr>
          <w:divsChild>
            <w:div w:id="304046835">
              <w:marLeft w:val="0"/>
              <w:marRight w:val="0"/>
              <w:marTop w:val="0"/>
              <w:marBottom w:val="0"/>
              <w:divBdr>
                <w:top w:val="none" w:sz="0" w:space="0" w:color="auto"/>
                <w:left w:val="none" w:sz="0" w:space="0" w:color="auto"/>
                <w:bottom w:val="none" w:sz="0" w:space="0" w:color="auto"/>
                <w:right w:val="none" w:sz="0" w:space="0" w:color="auto"/>
              </w:divBdr>
              <w:divsChild>
                <w:div w:id="7478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904298">
      <w:bodyDiv w:val="1"/>
      <w:marLeft w:val="0"/>
      <w:marRight w:val="0"/>
      <w:marTop w:val="0"/>
      <w:marBottom w:val="0"/>
      <w:divBdr>
        <w:top w:val="none" w:sz="0" w:space="0" w:color="auto"/>
        <w:left w:val="none" w:sz="0" w:space="0" w:color="auto"/>
        <w:bottom w:val="none" w:sz="0" w:space="0" w:color="auto"/>
        <w:right w:val="none" w:sz="0" w:space="0" w:color="auto"/>
      </w:divBdr>
      <w:divsChild>
        <w:div w:id="2031688097">
          <w:marLeft w:val="0"/>
          <w:marRight w:val="0"/>
          <w:marTop w:val="0"/>
          <w:marBottom w:val="0"/>
          <w:divBdr>
            <w:top w:val="none" w:sz="0" w:space="0" w:color="auto"/>
            <w:left w:val="none" w:sz="0" w:space="0" w:color="auto"/>
            <w:bottom w:val="none" w:sz="0" w:space="0" w:color="auto"/>
            <w:right w:val="none" w:sz="0" w:space="0" w:color="auto"/>
          </w:divBdr>
          <w:divsChild>
            <w:div w:id="172838894">
              <w:marLeft w:val="0"/>
              <w:marRight w:val="0"/>
              <w:marTop w:val="0"/>
              <w:marBottom w:val="0"/>
              <w:divBdr>
                <w:top w:val="none" w:sz="0" w:space="0" w:color="auto"/>
                <w:left w:val="none" w:sz="0" w:space="0" w:color="auto"/>
                <w:bottom w:val="none" w:sz="0" w:space="0" w:color="auto"/>
                <w:right w:val="none" w:sz="0" w:space="0" w:color="auto"/>
              </w:divBdr>
              <w:divsChild>
                <w:div w:id="2015759244">
                  <w:marLeft w:val="0"/>
                  <w:marRight w:val="0"/>
                  <w:marTop w:val="0"/>
                  <w:marBottom w:val="0"/>
                  <w:divBdr>
                    <w:top w:val="none" w:sz="0" w:space="0" w:color="auto"/>
                    <w:left w:val="none" w:sz="0" w:space="0" w:color="auto"/>
                    <w:bottom w:val="none" w:sz="0" w:space="0" w:color="auto"/>
                    <w:right w:val="none" w:sz="0" w:space="0" w:color="auto"/>
                  </w:divBdr>
                  <w:divsChild>
                    <w:div w:id="2123717521">
                      <w:marLeft w:val="0"/>
                      <w:marRight w:val="0"/>
                      <w:marTop w:val="0"/>
                      <w:marBottom w:val="0"/>
                      <w:divBdr>
                        <w:top w:val="none" w:sz="0" w:space="0" w:color="auto"/>
                        <w:left w:val="none" w:sz="0" w:space="0" w:color="auto"/>
                        <w:bottom w:val="none" w:sz="0" w:space="0" w:color="auto"/>
                        <w:right w:val="none" w:sz="0" w:space="0" w:color="auto"/>
                      </w:divBdr>
                      <w:divsChild>
                        <w:div w:id="4005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505404">
          <w:marLeft w:val="0"/>
          <w:marRight w:val="0"/>
          <w:marTop w:val="240"/>
          <w:marBottom w:val="0"/>
          <w:divBdr>
            <w:top w:val="none" w:sz="0" w:space="0" w:color="auto"/>
            <w:left w:val="none" w:sz="0" w:space="0" w:color="auto"/>
            <w:bottom w:val="none" w:sz="0" w:space="0" w:color="auto"/>
            <w:right w:val="none" w:sz="0" w:space="0" w:color="auto"/>
          </w:divBdr>
          <w:divsChild>
            <w:div w:id="138421996">
              <w:marLeft w:val="120"/>
              <w:marRight w:val="0"/>
              <w:marTop w:val="0"/>
              <w:marBottom w:val="0"/>
              <w:divBdr>
                <w:top w:val="none" w:sz="0" w:space="0" w:color="auto"/>
                <w:left w:val="none" w:sz="0" w:space="0" w:color="auto"/>
                <w:bottom w:val="none" w:sz="0" w:space="0" w:color="auto"/>
                <w:right w:val="none" w:sz="0" w:space="0" w:color="auto"/>
              </w:divBdr>
              <w:divsChild>
                <w:div w:id="676158194">
                  <w:marLeft w:val="0"/>
                  <w:marRight w:val="0"/>
                  <w:marTop w:val="0"/>
                  <w:marBottom w:val="0"/>
                  <w:divBdr>
                    <w:top w:val="none" w:sz="0" w:space="0" w:color="auto"/>
                    <w:left w:val="none" w:sz="0" w:space="0" w:color="auto"/>
                    <w:bottom w:val="none" w:sz="0" w:space="0" w:color="auto"/>
                    <w:right w:val="none" w:sz="0" w:space="0" w:color="auto"/>
                  </w:divBdr>
                  <w:divsChild>
                    <w:div w:id="711610822">
                      <w:marLeft w:val="0"/>
                      <w:marRight w:val="0"/>
                      <w:marTop w:val="0"/>
                      <w:marBottom w:val="0"/>
                      <w:divBdr>
                        <w:top w:val="none" w:sz="0" w:space="0" w:color="auto"/>
                        <w:left w:val="none" w:sz="0" w:space="0" w:color="auto"/>
                        <w:bottom w:val="none" w:sz="0" w:space="0" w:color="auto"/>
                        <w:right w:val="none" w:sz="0" w:space="0" w:color="auto"/>
                      </w:divBdr>
                      <w:divsChild>
                        <w:div w:id="810174670">
                          <w:marLeft w:val="0"/>
                          <w:marRight w:val="0"/>
                          <w:marTop w:val="0"/>
                          <w:marBottom w:val="0"/>
                          <w:divBdr>
                            <w:top w:val="none" w:sz="0" w:space="0" w:color="auto"/>
                            <w:left w:val="none" w:sz="0" w:space="0" w:color="auto"/>
                            <w:bottom w:val="none" w:sz="0" w:space="0" w:color="auto"/>
                            <w:right w:val="none" w:sz="0" w:space="0" w:color="auto"/>
                          </w:divBdr>
                          <w:divsChild>
                            <w:div w:id="840241608">
                              <w:marLeft w:val="0"/>
                              <w:marRight w:val="0"/>
                              <w:marTop w:val="0"/>
                              <w:marBottom w:val="0"/>
                              <w:divBdr>
                                <w:top w:val="none" w:sz="0" w:space="0" w:color="auto"/>
                                <w:left w:val="none" w:sz="0" w:space="0" w:color="auto"/>
                                <w:bottom w:val="none" w:sz="0" w:space="0" w:color="auto"/>
                                <w:right w:val="none" w:sz="0" w:space="0" w:color="auto"/>
                              </w:divBdr>
                              <w:divsChild>
                                <w:div w:id="142318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669080">
          <w:marLeft w:val="0"/>
          <w:marRight w:val="0"/>
          <w:marTop w:val="0"/>
          <w:marBottom w:val="0"/>
          <w:divBdr>
            <w:top w:val="none" w:sz="0" w:space="0" w:color="auto"/>
            <w:left w:val="none" w:sz="0" w:space="0" w:color="auto"/>
            <w:bottom w:val="none" w:sz="0" w:space="0" w:color="auto"/>
            <w:right w:val="none" w:sz="0" w:space="0" w:color="auto"/>
          </w:divBdr>
          <w:divsChild>
            <w:div w:id="816410527">
              <w:marLeft w:val="0"/>
              <w:marRight w:val="0"/>
              <w:marTop w:val="0"/>
              <w:marBottom w:val="0"/>
              <w:divBdr>
                <w:top w:val="none" w:sz="0" w:space="0" w:color="auto"/>
                <w:left w:val="none" w:sz="0" w:space="0" w:color="auto"/>
                <w:bottom w:val="none" w:sz="0" w:space="0" w:color="auto"/>
                <w:right w:val="none" w:sz="0" w:space="0" w:color="auto"/>
              </w:divBdr>
              <w:divsChild>
                <w:div w:id="1849786178">
                  <w:marLeft w:val="0"/>
                  <w:marRight w:val="0"/>
                  <w:marTop w:val="0"/>
                  <w:marBottom w:val="0"/>
                  <w:divBdr>
                    <w:top w:val="none" w:sz="0" w:space="0" w:color="auto"/>
                    <w:left w:val="none" w:sz="0" w:space="0" w:color="auto"/>
                    <w:bottom w:val="none" w:sz="0" w:space="0" w:color="auto"/>
                    <w:right w:val="none" w:sz="0" w:space="0" w:color="auto"/>
                  </w:divBdr>
                  <w:divsChild>
                    <w:div w:id="938483794">
                      <w:marLeft w:val="0"/>
                      <w:marRight w:val="0"/>
                      <w:marTop w:val="0"/>
                      <w:marBottom w:val="0"/>
                      <w:divBdr>
                        <w:top w:val="none" w:sz="0" w:space="0" w:color="auto"/>
                        <w:left w:val="none" w:sz="0" w:space="0" w:color="auto"/>
                        <w:bottom w:val="none" w:sz="0" w:space="0" w:color="auto"/>
                        <w:right w:val="none" w:sz="0" w:space="0" w:color="auto"/>
                      </w:divBdr>
                      <w:divsChild>
                        <w:div w:id="10840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707093">
      <w:bodyDiv w:val="1"/>
      <w:marLeft w:val="0"/>
      <w:marRight w:val="0"/>
      <w:marTop w:val="0"/>
      <w:marBottom w:val="0"/>
      <w:divBdr>
        <w:top w:val="none" w:sz="0" w:space="0" w:color="auto"/>
        <w:left w:val="none" w:sz="0" w:space="0" w:color="auto"/>
        <w:bottom w:val="none" w:sz="0" w:space="0" w:color="auto"/>
        <w:right w:val="none" w:sz="0" w:space="0" w:color="auto"/>
      </w:divBdr>
      <w:divsChild>
        <w:div w:id="451218583">
          <w:marLeft w:val="0"/>
          <w:marRight w:val="0"/>
          <w:marTop w:val="0"/>
          <w:marBottom w:val="0"/>
          <w:divBdr>
            <w:top w:val="none" w:sz="0" w:space="0" w:color="auto"/>
            <w:left w:val="none" w:sz="0" w:space="0" w:color="auto"/>
            <w:bottom w:val="none" w:sz="0" w:space="0" w:color="auto"/>
            <w:right w:val="none" w:sz="0" w:space="0" w:color="auto"/>
          </w:divBdr>
          <w:divsChild>
            <w:div w:id="1258563441">
              <w:marLeft w:val="0"/>
              <w:marRight w:val="0"/>
              <w:marTop w:val="0"/>
              <w:marBottom w:val="0"/>
              <w:divBdr>
                <w:top w:val="none" w:sz="0" w:space="0" w:color="auto"/>
                <w:left w:val="none" w:sz="0" w:space="0" w:color="auto"/>
                <w:bottom w:val="none" w:sz="0" w:space="0" w:color="auto"/>
                <w:right w:val="none" w:sz="0" w:space="0" w:color="auto"/>
              </w:divBdr>
              <w:divsChild>
                <w:div w:id="67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25174">
      <w:bodyDiv w:val="1"/>
      <w:marLeft w:val="0"/>
      <w:marRight w:val="0"/>
      <w:marTop w:val="0"/>
      <w:marBottom w:val="0"/>
      <w:divBdr>
        <w:top w:val="none" w:sz="0" w:space="0" w:color="auto"/>
        <w:left w:val="none" w:sz="0" w:space="0" w:color="auto"/>
        <w:bottom w:val="none" w:sz="0" w:space="0" w:color="auto"/>
        <w:right w:val="none" w:sz="0" w:space="0" w:color="auto"/>
      </w:divBdr>
    </w:div>
    <w:div w:id="2023584596">
      <w:bodyDiv w:val="1"/>
      <w:marLeft w:val="0"/>
      <w:marRight w:val="0"/>
      <w:marTop w:val="0"/>
      <w:marBottom w:val="0"/>
      <w:divBdr>
        <w:top w:val="none" w:sz="0" w:space="0" w:color="auto"/>
        <w:left w:val="none" w:sz="0" w:space="0" w:color="auto"/>
        <w:bottom w:val="none" w:sz="0" w:space="0" w:color="auto"/>
        <w:right w:val="none" w:sz="0" w:space="0" w:color="auto"/>
      </w:divBdr>
    </w:div>
    <w:div w:id="2028601855">
      <w:bodyDiv w:val="1"/>
      <w:marLeft w:val="0"/>
      <w:marRight w:val="0"/>
      <w:marTop w:val="0"/>
      <w:marBottom w:val="0"/>
      <w:divBdr>
        <w:top w:val="none" w:sz="0" w:space="0" w:color="auto"/>
        <w:left w:val="none" w:sz="0" w:space="0" w:color="auto"/>
        <w:bottom w:val="none" w:sz="0" w:space="0" w:color="auto"/>
        <w:right w:val="none" w:sz="0" w:space="0" w:color="auto"/>
      </w:divBdr>
      <w:divsChild>
        <w:div w:id="528497581">
          <w:marLeft w:val="0"/>
          <w:marRight w:val="0"/>
          <w:marTop w:val="0"/>
          <w:marBottom w:val="0"/>
          <w:divBdr>
            <w:top w:val="none" w:sz="0" w:space="0" w:color="auto"/>
            <w:left w:val="none" w:sz="0" w:space="0" w:color="auto"/>
            <w:bottom w:val="none" w:sz="0" w:space="0" w:color="auto"/>
            <w:right w:val="none" w:sz="0" w:space="0" w:color="auto"/>
          </w:divBdr>
          <w:divsChild>
            <w:div w:id="1569028152">
              <w:marLeft w:val="0"/>
              <w:marRight w:val="0"/>
              <w:marTop w:val="0"/>
              <w:marBottom w:val="0"/>
              <w:divBdr>
                <w:top w:val="none" w:sz="0" w:space="0" w:color="auto"/>
                <w:left w:val="none" w:sz="0" w:space="0" w:color="auto"/>
                <w:bottom w:val="none" w:sz="0" w:space="0" w:color="auto"/>
                <w:right w:val="none" w:sz="0" w:space="0" w:color="auto"/>
              </w:divBdr>
              <w:divsChild>
                <w:div w:id="16420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88589">
      <w:bodyDiv w:val="1"/>
      <w:marLeft w:val="0"/>
      <w:marRight w:val="0"/>
      <w:marTop w:val="0"/>
      <w:marBottom w:val="0"/>
      <w:divBdr>
        <w:top w:val="none" w:sz="0" w:space="0" w:color="auto"/>
        <w:left w:val="none" w:sz="0" w:space="0" w:color="auto"/>
        <w:bottom w:val="none" w:sz="0" w:space="0" w:color="auto"/>
        <w:right w:val="none" w:sz="0" w:space="0" w:color="auto"/>
      </w:divBdr>
      <w:divsChild>
        <w:div w:id="846600150">
          <w:marLeft w:val="0"/>
          <w:marRight w:val="0"/>
          <w:marTop w:val="0"/>
          <w:marBottom w:val="0"/>
          <w:divBdr>
            <w:top w:val="none" w:sz="0" w:space="0" w:color="auto"/>
            <w:left w:val="none" w:sz="0" w:space="0" w:color="auto"/>
            <w:bottom w:val="none" w:sz="0" w:space="0" w:color="auto"/>
            <w:right w:val="none" w:sz="0" w:space="0" w:color="auto"/>
          </w:divBdr>
          <w:divsChild>
            <w:div w:id="2050253265">
              <w:marLeft w:val="0"/>
              <w:marRight w:val="0"/>
              <w:marTop w:val="0"/>
              <w:marBottom w:val="0"/>
              <w:divBdr>
                <w:top w:val="none" w:sz="0" w:space="0" w:color="auto"/>
                <w:left w:val="none" w:sz="0" w:space="0" w:color="auto"/>
                <w:bottom w:val="none" w:sz="0" w:space="0" w:color="auto"/>
                <w:right w:val="none" w:sz="0" w:space="0" w:color="auto"/>
              </w:divBdr>
              <w:divsChild>
                <w:div w:id="5887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41970">
      <w:bodyDiv w:val="1"/>
      <w:marLeft w:val="0"/>
      <w:marRight w:val="0"/>
      <w:marTop w:val="0"/>
      <w:marBottom w:val="0"/>
      <w:divBdr>
        <w:top w:val="none" w:sz="0" w:space="0" w:color="auto"/>
        <w:left w:val="none" w:sz="0" w:space="0" w:color="auto"/>
        <w:bottom w:val="none" w:sz="0" w:space="0" w:color="auto"/>
        <w:right w:val="none" w:sz="0" w:space="0" w:color="auto"/>
      </w:divBdr>
    </w:div>
    <w:div w:id="2103525563">
      <w:bodyDiv w:val="1"/>
      <w:marLeft w:val="0"/>
      <w:marRight w:val="0"/>
      <w:marTop w:val="0"/>
      <w:marBottom w:val="0"/>
      <w:divBdr>
        <w:top w:val="none" w:sz="0" w:space="0" w:color="auto"/>
        <w:left w:val="none" w:sz="0" w:space="0" w:color="auto"/>
        <w:bottom w:val="none" w:sz="0" w:space="0" w:color="auto"/>
        <w:right w:val="none" w:sz="0" w:space="0" w:color="auto"/>
      </w:divBdr>
      <w:divsChild>
        <w:div w:id="1606843684">
          <w:marLeft w:val="0"/>
          <w:marRight w:val="0"/>
          <w:marTop w:val="0"/>
          <w:marBottom w:val="0"/>
          <w:divBdr>
            <w:top w:val="none" w:sz="0" w:space="0" w:color="auto"/>
            <w:left w:val="none" w:sz="0" w:space="0" w:color="auto"/>
            <w:bottom w:val="none" w:sz="0" w:space="0" w:color="auto"/>
            <w:right w:val="none" w:sz="0" w:space="0" w:color="auto"/>
          </w:divBdr>
          <w:divsChild>
            <w:div w:id="969824438">
              <w:marLeft w:val="0"/>
              <w:marRight w:val="0"/>
              <w:marTop w:val="0"/>
              <w:marBottom w:val="0"/>
              <w:divBdr>
                <w:top w:val="none" w:sz="0" w:space="0" w:color="auto"/>
                <w:left w:val="none" w:sz="0" w:space="0" w:color="auto"/>
                <w:bottom w:val="none" w:sz="0" w:space="0" w:color="auto"/>
                <w:right w:val="none" w:sz="0" w:space="0" w:color="auto"/>
              </w:divBdr>
              <w:divsChild>
                <w:div w:id="12341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5433">
      <w:bodyDiv w:val="1"/>
      <w:marLeft w:val="0"/>
      <w:marRight w:val="0"/>
      <w:marTop w:val="0"/>
      <w:marBottom w:val="0"/>
      <w:divBdr>
        <w:top w:val="none" w:sz="0" w:space="0" w:color="auto"/>
        <w:left w:val="none" w:sz="0" w:space="0" w:color="auto"/>
        <w:bottom w:val="none" w:sz="0" w:space="0" w:color="auto"/>
        <w:right w:val="none" w:sz="0" w:space="0" w:color="auto"/>
      </w:divBdr>
      <w:divsChild>
        <w:div w:id="1391346986">
          <w:marLeft w:val="0"/>
          <w:marRight w:val="0"/>
          <w:marTop w:val="0"/>
          <w:marBottom w:val="0"/>
          <w:divBdr>
            <w:top w:val="none" w:sz="0" w:space="0" w:color="auto"/>
            <w:left w:val="none" w:sz="0" w:space="0" w:color="auto"/>
            <w:bottom w:val="none" w:sz="0" w:space="0" w:color="auto"/>
            <w:right w:val="none" w:sz="0" w:space="0" w:color="auto"/>
          </w:divBdr>
          <w:divsChild>
            <w:div w:id="1740903244">
              <w:marLeft w:val="0"/>
              <w:marRight w:val="0"/>
              <w:marTop w:val="0"/>
              <w:marBottom w:val="0"/>
              <w:divBdr>
                <w:top w:val="none" w:sz="0" w:space="0" w:color="auto"/>
                <w:left w:val="none" w:sz="0" w:space="0" w:color="auto"/>
                <w:bottom w:val="none" w:sz="0" w:space="0" w:color="auto"/>
                <w:right w:val="none" w:sz="0" w:space="0" w:color="auto"/>
              </w:divBdr>
              <w:divsChild>
                <w:div w:id="13206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yperlink" Target="http://emptyprefixes.uit.no/raz_eng.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emptyprefixes.uit.no/book.htm"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cgammt/Desktop/My%20Templates/My%20storeroom%20for%20styles,%20updated%20copy%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1C5F65B434114B85BB5AFA9D30420C" ma:contentTypeVersion="12" ma:contentTypeDescription="Create a new document." ma:contentTypeScope="" ma:versionID="c0f26ee7046e1e14140134dbfad6002d">
  <xsd:schema xmlns:xsd="http://www.w3.org/2001/XMLSchema" xmlns:xs="http://www.w3.org/2001/XMLSchema" xmlns:p="http://schemas.microsoft.com/office/2006/metadata/properties" xmlns:ns2="46e5afcb-3094-46f5-be48-72aaeadbd176" xmlns:ns3="1c96ce5b-8d6a-4c38-94ab-1adc2ba798b7" targetNamespace="http://schemas.microsoft.com/office/2006/metadata/properties" ma:root="true" ma:fieldsID="44bebd63c470d301dc88d1bc721d5df9" ns2:_="" ns3:_="">
    <xsd:import namespace="46e5afcb-3094-46f5-be48-72aaeadbd176"/>
    <xsd:import namespace="1c96ce5b-8d6a-4c38-94ab-1adc2ba798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e5afcb-3094-46f5-be48-72aaeadbd17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96ce5b-8d6a-4c38-94ab-1adc2ba798b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ontrols xmlns="http://www.spi-global.com/XED/S3G">
  <control xmlns="http://www.spi-global.com/XED/S3G" id="2660874821">
    <id>B1_</id>
    <name>Aikhenvald</name>
    <year>2018</year>
  </control>
  <control xmlns="http://www.spi-global.com/XED/S3G" id="1345752895">
    <id>B2_</id>
    <name>Arcodia</name>
    <year>2014</year>
  </control>
  <control xmlns="http://www.spi-global.com/XED/S3G" id="2751464997">
    <id>B3_</id>
    <name>Avilova</name>
    <year>1959</year>
  </control>
  <control xmlns="http://www.spi-global.com/XED/S3G" id="1425541125">
    <id>B4_</id>
    <name>Avilova</name>
    <year>1976</year>
  </control>
  <control xmlns="http://www.spi-global.com/XED/S3G" id="1962991584">
    <id>B5_</id>
    <name>Beard</name>
    <year>1990</year>
  </control>
  <control xmlns="http://www.spi-global.com/XED/S3G" id="647088542">
    <id>B6_</id>
    <name>Belaj &amp; Buljan</name>
    <year>2016</year>
  </control>
  <control xmlns="http://www.spi-global.com/XED/S3G" id="4148216471">
    <id>B7_</id>
    <name>Booij</name>
    <year>2010</year>
  </control>
  <control xmlns="http://www.spi-global.com/XED/S3G" id="17590269">
    <id>B8_</id>
    <name>Bybee</name>
    <year>1985</year>
  </control>
  <control xmlns="http://www.spi-global.com/XED/S3G" id="4203809506">
    <id>B9_</id>
    <name>Croft</name>
    <year>2001</year>
  </control>
  <control xmlns="http://www.spi-global.com/XED/S3G" id="1473644865">
    <id>B10_</id>
    <name>Efthymiou et al.</name>
    <year>2015</year>
  </control>
  <control xmlns="http://www.spi-global.com/XED/S3G" id="3518108301">
    <id>B11_</id>
    <name>Endresen</name>
    <year>2015</year>
  </control>
  <control xmlns="http://www.spi-global.com/XED/S3G" id="2378502323">
    <id>B12_</id>
    <name>Fillmore</name>
    <year>1985</year>
  </control>
  <control xmlns="http://www.spi-global.com/XED/S3G" id="3950876785">
    <id>B13_</id>
    <name>Forsyth</name>
    <year>1970</year>
  </control>
  <control xmlns="http://www.spi-global.com/XED/S3G" id="3640818407">
    <id>B14_</id>
    <name>Goldberg</name>
    <year>1995</year>
  </control>
  <control xmlns="http://www.spi-global.com/XED/S3G" id="1389293257">
    <id>B15_</id>
    <name>Goldberg</name>
    <year>2006</year>
  </control>
  <control xmlns="http://www.spi-global.com/XED/S3G" id="3187919971">
    <id>B16_</id>
    <name>Gorbova</name>
    <year>2011</year>
  </control>
  <control xmlns="http://www.spi-global.com/XED/S3G" id="3594798847">
    <id>B17_</id>
    <name>Haspelmath</name>
    <year>1997</year>
  </control>
  <control xmlns="http://www.spi-global.com/XED/S3G" id="2036537598">
    <id>B18_</id>
    <name>Isačenko</name>
    <year>1960</year>
  </control>
  <control xmlns="http://www.spi-global.com/XED/S3G" id="44493192">
    <id>B19_</id>
    <name>Janda</name>
    <year>1993</year>
  </control>
  <control xmlns="http://www.spi-global.com/XED/S3G" id="1659577771">
    <id>B20_</id>
    <name>Janda</name>
    <year>2004</year>
  </control>
  <control xmlns="http://www.spi-global.com/XED/S3G" id="841273058">
    <id>B21_</id>
    <name>Janda</name>
    <year>2011</year>
  </control>
  <control xmlns="http://www.spi-global.com/XED/S3G" id="2917280737">
    <id>B22_</id>
    <name>Janda et al.</name>
    <year>2013</year>
  </control>
  <control xmlns="http://www.spi-global.com/XED/S3G" id="313004956">
    <id>B23_</id>
    <name>Lakoff &amp; Johnson</name>
    <year>1980</year>
  </control>
  <control xmlns="http://www.spi-global.com/XED/S3G" id="3789600325">
    <id>B24_</id>
    <name>Lakoff</name>
    <year>1987a</year>
  </control>
  <control xmlns="http://www.spi-global.com/XED/S3G" id="858859724">
    <id>B25_</id>
    <name>Lakoff</name>
    <year>1987b</year>
  </control>
  <control xmlns="http://www.spi-global.com/XED/S3G" id="763805738">
    <id>B26_</id>
    <name>Langacker</name>
    <year>2006</year>
  </control>
  <control xmlns="http://www.spi-global.com/XED/S3G" id="2910172884">
    <id>B27_</id>
    <name>Langacker</name>
    <year>2008</year>
  </control>
  <control xmlns="http://www.spi-global.com/XED/S3G" id="611333590">
    <id>B28_</id>
    <name>Leblanc</name>
    <year>2010</year>
  </control>
  <control xmlns="http://www.spi-global.com/XED/S3G" id="3143599390">
    <id>B29_</id>
    <name>Lehrer</name>
    <year>2003</year>
  </control>
  <control xmlns="http://www.spi-global.com/XED/S3G" id="2109307426">
    <id>B30_</id>
    <name>Lyngfelt et al.</name>
    <year>2018</year>
  </control>
  <control xmlns="http://www.spi-global.com/XED/S3G" id="3776340833">
    <id>B31_</id>
    <name>Nesset</name>
    <year>2020</year>
  </control>
  <control xmlns="http://www.spi-global.com/XED/S3G" id="3144687144">
    <id>B32_</id>
    <name>Panther &amp; Thornburg</name>
    <year>2002</year>
  </control>
  <control xmlns="http://www.spi-global.com/XED/S3G" id="423459712">
    <id>B33_</id>
    <name>Peirsman &amp; Geeraerts</name>
    <year>2006</year>
  </control>
  <control xmlns="http://www.spi-global.com/XED/S3G" id="3848725452">
    <id>B34_</id>
    <name>Plag</name>
    <year>2003</year>
  </control>
  <control xmlns="http://www.spi-global.com/XED/S3G" id="2737734652">
    <id>B35_</id>
    <name>Rainer</name>
    <year>2014</year>
  </control>
  <control xmlns="http://www.spi-global.com/XED/S3G" id="3849425291">
    <id>B36_</id>
    <name>Rakhilina &amp; Reznikova</name>
    <year>2013</year>
  </control>
  <control xmlns="http://www.spi-global.com/XED/S3G" id="2969078324">
    <id>B37_</id>
    <name>Ryder</name>
    <year>1999</year>
  </control>
  <control xmlns="http://www.spi-global.com/XED/S3G" id="2605293379">
    <id>B38_</id>
    <name>Šaxmatov</name>
    <year>1952</year>
  </control>
  <control xmlns="http://www.spi-global.com/XED/S3G" id="1332258490">
    <id>B39_</id>
    <name>Schulte</name>
    <year>2015</year>
  </control>
  <control xmlns="http://www.spi-global.com/XED/S3G" id="623111411">
    <id>B40_</id>
    <name>Talmy</name>
    <year>2000</year>
  </control>
  <control xmlns="http://www.spi-global.com/XED/S3G" id="3285911404">
    <id>B41_</id>
    <name>Tixonov</name>
    <year>1964</year>
  </control>
  <control xmlns="http://www.spi-global.com/XED/S3G" id="3040840131">
    <id>B42_</id>
    <name>Tixonov</name>
    <year>1998</year>
  </control>
  <control xmlns="http://www.spi-global.com/XED/S3G" id="4101118346">
    <id>B43_</id>
    <name>Tolskaya</name>
    <year>2014</year>
  </control>
  <control xmlns="http://www.spi-global.com/XED/S3G" id="3451029995">
    <id>B44_</id>
    <name>Tuggy</name>
    <year>1993</year>
  </control>
  <control xmlns="http://www.spi-global.com/XED/S3G" id="2314752341">
    <id>B45_</id>
    <name>van Schooneveld</name>
    <year>1958</year>
  </control>
  <control xmlns="http://www.spi-global.com/XED/S3G" id="1617561978">
    <id>B46_</id>
    <name>Vey</name>
    <year>1952</year>
  </control>
  <control xmlns="http://www.spi-global.com/XED/S3G" id="1461464159">
    <id>B47_</id>
    <name>Viimaranta</name>
    <year>2012</year>
  </control>
  <control xmlns="http://www.spi-global.com/XED/S3G" id="2567451667">
    <id>B48_</id>
    <name>Vinogradov</name>
    <year>1972</year>
  </control>
</Controls>
</file>

<file path=customXml/item5.xml><?xml version="1.0" encoding="utf-8"?>
<Spice3G xmlns="http://www.spi-global.com/XED/S3G"/>
</file>

<file path=customXml/item6.xml><?xml version="1.0" encoding="utf-8"?>
<BibVerifiedID xmlns="http://www.spi-global.com/XED/S3G"/>
</file>

<file path=customXml/itemProps1.xml><?xml version="1.0" encoding="utf-8"?>
<ds:datastoreItem xmlns:ds="http://schemas.openxmlformats.org/officeDocument/2006/customXml" ds:itemID="{F644928F-7B93-4261-893D-56963F0524D1}">
  <ds:schemaRefs>
    <ds:schemaRef ds:uri="http://schemas.microsoft.com/sharepoint/v3/contenttype/forms"/>
  </ds:schemaRefs>
</ds:datastoreItem>
</file>

<file path=customXml/itemProps2.xml><?xml version="1.0" encoding="utf-8"?>
<ds:datastoreItem xmlns:ds="http://schemas.openxmlformats.org/officeDocument/2006/customXml" ds:itemID="{36788347-56AD-4BDA-8EF3-4058F9E27F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e5afcb-3094-46f5-be48-72aaeadbd176"/>
    <ds:schemaRef ds:uri="1c96ce5b-8d6a-4c38-94ab-1adc2ba798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CEC069-34EE-4F0D-8B70-9E0BBC89C0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F2EAB4-6728-4DB0-A926-CD2B47CD5D00}">
  <ds:schemaRefs>
    <ds:schemaRef ds:uri="http://www.spi-global.com/XED/S3G"/>
  </ds:schemaRefs>
</ds:datastoreItem>
</file>

<file path=customXml/itemProps5.xml><?xml version="1.0" encoding="utf-8"?>
<ds:datastoreItem xmlns:ds="http://schemas.openxmlformats.org/officeDocument/2006/customXml" ds:itemID="{4BA945D5-033F-4AAC-A77B-EB39F7C369D0}">
  <ds:schemaRefs>
    <ds:schemaRef ds:uri="http://www.spi-global.com/XED/S3G"/>
  </ds:schemaRefs>
</ds:datastoreItem>
</file>

<file path=customXml/itemProps6.xml><?xml version="1.0" encoding="utf-8"?>
<ds:datastoreItem xmlns:ds="http://schemas.openxmlformats.org/officeDocument/2006/customXml" ds:itemID="{86C9A5F4-C126-4786-A4D2-6A74652F95CE}">
  <ds:schemaRefs>
    <ds:schemaRef ds:uri="http://www.spi-global.com/XED/S3G"/>
  </ds:schemaRefs>
</ds:datastoreItem>
</file>

<file path=docProps/app.xml><?xml version="1.0" encoding="utf-8"?>
<Properties xmlns="http://schemas.openxmlformats.org/officeDocument/2006/extended-properties" xmlns:vt="http://schemas.openxmlformats.org/officeDocument/2006/docPropsVTypes">
  <Template>My storeroom for styles, updated copy 2.dotm</Template>
  <TotalTime>2914</TotalTime>
  <Pages>36</Pages>
  <Words>12440</Words>
  <Characters>70912</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A Janda</dc:creator>
  <cp:lastModifiedBy>Laura Alexis Janda</cp:lastModifiedBy>
  <cp:revision>2640</cp:revision>
  <cp:lastPrinted>2021-12-15T09:27:00Z</cp:lastPrinted>
  <dcterms:created xsi:type="dcterms:W3CDTF">2020-11-21T08:26:00Z</dcterms:created>
  <dcterms:modified xsi:type="dcterms:W3CDTF">2023-01-09T18:33:00Z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0x010100B11C5F65B434114B85BB5AFA9D30420C</vt:lpwstr>
  </property>
</Properties>
</file>