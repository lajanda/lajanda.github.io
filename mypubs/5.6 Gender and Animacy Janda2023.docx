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D436" w14:textId="77777777" w:rsidR="00B87271" w:rsidRDefault="00DB121D" w:rsidP="00D032A9">
      <w:pPr>
        <w:rPr>
          <w:lang w:val="en-US"/>
        </w:rPr>
      </w:pPr>
      <w:r>
        <w:rPr>
          <w:lang w:val="en-US"/>
        </w:rPr>
        <w:t>5.</w:t>
      </w:r>
      <w:r w:rsidR="00B87271">
        <w:rPr>
          <w:lang w:val="en-US"/>
        </w:rPr>
        <w:t xml:space="preserve">6 </w:t>
      </w:r>
      <w:r>
        <w:rPr>
          <w:lang w:val="en-US"/>
        </w:rPr>
        <w:t xml:space="preserve">Gender and </w:t>
      </w:r>
      <w:r w:rsidR="00B87271">
        <w:rPr>
          <w:lang w:val="en-US"/>
        </w:rPr>
        <w:t>Animacy</w:t>
      </w:r>
    </w:p>
    <w:p w14:paraId="2A64002C" w14:textId="77777777" w:rsidR="00B87271" w:rsidRDefault="00B87271" w:rsidP="00D032A9">
      <w:pPr>
        <w:rPr>
          <w:lang w:val="en-US"/>
        </w:rPr>
      </w:pPr>
    </w:p>
    <w:p w14:paraId="596768AE" w14:textId="77777777" w:rsidR="00D032A9" w:rsidRDefault="00D032A9" w:rsidP="00D032A9">
      <w:pPr>
        <w:rPr>
          <w:lang w:val="en-US"/>
        </w:rPr>
      </w:pPr>
      <w:r>
        <w:rPr>
          <w:lang w:val="en-US"/>
        </w:rPr>
        <w:t>Abstract</w:t>
      </w:r>
    </w:p>
    <w:p w14:paraId="6F27CD19" w14:textId="57F01EBB" w:rsidR="00AF7F50" w:rsidRDefault="00D032A9" w:rsidP="00D032A9">
      <w:pPr>
        <w:rPr>
          <w:lang w:val="en-US"/>
        </w:rPr>
      </w:pPr>
      <w:r>
        <w:rPr>
          <w:lang w:val="en-US"/>
        </w:rPr>
        <w:t xml:space="preserve">The animacy hierarchy is a multidimensional scale sensitive to </w:t>
      </w:r>
      <w:r w:rsidRPr="007D4FA6">
        <w:rPr>
          <w:lang w:val="en-US"/>
        </w:rPr>
        <w:t>shape, agency, movement, and individuation</w:t>
      </w:r>
      <w:r>
        <w:rPr>
          <w:lang w:val="en-US"/>
        </w:rPr>
        <w:t xml:space="preserve">. Distinctions are made at many points along this hierarchy in Slavonic languages: virile (male human), human, and animate. This is achieved primarily by Genitive-Accusative case marking, though other </w:t>
      </w:r>
      <w:r w:rsidR="00702D5B">
        <w:rPr>
          <w:lang w:val="en-US"/>
        </w:rPr>
        <w:t>grammatical environments may also be involved</w:t>
      </w:r>
      <w:r>
        <w:rPr>
          <w:lang w:val="en-US"/>
        </w:rPr>
        <w:t xml:space="preserve">. Historically, animacy in Slavonic has </w:t>
      </w:r>
      <w:r w:rsidR="00702D5B">
        <w:rPr>
          <w:lang w:val="en-US"/>
        </w:rPr>
        <w:t xml:space="preserve">recruited Genitive marking </w:t>
      </w:r>
      <w:r w:rsidR="00A257D4">
        <w:rPr>
          <w:lang w:val="en-US"/>
        </w:rPr>
        <w:t xml:space="preserve">associated with </w:t>
      </w:r>
      <w:r w:rsidR="00702D5B">
        <w:rPr>
          <w:lang w:val="en-US"/>
        </w:rPr>
        <w:t xml:space="preserve">pronouns and perception verbs, and additionally </w:t>
      </w:r>
      <w:r>
        <w:rPr>
          <w:lang w:val="en-US"/>
        </w:rPr>
        <w:t xml:space="preserve">fed on morphology recycled from u-stems and the dual number. All Slavonic languages that retain declension also display facultative animacy: the marking of inanimate objects with animate morphology, and there is variation in how animate morphology is applied to </w:t>
      </w:r>
      <w:r w:rsidR="00702D5B">
        <w:rPr>
          <w:lang w:val="en-US"/>
        </w:rPr>
        <w:t>some</w:t>
      </w:r>
      <w:r>
        <w:rPr>
          <w:lang w:val="en-US"/>
        </w:rPr>
        <w:t xml:space="preserve"> items. Animacy has been approached via feature analysis, differential object marking, prototypicality, and psycholinguistic</w:t>
      </w:r>
      <w:r w:rsidR="00AE3752">
        <w:rPr>
          <w:lang w:val="en-US"/>
        </w:rPr>
        <w:t xml:space="preserve"> method</w:t>
      </w:r>
      <w:r>
        <w:rPr>
          <w:lang w:val="en-US"/>
        </w:rPr>
        <w:t>s.</w:t>
      </w:r>
    </w:p>
    <w:p w14:paraId="64F43BE1" w14:textId="77777777" w:rsidR="00D032A9" w:rsidRDefault="00D032A9" w:rsidP="00D032A9">
      <w:pPr>
        <w:rPr>
          <w:lang w:val="en-US"/>
        </w:rPr>
      </w:pPr>
    </w:p>
    <w:p w14:paraId="08AA1410" w14:textId="77777777" w:rsidR="00D032A9" w:rsidRDefault="00D032A9" w:rsidP="00D032A9">
      <w:pPr>
        <w:rPr>
          <w:lang w:val="en-US"/>
        </w:rPr>
      </w:pPr>
      <w:r>
        <w:rPr>
          <w:lang w:val="en-US"/>
        </w:rPr>
        <w:t>Keywords: animacy hierarchy, virility, facultative animacy,</w:t>
      </w:r>
      <w:r w:rsidRPr="00D032A9">
        <w:rPr>
          <w:lang w:val="en-US"/>
        </w:rPr>
        <w:t xml:space="preserve"> </w:t>
      </w:r>
      <w:r>
        <w:rPr>
          <w:lang w:val="en-US"/>
        </w:rPr>
        <w:t>morphology</w:t>
      </w:r>
      <w:r w:rsidR="00975F1E">
        <w:rPr>
          <w:lang w:val="en-US"/>
        </w:rPr>
        <w:t>, u-stem, dual number</w:t>
      </w:r>
    </w:p>
    <w:p w14:paraId="7FD05DCF" w14:textId="77777777" w:rsidR="00D032A9" w:rsidRDefault="00D032A9" w:rsidP="00D032A9">
      <w:pPr>
        <w:rPr>
          <w:lang w:val="en-US"/>
        </w:rPr>
      </w:pPr>
    </w:p>
    <w:p w14:paraId="77ABD0A5" w14:textId="77777777" w:rsidR="00551AAA" w:rsidRPr="007D4FA6" w:rsidRDefault="00702D5B">
      <w:pPr>
        <w:rPr>
          <w:lang w:val="en-US"/>
        </w:rPr>
      </w:pPr>
      <w:r>
        <w:rPr>
          <w:lang w:val="en-US"/>
        </w:rPr>
        <w:t>5.6.1</w:t>
      </w:r>
      <w:r w:rsidR="00A622C8" w:rsidRPr="007D4FA6">
        <w:rPr>
          <w:lang w:val="en-US"/>
        </w:rPr>
        <w:t xml:space="preserve"> </w:t>
      </w:r>
      <w:r w:rsidR="001169FD" w:rsidRPr="007D4FA6">
        <w:rPr>
          <w:lang w:val="en-US"/>
        </w:rPr>
        <w:t>What is animacy?</w:t>
      </w:r>
    </w:p>
    <w:p w14:paraId="1570534A" w14:textId="77777777" w:rsidR="00450BBE" w:rsidRPr="007D4FA6" w:rsidRDefault="00CE2EC1">
      <w:pPr>
        <w:rPr>
          <w:lang w:val="en-US"/>
        </w:rPr>
      </w:pPr>
      <w:r w:rsidRPr="007D4FA6">
        <w:rPr>
          <w:lang w:val="en-US"/>
        </w:rPr>
        <w:t>We</w:t>
      </w:r>
      <w:r w:rsidR="00450BBE" w:rsidRPr="007D4FA6">
        <w:rPr>
          <w:lang w:val="en-US"/>
        </w:rPr>
        <w:t xml:space="preserve"> begin with a broad definition of animacy before turning to the facts of animacy in relation to </w:t>
      </w:r>
      <w:r w:rsidR="00F40726" w:rsidRPr="007D4FA6">
        <w:rPr>
          <w:lang w:val="en-US"/>
        </w:rPr>
        <w:t xml:space="preserve">the </w:t>
      </w:r>
      <w:r w:rsidR="00450BBE" w:rsidRPr="007D4FA6">
        <w:rPr>
          <w:lang w:val="en-US"/>
        </w:rPr>
        <w:t>Slavonic languages</w:t>
      </w:r>
      <w:r w:rsidR="00F40726" w:rsidRPr="007D4FA6">
        <w:rPr>
          <w:lang w:val="en-US"/>
        </w:rPr>
        <w:t xml:space="preserve"> and theoretical approaches to the study of animacy.</w:t>
      </w:r>
    </w:p>
    <w:p w14:paraId="1137EF6A" w14:textId="77777777" w:rsidR="00450BBE" w:rsidRPr="007D4FA6" w:rsidRDefault="00450BBE">
      <w:pPr>
        <w:rPr>
          <w:lang w:val="en-US"/>
        </w:rPr>
      </w:pPr>
    </w:p>
    <w:p w14:paraId="29E86B75" w14:textId="77777777" w:rsidR="007E3F61" w:rsidRPr="007D4FA6" w:rsidRDefault="00A622C8">
      <w:pPr>
        <w:rPr>
          <w:lang w:val="en-US"/>
        </w:rPr>
      </w:pPr>
      <w:r w:rsidRPr="007D4FA6">
        <w:rPr>
          <w:lang w:val="en-US"/>
        </w:rPr>
        <w:t xml:space="preserve">From the perspective of linguistics, animacy includes any phenomenon that </w:t>
      </w:r>
      <w:r w:rsidR="0078203B" w:rsidRPr="007D4FA6">
        <w:rPr>
          <w:lang w:val="en-US"/>
        </w:rPr>
        <w:t>makes a distinction among</w:t>
      </w:r>
      <w:r w:rsidRPr="007D4FA6">
        <w:rPr>
          <w:lang w:val="en-US"/>
        </w:rPr>
        <w:t xml:space="preserve"> referents on a scale starting at the top with the speaker and human beings like the speaker, followed </w:t>
      </w:r>
      <w:r w:rsidR="00D45CF2" w:rsidRPr="007D4FA6">
        <w:rPr>
          <w:lang w:val="en-US"/>
        </w:rPr>
        <w:t xml:space="preserve">by animals, </w:t>
      </w:r>
      <w:r w:rsidR="0024661D" w:rsidRPr="007D4FA6">
        <w:rPr>
          <w:lang w:val="en-US"/>
        </w:rPr>
        <w:t>with</w:t>
      </w:r>
      <w:r w:rsidR="00D45CF2" w:rsidRPr="007D4FA6">
        <w:rPr>
          <w:lang w:val="en-US"/>
        </w:rPr>
        <w:t xml:space="preserve"> plants and concrete objects</w:t>
      </w:r>
      <w:r w:rsidR="0024661D" w:rsidRPr="007D4FA6">
        <w:rPr>
          <w:lang w:val="en-US"/>
        </w:rPr>
        <w:t xml:space="preserve"> further down</w:t>
      </w:r>
      <w:r w:rsidR="00D45CF2" w:rsidRPr="007D4FA6">
        <w:rPr>
          <w:lang w:val="en-US"/>
        </w:rPr>
        <w:t xml:space="preserve">, and ending in </w:t>
      </w:r>
      <w:r w:rsidR="0094483F" w:rsidRPr="007D4FA6">
        <w:rPr>
          <w:lang w:val="en-US"/>
        </w:rPr>
        <w:t>substanc</w:t>
      </w:r>
      <w:r w:rsidR="00D45CF2" w:rsidRPr="007D4FA6">
        <w:rPr>
          <w:lang w:val="en-US"/>
        </w:rPr>
        <w:t>es and abstractions</w:t>
      </w:r>
      <w:r w:rsidR="008F65A8" w:rsidRPr="007D4FA6">
        <w:rPr>
          <w:lang w:val="en-US"/>
        </w:rPr>
        <w:t xml:space="preserve"> (cf. </w:t>
      </w:r>
      <w:proofErr w:type="spellStart"/>
      <w:r w:rsidR="008F65A8" w:rsidRPr="007D4FA6">
        <w:rPr>
          <w:lang w:val="en-US"/>
        </w:rPr>
        <w:t>Janda</w:t>
      </w:r>
      <w:proofErr w:type="spellEnd"/>
      <w:r w:rsidR="008F65A8" w:rsidRPr="007D4FA6">
        <w:rPr>
          <w:lang w:val="en-US"/>
        </w:rPr>
        <w:t xml:space="preserve"> 1996</w:t>
      </w:r>
      <w:r w:rsidR="003756D5">
        <w:rPr>
          <w:lang w:val="en-US"/>
        </w:rPr>
        <w:t>a</w:t>
      </w:r>
      <w:r w:rsidR="008F65A8" w:rsidRPr="007D4FA6">
        <w:rPr>
          <w:lang w:val="en-US"/>
        </w:rPr>
        <w:t>, Dahl 2008)</w:t>
      </w:r>
      <w:r w:rsidR="00D45CF2" w:rsidRPr="007D4FA6">
        <w:rPr>
          <w:lang w:val="en-US"/>
        </w:rPr>
        <w:t xml:space="preserve">. We can loosely refer to this </w:t>
      </w:r>
      <w:r w:rsidR="00450BBE" w:rsidRPr="007D4FA6">
        <w:rPr>
          <w:lang w:val="en-US"/>
        </w:rPr>
        <w:t xml:space="preserve">scale </w:t>
      </w:r>
      <w:r w:rsidR="00D45CF2" w:rsidRPr="007D4FA6">
        <w:rPr>
          <w:lang w:val="en-US"/>
        </w:rPr>
        <w:t xml:space="preserve">as the </w:t>
      </w:r>
      <w:r w:rsidR="00A322D2">
        <w:rPr>
          <w:lang w:val="en-US"/>
        </w:rPr>
        <w:t>‘</w:t>
      </w:r>
      <w:r w:rsidR="00D45CF2" w:rsidRPr="007D4FA6">
        <w:rPr>
          <w:lang w:val="en-US"/>
        </w:rPr>
        <w:t>animacy hierarchy</w:t>
      </w:r>
      <w:r w:rsidR="00A322D2">
        <w:rPr>
          <w:lang w:val="en-US"/>
        </w:rPr>
        <w:t>’</w:t>
      </w:r>
      <w:r w:rsidR="00666A7B" w:rsidRPr="007D4FA6">
        <w:rPr>
          <w:lang w:val="en-US"/>
        </w:rPr>
        <w:t xml:space="preserve"> (cf. Silverstein 1976)</w:t>
      </w:r>
      <w:r w:rsidR="00D45CF2" w:rsidRPr="007D4FA6">
        <w:rPr>
          <w:lang w:val="en-US"/>
        </w:rPr>
        <w:t xml:space="preserve">, so long as we </w:t>
      </w:r>
      <w:r w:rsidR="00450BBE" w:rsidRPr="007D4FA6">
        <w:rPr>
          <w:lang w:val="en-US"/>
        </w:rPr>
        <w:t xml:space="preserve">bear in mind several caveats. </w:t>
      </w:r>
      <w:r w:rsidR="007E3F61" w:rsidRPr="007D4FA6">
        <w:rPr>
          <w:lang w:val="en-US"/>
        </w:rPr>
        <w:t xml:space="preserve">These caveats pertain to </w:t>
      </w:r>
      <w:r w:rsidR="00974D8C" w:rsidRPr="007D4FA6">
        <w:rPr>
          <w:lang w:val="en-US"/>
        </w:rPr>
        <w:t>cross-linguistic variation, multidimensionality, and scalar effects observed with respect to animacy.</w:t>
      </w:r>
    </w:p>
    <w:p w14:paraId="546F38F3" w14:textId="77777777" w:rsidR="007E3F61" w:rsidRPr="007D4FA6" w:rsidRDefault="007E3F61">
      <w:pPr>
        <w:rPr>
          <w:lang w:val="en-US"/>
        </w:rPr>
      </w:pPr>
    </w:p>
    <w:p w14:paraId="49E8AD20" w14:textId="77777777" w:rsidR="00974D8C" w:rsidRPr="007D4FA6" w:rsidRDefault="00450BBE">
      <w:pPr>
        <w:rPr>
          <w:lang w:val="en-US"/>
        </w:rPr>
      </w:pPr>
      <w:r w:rsidRPr="007D4FA6">
        <w:rPr>
          <w:lang w:val="en-US"/>
        </w:rPr>
        <w:t xml:space="preserve">The first </w:t>
      </w:r>
      <w:r w:rsidR="00974D8C" w:rsidRPr="007D4FA6">
        <w:rPr>
          <w:lang w:val="en-US"/>
        </w:rPr>
        <w:t>caveat</w:t>
      </w:r>
      <w:r w:rsidRPr="007D4FA6">
        <w:rPr>
          <w:lang w:val="en-US"/>
        </w:rPr>
        <w:t xml:space="preserve"> is that there is no single universal animacy hierarchy, since languages differ in </w:t>
      </w:r>
      <w:r w:rsidR="0024661D" w:rsidRPr="007D4FA6">
        <w:rPr>
          <w:lang w:val="en-US"/>
        </w:rPr>
        <w:t xml:space="preserve">how distinctions are arranged along this scale. </w:t>
      </w:r>
      <w:r w:rsidR="007E3F61" w:rsidRPr="007D4FA6">
        <w:rPr>
          <w:lang w:val="en-US"/>
        </w:rPr>
        <w:t>Even within the Slavonic language family there is ample evidence of cross-linguistic variation in the articulation of animacy</w:t>
      </w:r>
      <w:r w:rsidR="003945B1" w:rsidRPr="007D4FA6">
        <w:rPr>
          <w:lang w:val="en-US"/>
        </w:rPr>
        <w:t xml:space="preserve">, as described in </w:t>
      </w:r>
      <w:r w:rsidR="003756D5">
        <w:rPr>
          <w:lang w:val="en-US"/>
        </w:rPr>
        <w:t>5.6.</w:t>
      </w:r>
      <w:r w:rsidR="003945B1" w:rsidRPr="007D4FA6">
        <w:rPr>
          <w:lang w:val="en-US"/>
        </w:rPr>
        <w:t>2.1</w:t>
      </w:r>
      <w:r w:rsidR="007E3F61" w:rsidRPr="007D4FA6">
        <w:rPr>
          <w:lang w:val="en-US"/>
        </w:rPr>
        <w:t xml:space="preserve">. </w:t>
      </w:r>
    </w:p>
    <w:p w14:paraId="7E467F36" w14:textId="77777777" w:rsidR="00974D8C" w:rsidRPr="007D4FA6" w:rsidRDefault="00974D8C">
      <w:pPr>
        <w:rPr>
          <w:lang w:val="en-US"/>
        </w:rPr>
      </w:pPr>
    </w:p>
    <w:p w14:paraId="718B2B9B" w14:textId="64A3903E" w:rsidR="00813D61" w:rsidRPr="007D4FA6" w:rsidRDefault="0024661D">
      <w:pPr>
        <w:rPr>
          <w:lang w:val="en-US"/>
        </w:rPr>
      </w:pPr>
      <w:r w:rsidRPr="007D4FA6">
        <w:rPr>
          <w:lang w:val="en-US"/>
        </w:rPr>
        <w:t xml:space="preserve">The second caveat is that the </w:t>
      </w:r>
      <w:r w:rsidR="00A322D2">
        <w:rPr>
          <w:lang w:val="en-US"/>
        </w:rPr>
        <w:t>‘animacy hierarchy’</w:t>
      </w:r>
      <w:r w:rsidRPr="007D4FA6">
        <w:rPr>
          <w:lang w:val="en-US"/>
        </w:rPr>
        <w:t xml:space="preserve"> (whether taken as an abstraction or with respect to a given language) is not a simple one-dimensional scale. </w:t>
      </w:r>
      <w:r w:rsidR="007E3F61" w:rsidRPr="007D4FA6">
        <w:rPr>
          <w:lang w:val="en-US"/>
        </w:rPr>
        <w:t>Animacy is not a s</w:t>
      </w:r>
      <w:r w:rsidR="003968B6" w:rsidRPr="007D4FA6">
        <w:rPr>
          <w:lang w:val="en-US"/>
        </w:rPr>
        <w:t>pecific</w:t>
      </w:r>
      <w:r w:rsidR="007E3F61" w:rsidRPr="007D4FA6">
        <w:rPr>
          <w:lang w:val="en-US"/>
        </w:rPr>
        <w:t xml:space="preserve"> characteristic</w:t>
      </w:r>
      <w:r w:rsidR="00EB0446" w:rsidRPr="007D4FA6">
        <w:rPr>
          <w:lang w:val="en-US"/>
        </w:rPr>
        <w:t xml:space="preserve"> of referents</w:t>
      </w:r>
      <w:r w:rsidR="007E3F61" w:rsidRPr="007D4FA6">
        <w:rPr>
          <w:lang w:val="en-US"/>
        </w:rPr>
        <w:t xml:space="preserve">, but rather a bundle of interacting </w:t>
      </w:r>
      <w:r w:rsidR="00EB0446" w:rsidRPr="007D4FA6">
        <w:rPr>
          <w:lang w:val="en-US"/>
        </w:rPr>
        <w:t>perception</w:t>
      </w:r>
      <w:r w:rsidR="007E3F61" w:rsidRPr="007D4FA6">
        <w:rPr>
          <w:lang w:val="en-US"/>
        </w:rPr>
        <w:t xml:space="preserve">s that typically include </w:t>
      </w:r>
      <w:r w:rsidR="003968B6" w:rsidRPr="007D4FA6">
        <w:rPr>
          <w:lang w:val="en-US"/>
        </w:rPr>
        <w:t>overall shape, agency, movement, and individuation</w:t>
      </w:r>
      <w:r w:rsidR="00A91077">
        <w:rPr>
          <w:lang w:val="en-US"/>
        </w:rPr>
        <w:t xml:space="preserve"> (Yamamoto 2006)</w:t>
      </w:r>
      <w:r w:rsidR="003968B6" w:rsidRPr="007D4FA6">
        <w:rPr>
          <w:lang w:val="en-US"/>
        </w:rPr>
        <w:t xml:space="preserve">. A human being is the paragon of </w:t>
      </w:r>
      <w:r w:rsidR="003756D5">
        <w:rPr>
          <w:lang w:val="en-US"/>
        </w:rPr>
        <w:t>animacy</w:t>
      </w:r>
      <w:r w:rsidR="00EB0446" w:rsidRPr="007D4FA6">
        <w:rPr>
          <w:lang w:val="en-US"/>
        </w:rPr>
        <w:t>:</w:t>
      </w:r>
      <w:r w:rsidR="003945B1" w:rsidRPr="007D4FA6">
        <w:rPr>
          <w:lang w:val="en-US"/>
        </w:rPr>
        <w:t xml:space="preserve"> a unique individual that can control their own movement. The movement of humans and animals </w:t>
      </w:r>
      <w:r w:rsidR="003756D5">
        <w:rPr>
          <w:lang w:val="en-US"/>
        </w:rPr>
        <w:t>is</w:t>
      </w:r>
      <w:r w:rsidR="003945B1" w:rsidRPr="007D4FA6">
        <w:rPr>
          <w:lang w:val="en-US"/>
        </w:rPr>
        <w:t xml:space="preserve"> </w:t>
      </w:r>
      <w:r w:rsidR="003D3AC4" w:rsidRPr="007D4FA6">
        <w:rPr>
          <w:lang w:val="en-US"/>
        </w:rPr>
        <w:t>self-controlled</w:t>
      </w:r>
      <w:r w:rsidR="003945B1" w:rsidRPr="007D4FA6">
        <w:rPr>
          <w:lang w:val="en-US"/>
        </w:rPr>
        <w:t xml:space="preserve"> yet uneven</w:t>
      </w:r>
      <w:r w:rsidR="0029461F" w:rsidRPr="007D4FA6">
        <w:rPr>
          <w:lang w:val="en-US"/>
        </w:rPr>
        <w:t>,</w:t>
      </w:r>
      <w:r w:rsidR="003945B1" w:rsidRPr="007D4FA6">
        <w:rPr>
          <w:lang w:val="en-US"/>
        </w:rPr>
        <w:t xml:space="preserve"> as opposed to the smooth</w:t>
      </w:r>
      <w:r w:rsidR="003D3AC4" w:rsidRPr="007D4FA6">
        <w:rPr>
          <w:lang w:val="en-US"/>
        </w:rPr>
        <w:t xml:space="preserve"> but externally motivated</w:t>
      </w:r>
      <w:r w:rsidR="003945B1" w:rsidRPr="007D4FA6">
        <w:rPr>
          <w:lang w:val="en-US"/>
        </w:rPr>
        <w:t xml:space="preserve"> movements of </w:t>
      </w:r>
      <w:r w:rsidR="0029461F" w:rsidRPr="007D4FA6">
        <w:rPr>
          <w:lang w:val="en-US"/>
        </w:rPr>
        <w:t>inanimate objects like clouds and vehicles</w:t>
      </w:r>
      <w:r w:rsidR="003945B1" w:rsidRPr="007D4FA6">
        <w:rPr>
          <w:lang w:val="en-US"/>
        </w:rPr>
        <w:t xml:space="preserve">. </w:t>
      </w:r>
      <w:r w:rsidR="003968B6" w:rsidRPr="007D4FA6">
        <w:rPr>
          <w:lang w:val="en-US"/>
        </w:rPr>
        <w:t>Animacy interacts with and is influenced also by other categories</w:t>
      </w:r>
      <w:r w:rsidR="0029461F" w:rsidRPr="007D4FA6">
        <w:rPr>
          <w:lang w:val="en-US"/>
        </w:rPr>
        <w:t xml:space="preserve">, </w:t>
      </w:r>
      <w:r w:rsidR="003945B1" w:rsidRPr="007D4FA6">
        <w:rPr>
          <w:lang w:val="en-US"/>
        </w:rPr>
        <w:t>each of which may or may not have linguistic correlates</w:t>
      </w:r>
      <w:r w:rsidR="00161577" w:rsidRPr="007D4FA6">
        <w:rPr>
          <w:lang w:val="en-US"/>
        </w:rPr>
        <w:t xml:space="preserve"> depending upon the language</w:t>
      </w:r>
      <w:r w:rsidR="0029461F" w:rsidRPr="007D4FA6">
        <w:rPr>
          <w:lang w:val="en-US"/>
        </w:rPr>
        <w:t>. These categories include</w:t>
      </w:r>
      <w:r w:rsidR="003968B6" w:rsidRPr="007D4FA6">
        <w:rPr>
          <w:lang w:val="en-US"/>
        </w:rPr>
        <w:t xml:space="preserve"> gender</w:t>
      </w:r>
      <w:r w:rsidR="003D3AC4" w:rsidRPr="007D4FA6">
        <w:rPr>
          <w:lang w:val="en-US"/>
        </w:rPr>
        <w:t xml:space="preserve"> (and numeral classifier systems)</w:t>
      </w:r>
      <w:r w:rsidR="003968B6" w:rsidRPr="007D4FA6">
        <w:rPr>
          <w:lang w:val="en-US"/>
        </w:rPr>
        <w:t xml:space="preserve">, definiteness, </w:t>
      </w:r>
      <w:r w:rsidR="00EB0446" w:rsidRPr="007D4FA6">
        <w:rPr>
          <w:lang w:val="en-US"/>
        </w:rPr>
        <w:t xml:space="preserve">proper vs. common nouns, </w:t>
      </w:r>
      <w:r w:rsidR="003945B1" w:rsidRPr="007D4FA6">
        <w:rPr>
          <w:lang w:val="en-US"/>
        </w:rPr>
        <w:t xml:space="preserve">count vs. mass, </w:t>
      </w:r>
      <w:r w:rsidR="003411F1" w:rsidRPr="007D4FA6">
        <w:rPr>
          <w:lang w:val="en-US"/>
        </w:rPr>
        <w:t xml:space="preserve">person, </w:t>
      </w:r>
      <w:r w:rsidR="00666A7B" w:rsidRPr="007D4FA6">
        <w:rPr>
          <w:lang w:val="en-US"/>
        </w:rPr>
        <w:t>and argument role (</w:t>
      </w:r>
      <w:r w:rsidR="008F65A8" w:rsidRPr="007D4FA6">
        <w:rPr>
          <w:lang w:val="en-US"/>
        </w:rPr>
        <w:t>Dahl 2008: 142</w:t>
      </w:r>
      <w:r w:rsidR="003756D5">
        <w:rPr>
          <w:lang w:val="en-US"/>
        </w:rPr>
        <w:t>–</w:t>
      </w:r>
      <w:r w:rsidR="00161577" w:rsidRPr="007D4FA6">
        <w:rPr>
          <w:lang w:val="en-US"/>
        </w:rPr>
        <w:t>143</w:t>
      </w:r>
      <w:r w:rsidR="00666A7B" w:rsidRPr="007D4FA6">
        <w:rPr>
          <w:lang w:val="en-US"/>
        </w:rPr>
        <w:t>).</w:t>
      </w:r>
      <w:r w:rsidR="003945B1" w:rsidRPr="007D4FA6">
        <w:rPr>
          <w:lang w:val="en-US"/>
        </w:rPr>
        <w:t xml:space="preserve"> </w:t>
      </w:r>
      <w:r w:rsidR="00CD70EB">
        <w:rPr>
          <w:lang w:val="en-US"/>
        </w:rPr>
        <w:t xml:space="preserve">For more on gender in Slavonic, see </w:t>
      </w:r>
      <w:proofErr w:type="spellStart"/>
      <w:r w:rsidR="00CD70EB">
        <w:rPr>
          <w:lang w:val="en-US"/>
        </w:rPr>
        <w:t>Berdicevskis</w:t>
      </w:r>
      <w:proofErr w:type="spellEnd"/>
      <w:r w:rsidR="00CD70EB">
        <w:rPr>
          <w:lang w:val="en-US"/>
        </w:rPr>
        <w:t xml:space="preserve"> this volume </w:t>
      </w:r>
      <w:r w:rsidR="00CD70EB" w:rsidRPr="00564C4D">
        <w:rPr>
          <w:highlight w:val="yellow"/>
          <w:lang w:val="en-US"/>
        </w:rPr>
        <w:t>(5.5).</w:t>
      </w:r>
      <w:r w:rsidR="00CD70EB">
        <w:rPr>
          <w:lang w:val="en-US"/>
        </w:rPr>
        <w:t xml:space="preserve"> </w:t>
      </w:r>
      <w:r w:rsidR="00161577" w:rsidRPr="007D4FA6">
        <w:rPr>
          <w:lang w:val="en-US"/>
        </w:rPr>
        <w:t>Since masculine vs. feminine is typically referential with respect to animate beings</w:t>
      </w:r>
      <w:r w:rsidR="003D3AC4" w:rsidRPr="007D4FA6">
        <w:rPr>
          <w:lang w:val="en-US"/>
        </w:rPr>
        <w:t xml:space="preserve">, neuter tends to fall lower on the animacy hierarchy, or at least have fewer animate referents. In Slavonic languages there is a tendency to rank masculine above feminine in terms of animacy, particularly in the distinction of </w:t>
      </w:r>
      <w:r w:rsidR="009C075D">
        <w:rPr>
          <w:lang w:val="en-US"/>
        </w:rPr>
        <w:t>‘virile’</w:t>
      </w:r>
      <w:r w:rsidR="003D3AC4" w:rsidRPr="007D4FA6">
        <w:rPr>
          <w:lang w:val="en-US"/>
        </w:rPr>
        <w:t xml:space="preserve"> (for male human beings) as a grammatical category (see </w:t>
      </w:r>
      <w:r w:rsidR="003756D5">
        <w:rPr>
          <w:lang w:val="en-US"/>
        </w:rPr>
        <w:t>5.6.</w:t>
      </w:r>
      <w:r w:rsidR="003D3AC4" w:rsidRPr="007D4FA6">
        <w:rPr>
          <w:lang w:val="en-US"/>
        </w:rPr>
        <w:t xml:space="preserve">2.1). Numeral classifier systems typically have a classifier specialized for reference to humans and/or animates. </w:t>
      </w:r>
      <w:r w:rsidR="000022BF" w:rsidRPr="007D4FA6">
        <w:rPr>
          <w:lang w:val="en-US"/>
        </w:rPr>
        <w:t xml:space="preserve">Animates are typically referred to using </w:t>
      </w:r>
      <w:r w:rsidR="000022BF" w:rsidRPr="007D4FA6">
        <w:rPr>
          <w:lang w:val="en-US"/>
        </w:rPr>
        <w:lastRenderedPageBreak/>
        <w:t xml:space="preserve">count nouns, whereas </w:t>
      </w:r>
      <w:proofErr w:type="spellStart"/>
      <w:r w:rsidR="000022BF" w:rsidRPr="007D4FA6">
        <w:rPr>
          <w:lang w:val="en-US"/>
        </w:rPr>
        <w:t>inanimates</w:t>
      </w:r>
      <w:proofErr w:type="spellEnd"/>
      <w:r w:rsidR="000022BF" w:rsidRPr="007D4FA6">
        <w:rPr>
          <w:lang w:val="en-US"/>
        </w:rPr>
        <w:t xml:space="preserve"> may be referred to by both count and mass nouns. According to Comrie (1989: 128), the most natural transitive construction has a subject that is higher in both animacy and definiteness than the object. </w:t>
      </w:r>
      <w:r w:rsidR="00813D61" w:rsidRPr="007D4FA6">
        <w:rPr>
          <w:lang w:val="en-US"/>
        </w:rPr>
        <w:t>A corpus study</w:t>
      </w:r>
      <w:r w:rsidR="00116A6D" w:rsidRPr="007D4FA6">
        <w:rPr>
          <w:lang w:val="en-US"/>
        </w:rPr>
        <w:t xml:space="preserve"> of Swedish</w:t>
      </w:r>
      <w:r w:rsidR="00813D61" w:rsidRPr="007D4FA6">
        <w:rPr>
          <w:lang w:val="en-US"/>
        </w:rPr>
        <w:t xml:space="preserve"> by Dahl </w:t>
      </w:r>
      <w:r w:rsidR="00BD6A2D">
        <w:rPr>
          <w:lang w:val="en-US"/>
        </w:rPr>
        <w:t>and</w:t>
      </w:r>
      <w:r w:rsidR="00813D61" w:rsidRPr="007D4FA6">
        <w:rPr>
          <w:lang w:val="en-US"/>
        </w:rPr>
        <w:t xml:space="preserve"> </w:t>
      </w:r>
      <w:proofErr w:type="spellStart"/>
      <w:r w:rsidR="00813D61" w:rsidRPr="007D4FA6">
        <w:rPr>
          <w:lang w:val="en-US"/>
        </w:rPr>
        <w:t>Fraurud</w:t>
      </w:r>
      <w:proofErr w:type="spellEnd"/>
      <w:r w:rsidR="00813D61" w:rsidRPr="007D4FA6">
        <w:rPr>
          <w:lang w:val="en-US"/>
        </w:rPr>
        <w:t xml:space="preserve"> (1996) gives statistical support to this claim, finding that NPs referring to persons (as opposed to all others) are more li</w:t>
      </w:r>
      <w:r w:rsidR="00116A6D" w:rsidRPr="007D4FA6">
        <w:rPr>
          <w:lang w:val="en-US"/>
        </w:rPr>
        <w:t>kely to be grammatical subjects or</w:t>
      </w:r>
      <w:r w:rsidR="00813D61" w:rsidRPr="007D4FA6">
        <w:rPr>
          <w:lang w:val="en-US"/>
        </w:rPr>
        <w:t xml:space="preserve"> indirect</w:t>
      </w:r>
      <w:r w:rsidR="00116A6D" w:rsidRPr="007D4FA6">
        <w:rPr>
          <w:lang w:val="en-US"/>
        </w:rPr>
        <w:t xml:space="preserve"> objects and to be</w:t>
      </w:r>
      <w:r w:rsidR="00813D61" w:rsidRPr="007D4FA6">
        <w:rPr>
          <w:lang w:val="en-US"/>
        </w:rPr>
        <w:t xml:space="preserve"> definite</w:t>
      </w:r>
      <w:r w:rsidR="00116A6D" w:rsidRPr="007D4FA6">
        <w:rPr>
          <w:lang w:val="en-US"/>
        </w:rPr>
        <w:t xml:space="preserve"> or</w:t>
      </w:r>
      <w:r w:rsidR="00813D61" w:rsidRPr="007D4FA6">
        <w:rPr>
          <w:lang w:val="en-US"/>
        </w:rPr>
        <w:t xml:space="preserve"> referred to by a proper noun. First</w:t>
      </w:r>
      <w:r w:rsidR="00F2500E">
        <w:rPr>
          <w:lang w:val="en-US"/>
        </w:rPr>
        <w:t>-</w:t>
      </w:r>
      <w:r w:rsidR="00813D61" w:rsidRPr="007D4FA6">
        <w:rPr>
          <w:lang w:val="en-US"/>
        </w:rPr>
        <w:t xml:space="preserve"> and </w:t>
      </w:r>
      <w:r w:rsidR="00F2500E" w:rsidRPr="007D4FA6">
        <w:rPr>
          <w:lang w:val="en-US"/>
        </w:rPr>
        <w:t>second</w:t>
      </w:r>
      <w:r w:rsidR="00F2500E">
        <w:rPr>
          <w:lang w:val="en-US"/>
        </w:rPr>
        <w:t>-</w:t>
      </w:r>
      <w:r w:rsidR="00813D61" w:rsidRPr="007D4FA6">
        <w:rPr>
          <w:lang w:val="en-US"/>
        </w:rPr>
        <w:t xml:space="preserve">person reference is also more strongly associated with reference to </w:t>
      </w:r>
      <w:r w:rsidR="00CD70EB">
        <w:rPr>
          <w:lang w:val="en-US"/>
        </w:rPr>
        <w:t>human beings</w:t>
      </w:r>
      <w:r w:rsidR="00CD70EB" w:rsidRPr="007D4FA6">
        <w:rPr>
          <w:lang w:val="en-US"/>
        </w:rPr>
        <w:t xml:space="preserve"> </w:t>
      </w:r>
      <w:r w:rsidR="00813D61" w:rsidRPr="007D4FA6">
        <w:rPr>
          <w:lang w:val="en-US"/>
        </w:rPr>
        <w:t>than third</w:t>
      </w:r>
      <w:r w:rsidR="00AE3752">
        <w:rPr>
          <w:lang w:val="en-US"/>
        </w:rPr>
        <w:t>-</w:t>
      </w:r>
      <w:r w:rsidR="00813D61" w:rsidRPr="007D4FA6">
        <w:rPr>
          <w:lang w:val="en-US"/>
        </w:rPr>
        <w:t>person reference.</w:t>
      </w:r>
      <w:r w:rsidR="00116A6D" w:rsidRPr="007D4FA6">
        <w:rPr>
          <w:lang w:val="en-US"/>
        </w:rPr>
        <w:t xml:space="preserve"> Over 97% of transitive sentences </w:t>
      </w:r>
      <w:r w:rsidR="009C075D">
        <w:rPr>
          <w:lang w:val="en-US"/>
        </w:rPr>
        <w:t>‘</w:t>
      </w:r>
      <w:r w:rsidR="009969A1" w:rsidRPr="007D4FA6">
        <w:rPr>
          <w:lang w:val="en-US"/>
        </w:rPr>
        <w:t xml:space="preserve">obey the constraint that </w:t>
      </w:r>
      <w:r w:rsidR="002E16A2" w:rsidRPr="007D4FA6">
        <w:rPr>
          <w:lang w:val="en-US"/>
        </w:rPr>
        <w:t>the subject should not be lower than the object in animacy</w:t>
      </w:r>
      <w:r w:rsidR="009C075D">
        <w:rPr>
          <w:lang w:val="en-US"/>
        </w:rPr>
        <w:t>’</w:t>
      </w:r>
      <w:r w:rsidR="002E16A2" w:rsidRPr="007D4FA6">
        <w:rPr>
          <w:lang w:val="en-US"/>
        </w:rPr>
        <w:t xml:space="preserve">, and in some languages (e.g., Navajo) this is an absolute constraint (Dahl </w:t>
      </w:r>
      <w:r w:rsidR="00BD6A2D">
        <w:rPr>
          <w:lang w:val="en-US"/>
        </w:rPr>
        <w:t>and</w:t>
      </w:r>
      <w:r w:rsidR="002E16A2" w:rsidRPr="007D4FA6">
        <w:rPr>
          <w:lang w:val="en-US"/>
        </w:rPr>
        <w:t xml:space="preserve"> </w:t>
      </w:r>
      <w:proofErr w:type="spellStart"/>
      <w:r w:rsidR="002E16A2" w:rsidRPr="007D4FA6">
        <w:rPr>
          <w:lang w:val="en-US"/>
        </w:rPr>
        <w:t>Fraurud</w:t>
      </w:r>
      <w:proofErr w:type="spellEnd"/>
      <w:r w:rsidR="002E16A2" w:rsidRPr="007D4FA6">
        <w:rPr>
          <w:lang w:val="en-US"/>
        </w:rPr>
        <w:t xml:space="preserve"> 1996:</w:t>
      </w:r>
      <w:r w:rsidR="007C7F48">
        <w:rPr>
          <w:lang w:val="en-US"/>
        </w:rPr>
        <w:t xml:space="preserve"> </w:t>
      </w:r>
      <w:r w:rsidR="002E16A2" w:rsidRPr="007D4FA6">
        <w:rPr>
          <w:lang w:val="en-US"/>
        </w:rPr>
        <w:t>53</w:t>
      </w:r>
      <w:r w:rsidR="007C7F48">
        <w:rPr>
          <w:lang w:val="en-US"/>
        </w:rPr>
        <w:t>–</w:t>
      </w:r>
      <w:r w:rsidR="002E16A2" w:rsidRPr="007D4FA6">
        <w:rPr>
          <w:lang w:val="en-US"/>
        </w:rPr>
        <w:t>54).</w:t>
      </w:r>
    </w:p>
    <w:p w14:paraId="0314D638" w14:textId="77777777" w:rsidR="001E7519" w:rsidRPr="007D4FA6" w:rsidRDefault="001E7519">
      <w:pPr>
        <w:rPr>
          <w:lang w:val="en-US"/>
        </w:rPr>
      </w:pPr>
    </w:p>
    <w:p w14:paraId="516ACE07" w14:textId="77777777" w:rsidR="001E7519" w:rsidRPr="007D4FA6" w:rsidRDefault="001E7519">
      <w:pPr>
        <w:rPr>
          <w:lang w:val="en-US"/>
        </w:rPr>
      </w:pPr>
      <w:r w:rsidRPr="007D4FA6">
        <w:rPr>
          <w:lang w:val="en-US"/>
        </w:rPr>
        <w:t xml:space="preserve">The relationship between animacy and argument roles motivates </w:t>
      </w:r>
      <w:r w:rsidR="00D34B7C" w:rsidRPr="007D4FA6">
        <w:rPr>
          <w:lang w:val="en-US"/>
        </w:rPr>
        <w:t>a cross-linguistic</w:t>
      </w:r>
      <w:r w:rsidRPr="007D4FA6">
        <w:rPr>
          <w:lang w:val="en-US"/>
        </w:rPr>
        <w:t xml:space="preserve"> tendency to overtly mark less expected combinations. Statistical distributions yield the following expectations: subjects and indirect objects should most often be animate, while direct objects should most often be inanimate. </w:t>
      </w:r>
      <w:proofErr w:type="gramStart"/>
      <w:r w:rsidR="00D34B7C" w:rsidRPr="007D4FA6">
        <w:rPr>
          <w:lang w:val="en-US"/>
        </w:rPr>
        <w:t>Therefore</w:t>
      </w:r>
      <w:proofErr w:type="gramEnd"/>
      <w:r w:rsidR="00D34B7C" w:rsidRPr="007D4FA6">
        <w:rPr>
          <w:lang w:val="en-US"/>
        </w:rPr>
        <w:t xml:space="preserve"> in Accusative-marking languages, animates should receive overt marking for Accusative case and/or </w:t>
      </w:r>
      <w:proofErr w:type="spellStart"/>
      <w:r w:rsidR="00D34B7C" w:rsidRPr="007D4FA6">
        <w:rPr>
          <w:lang w:val="en-US"/>
        </w:rPr>
        <w:t>inanimates</w:t>
      </w:r>
      <w:proofErr w:type="spellEnd"/>
      <w:r w:rsidR="00D34B7C" w:rsidRPr="007D4FA6">
        <w:rPr>
          <w:lang w:val="en-US"/>
        </w:rPr>
        <w:t xml:space="preserve"> should receive overt marking for Nominative and Dative case. As we see in Section 2, Slavonic languages conform to typological expectations in implementing the Genitive-Accusative for </w:t>
      </w:r>
      <w:proofErr w:type="gramStart"/>
      <w:r w:rsidR="00D34B7C" w:rsidRPr="007D4FA6">
        <w:rPr>
          <w:lang w:val="en-US"/>
        </w:rPr>
        <w:t>animates, but</w:t>
      </w:r>
      <w:proofErr w:type="gramEnd"/>
      <w:r w:rsidR="00D34B7C" w:rsidRPr="007D4FA6">
        <w:rPr>
          <w:lang w:val="en-US"/>
        </w:rPr>
        <w:t xml:space="preserve"> deviate from this norm in providing overt marking for referents high on the animacy scale in the Nominative Plural and Dative and Locative Singular.</w:t>
      </w:r>
      <w:r w:rsidR="00B90920" w:rsidRPr="007D4FA6">
        <w:rPr>
          <w:lang w:val="en-US"/>
        </w:rPr>
        <w:t xml:space="preserve"> In Slavonic languages the overall tendency is to provide overt marking for animates or </w:t>
      </w:r>
      <w:proofErr w:type="spellStart"/>
      <w:r w:rsidR="00B90920" w:rsidRPr="007D4FA6">
        <w:rPr>
          <w:lang w:val="en-US"/>
        </w:rPr>
        <w:t>viriles</w:t>
      </w:r>
      <w:proofErr w:type="spellEnd"/>
      <w:r w:rsidR="00B90920" w:rsidRPr="007D4FA6">
        <w:rPr>
          <w:lang w:val="en-US"/>
        </w:rPr>
        <w:t xml:space="preserve"> </w:t>
      </w:r>
      <w:r w:rsidR="007A3B22">
        <w:rPr>
          <w:lang w:val="en-US"/>
        </w:rPr>
        <w:t>(</w:t>
      </w:r>
      <w:proofErr w:type="spellStart"/>
      <w:r w:rsidR="007A3B22">
        <w:rPr>
          <w:lang w:val="en-US"/>
        </w:rPr>
        <w:t>Janda</w:t>
      </w:r>
      <w:proofErr w:type="spellEnd"/>
      <w:r w:rsidR="007A3B22">
        <w:rPr>
          <w:lang w:val="en-US"/>
        </w:rPr>
        <w:t xml:space="preserve"> 1999) </w:t>
      </w:r>
      <w:r w:rsidR="00B90920" w:rsidRPr="007D4FA6">
        <w:rPr>
          <w:lang w:val="en-US"/>
        </w:rPr>
        <w:t>whenever distinctions are made.</w:t>
      </w:r>
    </w:p>
    <w:p w14:paraId="096EB86B" w14:textId="77777777" w:rsidR="007E3F61" w:rsidRPr="007D4FA6" w:rsidRDefault="007E3F61">
      <w:pPr>
        <w:rPr>
          <w:lang w:val="en-US"/>
        </w:rPr>
      </w:pPr>
    </w:p>
    <w:p w14:paraId="77A58B21" w14:textId="77777777" w:rsidR="00813D61" w:rsidRPr="007D4FA6" w:rsidRDefault="00077366">
      <w:pPr>
        <w:rPr>
          <w:lang w:val="en-US"/>
        </w:rPr>
      </w:pPr>
      <w:r w:rsidRPr="007D4FA6">
        <w:rPr>
          <w:lang w:val="en-US"/>
        </w:rPr>
        <w:t>The third caveat demands that we acknowledge several kinds of grad</w:t>
      </w:r>
      <w:r w:rsidR="0078203B" w:rsidRPr="007D4FA6">
        <w:rPr>
          <w:lang w:val="en-US"/>
        </w:rPr>
        <w:t>ience</w:t>
      </w:r>
      <w:r w:rsidRPr="007D4FA6">
        <w:rPr>
          <w:lang w:val="en-US"/>
        </w:rPr>
        <w:t xml:space="preserve"> with respect to animacy. </w:t>
      </w:r>
      <w:r w:rsidR="00116A6D" w:rsidRPr="007D4FA6">
        <w:rPr>
          <w:lang w:val="en-US"/>
        </w:rPr>
        <w:t xml:space="preserve">As Dahl (2008: 144) put it, </w:t>
      </w:r>
      <w:r w:rsidR="009C075D">
        <w:rPr>
          <w:lang w:val="en-US"/>
        </w:rPr>
        <w:t>‘</w:t>
      </w:r>
      <w:r w:rsidR="00114DF4" w:rsidRPr="007D4FA6">
        <w:rPr>
          <w:lang w:val="en-US"/>
        </w:rPr>
        <w:t xml:space="preserve">the </w:t>
      </w:r>
      <w:proofErr w:type="spellStart"/>
      <w:proofErr w:type="gramStart"/>
      <w:r w:rsidR="00114DF4" w:rsidRPr="007D4FA6">
        <w:rPr>
          <w:lang w:val="en-US"/>
        </w:rPr>
        <w:t>animate:inanimate</w:t>
      </w:r>
      <w:proofErr w:type="spellEnd"/>
      <w:proofErr w:type="gramEnd"/>
      <w:r w:rsidR="009C075D">
        <w:rPr>
          <w:lang w:val="en-US"/>
        </w:rPr>
        <w:t xml:space="preserve"> divide is seldom a Berlin wall’</w:t>
      </w:r>
      <w:r w:rsidR="00116A6D" w:rsidRPr="007D4FA6">
        <w:rPr>
          <w:lang w:val="en-US"/>
        </w:rPr>
        <w:t>.</w:t>
      </w:r>
      <w:r w:rsidR="00114DF4" w:rsidRPr="007D4FA6">
        <w:rPr>
          <w:lang w:val="en-US"/>
        </w:rPr>
        <w:t xml:space="preserve"> </w:t>
      </w:r>
      <w:r w:rsidR="00E77D28" w:rsidRPr="007D4FA6">
        <w:rPr>
          <w:lang w:val="en-US"/>
        </w:rPr>
        <w:t xml:space="preserve">The animacy hierarchy does not come pre-cut </w:t>
      </w:r>
      <w:r w:rsidR="0029461F" w:rsidRPr="007D4FA6">
        <w:rPr>
          <w:lang w:val="en-US"/>
        </w:rPr>
        <w:t>at</w:t>
      </w:r>
      <w:r w:rsidR="00E77D28" w:rsidRPr="007D4FA6">
        <w:rPr>
          <w:lang w:val="en-US"/>
        </w:rPr>
        <w:t xml:space="preserve"> fixed points, but behaves instead like a complex continuum, with any number of possible loci for distinctions. Distinctions along this scale may behave as grammatica</w:t>
      </w:r>
      <w:r w:rsidR="0029461F" w:rsidRPr="007D4FA6">
        <w:rPr>
          <w:lang w:val="en-US"/>
        </w:rPr>
        <w:t>l rules</w:t>
      </w:r>
      <w:r w:rsidR="00E77D28" w:rsidRPr="007D4FA6">
        <w:rPr>
          <w:lang w:val="en-US"/>
        </w:rPr>
        <w:t xml:space="preserve"> or as tendencies, which </w:t>
      </w:r>
      <w:r w:rsidR="0029461F" w:rsidRPr="007D4FA6">
        <w:rPr>
          <w:lang w:val="en-US"/>
        </w:rPr>
        <w:t>can be</w:t>
      </w:r>
      <w:r w:rsidR="00E77D28" w:rsidRPr="007D4FA6">
        <w:rPr>
          <w:lang w:val="en-US"/>
        </w:rPr>
        <w:t xml:space="preserve"> relatively strong</w:t>
      </w:r>
      <w:r w:rsidR="0029461F" w:rsidRPr="007D4FA6">
        <w:rPr>
          <w:lang w:val="en-US"/>
        </w:rPr>
        <w:t xml:space="preserve"> or</w:t>
      </w:r>
      <w:r w:rsidR="00E77D28" w:rsidRPr="007D4FA6">
        <w:rPr>
          <w:lang w:val="en-US"/>
        </w:rPr>
        <w:t xml:space="preserve"> weak. Even when distinctions seem </w:t>
      </w:r>
      <w:r w:rsidR="0029461F" w:rsidRPr="007D4FA6">
        <w:rPr>
          <w:lang w:val="en-US"/>
        </w:rPr>
        <w:t>rather</w:t>
      </w:r>
      <w:r w:rsidR="00E77D28" w:rsidRPr="007D4FA6">
        <w:rPr>
          <w:lang w:val="en-US"/>
        </w:rPr>
        <w:t xml:space="preserve"> clear, the categories that emerge tend to </w:t>
      </w:r>
      <w:r w:rsidR="009C075D">
        <w:rPr>
          <w:lang w:val="en-US"/>
        </w:rPr>
        <w:t>‘</w:t>
      </w:r>
      <w:r w:rsidR="00E77D28" w:rsidRPr="007D4FA6">
        <w:rPr>
          <w:lang w:val="en-US"/>
        </w:rPr>
        <w:t>leak</w:t>
      </w:r>
      <w:r w:rsidR="009C075D">
        <w:rPr>
          <w:lang w:val="en-US"/>
        </w:rPr>
        <w:t>’</w:t>
      </w:r>
      <w:r w:rsidR="00E77D28" w:rsidRPr="007D4FA6">
        <w:rPr>
          <w:lang w:val="en-US"/>
        </w:rPr>
        <w:t xml:space="preserve">. </w:t>
      </w:r>
      <w:r w:rsidR="0078203B" w:rsidRPr="007D4FA6">
        <w:rPr>
          <w:lang w:val="en-US"/>
        </w:rPr>
        <w:t xml:space="preserve">A salient example of such leakage is facultative animacy, in which inanimate lexemes </w:t>
      </w:r>
      <w:r w:rsidR="00670947" w:rsidRPr="007D4FA6">
        <w:rPr>
          <w:lang w:val="en-US"/>
        </w:rPr>
        <w:t>are treated</w:t>
      </w:r>
      <w:r w:rsidR="0078203B" w:rsidRPr="007D4FA6">
        <w:rPr>
          <w:lang w:val="en-US"/>
        </w:rPr>
        <w:t xml:space="preserve"> as if they were animate, a pan-Slavonic phenomenon discussed in </w:t>
      </w:r>
      <w:r w:rsidR="004B7FEB">
        <w:rPr>
          <w:lang w:val="en-US"/>
        </w:rPr>
        <w:t>5.6.</w:t>
      </w:r>
      <w:r w:rsidR="0078203B" w:rsidRPr="007D4FA6">
        <w:rPr>
          <w:lang w:val="en-US"/>
        </w:rPr>
        <w:t xml:space="preserve">2.3. A further source of gradience is subjective evaluation: </w:t>
      </w:r>
      <w:r w:rsidR="001C7881" w:rsidRPr="007D4FA6">
        <w:rPr>
          <w:lang w:val="en-US"/>
        </w:rPr>
        <w:t xml:space="preserve">for example, </w:t>
      </w:r>
      <w:r w:rsidR="0029461F" w:rsidRPr="007D4FA6">
        <w:rPr>
          <w:lang w:val="en-US"/>
        </w:rPr>
        <w:t xml:space="preserve">speakers may vary in </w:t>
      </w:r>
      <w:proofErr w:type="gramStart"/>
      <w:r w:rsidR="0029461F" w:rsidRPr="007D4FA6">
        <w:rPr>
          <w:lang w:val="en-US"/>
        </w:rPr>
        <w:t>whether or not</w:t>
      </w:r>
      <w:proofErr w:type="gramEnd"/>
      <w:r w:rsidR="0029461F" w:rsidRPr="007D4FA6">
        <w:rPr>
          <w:lang w:val="en-US"/>
        </w:rPr>
        <w:t xml:space="preserve"> they recognize as animate </w:t>
      </w:r>
      <w:r w:rsidR="0078203B" w:rsidRPr="007D4FA6">
        <w:rPr>
          <w:lang w:val="en-US"/>
        </w:rPr>
        <w:t>creatures that are very small or relatively immobile</w:t>
      </w:r>
      <w:r w:rsidR="001C7881" w:rsidRPr="007D4FA6">
        <w:rPr>
          <w:lang w:val="en-US"/>
        </w:rPr>
        <w:t xml:space="preserve"> or usually encountered only as food.</w:t>
      </w:r>
    </w:p>
    <w:p w14:paraId="24D75BEA" w14:textId="77777777" w:rsidR="00670947" w:rsidRPr="007D4FA6" w:rsidRDefault="00670947">
      <w:pPr>
        <w:rPr>
          <w:lang w:val="en-US"/>
        </w:rPr>
      </w:pPr>
    </w:p>
    <w:p w14:paraId="74EDDB46" w14:textId="77777777" w:rsidR="00670947" w:rsidRPr="007D4FA6" w:rsidRDefault="00610F15">
      <w:pPr>
        <w:rPr>
          <w:lang w:val="en-US"/>
        </w:rPr>
      </w:pPr>
      <w:r w:rsidRPr="007D4FA6">
        <w:rPr>
          <w:lang w:val="en-US"/>
        </w:rPr>
        <w:t xml:space="preserve">Distinctions along the animacy hierarchy may be associated with word order, syntax, and morphology. For the purposes of this </w:t>
      </w:r>
      <w:proofErr w:type="gramStart"/>
      <w:r w:rsidRPr="007D4FA6">
        <w:rPr>
          <w:lang w:val="en-US"/>
        </w:rPr>
        <w:t>article</w:t>
      </w:r>
      <w:proofErr w:type="gramEnd"/>
      <w:r w:rsidRPr="007D4FA6">
        <w:rPr>
          <w:lang w:val="en-US"/>
        </w:rPr>
        <w:t xml:space="preserve"> we will focus primarily on the morphological marking of animates, humans, and male humans by means of case endings and morphosyntactic agreement since these are the phenomena most relevant to the Slavonic languages.</w:t>
      </w:r>
      <w:r w:rsidR="00C42ED0" w:rsidRPr="007D4FA6">
        <w:rPr>
          <w:lang w:val="en-US"/>
        </w:rPr>
        <w:t xml:space="preserve"> Phenomena relating to the lower end of the animacy hierarchy, such as distinctions among locations and substances as opposed to concrete objects (e.g., Genitive and Locative endings in </w:t>
      </w:r>
      <w:r w:rsidR="00C42ED0" w:rsidRPr="007D4FA6">
        <w:rPr>
          <w:i/>
          <w:lang w:val="en-US"/>
        </w:rPr>
        <w:t>-u</w:t>
      </w:r>
      <w:r w:rsidR="00C42ED0" w:rsidRPr="007D4FA6">
        <w:rPr>
          <w:lang w:val="en-US"/>
        </w:rPr>
        <w:t xml:space="preserve"> in West and East Slavonic</w:t>
      </w:r>
      <w:r w:rsidR="00554D49" w:rsidRPr="007D4FA6">
        <w:rPr>
          <w:lang w:val="en-US"/>
        </w:rPr>
        <w:t xml:space="preserve">, cf. </w:t>
      </w:r>
      <w:proofErr w:type="spellStart"/>
      <w:r w:rsidR="00554D49" w:rsidRPr="007D4FA6">
        <w:rPr>
          <w:lang w:val="en-US"/>
        </w:rPr>
        <w:t>Janda</w:t>
      </w:r>
      <w:proofErr w:type="spellEnd"/>
      <w:r w:rsidR="00554D49" w:rsidRPr="007D4FA6">
        <w:rPr>
          <w:lang w:val="en-US"/>
        </w:rPr>
        <w:t xml:space="preserve"> 1996</w:t>
      </w:r>
      <w:r w:rsidR="004B7FEB">
        <w:rPr>
          <w:lang w:val="en-US"/>
        </w:rPr>
        <w:t>b</w:t>
      </w:r>
      <w:r w:rsidR="00AF7F50">
        <w:rPr>
          <w:lang w:val="en-US"/>
        </w:rPr>
        <w:t>:</w:t>
      </w:r>
      <w:r w:rsidR="004B7FEB">
        <w:rPr>
          <w:lang w:val="en-US"/>
        </w:rPr>
        <w:t xml:space="preserve"> </w:t>
      </w:r>
      <w:r w:rsidR="00554D49" w:rsidRPr="007D4FA6">
        <w:rPr>
          <w:lang w:val="en-US"/>
        </w:rPr>
        <w:t xml:space="preserve">Chapters </w:t>
      </w:r>
      <w:r w:rsidR="00554D49" w:rsidRPr="00564C4D">
        <w:rPr>
          <w:highlight w:val="yellow"/>
          <w:lang w:val="en-US"/>
        </w:rPr>
        <w:t>3.7</w:t>
      </w:r>
      <w:r w:rsidR="00AF7F50" w:rsidRPr="00564C4D">
        <w:rPr>
          <w:highlight w:val="yellow"/>
          <w:lang w:val="en-US"/>
        </w:rPr>
        <w:t>–</w:t>
      </w:r>
      <w:r w:rsidR="00554D49" w:rsidRPr="00564C4D">
        <w:rPr>
          <w:highlight w:val="yellow"/>
          <w:lang w:val="en-US"/>
        </w:rPr>
        <w:t>3.8</w:t>
      </w:r>
      <w:r w:rsidR="00C42ED0" w:rsidRPr="007D4FA6">
        <w:rPr>
          <w:lang w:val="en-US"/>
        </w:rPr>
        <w:t>) will be left aside.</w:t>
      </w:r>
    </w:p>
    <w:p w14:paraId="64020044" w14:textId="77777777" w:rsidR="003968B6" w:rsidRPr="007D4FA6" w:rsidRDefault="003968B6">
      <w:pPr>
        <w:rPr>
          <w:lang w:val="en-US"/>
        </w:rPr>
      </w:pPr>
    </w:p>
    <w:p w14:paraId="3BD12A03" w14:textId="77777777" w:rsidR="00A90463" w:rsidRPr="007D4FA6" w:rsidRDefault="004B7FEB">
      <w:pPr>
        <w:rPr>
          <w:lang w:val="en-US"/>
        </w:rPr>
      </w:pPr>
      <w:r>
        <w:rPr>
          <w:lang w:val="en-US"/>
        </w:rPr>
        <w:t>5.6.2</w:t>
      </w:r>
      <w:r w:rsidR="00A622C8" w:rsidRPr="007D4FA6">
        <w:rPr>
          <w:lang w:val="en-US"/>
        </w:rPr>
        <w:t xml:space="preserve"> </w:t>
      </w:r>
      <w:r w:rsidR="00A90463" w:rsidRPr="007D4FA6">
        <w:rPr>
          <w:lang w:val="en-US"/>
        </w:rPr>
        <w:t>What is animacy in Slav</w:t>
      </w:r>
      <w:r w:rsidR="00450BBE" w:rsidRPr="007D4FA6">
        <w:rPr>
          <w:lang w:val="en-US"/>
        </w:rPr>
        <w:t>on</w:t>
      </w:r>
      <w:r w:rsidR="00A90463" w:rsidRPr="007D4FA6">
        <w:rPr>
          <w:lang w:val="en-US"/>
        </w:rPr>
        <w:t>ic?</w:t>
      </w:r>
    </w:p>
    <w:p w14:paraId="624591D9" w14:textId="77777777" w:rsidR="00B46DBC" w:rsidRPr="007D4FA6" w:rsidRDefault="00B46DBC">
      <w:pPr>
        <w:rPr>
          <w:lang w:val="en-US"/>
        </w:rPr>
      </w:pPr>
      <w:r w:rsidRPr="007D4FA6">
        <w:rPr>
          <w:lang w:val="en-US"/>
        </w:rPr>
        <w:t xml:space="preserve">A basic animate vs. inanimate distinction among masculine nouns </w:t>
      </w:r>
      <w:r w:rsidR="00C42ED0" w:rsidRPr="007D4FA6">
        <w:rPr>
          <w:lang w:val="en-US"/>
        </w:rPr>
        <w:t xml:space="preserve">in the singular </w:t>
      </w:r>
      <w:r w:rsidRPr="007D4FA6">
        <w:rPr>
          <w:lang w:val="en-US"/>
        </w:rPr>
        <w:t xml:space="preserve">is part of the shared inheritance of all Slavonic languages that have retained nominal inflection. </w:t>
      </w:r>
      <w:r w:rsidR="00DE4035">
        <w:rPr>
          <w:lang w:val="en-US"/>
        </w:rPr>
        <w:t xml:space="preserve">On this basis, Slavonic animacy is often referred to as a </w:t>
      </w:r>
      <w:r w:rsidR="00BF044D">
        <w:rPr>
          <w:lang w:val="en-US"/>
        </w:rPr>
        <w:t>‘</w:t>
      </w:r>
      <w:proofErr w:type="spellStart"/>
      <w:r w:rsidR="00DE4035">
        <w:rPr>
          <w:lang w:val="en-US"/>
        </w:rPr>
        <w:t>subgender</w:t>
      </w:r>
      <w:proofErr w:type="spellEnd"/>
      <w:r w:rsidR="00BF044D">
        <w:rPr>
          <w:lang w:val="en-US"/>
        </w:rPr>
        <w:t>’</w:t>
      </w:r>
      <w:r w:rsidR="00DE4035">
        <w:rPr>
          <w:lang w:val="en-US"/>
        </w:rPr>
        <w:t xml:space="preserve"> (Corbett 1991:</w:t>
      </w:r>
      <w:r w:rsidR="004B7FEB">
        <w:rPr>
          <w:lang w:val="en-US"/>
        </w:rPr>
        <w:t xml:space="preserve"> </w:t>
      </w:r>
      <w:r w:rsidR="00DE4035">
        <w:rPr>
          <w:lang w:val="en-US"/>
        </w:rPr>
        <w:t xml:space="preserve">42,163). </w:t>
      </w:r>
      <w:r w:rsidR="00C42ED0" w:rsidRPr="007D4FA6">
        <w:rPr>
          <w:lang w:val="en-US"/>
        </w:rPr>
        <w:t xml:space="preserve">However, </w:t>
      </w:r>
      <w:r w:rsidR="00A559F8" w:rsidRPr="007D4FA6">
        <w:rPr>
          <w:lang w:val="en-US"/>
        </w:rPr>
        <w:t>the high end of the animacy hierarchy has been</w:t>
      </w:r>
      <w:r w:rsidR="00C42ED0" w:rsidRPr="007D4FA6">
        <w:rPr>
          <w:lang w:val="en-US"/>
        </w:rPr>
        <w:t xml:space="preserve"> further </w:t>
      </w:r>
      <w:r w:rsidR="00A559F8" w:rsidRPr="007D4FA6">
        <w:rPr>
          <w:lang w:val="en-US"/>
        </w:rPr>
        <w:t xml:space="preserve">elaborated by additional distinctions that have arisen in West and East Slavonic languages. We begin with an overview </w:t>
      </w:r>
      <w:r w:rsidR="00A559F8" w:rsidRPr="007D4FA6">
        <w:rPr>
          <w:lang w:val="en-US"/>
        </w:rPr>
        <w:lastRenderedPageBreak/>
        <w:t xml:space="preserve">of animacy distinctions in Slavonic, followed by a historical account of the </w:t>
      </w:r>
      <w:r w:rsidR="000E0FBC" w:rsidRPr="007D4FA6">
        <w:rPr>
          <w:lang w:val="en-US"/>
        </w:rPr>
        <w:t xml:space="preserve">genesis of these distinctions. </w:t>
      </w:r>
    </w:p>
    <w:p w14:paraId="21F92D17" w14:textId="77777777" w:rsidR="00B46DBC" w:rsidRPr="007D4FA6" w:rsidRDefault="00B46DBC">
      <w:pPr>
        <w:rPr>
          <w:lang w:val="en-US"/>
        </w:rPr>
      </w:pPr>
    </w:p>
    <w:p w14:paraId="6F439D79" w14:textId="77777777" w:rsidR="001169FD" w:rsidRPr="007D4FA6" w:rsidRDefault="004B7FEB" w:rsidP="00A622C8">
      <w:pPr>
        <w:rPr>
          <w:lang w:val="en-US"/>
        </w:rPr>
      </w:pPr>
      <w:r>
        <w:rPr>
          <w:lang w:val="en-US"/>
        </w:rPr>
        <w:t>5.6.</w:t>
      </w:r>
      <w:r w:rsidR="00A622C8" w:rsidRPr="007D4FA6">
        <w:rPr>
          <w:lang w:val="en-US"/>
        </w:rPr>
        <w:t xml:space="preserve">2.1 </w:t>
      </w:r>
      <w:r w:rsidR="00420430" w:rsidRPr="007D4FA6">
        <w:rPr>
          <w:lang w:val="en-US"/>
        </w:rPr>
        <w:t>O</w:t>
      </w:r>
      <w:r w:rsidR="00E44CFE" w:rsidRPr="007D4FA6">
        <w:rPr>
          <w:lang w:val="en-US"/>
        </w:rPr>
        <w:t>verview of animacy in Slav</w:t>
      </w:r>
      <w:r w:rsidR="00450BBE" w:rsidRPr="007D4FA6">
        <w:rPr>
          <w:lang w:val="en-US"/>
        </w:rPr>
        <w:t>on</w:t>
      </w:r>
      <w:r w:rsidR="00E44CFE" w:rsidRPr="007D4FA6">
        <w:rPr>
          <w:lang w:val="en-US"/>
        </w:rPr>
        <w:t>ic</w:t>
      </w:r>
    </w:p>
    <w:p w14:paraId="0FFD2E29" w14:textId="36B4FD8A" w:rsidR="0029461F" w:rsidRDefault="0029461F" w:rsidP="00A622C8">
      <w:pPr>
        <w:rPr>
          <w:lang w:val="en-US"/>
        </w:rPr>
      </w:pPr>
      <w:r w:rsidRPr="007D4FA6">
        <w:rPr>
          <w:lang w:val="en-US"/>
        </w:rPr>
        <w:t xml:space="preserve">Table 1 gives </w:t>
      </w:r>
      <w:r w:rsidR="001E7519" w:rsidRPr="007D4FA6">
        <w:rPr>
          <w:lang w:val="en-US"/>
        </w:rPr>
        <w:t xml:space="preserve">an overview of the </w:t>
      </w:r>
      <w:r w:rsidR="00D34B7C" w:rsidRPr="007D4FA6">
        <w:rPr>
          <w:lang w:val="en-US"/>
        </w:rPr>
        <w:t>morphological marking</w:t>
      </w:r>
      <w:r w:rsidR="00B71C4E" w:rsidRPr="007D4FA6">
        <w:rPr>
          <w:lang w:val="en-US"/>
        </w:rPr>
        <w:t xml:space="preserve"> on nouns</w:t>
      </w:r>
      <w:r w:rsidR="00D34B7C" w:rsidRPr="007D4FA6">
        <w:rPr>
          <w:lang w:val="en-US"/>
        </w:rPr>
        <w:t xml:space="preserve"> of </w:t>
      </w:r>
      <w:r w:rsidR="00B90920" w:rsidRPr="007D4FA6">
        <w:rPr>
          <w:lang w:val="en-US"/>
        </w:rPr>
        <w:t>distinctions along the animacy hierarchy in Old Church Slavonic plus the major modern Slavonic languages</w:t>
      </w:r>
      <w:r w:rsidR="00AD6FF3" w:rsidRPr="007D4FA6">
        <w:rPr>
          <w:lang w:val="en-US"/>
        </w:rPr>
        <w:t xml:space="preserve"> </w:t>
      </w:r>
      <w:r w:rsidR="00B90920" w:rsidRPr="007D4FA6">
        <w:rPr>
          <w:lang w:val="en-US"/>
        </w:rPr>
        <w:t>in which nominal morphology persists (i.e., leaving aside Bulgarian and Macedonian).</w:t>
      </w:r>
      <w:r w:rsidR="00AD6FF3" w:rsidRPr="007D4FA6">
        <w:rPr>
          <w:lang w:val="en-US"/>
        </w:rPr>
        <w:t xml:space="preserve"> </w:t>
      </w:r>
      <w:r w:rsidR="00F056AE" w:rsidRPr="007D4FA6">
        <w:rPr>
          <w:lang w:val="en-US"/>
        </w:rPr>
        <w:t>The rows in Table 1 are grouped to represent South Slav</w:t>
      </w:r>
      <w:r w:rsidR="00DE4035">
        <w:rPr>
          <w:lang w:val="en-US"/>
        </w:rPr>
        <w:t>on</w:t>
      </w:r>
      <w:r w:rsidR="00F056AE" w:rsidRPr="007D4FA6">
        <w:rPr>
          <w:lang w:val="en-US"/>
        </w:rPr>
        <w:t>ic, East Slav</w:t>
      </w:r>
      <w:r w:rsidR="00DE4035">
        <w:rPr>
          <w:lang w:val="en-US"/>
        </w:rPr>
        <w:t>on</w:t>
      </w:r>
      <w:r w:rsidR="00F056AE" w:rsidRPr="007D4FA6">
        <w:rPr>
          <w:lang w:val="en-US"/>
        </w:rPr>
        <w:t>ic, and West Slav</w:t>
      </w:r>
      <w:r w:rsidR="00DE4035">
        <w:rPr>
          <w:lang w:val="en-US"/>
        </w:rPr>
        <w:t>on</w:t>
      </w:r>
      <w:r w:rsidR="00F056AE" w:rsidRPr="007D4FA6">
        <w:rPr>
          <w:lang w:val="en-US"/>
        </w:rPr>
        <w:t xml:space="preserve">ic. The columns represent </w:t>
      </w:r>
      <w:r w:rsidR="0094330B" w:rsidRPr="007D4FA6">
        <w:rPr>
          <w:lang w:val="en-US"/>
        </w:rPr>
        <w:t>four</w:t>
      </w:r>
      <w:r w:rsidR="00F056AE" w:rsidRPr="007D4FA6">
        <w:rPr>
          <w:lang w:val="en-US"/>
        </w:rPr>
        <w:t xml:space="preserve"> types of </w:t>
      </w:r>
      <w:r w:rsidR="0094330B" w:rsidRPr="007D4FA6">
        <w:rPr>
          <w:lang w:val="en-US"/>
        </w:rPr>
        <w:t>marking on nouns that distinguish referents higher on the animacy hierarchy: the use of the Genitive case marking in place of the Accusative (</w:t>
      </w:r>
      <w:r w:rsidR="00493D37" w:rsidRPr="007D4FA6">
        <w:rPr>
          <w:lang w:val="en-US"/>
        </w:rPr>
        <w:t>Genitive</w:t>
      </w:r>
      <w:r w:rsidR="00417DB3" w:rsidRPr="007D4FA6">
        <w:rPr>
          <w:lang w:val="en-US"/>
        </w:rPr>
        <w:t>-</w:t>
      </w:r>
      <w:r w:rsidR="00493D37" w:rsidRPr="007D4FA6">
        <w:rPr>
          <w:lang w:val="en-US"/>
        </w:rPr>
        <w:t xml:space="preserve">Accusative abbreviated </w:t>
      </w:r>
      <w:r w:rsidR="00BF044D">
        <w:rPr>
          <w:lang w:val="en-US"/>
        </w:rPr>
        <w:t>‘</w:t>
      </w:r>
      <w:proofErr w:type="spellStart"/>
      <w:r w:rsidR="00493D37" w:rsidRPr="007D4FA6">
        <w:rPr>
          <w:lang w:val="en-US"/>
        </w:rPr>
        <w:t>G</w:t>
      </w:r>
      <w:r w:rsidR="006F1D6F">
        <w:rPr>
          <w:lang w:val="en-US"/>
        </w:rPr>
        <w:t>en</w:t>
      </w:r>
      <w:r w:rsidR="00493D37" w:rsidRPr="007D4FA6">
        <w:rPr>
          <w:lang w:val="en-US"/>
        </w:rPr>
        <w:t>A</w:t>
      </w:r>
      <w:r w:rsidR="006F1D6F">
        <w:rPr>
          <w:lang w:val="en-US"/>
        </w:rPr>
        <w:t>cc</w:t>
      </w:r>
      <w:proofErr w:type="spellEnd"/>
      <w:r w:rsidR="00BF044D">
        <w:rPr>
          <w:lang w:val="en-US"/>
        </w:rPr>
        <w:t>’</w:t>
      </w:r>
      <w:r w:rsidR="0094330B" w:rsidRPr="007D4FA6">
        <w:rPr>
          <w:lang w:val="en-US"/>
        </w:rPr>
        <w:t>) in the Singula</w:t>
      </w:r>
      <w:r w:rsidR="007A6743" w:rsidRPr="007D4FA6">
        <w:rPr>
          <w:lang w:val="en-US"/>
        </w:rPr>
        <w:t>r</w:t>
      </w:r>
      <w:r w:rsidR="0094330B" w:rsidRPr="007D4FA6">
        <w:rPr>
          <w:lang w:val="en-US"/>
        </w:rPr>
        <w:t xml:space="preserve"> and Plural, distinctive marking for the Nominative Plural, and distinctive marking of the Dative and/or Locative Singular.</w:t>
      </w:r>
      <w:r w:rsidR="001603C8" w:rsidRPr="007D4FA6">
        <w:rPr>
          <w:lang w:val="en-US"/>
        </w:rPr>
        <w:t xml:space="preserve"> The </w:t>
      </w:r>
      <w:r w:rsidR="00417DB3" w:rsidRPr="007D4FA6">
        <w:rPr>
          <w:lang w:val="en-US"/>
        </w:rPr>
        <w:t>Genitive-Accusative Plural</w:t>
      </w:r>
      <w:r w:rsidR="001603C8" w:rsidRPr="007D4FA6">
        <w:rPr>
          <w:lang w:val="en-US"/>
        </w:rPr>
        <w:t xml:space="preserve"> in East Slavonic languages</w:t>
      </w:r>
      <w:r w:rsidR="00F056AE" w:rsidRPr="007D4FA6">
        <w:rPr>
          <w:lang w:val="en-US"/>
        </w:rPr>
        <w:t xml:space="preserve"> </w:t>
      </w:r>
      <w:r w:rsidR="001603C8" w:rsidRPr="007D4FA6">
        <w:rPr>
          <w:lang w:val="en-US"/>
        </w:rPr>
        <w:t xml:space="preserve">is the only marking that includes all three genders; elsewhere the information in Table 1 pertains only to Masculine nouns. </w:t>
      </w:r>
      <w:r w:rsidR="00AD6FF3" w:rsidRPr="007D4FA6">
        <w:rPr>
          <w:lang w:val="en-US"/>
        </w:rPr>
        <w:t xml:space="preserve">This table and the discussion that follows necessarily suppress </w:t>
      </w:r>
      <w:r w:rsidR="008B163A" w:rsidRPr="007D4FA6">
        <w:rPr>
          <w:lang w:val="en-US"/>
        </w:rPr>
        <w:t>many</w:t>
      </w:r>
      <w:r w:rsidR="00AD6FF3" w:rsidRPr="007D4FA6">
        <w:rPr>
          <w:lang w:val="en-US"/>
        </w:rPr>
        <w:t xml:space="preserve"> detail</w:t>
      </w:r>
      <w:r w:rsidR="008B163A" w:rsidRPr="007D4FA6">
        <w:rPr>
          <w:lang w:val="en-US"/>
        </w:rPr>
        <w:t>s</w:t>
      </w:r>
      <w:r w:rsidR="00AD6FF3" w:rsidRPr="007D4FA6">
        <w:rPr>
          <w:lang w:val="en-US"/>
        </w:rPr>
        <w:t>.</w:t>
      </w:r>
      <w:r w:rsidR="00C932D0">
        <w:rPr>
          <w:lang w:val="en-US"/>
        </w:rPr>
        <w:t xml:space="preserve"> For more details on morphological endings that express animacy in Russian, see Parker this volume (</w:t>
      </w:r>
      <w:r w:rsidR="00C932D0" w:rsidRPr="00564C4D">
        <w:rPr>
          <w:highlight w:val="yellow"/>
          <w:lang w:val="en-US"/>
        </w:rPr>
        <w:t>5.7.3</w:t>
      </w:r>
      <w:r w:rsidR="00C932D0">
        <w:rPr>
          <w:lang w:val="en-US"/>
        </w:rPr>
        <w:t>).</w:t>
      </w:r>
    </w:p>
    <w:p w14:paraId="7EE09077" w14:textId="77777777" w:rsidR="00AE3752" w:rsidRPr="007D4FA6" w:rsidRDefault="00AE3752" w:rsidP="00A622C8">
      <w:pPr>
        <w:rPr>
          <w:lang w:val="en-US"/>
        </w:rPr>
      </w:pPr>
    </w:p>
    <w:p w14:paraId="08132091" w14:textId="77777777" w:rsidR="00AE3752" w:rsidRPr="007D4FA6" w:rsidRDefault="00AE3752" w:rsidP="00AE3752">
      <w:pPr>
        <w:rPr>
          <w:lang w:val="en-US"/>
        </w:rPr>
      </w:pPr>
      <w:r w:rsidRPr="007D4FA6">
        <w:rPr>
          <w:lang w:val="en-US"/>
        </w:rPr>
        <w:t>Table 1: Animacy in nominal morphology among major Slavonic languages</w:t>
      </w:r>
    </w:p>
    <w:p w14:paraId="60D50D8D" w14:textId="77777777" w:rsidR="004506A1" w:rsidRPr="007D4FA6" w:rsidRDefault="004506A1" w:rsidP="004506A1">
      <w:pPr>
        <w:rPr>
          <w:lang w:val="en-US"/>
        </w:rPr>
      </w:pPr>
    </w:p>
    <w:tbl>
      <w:tblPr>
        <w:tblStyle w:val="TableGrid"/>
        <w:tblW w:w="0" w:type="auto"/>
        <w:tblLook w:val="04A0" w:firstRow="1" w:lastRow="0" w:firstColumn="1" w:lastColumn="0" w:noHBand="0" w:noVBand="1"/>
      </w:tblPr>
      <w:tblGrid>
        <w:gridCol w:w="1509"/>
        <w:gridCol w:w="2030"/>
        <w:gridCol w:w="1843"/>
        <w:gridCol w:w="1701"/>
        <w:gridCol w:w="1843"/>
      </w:tblGrid>
      <w:tr w:rsidR="004506A1" w:rsidRPr="007D4FA6" w14:paraId="51BE18D1" w14:textId="77777777" w:rsidTr="00551AAA">
        <w:tc>
          <w:tcPr>
            <w:tcW w:w="1509" w:type="dxa"/>
          </w:tcPr>
          <w:p w14:paraId="6875C0DF" w14:textId="77777777" w:rsidR="004506A1" w:rsidRPr="007D4FA6" w:rsidRDefault="004506A1" w:rsidP="00551AAA">
            <w:pPr>
              <w:rPr>
                <w:lang w:val="en-US"/>
              </w:rPr>
            </w:pPr>
          </w:p>
        </w:tc>
        <w:tc>
          <w:tcPr>
            <w:tcW w:w="2030" w:type="dxa"/>
          </w:tcPr>
          <w:p w14:paraId="08752560" w14:textId="4C248F8A" w:rsidR="004506A1" w:rsidRPr="007D4FA6" w:rsidRDefault="00493D37" w:rsidP="00551AAA">
            <w:pPr>
              <w:rPr>
                <w:lang w:val="en-US"/>
              </w:rPr>
            </w:pPr>
            <w:proofErr w:type="spellStart"/>
            <w:r w:rsidRPr="007D4FA6">
              <w:rPr>
                <w:lang w:val="en-US"/>
              </w:rPr>
              <w:t>G</w:t>
            </w:r>
            <w:r w:rsidR="006F1D6F">
              <w:rPr>
                <w:lang w:val="en-US"/>
              </w:rPr>
              <w:t>en</w:t>
            </w:r>
            <w:r w:rsidRPr="007D4FA6">
              <w:rPr>
                <w:lang w:val="en-US"/>
              </w:rPr>
              <w:t>A</w:t>
            </w:r>
            <w:r w:rsidR="006F1D6F">
              <w:rPr>
                <w:lang w:val="en-US"/>
              </w:rPr>
              <w:t>cc</w:t>
            </w:r>
            <w:r w:rsidR="004506A1" w:rsidRPr="007D4FA6">
              <w:rPr>
                <w:lang w:val="en-US"/>
              </w:rPr>
              <w:t>Sg</w:t>
            </w:r>
            <w:proofErr w:type="spellEnd"/>
          </w:p>
        </w:tc>
        <w:tc>
          <w:tcPr>
            <w:tcW w:w="1843" w:type="dxa"/>
          </w:tcPr>
          <w:p w14:paraId="112778BE" w14:textId="68C48053" w:rsidR="004506A1" w:rsidRPr="007D4FA6" w:rsidRDefault="00493D37" w:rsidP="00551AAA">
            <w:pPr>
              <w:rPr>
                <w:lang w:val="en-US"/>
              </w:rPr>
            </w:pPr>
            <w:proofErr w:type="spellStart"/>
            <w:r w:rsidRPr="007D4FA6">
              <w:rPr>
                <w:lang w:val="en-US"/>
              </w:rPr>
              <w:t>G</w:t>
            </w:r>
            <w:r w:rsidR="006F1D6F">
              <w:rPr>
                <w:lang w:val="en-US"/>
              </w:rPr>
              <w:t>en</w:t>
            </w:r>
            <w:r w:rsidRPr="007D4FA6">
              <w:rPr>
                <w:lang w:val="en-US"/>
              </w:rPr>
              <w:t>A</w:t>
            </w:r>
            <w:r w:rsidR="006F1D6F">
              <w:rPr>
                <w:lang w:val="en-US"/>
              </w:rPr>
              <w:t>cc</w:t>
            </w:r>
            <w:r w:rsidR="004506A1" w:rsidRPr="007D4FA6">
              <w:rPr>
                <w:lang w:val="en-US"/>
              </w:rPr>
              <w:t>Pl</w:t>
            </w:r>
            <w:proofErr w:type="spellEnd"/>
          </w:p>
        </w:tc>
        <w:tc>
          <w:tcPr>
            <w:tcW w:w="1701" w:type="dxa"/>
          </w:tcPr>
          <w:p w14:paraId="324FD296" w14:textId="77777777" w:rsidR="004506A1" w:rsidRPr="007D4FA6" w:rsidRDefault="004506A1" w:rsidP="00551AAA">
            <w:pPr>
              <w:rPr>
                <w:lang w:val="en-US"/>
              </w:rPr>
            </w:pPr>
            <w:proofErr w:type="spellStart"/>
            <w:r w:rsidRPr="007D4FA6">
              <w:rPr>
                <w:lang w:val="en-US"/>
              </w:rPr>
              <w:t>NomPl</w:t>
            </w:r>
            <w:proofErr w:type="spellEnd"/>
          </w:p>
        </w:tc>
        <w:tc>
          <w:tcPr>
            <w:tcW w:w="1843" w:type="dxa"/>
          </w:tcPr>
          <w:p w14:paraId="3B4E9BDC" w14:textId="77777777" w:rsidR="004506A1" w:rsidRPr="007D4FA6" w:rsidRDefault="0094330B" w:rsidP="00551AAA">
            <w:pPr>
              <w:rPr>
                <w:lang w:val="en-US"/>
              </w:rPr>
            </w:pPr>
            <w:proofErr w:type="spellStart"/>
            <w:r w:rsidRPr="007D4FA6">
              <w:rPr>
                <w:lang w:val="en-US"/>
              </w:rPr>
              <w:t>Dat</w:t>
            </w:r>
            <w:proofErr w:type="spellEnd"/>
            <w:r w:rsidRPr="007D4FA6">
              <w:rPr>
                <w:lang w:val="en-US"/>
              </w:rPr>
              <w:t xml:space="preserve"> &amp;/or </w:t>
            </w:r>
            <w:proofErr w:type="spellStart"/>
            <w:r w:rsidRPr="007D4FA6">
              <w:rPr>
                <w:lang w:val="en-US"/>
              </w:rPr>
              <w:t>LocSg</w:t>
            </w:r>
            <w:proofErr w:type="spellEnd"/>
          </w:p>
        </w:tc>
      </w:tr>
      <w:tr w:rsidR="004506A1" w:rsidRPr="007D4FA6" w14:paraId="7146EEB2" w14:textId="77777777" w:rsidTr="00551AAA">
        <w:tc>
          <w:tcPr>
            <w:tcW w:w="1509" w:type="dxa"/>
          </w:tcPr>
          <w:p w14:paraId="04CAF839" w14:textId="77777777" w:rsidR="004506A1" w:rsidRPr="007D4FA6" w:rsidRDefault="004506A1" w:rsidP="00551AAA">
            <w:pPr>
              <w:rPr>
                <w:lang w:val="en-US"/>
              </w:rPr>
            </w:pPr>
            <w:r w:rsidRPr="007D4FA6">
              <w:rPr>
                <w:lang w:val="en-US"/>
              </w:rPr>
              <w:t>OCS</w:t>
            </w:r>
          </w:p>
        </w:tc>
        <w:tc>
          <w:tcPr>
            <w:tcW w:w="2030" w:type="dxa"/>
          </w:tcPr>
          <w:p w14:paraId="79A16491" w14:textId="77777777" w:rsidR="004506A1" w:rsidRPr="007D4FA6" w:rsidRDefault="00AD6FF3" w:rsidP="00551AAA">
            <w:pPr>
              <w:rPr>
                <w:lang w:val="en-US"/>
              </w:rPr>
            </w:pPr>
            <w:r w:rsidRPr="007D4FA6">
              <w:rPr>
                <w:lang w:val="en-US"/>
              </w:rPr>
              <w:t>V</w:t>
            </w:r>
            <w:r w:rsidR="004506A1" w:rsidRPr="007D4FA6">
              <w:rPr>
                <w:lang w:val="en-US"/>
              </w:rPr>
              <w:t>irile</w:t>
            </w:r>
          </w:p>
        </w:tc>
        <w:tc>
          <w:tcPr>
            <w:tcW w:w="1843" w:type="dxa"/>
          </w:tcPr>
          <w:p w14:paraId="3F9C01EA" w14:textId="77777777" w:rsidR="004506A1" w:rsidRPr="007D4FA6" w:rsidRDefault="004506A1" w:rsidP="00551AAA">
            <w:pPr>
              <w:rPr>
                <w:lang w:val="en-US"/>
              </w:rPr>
            </w:pPr>
          </w:p>
        </w:tc>
        <w:tc>
          <w:tcPr>
            <w:tcW w:w="1701" w:type="dxa"/>
          </w:tcPr>
          <w:p w14:paraId="5F0255EF" w14:textId="77777777" w:rsidR="004506A1" w:rsidRPr="007D4FA6" w:rsidRDefault="004506A1" w:rsidP="00551AAA">
            <w:pPr>
              <w:rPr>
                <w:lang w:val="en-US"/>
              </w:rPr>
            </w:pPr>
          </w:p>
        </w:tc>
        <w:tc>
          <w:tcPr>
            <w:tcW w:w="1843" w:type="dxa"/>
          </w:tcPr>
          <w:p w14:paraId="77A78930" w14:textId="77777777" w:rsidR="004506A1" w:rsidRPr="007D4FA6" w:rsidRDefault="0094330B" w:rsidP="00551AAA">
            <w:pPr>
              <w:rPr>
                <w:lang w:val="en-US"/>
              </w:rPr>
            </w:pPr>
            <w:proofErr w:type="spellStart"/>
            <w:r w:rsidRPr="007D4FA6">
              <w:rPr>
                <w:lang w:val="en-US"/>
              </w:rPr>
              <w:t>DatSg</w:t>
            </w:r>
            <w:proofErr w:type="spellEnd"/>
            <w:r w:rsidRPr="007D4FA6">
              <w:rPr>
                <w:lang w:val="en-US"/>
              </w:rPr>
              <w:t xml:space="preserve"> Virile </w:t>
            </w:r>
            <w:r w:rsidR="004506A1" w:rsidRPr="007D4FA6">
              <w:rPr>
                <w:lang w:val="en-US"/>
              </w:rPr>
              <w:t>(weak)</w:t>
            </w:r>
          </w:p>
        </w:tc>
      </w:tr>
      <w:tr w:rsidR="004506A1" w:rsidRPr="007D4FA6" w14:paraId="0FC9E82B" w14:textId="77777777" w:rsidTr="00551AAA">
        <w:tc>
          <w:tcPr>
            <w:tcW w:w="1509" w:type="dxa"/>
          </w:tcPr>
          <w:p w14:paraId="49401108" w14:textId="77777777" w:rsidR="004506A1" w:rsidRPr="007D4FA6" w:rsidRDefault="004506A1" w:rsidP="00551AAA">
            <w:pPr>
              <w:rPr>
                <w:lang w:val="en-US"/>
              </w:rPr>
            </w:pPr>
            <w:r w:rsidRPr="007D4FA6">
              <w:rPr>
                <w:lang w:val="en-US"/>
              </w:rPr>
              <w:t>Slovene</w:t>
            </w:r>
          </w:p>
        </w:tc>
        <w:tc>
          <w:tcPr>
            <w:tcW w:w="2030" w:type="dxa"/>
          </w:tcPr>
          <w:p w14:paraId="39DA4F2D"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071C4113" w14:textId="77777777" w:rsidR="004506A1" w:rsidRPr="007D4FA6" w:rsidRDefault="004506A1" w:rsidP="00551AAA">
            <w:pPr>
              <w:rPr>
                <w:lang w:val="en-US"/>
              </w:rPr>
            </w:pPr>
          </w:p>
        </w:tc>
        <w:tc>
          <w:tcPr>
            <w:tcW w:w="1701" w:type="dxa"/>
          </w:tcPr>
          <w:p w14:paraId="61F93391" w14:textId="77777777" w:rsidR="004506A1" w:rsidRPr="007D4FA6" w:rsidRDefault="004506A1" w:rsidP="00551AAA">
            <w:pPr>
              <w:rPr>
                <w:lang w:val="en-US"/>
              </w:rPr>
            </w:pPr>
          </w:p>
        </w:tc>
        <w:tc>
          <w:tcPr>
            <w:tcW w:w="1843" w:type="dxa"/>
          </w:tcPr>
          <w:p w14:paraId="303C2E53" w14:textId="77777777" w:rsidR="004506A1" w:rsidRPr="007D4FA6" w:rsidRDefault="004506A1" w:rsidP="00551AAA">
            <w:pPr>
              <w:rPr>
                <w:lang w:val="en-US"/>
              </w:rPr>
            </w:pPr>
          </w:p>
        </w:tc>
      </w:tr>
      <w:tr w:rsidR="004506A1" w:rsidRPr="007D4FA6" w14:paraId="59BAB6EF" w14:textId="77777777" w:rsidTr="00551AAA">
        <w:tc>
          <w:tcPr>
            <w:tcW w:w="1509" w:type="dxa"/>
          </w:tcPr>
          <w:p w14:paraId="4FDC6E12" w14:textId="77777777" w:rsidR="004506A1" w:rsidRPr="007D4FA6" w:rsidRDefault="004506A1" w:rsidP="00551AAA">
            <w:pPr>
              <w:rPr>
                <w:lang w:val="en-US"/>
              </w:rPr>
            </w:pPr>
            <w:r w:rsidRPr="007D4FA6">
              <w:rPr>
                <w:lang w:val="en-US"/>
              </w:rPr>
              <w:t>BCSM</w:t>
            </w:r>
          </w:p>
        </w:tc>
        <w:tc>
          <w:tcPr>
            <w:tcW w:w="2030" w:type="dxa"/>
          </w:tcPr>
          <w:p w14:paraId="56778812"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42AC0B15" w14:textId="77777777" w:rsidR="004506A1" w:rsidRPr="007D4FA6" w:rsidRDefault="004506A1" w:rsidP="00551AAA">
            <w:pPr>
              <w:rPr>
                <w:lang w:val="en-US"/>
              </w:rPr>
            </w:pPr>
          </w:p>
        </w:tc>
        <w:tc>
          <w:tcPr>
            <w:tcW w:w="1701" w:type="dxa"/>
          </w:tcPr>
          <w:p w14:paraId="5D31F7B9" w14:textId="77777777" w:rsidR="004506A1" w:rsidRPr="007D4FA6" w:rsidRDefault="004506A1" w:rsidP="00551AAA">
            <w:pPr>
              <w:rPr>
                <w:lang w:val="en-US"/>
              </w:rPr>
            </w:pPr>
          </w:p>
        </w:tc>
        <w:tc>
          <w:tcPr>
            <w:tcW w:w="1843" w:type="dxa"/>
          </w:tcPr>
          <w:p w14:paraId="60F95EE7" w14:textId="77777777" w:rsidR="004506A1" w:rsidRPr="007D4FA6" w:rsidRDefault="004506A1" w:rsidP="00551AAA">
            <w:pPr>
              <w:rPr>
                <w:lang w:val="en-US"/>
              </w:rPr>
            </w:pPr>
          </w:p>
        </w:tc>
      </w:tr>
      <w:tr w:rsidR="004506A1" w:rsidRPr="007D4FA6" w14:paraId="2B8C945E" w14:textId="77777777" w:rsidTr="00551AAA">
        <w:tc>
          <w:tcPr>
            <w:tcW w:w="1509" w:type="dxa"/>
          </w:tcPr>
          <w:p w14:paraId="6B08C1B1" w14:textId="77777777" w:rsidR="004506A1" w:rsidRPr="007D4FA6" w:rsidRDefault="004506A1" w:rsidP="00551AAA">
            <w:pPr>
              <w:rPr>
                <w:lang w:val="en-US"/>
              </w:rPr>
            </w:pPr>
            <w:r w:rsidRPr="007D4FA6">
              <w:rPr>
                <w:lang w:val="en-US"/>
              </w:rPr>
              <w:t>Russian</w:t>
            </w:r>
          </w:p>
        </w:tc>
        <w:tc>
          <w:tcPr>
            <w:tcW w:w="2030" w:type="dxa"/>
          </w:tcPr>
          <w:p w14:paraId="49FB9F75"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55212498" w14:textId="77777777" w:rsidR="004506A1" w:rsidRPr="007D4FA6" w:rsidRDefault="004506A1" w:rsidP="00551AAA">
            <w:pPr>
              <w:rPr>
                <w:lang w:val="en-US"/>
              </w:rPr>
            </w:pPr>
            <w:r w:rsidRPr="007D4FA6">
              <w:rPr>
                <w:lang w:val="en-US"/>
              </w:rPr>
              <w:t>animate all genders</w:t>
            </w:r>
          </w:p>
        </w:tc>
        <w:tc>
          <w:tcPr>
            <w:tcW w:w="1701" w:type="dxa"/>
          </w:tcPr>
          <w:p w14:paraId="7385B3EE" w14:textId="77777777" w:rsidR="004506A1" w:rsidRPr="007D4FA6" w:rsidRDefault="004506A1" w:rsidP="00551AAA">
            <w:pPr>
              <w:rPr>
                <w:lang w:val="en-US"/>
              </w:rPr>
            </w:pPr>
          </w:p>
        </w:tc>
        <w:tc>
          <w:tcPr>
            <w:tcW w:w="1843" w:type="dxa"/>
          </w:tcPr>
          <w:p w14:paraId="6B54B40F" w14:textId="77777777" w:rsidR="004506A1" w:rsidRPr="007D4FA6" w:rsidRDefault="004506A1" w:rsidP="00551AAA">
            <w:pPr>
              <w:rPr>
                <w:lang w:val="en-US"/>
              </w:rPr>
            </w:pPr>
          </w:p>
        </w:tc>
      </w:tr>
      <w:tr w:rsidR="004506A1" w:rsidRPr="007D4FA6" w14:paraId="7F26D706" w14:textId="77777777" w:rsidTr="00551AAA">
        <w:tc>
          <w:tcPr>
            <w:tcW w:w="1509" w:type="dxa"/>
          </w:tcPr>
          <w:p w14:paraId="4B24A9CC" w14:textId="77777777" w:rsidR="004506A1" w:rsidRPr="007D4FA6" w:rsidRDefault="004506A1" w:rsidP="00551AAA">
            <w:pPr>
              <w:rPr>
                <w:lang w:val="en-US"/>
              </w:rPr>
            </w:pPr>
            <w:r w:rsidRPr="007D4FA6">
              <w:rPr>
                <w:lang w:val="en-US"/>
              </w:rPr>
              <w:t>Belarusian</w:t>
            </w:r>
          </w:p>
        </w:tc>
        <w:tc>
          <w:tcPr>
            <w:tcW w:w="2030" w:type="dxa"/>
          </w:tcPr>
          <w:p w14:paraId="5892D42B"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13E26664" w14:textId="77777777" w:rsidR="004506A1" w:rsidRPr="007D4FA6" w:rsidRDefault="004506A1" w:rsidP="00551AAA">
            <w:pPr>
              <w:rPr>
                <w:lang w:val="en-US"/>
              </w:rPr>
            </w:pPr>
            <w:r w:rsidRPr="007D4FA6">
              <w:rPr>
                <w:lang w:val="en-US"/>
              </w:rPr>
              <w:t>animate all genders</w:t>
            </w:r>
          </w:p>
        </w:tc>
        <w:tc>
          <w:tcPr>
            <w:tcW w:w="1701" w:type="dxa"/>
          </w:tcPr>
          <w:p w14:paraId="6F7ECBF6" w14:textId="77777777" w:rsidR="004506A1" w:rsidRPr="007D4FA6" w:rsidRDefault="004506A1" w:rsidP="00551AAA">
            <w:pPr>
              <w:rPr>
                <w:lang w:val="en-US"/>
              </w:rPr>
            </w:pPr>
          </w:p>
        </w:tc>
        <w:tc>
          <w:tcPr>
            <w:tcW w:w="1843" w:type="dxa"/>
          </w:tcPr>
          <w:p w14:paraId="6E63A110" w14:textId="77777777" w:rsidR="004506A1" w:rsidRPr="007D4FA6" w:rsidRDefault="004506A1" w:rsidP="00551AAA">
            <w:pPr>
              <w:rPr>
                <w:lang w:val="en-US"/>
              </w:rPr>
            </w:pPr>
            <w:proofErr w:type="spellStart"/>
            <w:r w:rsidRPr="007D4FA6">
              <w:rPr>
                <w:lang w:val="en-US"/>
              </w:rPr>
              <w:t>LocSg</w:t>
            </w:r>
            <w:proofErr w:type="spellEnd"/>
            <w:r w:rsidRPr="007D4FA6">
              <w:rPr>
                <w:lang w:val="en-US"/>
              </w:rPr>
              <w:t xml:space="preserve"> </w:t>
            </w:r>
            <w:r w:rsidR="00AD6FF3" w:rsidRPr="007D4FA6">
              <w:rPr>
                <w:lang w:val="en-US"/>
              </w:rPr>
              <w:t>V</w:t>
            </w:r>
            <w:r w:rsidRPr="007D4FA6">
              <w:rPr>
                <w:lang w:val="en-US"/>
              </w:rPr>
              <w:t>irile</w:t>
            </w:r>
            <w:r w:rsidR="0094330B" w:rsidRPr="007D4FA6">
              <w:rPr>
                <w:lang w:val="en-US"/>
              </w:rPr>
              <w:t xml:space="preserve">, </w:t>
            </w:r>
            <w:r w:rsidRPr="007D4FA6">
              <w:rPr>
                <w:lang w:val="en-US"/>
              </w:rPr>
              <w:t xml:space="preserve">some </w:t>
            </w:r>
            <w:proofErr w:type="spellStart"/>
            <w:r w:rsidRPr="007D4FA6">
              <w:rPr>
                <w:lang w:val="en-US"/>
              </w:rPr>
              <w:t>inanimates</w:t>
            </w:r>
            <w:proofErr w:type="spellEnd"/>
          </w:p>
        </w:tc>
      </w:tr>
      <w:tr w:rsidR="004506A1" w:rsidRPr="007D4FA6" w14:paraId="32357533" w14:textId="77777777" w:rsidTr="00551AAA">
        <w:tc>
          <w:tcPr>
            <w:tcW w:w="1509" w:type="dxa"/>
          </w:tcPr>
          <w:p w14:paraId="1013F6E5" w14:textId="77777777" w:rsidR="004506A1" w:rsidRPr="007D4FA6" w:rsidRDefault="004506A1" w:rsidP="00551AAA">
            <w:pPr>
              <w:rPr>
                <w:lang w:val="en-US"/>
              </w:rPr>
            </w:pPr>
            <w:r w:rsidRPr="007D4FA6">
              <w:rPr>
                <w:lang w:val="en-US"/>
              </w:rPr>
              <w:t>Ukrainian</w:t>
            </w:r>
          </w:p>
        </w:tc>
        <w:tc>
          <w:tcPr>
            <w:tcW w:w="2030" w:type="dxa"/>
          </w:tcPr>
          <w:p w14:paraId="68F37074"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5E2DF3FF" w14:textId="77777777" w:rsidR="004506A1" w:rsidRPr="007D4FA6" w:rsidRDefault="004506A1" w:rsidP="00551AAA">
            <w:pPr>
              <w:rPr>
                <w:lang w:val="en-US"/>
              </w:rPr>
            </w:pPr>
            <w:r w:rsidRPr="007D4FA6">
              <w:rPr>
                <w:lang w:val="en-US"/>
              </w:rPr>
              <w:t>animate all persons, animals optional</w:t>
            </w:r>
          </w:p>
        </w:tc>
        <w:tc>
          <w:tcPr>
            <w:tcW w:w="1701" w:type="dxa"/>
          </w:tcPr>
          <w:p w14:paraId="23F66005" w14:textId="77777777" w:rsidR="004506A1" w:rsidRPr="007D4FA6" w:rsidRDefault="004506A1" w:rsidP="00551AAA">
            <w:pPr>
              <w:rPr>
                <w:lang w:val="en-US"/>
              </w:rPr>
            </w:pPr>
          </w:p>
        </w:tc>
        <w:tc>
          <w:tcPr>
            <w:tcW w:w="1843" w:type="dxa"/>
          </w:tcPr>
          <w:p w14:paraId="3DCE6640" w14:textId="77777777" w:rsidR="004506A1" w:rsidRPr="007D4FA6" w:rsidRDefault="004506A1" w:rsidP="00551AAA">
            <w:pPr>
              <w:rPr>
                <w:lang w:val="en-US"/>
              </w:rPr>
            </w:pPr>
            <w:proofErr w:type="spellStart"/>
            <w:r w:rsidRPr="007D4FA6">
              <w:rPr>
                <w:lang w:val="en-US"/>
              </w:rPr>
              <w:t>LocSg</w:t>
            </w:r>
            <w:proofErr w:type="spellEnd"/>
            <w:r w:rsidRPr="007D4FA6">
              <w:rPr>
                <w:lang w:val="en-US"/>
              </w:rPr>
              <w:t xml:space="preserve"> </w:t>
            </w:r>
            <w:r w:rsidR="0094330B" w:rsidRPr="007D4FA6">
              <w:rPr>
                <w:lang w:val="en-US"/>
              </w:rPr>
              <w:t>Virile,</w:t>
            </w:r>
            <w:r w:rsidRPr="007D4FA6">
              <w:rPr>
                <w:lang w:val="en-US"/>
              </w:rPr>
              <w:t xml:space="preserve"> some animates</w:t>
            </w:r>
          </w:p>
        </w:tc>
      </w:tr>
      <w:tr w:rsidR="004506A1" w:rsidRPr="007D4FA6" w14:paraId="6E8F0D1A" w14:textId="77777777" w:rsidTr="00551AAA">
        <w:tc>
          <w:tcPr>
            <w:tcW w:w="1509" w:type="dxa"/>
          </w:tcPr>
          <w:p w14:paraId="47DDF819" w14:textId="77777777" w:rsidR="004506A1" w:rsidRPr="007D4FA6" w:rsidRDefault="004506A1" w:rsidP="00551AAA">
            <w:pPr>
              <w:rPr>
                <w:lang w:val="en-US"/>
              </w:rPr>
            </w:pPr>
            <w:r w:rsidRPr="007D4FA6">
              <w:rPr>
                <w:lang w:val="en-US"/>
              </w:rPr>
              <w:t>Polish</w:t>
            </w:r>
          </w:p>
        </w:tc>
        <w:tc>
          <w:tcPr>
            <w:tcW w:w="2030" w:type="dxa"/>
          </w:tcPr>
          <w:p w14:paraId="2983B75E"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3D1E5449" w14:textId="77777777" w:rsidR="004506A1" w:rsidRPr="007D4FA6" w:rsidRDefault="00AD6FF3" w:rsidP="00551AAA">
            <w:pPr>
              <w:rPr>
                <w:lang w:val="en-US"/>
              </w:rPr>
            </w:pPr>
            <w:r w:rsidRPr="007D4FA6">
              <w:rPr>
                <w:lang w:val="en-US"/>
              </w:rPr>
              <w:t>V</w:t>
            </w:r>
            <w:r w:rsidR="004506A1" w:rsidRPr="007D4FA6">
              <w:rPr>
                <w:lang w:val="en-US"/>
              </w:rPr>
              <w:t>irile</w:t>
            </w:r>
          </w:p>
        </w:tc>
        <w:tc>
          <w:tcPr>
            <w:tcW w:w="1701" w:type="dxa"/>
          </w:tcPr>
          <w:p w14:paraId="4F9444C4" w14:textId="77777777" w:rsidR="004506A1" w:rsidRPr="007D4FA6" w:rsidRDefault="00AD6FF3" w:rsidP="00551AAA">
            <w:pPr>
              <w:rPr>
                <w:lang w:val="en-US"/>
              </w:rPr>
            </w:pPr>
            <w:r w:rsidRPr="007D4FA6">
              <w:rPr>
                <w:lang w:val="en-US"/>
              </w:rPr>
              <w:t>V</w:t>
            </w:r>
            <w:r w:rsidR="004506A1" w:rsidRPr="007D4FA6">
              <w:rPr>
                <w:lang w:val="en-US"/>
              </w:rPr>
              <w:t>irile</w:t>
            </w:r>
          </w:p>
        </w:tc>
        <w:tc>
          <w:tcPr>
            <w:tcW w:w="1843" w:type="dxa"/>
          </w:tcPr>
          <w:p w14:paraId="061F01A7" w14:textId="77777777" w:rsidR="004506A1" w:rsidRPr="007D4FA6" w:rsidRDefault="004506A1" w:rsidP="00551AAA">
            <w:pPr>
              <w:rPr>
                <w:lang w:val="en-US"/>
              </w:rPr>
            </w:pPr>
          </w:p>
        </w:tc>
      </w:tr>
      <w:tr w:rsidR="004506A1" w:rsidRPr="007D4FA6" w14:paraId="6F30B450" w14:textId="77777777" w:rsidTr="00551AAA">
        <w:tc>
          <w:tcPr>
            <w:tcW w:w="1509" w:type="dxa"/>
          </w:tcPr>
          <w:p w14:paraId="00F68972" w14:textId="77777777" w:rsidR="004506A1" w:rsidRPr="007D4FA6" w:rsidRDefault="004506A1" w:rsidP="00551AAA">
            <w:pPr>
              <w:rPr>
                <w:lang w:val="en-US"/>
              </w:rPr>
            </w:pPr>
            <w:r w:rsidRPr="007D4FA6">
              <w:rPr>
                <w:lang w:val="en-US"/>
              </w:rPr>
              <w:t>Slovak</w:t>
            </w:r>
          </w:p>
        </w:tc>
        <w:tc>
          <w:tcPr>
            <w:tcW w:w="2030" w:type="dxa"/>
          </w:tcPr>
          <w:p w14:paraId="0D039C94"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5E9A9C27" w14:textId="77777777" w:rsidR="004506A1" w:rsidRPr="007D4FA6" w:rsidRDefault="00AD6FF3" w:rsidP="00551AAA">
            <w:pPr>
              <w:rPr>
                <w:lang w:val="en-US"/>
              </w:rPr>
            </w:pPr>
            <w:r w:rsidRPr="007D4FA6">
              <w:rPr>
                <w:lang w:val="en-US"/>
              </w:rPr>
              <w:t>V</w:t>
            </w:r>
            <w:r w:rsidR="004506A1" w:rsidRPr="007D4FA6">
              <w:rPr>
                <w:lang w:val="en-US"/>
              </w:rPr>
              <w:t>irile, plus few animals</w:t>
            </w:r>
          </w:p>
        </w:tc>
        <w:tc>
          <w:tcPr>
            <w:tcW w:w="1701" w:type="dxa"/>
          </w:tcPr>
          <w:p w14:paraId="6C6566F5" w14:textId="77777777" w:rsidR="004506A1" w:rsidRPr="007D4FA6" w:rsidRDefault="00AD6FF3" w:rsidP="00551AAA">
            <w:pPr>
              <w:rPr>
                <w:lang w:val="en-US"/>
              </w:rPr>
            </w:pPr>
            <w:r w:rsidRPr="007D4FA6">
              <w:rPr>
                <w:lang w:val="en-US"/>
              </w:rPr>
              <w:t>V</w:t>
            </w:r>
            <w:r w:rsidR="004506A1" w:rsidRPr="007D4FA6">
              <w:rPr>
                <w:lang w:val="en-US"/>
              </w:rPr>
              <w:t>irile, plus few animals</w:t>
            </w:r>
          </w:p>
        </w:tc>
        <w:tc>
          <w:tcPr>
            <w:tcW w:w="1843" w:type="dxa"/>
          </w:tcPr>
          <w:p w14:paraId="092BC4FC" w14:textId="77777777" w:rsidR="004506A1" w:rsidRPr="007D4FA6" w:rsidRDefault="004506A1" w:rsidP="00551AAA">
            <w:pPr>
              <w:rPr>
                <w:lang w:val="en-US"/>
              </w:rPr>
            </w:pPr>
            <w:proofErr w:type="spellStart"/>
            <w:r w:rsidRPr="007D4FA6">
              <w:rPr>
                <w:lang w:val="en-US"/>
              </w:rPr>
              <w:t>DatLocSg</w:t>
            </w:r>
            <w:proofErr w:type="spellEnd"/>
            <w:r w:rsidRPr="007D4FA6">
              <w:rPr>
                <w:lang w:val="en-US"/>
              </w:rPr>
              <w:t xml:space="preserve"> </w:t>
            </w:r>
            <w:proofErr w:type="spellStart"/>
            <w:r w:rsidR="00AD6FF3" w:rsidRPr="007D4FA6">
              <w:rPr>
                <w:lang w:val="en-US"/>
              </w:rPr>
              <w:t>M</w:t>
            </w:r>
            <w:r w:rsidRPr="007D4FA6">
              <w:rPr>
                <w:lang w:val="en-US"/>
              </w:rPr>
              <w:t>asc</w:t>
            </w:r>
            <w:proofErr w:type="spellEnd"/>
            <w:r w:rsidRPr="007D4FA6">
              <w:rPr>
                <w:lang w:val="en-US"/>
              </w:rPr>
              <w:t xml:space="preserve"> animate </w:t>
            </w:r>
          </w:p>
        </w:tc>
      </w:tr>
      <w:tr w:rsidR="004506A1" w:rsidRPr="007D4FA6" w14:paraId="5FF55DB9" w14:textId="77777777" w:rsidTr="00551AAA">
        <w:tc>
          <w:tcPr>
            <w:tcW w:w="1509" w:type="dxa"/>
          </w:tcPr>
          <w:p w14:paraId="3A8246D1" w14:textId="77777777" w:rsidR="004506A1" w:rsidRPr="007D4FA6" w:rsidRDefault="004506A1" w:rsidP="00551AAA">
            <w:pPr>
              <w:rPr>
                <w:lang w:val="en-US"/>
              </w:rPr>
            </w:pPr>
            <w:r w:rsidRPr="007D4FA6">
              <w:rPr>
                <w:lang w:val="en-US"/>
              </w:rPr>
              <w:t>Czech</w:t>
            </w:r>
          </w:p>
        </w:tc>
        <w:tc>
          <w:tcPr>
            <w:tcW w:w="2030" w:type="dxa"/>
          </w:tcPr>
          <w:p w14:paraId="32E38D2E" w14:textId="77777777" w:rsidR="004506A1" w:rsidRPr="007D4FA6" w:rsidRDefault="00AD6FF3" w:rsidP="00551AAA">
            <w:pPr>
              <w:rPr>
                <w:lang w:val="en-US"/>
              </w:rPr>
            </w:pPr>
            <w:proofErr w:type="spellStart"/>
            <w:r w:rsidRPr="007D4FA6">
              <w:rPr>
                <w:lang w:val="en-US"/>
              </w:rPr>
              <w:t>M</w:t>
            </w:r>
            <w:r w:rsidR="004506A1" w:rsidRPr="007D4FA6">
              <w:rPr>
                <w:lang w:val="en-US"/>
              </w:rPr>
              <w:t>asc</w:t>
            </w:r>
            <w:proofErr w:type="spellEnd"/>
            <w:r w:rsidR="004506A1" w:rsidRPr="007D4FA6">
              <w:rPr>
                <w:lang w:val="en-US"/>
              </w:rPr>
              <w:t xml:space="preserve"> animate</w:t>
            </w:r>
          </w:p>
        </w:tc>
        <w:tc>
          <w:tcPr>
            <w:tcW w:w="1843" w:type="dxa"/>
          </w:tcPr>
          <w:p w14:paraId="5EABDB9A" w14:textId="77777777" w:rsidR="004506A1" w:rsidRPr="007D4FA6" w:rsidRDefault="004506A1" w:rsidP="00551AAA">
            <w:pPr>
              <w:rPr>
                <w:lang w:val="en-US"/>
              </w:rPr>
            </w:pPr>
          </w:p>
        </w:tc>
        <w:tc>
          <w:tcPr>
            <w:tcW w:w="1701" w:type="dxa"/>
          </w:tcPr>
          <w:p w14:paraId="02147E23" w14:textId="77777777" w:rsidR="004506A1" w:rsidRPr="007D4FA6" w:rsidRDefault="0094330B" w:rsidP="00551AAA">
            <w:pPr>
              <w:rPr>
                <w:lang w:val="en-US"/>
              </w:rPr>
            </w:pPr>
            <w:r w:rsidRPr="007D4FA6">
              <w:rPr>
                <w:lang w:val="en-US"/>
              </w:rPr>
              <w:t xml:space="preserve">Virile, </w:t>
            </w:r>
            <w:proofErr w:type="spellStart"/>
            <w:r w:rsidR="00AD6FF3" w:rsidRPr="007D4FA6">
              <w:rPr>
                <w:lang w:val="en-US"/>
              </w:rPr>
              <w:t>M</w:t>
            </w:r>
            <w:r w:rsidR="004506A1" w:rsidRPr="007D4FA6">
              <w:rPr>
                <w:lang w:val="en-US"/>
              </w:rPr>
              <w:t>asc</w:t>
            </w:r>
            <w:proofErr w:type="spellEnd"/>
            <w:r w:rsidR="004506A1" w:rsidRPr="007D4FA6">
              <w:rPr>
                <w:lang w:val="en-US"/>
              </w:rPr>
              <w:t xml:space="preserve"> animate </w:t>
            </w:r>
          </w:p>
        </w:tc>
        <w:tc>
          <w:tcPr>
            <w:tcW w:w="1843" w:type="dxa"/>
          </w:tcPr>
          <w:p w14:paraId="6737BA5D" w14:textId="77777777" w:rsidR="004506A1" w:rsidRPr="007D4FA6" w:rsidRDefault="004506A1" w:rsidP="00551AAA">
            <w:pPr>
              <w:rPr>
                <w:lang w:val="en-US"/>
              </w:rPr>
            </w:pPr>
            <w:proofErr w:type="spellStart"/>
            <w:r w:rsidRPr="007D4FA6">
              <w:rPr>
                <w:lang w:val="en-US"/>
              </w:rPr>
              <w:t>DatLocSg</w:t>
            </w:r>
            <w:proofErr w:type="spellEnd"/>
            <w:r w:rsidRPr="007D4FA6">
              <w:rPr>
                <w:lang w:val="en-US"/>
              </w:rPr>
              <w:t xml:space="preserve"> </w:t>
            </w:r>
            <w:proofErr w:type="spellStart"/>
            <w:r w:rsidR="00AD6FF3" w:rsidRPr="007D4FA6">
              <w:rPr>
                <w:lang w:val="en-US"/>
              </w:rPr>
              <w:t>M</w:t>
            </w:r>
            <w:r w:rsidRPr="007D4FA6">
              <w:rPr>
                <w:lang w:val="en-US"/>
              </w:rPr>
              <w:t>asc</w:t>
            </w:r>
            <w:proofErr w:type="spellEnd"/>
            <w:r w:rsidRPr="007D4FA6">
              <w:rPr>
                <w:lang w:val="en-US"/>
              </w:rPr>
              <w:t xml:space="preserve"> animate (weak)</w:t>
            </w:r>
          </w:p>
        </w:tc>
      </w:tr>
    </w:tbl>
    <w:p w14:paraId="61A4AABC" w14:textId="77777777" w:rsidR="0029461F" w:rsidRPr="007D4FA6" w:rsidRDefault="0029461F" w:rsidP="004506A1">
      <w:pPr>
        <w:rPr>
          <w:lang w:val="en-US"/>
        </w:rPr>
      </w:pPr>
    </w:p>
    <w:p w14:paraId="0536C7D7" w14:textId="77777777" w:rsidR="003D0EEC" w:rsidRPr="004B7FEB" w:rsidRDefault="003D0EEC" w:rsidP="004506A1">
      <w:pPr>
        <w:rPr>
          <w:i/>
          <w:lang w:val="en-US"/>
        </w:rPr>
      </w:pPr>
      <w:r w:rsidRPr="004B7FEB">
        <w:rPr>
          <w:i/>
          <w:lang w:val="en-US"/>
        </w:rPr>
        <w:t>Genitive-Accusative Singular</w:t>
      </w:r>
    </w:p>
    <w:p w14:paraId="219D38E8" w14:textId="23C26CDE" w:rsidR="001A4258" w:rsidRPr="007D4FA6" w:rsidRDefault="001603C8" w:rsidP="004506A1">
      <w:pPr>
        <w:rPr>
          <w:lang w:val="en-US"/>
        </w:rPr>
      </w:pPr>
      <w:r w:rsidRPr="007D4FA6">
        <w:rPr>
          <w:lang w:val="en-US"/>
        </w:rPr>
        <w:t xml:space="preserve">In Old Church Slavonic we observe the </w:t>
      </w:r>
      <w:r w:rsidR="00417DB3" w:rsidRPr="007D4FA6">
        <w:rPr>
          <w:lang w:val="en-US"/>
        </w:rPr>
        <w:t>Genitive-Accusative Singular</w:t>
      </w:r>
      <w:r w:rsidRPr="007D4FA6">
        <w:rPr>
          <w:lang w:val="en-US"/>
        </w:rPr>
        <w:t xml:space="preserve"> </w:t>
      </w:r>
      <w:r w:rsidR="001A4258" w:rsidRPr="007D4FA6">
        <w:rPr>
          <w:lang w:val="en-US"/>
        </w:rPr>
        <w:t xml:space="preserve">largely </w:t>
      </w:r>
      <w:r w:rsidRPr="007D4FA6">
        <w:rPr>
          <w:lang w:val="en-US"/>
        </w:rPr>
        <w:t xml:space="preserve">restricted to Virile nouns, especially </w:t>
      </w:r>
      <w:r w:rsidR="00655825" w:rsidRPr="007D4FA6">
        <w:rPr>
          <w:lang w:val="en-US"/>
        </w:rPr>
        <w:t>healthy, free adults</w:t>
      </w:r>
      <w:r w:rsidRPr="007D4FA6">
        <w:rPr>
          <w:lang w:val="en-US"/>
        </w:rPr>
        <w:t xml:space="preserve"> </w:t>
      </w:r>
      <w:r w:rsidR="00655825" w:rsidRPr="007D4FA6">
        <w:rPr>
          <w:lang w:val="en-US"/>
        </w:rPr>
        <w:t>(Lunt 1974:</w:t>
      </w:r>
      <w:r w:rsidR="004B7FEB">
        <w:rPr>
          <w:lang w:val="en-US"/>
        </w:rPr>
        <w:t xml:space="preserve"> </w:t>
      </w:r>
      <w:r w:rsidR="00655825" w:rsidRPr="007D4FA6">
        <w:rPr>
          <w:lang w:val="en-US"/>
        </w:rPr>
        <w:t>46</w:t>
      </w:r>
      <w:r w:rsidR="001A4258" w:rsidRPr="007D4FA6">
        <w:rPr>
          <w:lang w:val="en-US"/>
        </w:rPr>
        <w:t>)</w:t>
      </w:r>
      <w:r w:rsidR="00655825" w:rsidRPr="007D4FA6">
        <w:rPr>
          <w:lang w:val="en-US"/>
        </w:rPr>
        <w:t xml:space="preserve">, </w:t>
      </w:r>
      <w:r w:rsidR="001A4258" w:rsidRPr="007D4FA6">
        <w:rPr>
          <w:lang w:val="en-US"/>
        </w:rPr>
        <w:t xml:space="preserve">although </w:t>
      </w:r>
      <w:r w:rsidR="00655825" w:rsidRPr="007D4FA6">
        <w:rPr>
          <w:lang w:val="en-US"/>
        </w:rPr>
        <w:t xml:space="preserve">Huntley </w:t>
      </w:r>
      <w:r w:rsidR="001A4258" w:rsidRPr="007D4FA6">
        <w:rPr>
          <w:lang w:val="en-US"/>
        </w:rPr>
        <w:t>(</w:t>
      </w:r>
      <w:r w:rsidR="00655825" w:rsidRPr="007D4FA6">
        <w:rPr>
          <w:lang w:val="en-US"/>
        </w:rPr>
        <w:t>1993:</w:t>
      </w:r>
      <w:r w:rsidR="009E3CB7">
        <w:rPr>
          <w:lang w:val="en-US"/>
        </w:rPr>
        <w:t xml:space="preserve"> </w:t>
      </w:r>
      <w:r w:rsidR="00655825" w:rsidRPr="007D4FA6">
        <w:rPr>
          <w:lang w:val="en-US"/>
        </w:rPr>
        <w:t>137)</w:t>
      </w:r>
      <w:r w:rsidR="001A4258" w:rsidRPr="007D4FA6">
        <w:rPr>
          <w:lang w:val="en-US"/>
        </w:rPr>
        <w:t xml:space="preserve"> shows that </w:t>
      </w:r>
      <w:r w:rsidR="00417DB3" w:rsidRPr="007D4FA6">
        <w:rPr>
          <w:lang w:val="en-US"/>
        </w:rPr>
        <w:t>Genitive-Accusative Singular</w:t>
      </w:r>
      <w:r w:rsidR="001A4258" w:rsidRPr="007D4FA6">
        <w:rPr>
          <w:lang w:val="en-US"/>
        </w:rPr>
        <w:t xml:space="preserve"> alternates with </w:t>
      </w:r>
      <w:r w:rsidR="002B48C7" w:rsidRPr="007D4FA6">
        <w:rPr>
          <w:lang w:val="en-US"/>
        </w:rPr>
        <w:t>Nominative</w:t>
      </w:r>
      <w:r w:rsidR="002B48C7">
        <w:rPr>
          <w:lang w:val="en-US"/>
        </w:rPr>
        <w:t>-</w:t>
      </w:r>
      <w:r w:rsidR="00493D37" w:rsidRPr="007D4FA6">
        <w:rPr>
          <w:lang w:val="en-US"/>
        </w:rPr>
        <w:t>Accusative</w:t>
      </w:r>
      <w:r w:rsidR="001A4258" w:rsidRPr="007D4FA6">
        <w:rPr>
          <w:lang w:val="en-US"/>
        </w:rPr>
        <w:t xml:space="preserve"> marking all across the animacy hierarchy, finding that the </w:t>
      </w:r>
      <w:r w:rsidR="00417DB3" w:rsidRPr="007D4FA6">
        <w:rPr>
          <w:lang w:val="en-US"/>
        </w:rPr>
        <w:t>Genitive-Accusative Singular</w:t>
      </w:r>
      <w:r w:rsidR="001A4258" w:rsidRPr="007D4FA6">
        <w:rPr>
          <w:lang w:val="en-US"/>
        </w:rPr>
        <w:t xml:space="preserve"> is more common for proper and common personal nouns, more common for nouns that also have a personal adjective, more common for definite reference, and more common for objects of verbs than of prepositions</w:t>
      </w:r>
      <w:r w:rsidR="00655825" w:rsidRPr="007D4FA6">
        <w:rPr>
          <w:lang w:val="en-US"/>
        </w:rPr>
        <w:t xml:space="preserve">. </w:t>
      </w:r>
      <w:r w:rsidR="00417DB3" w:rsidRPr="007D4FA6">
        <w:rPr>
          <w:lang w:val="en-US"/>
        </w:rPr>
        <w:t>Example (1) illustrates the Genitive-Accusative Singular in Old Church Slavonic.</w:t>
      </w:r>
    </w:p>
    <w:p w14:paraId="279CDFCB" w14:textId="77777777" w:rsidR="00727FDE" w:rsidRPr="007D4FA6" w:rsidRDefault="00727FDE" w:rsidP="004506A1">
      <w:pPr>
        <w:rPr>
          <w:lang w:val="en-US"/>
        </w:rPr>
      </w:pPr>
    </w:p>
    <w:p w14:paraId="48423B79" w14:textId="08FE6026" w:rsidR="00727FDE" w:rsidRPr="007D4FA6" w:rsidRDefault="00727FDE" w:rsidP="004506A1">
      <w:pPr>
        <w:rPr>
          <w:lang w:val="en-US"/>
        </w:rPr>
      </w:pPr>
      <w:r w:rsidRPr="007D4FA6">
        <w:rPr>
          <w:lang w:val="en-US"/>
        </w:rPr>
        <w:t>1) OCS</w:t>
      </w:r>
      <w:r w:rsidR="00596F29" w:rsidRPr="007D4FA6">
        <w:rPr>
          <w:lang w:val="en-US"/>
        </w:rPr>
        <w:t xml:space="preserve"> </w:t>
      </w:r>
      <w:proofErr w:type="spellStart"/>
      <w:r w:rsidR="00596F29" w:rsidRPr="007D4FA6">
        <w:rPr>
          <w:lang w:val="en-US"/>
        </w:rPr>
        <w:t>G</w:t>
      </w:r>
      <w:r w:rsidR="005758BD">
        <w:rPr>
          <w:lang w:val="en-US"/>
        </w:rPr>
        <w:t>en</w:t>
      </w:r>
      <w:r w:rsidR="00596F29" w:rsidRPr="007D4FA6">
        <w:rPr>
          <w:lang w:val="en-US"/>
        </w:rPr>
        <w:t>A</w:t>
      </w:r>
      <w:r w:rsidR="005758BD">
        <w:rPr>
          <w:lang w:val="en-US"/>
        </w:rPr>
        <w:t>cc</w:t>
      </w:r>
      <w:r w:rsidR="00596F29" w:rsidRPr="007D4FA6">
        <w:rPr>
          <w:lang w:val="en-US"/>
        </w:rPr>
        <w:t>Sg</w:t>
      </w:r>
      <w:proofErr w:type="spellEnd"/>
      <w:r w:rsidR="00596F29" w:rsidRPr="007D4FA6">
        <w:rPr>
          <w:lang w:val="en-US"/>
        </w:rPr>
        <w:t>,</w:t>
      </w:r>
      <w:r w:rsidRPr="007D4FA6">
        <w:rPr>
          <w:lang w:val="en-US"/>
        </w:rPr>
        <w:t xml:space="preserve"> Codex </w:t>
      </w:r>
      <w:proofErr w:type="spellStart"/>
      <w:r w:rsidRPr="007D4FA6">
        <w:rPr>
          <w:lang w:val="en-US"/>
        </w:rPr>
        <w:t>Marianus</w:t>
      </w:r>
      <w:proofErr w:type="spellEnd"/>
      <w:r w:rsidRPr="007D4FA6">
        <w:rPr>
          <w:lang w:val="en-US"/>
        </w:rPr>
        <w:t xml:space="preserve"> Mt 22:37</w:t>
      </w:r>
      <w:r w:rsidR="00BB2DFF" w:rsidRPr="007D4FA6">
        <w:rPr>
          <w:lang w:val="en-US"/>
        </w:rPr>
        <w:t xml:space="preserve"> (</w:t>
      </w:r>
      <w:r w:rsidR="003A796B" w:rsidRPr="007D4FA6">
        <w:rPr>
          <w:lang w:val="en-US"/>
        </w:rPr>
        <w:t>foni.uio.no</w:t>
      </w:r>
      <w:r w:rsidR="00BB2DFF" w:rsidRPr="007D4FA6">
        <w:rPr>
          <w:lang w:val="en-US"/>
        </w:rPr>
        <w:t>)</w:t>
      </w:r>
    </w:p>
    <w:tbl>
      <w:tblPr>
        <w:tblStyle w:val="TableGrid"/>
        <w:tblW w:w="7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1"/>
        <w:gridCol w:w="1973"/>
        <w:gridCol w:w="2126"/>
        <w:gridCol w:w="2126"/>
      </w:tblGrid>
      <w:tr w:rsidR="00F2500E" w:rsidRPr="007D4FA6" w14:paraId="5E13933E" w14:textId="77777777" w:rsidTr="00564C4D">
        <w:tc>
          <w:tcPr>
            <w:tcW w:w="1141" w:type="dxa"/>
          </w:tcPr>
          <w:p w14:paraId="2FF06ACC" w14:textId="77777777" w:rsidR="00417DB3" w:rsidRPr="007D4FA6" w:rsidRDefault="00417DB3" w:rsidP="004506A1">
            <w:pPr>
              <w:rPr>
                <w:i/>
                <w:lang w:val="en-US"/>
              </w:rPr>
            </w:pPr>
            <w:proofErr w:type="spellStart"/>
            <w:r w:rsidRPr="007D4FA6">
              <w:rPr>
                <w:i/>
                <w:lang w:val="en-US"/>
              </w:rPr>
              <w:t>vъzljubiši</w:t>
            </w:r>
            <w:proofErr w:type="spellEnd"/>
          </w:p>
        </w:tc>
        <w:tc>
          <w:tcPr>
            <w:tcW w:w="1973" w:type="dxa"/>
          </w:tcPr>
          <w:p w14:paraId="353DE5C8" w14:textId="77777777" w:rsidR="00417DB3" w:rsidRPr="007D4FA6" w:rsidRDefault="00417DB3" w:rsidP="004506A1">
            <w:pPr>
              <w:rPr>
                <w:i/>
                <w:lang w:val="en-US"/>
              </w:rPr>
            </w:pPr>
            <w:r w:rsidRPr="007D4FA6">
              <w:rPr>
                <w:i/>
                <w:lang w:val="en-US"/>
              </w:rPr>
              <w:t>g[</w:t>
            </w:r>
            <w:proofErr w:type="spellStart"/>
            <w:r w:rsidRPr="007D4FA6">
              <w:rPr>
                <w:i/>
                <w:lang w:val="en-US"/>
              </w:rPr>
              <w:t>ospod</w:t>
            </w:r>
            <w:proofErr w:type="spellEnd"/>
            <w:r w:rsidRPr="007D4FA6">
              <w:rPr>
                <w:i/>
                <w:lang w:val="en-US"/>
              </w:rPr>
              <w:t>]-a</w:t>
            </w:r>
          </w:p>
        </w:tc>
        <w:tc>
          <w:tcPr>
            <w:tcW w:w="2126" w:type="dxa"/>
          </w:tcPr>
          <w:p w14:paraId="22A5030C" w14:textId="77777777" w:rsidR="00417DB3" w:rsidRPr="007D4FA6" w:rsidRDefault="00417DB3" w:rsidP="004506A1">
            <w:pPr>
              <w:rPr>
                <w:i/>
                <w:lang w:val="en-US"/>
              </w:rPr>
            </w:pPr>
            <w:r w:rsidRPr="007D4FA6">
              <w:rPr>
                <w:i/>
                <w:lang w:val="en-US"/>
              </w:rPr>
              <w:t>b[</w:t>
            </w:r>
            <w:proofErr w:type="spellStart"/>
            <w:r w:rsidRPr="007D4FA6">
              <w:rPr>
                <w:i/>
                <w:lang w:val="en-US"/>
              </w:rPr>
              <w:t>og</w:t>
            </w:r>
            <w:proofErr w:type="spellEnd"/>
            <w:r w:rsidRPr="007D4FA6">
              <w:rPr>
                <w:i/>
                <w:lang w:val="en-US"/>
              </w:rPr>
              <w:t>]-a</w:t>
            </w:r>
          </w:p>
        </w:tc>
        <w:tc>
          <w:tcPr>
            <w:tcW w:w="2126" w:type="dxa"/>
          </w:tcPr>
          <w:p w14:paraId="2F72B196" w14:textId="77777777" w:rsidR="00417DB3" w:rsidRPr="007D4FA6" w:rsidRDefault="00417DB3" w:rsidP="004506A1">
            <w:pPr>
              <w:rPr>
                <w:i/>
                <w:lang w:val="en-US"/>
              </w:rPr>
            </w:pPr>
            <w:proofErr w:type="spellStart"/>
            <w:r w:rsidRPr="007D4FA6">
              <w:rPr>
                <w:i/>
                <w:lang w:val="en-US"/>
              </w:rPr>
              <w:t>tvo</w:t>
            </w:r>
            <w:proofErr w:type="spellEnd"/>
            <w:r w:rsidRPr="007D4FA6">
              <w:rPr>
                <w:i/>
                <w:lang w:val="en-US"/>
              </w:rPr>
              <w:t>-ego</w:t>
            </w:r>
          </w:p>
        </w:tc>
      </w:tr>
      <w:tr w:rsidR="00F2500E" w:rsidRPr="007D4FA6" w14:paraId="71AF9A48" w14:textId="77777777" w:rsidTr="00564C4D">
        <w:tc>
          <w:tcPr>
            <w:tcW w:w="1141" w:type="dxa"/>
          </w:tcPr>
          <w:p w14:paraId="3004A3DE" w14:textId="77777777" w:rsidR="00417DB3" w:rsidRPr="007D4FA6" w:rsidRDefault="00417DB3" w:rsidP="004506A1">
            <w:pPr>
              <w:rPr>
                <w:lang w:val="en-US"/>
              </w:rPr>
            </w:pPr>
            <w:r w:rsidRPr="007D4FA6">
              <w:rPr>
                <w:lang w:val="en-US"/>
              </w:rPr>
              <w:t>love</w:t>
            </w:r>
          </w:p>
        </w:tc>
        <w:tc>
          <w:tcPr>
            <w:tcW w:w="1973" w:type="dxa"/>
          </w:tcPr>
          <w:p w14:paraId="3D0F362B" w14:textId="0BAC2656" w:rsidR="00417DB3" w:rsidRPr="007D4FA6" w:rsidRDefault="00417DB3" w:rsidP="004506A1">
            <w:pPr>
              <w:rPr>
                <w:lang w:val="en-US"/>
              </w:rPr>
            </w:pPr>
            <w:r w:rsidRPr="007D4FA6">
              <w:rPr>
                <w:lang w:val="en-US"/>
              </w:rPr>
              <w:t>lord-</w:t>
            </w:r>
            <w:r w:rsidR="009F5420">
              <w:rPr>
                <w:smallCaps/>
                <w:lang w:val="en-US"/>
              </w:rPr>
              <w:t>g</w:t>
            </w:r>
            <w:r w:rsidR="009F5420" w:rsidRPr="00564C4D">
              <w:rPr>
                <w:smallCaps/>
                <w:lang w:val="en-US"/>
              </w:rPr>
              <w:t>en</w:t>
            </w:r>
            <w:r w:rsidR="009F5420">
              <w:rPr>
                <w:smallCaps/>
                <w:lang w:val="en-US"/>
              </w:rPr>
              <w:t>a</w:t>
            </w:r>
            <w:r w:rsidR="009F5420" w:rsidRPr="00564C4D">
              <w:rPr>
                <w:smallCaps/>
                <w:lang w:val="en-US"/>
              </w:rPr>
              <w:t>cc</w:t>
            </w:r>
            <w:r w:rsidR="00F2500E" w:rsidRPr="00564C4D">
              <w:rPr>
                <w:smallCaps/>
                <w:lang w:val="en-US"/>
              </w:rPr>
              <w:t>.</w:t>
            </w:r>
            <w:r w:rsidR="009F5420">
              <w:rPr>
                <w:smallCaps/>
                <w:lang w:val="en-US"/>
              </w:rPr>
              <w:t>s</w:t>
            </w:r>
            <w:r w:rsidR="009F5420" w:rsidRPr="00564C4D">
              <w:rPr>
                <w:smallCaps/>
                <w:lang w:val="en-US"/>
              </w:rPr>
              <w:t>g</w:t>
            </w:r>
          </w:p>
        </w:tc>
        <w:tc>
          <w:tcPr>
            <w:tcW w:w="2126" w:type="dxa"/>
          </w:tcPr>
          <w:p w14:paraId="0B9DE425" w14:textId="3AA7DDB2" w:rsidR="00417DB3" w:rsidRPr="007D4FA6" w:rsidRDefault="00417DB3" w:rsidP="004506A1">
            <w:pPr>
              <w:rPr>
                <w:lang w:val="en-US"/>
              </w:rPr>
            </w:pPr>
            <w:r w:rsidRPr="007D4FA6">
              <w:rPr>
                <w:lang w:val="en-US"/>
              </w:rPr>
              <w:t>god-</w:t>
            </w:r>
            <w:r w:rsidR="009F5420">
              <w:rPr>
                <w:smallCaps/>
                <w:lang w:val="en-US"/>
              </w:rPr>
              <w:t>g</w:t>
            </w:r>
            <w:r w:rsidR="009F5420" w:rsidRPr="00BA764D">
              <w:rPr>
                <w:smallCaps/>
                <w:lang w:val="en-US"/>
              </w:rPr>
              <w:t>en</w:t>
            </w:r>
            <w:r w:rsidR="009F5420">
              <w:rPr>
                <w:smallCaps/>
                <w:lang w:val="en-US"/>
              </w:rPr>
              <w:t>a</w:t>
            </w:r>
            <w:r w:rsidR="009F5420" w:rsidRPr="00BA764D">
              <w:rPr>
                <w:smallCaps/>
                <w:lang w:val="en-US"/>
              </w:rPr>
              <w:t>cc.</w:t>
            </w:r>
            <w:r w:rsidR="009F5420">
              <w:rPr>
                <w:smallCaps/>
                <w:lang w:val="en-US"/>
              </w:rPr>
              <w:t>s</w:t>
            </w:r>
            <w:r w:rsidR="009F5420" w:rsidRPr="00BA764D">
              <w:rPr>
                <w:smallCaps/>
                <w:lang w:val="en-US"/>
              </w:rPr>
              <w:t>g</w:t>
            </w:r>
          </w:p>
        </w:tc>
        <w:tc>
          <w:tcPr>
            <w:tcW w:w="2126" w:type="dxa"/>
          </w:tcPr>
          <w:p w14:paraId="43460EB9" w14:textId="38E95CA3" w:rsidR="00417DB3" w:rsidRPr="007D4FA6" w:rsidRDefault="00417DB3" w:rsidP="004506A1">
            <w:pPr>
              <w:rPr>
                <w:lang w:val="en-US"/>
              </w:rPr>
            </w:pPr>
            <w:r w:rsidRPr="007D4FA6">
              <w:rPr>
                <w:lang w:val="en-US"/>
              </w:rPr>
              <w:t>your-</w:t>
            </w:r>
            <w:r w:rsidR="009F5420">
              <w:rPr>
                <w:smallCaps/>
                <w:lang w:val="en-US"/>
              </w:rPr>
              <w:t>g</w:t>
            </w:r>
            <w:r w:rsidR="009F5420" w:rsidRPr="00BA764D">
              <w:rPr>
                <w:smallCaps/>
                <w:lang w:val="en-US"/>
              </w:rPr>
              <w:t>en</w:t>
            </w:r>
            <w:r w:rsidR="009F5420">
              <w:rPr>
                <w:smallCaps/>
                <w:lang w:val="en-US"/>
              </w:rPr>
              <w:t>a</w:t>
            </w:r>
            <w:r w:rsidR="009F5420" w:rsidRPr="00BA764D">
              <w:rPr>
                <w:smallCaps/>
                <w:lang w:val="en-US"/>
              </w:rPr>
              <w:t>cc.</w:t>
            </w:r>
            <w:r w:rsidR="009F5420">
              <w:rPr>
                <w:smallCaps/>
                <w:lang w:val="en-US"/>
              </w:rPr>
              <w:t>s</w:t>
            </w:r>
            <w:r w:rsidR="009F5420" w:rsidRPr="00BA764D">
              <w:rPr>
                <w:smallCaps/>
                <w:lang w:val="en-US"/>
              </w:rPr>
              <w:t>g</w:t>
            </w:r>
          </w:p>
        </w:tc>
      </w:tr>
    </w:tbl>
    <w:p w14:paraId="78BEBC81" w14:textId="77777777" w:rsidR="00727FDE" w:rsidRPr="007D4FA6" w:rsidRDefault="00417DB3" w:rsidP="004506A1">
      <w:pPr>
        <w:rPr>
          <w:lang w:val="en-US"/>
        </w:rPr>
      </w:pPr>
      <w:r w:rsidRPr="007D4FA6">
        <w:rPr>
          <w:lang w:val="en-US"/>
        </w:rPr>
        <w:lastRenderedPageBreak/>
        <w:t xml:space="preserve">‘Love the </w:t>
      </w:r>
      <w:r w:rsidRPr="007D4FA6">
        <w:rPr>
          <w:b/>
          <w:lang w:val="en-US"/>
        </w:rPr>
        <w:t>Lord your God</w:t>
      </w:r>
      <w:r w:rsidRPr="007D4FA6">
        <w:rPr>
          <w:lang w:val="en-US"/>
        </w:rPr>
        <w:t>’</w:t>
      </w:r>
    </w:p>
    <w:p w14:paraId="4852A6E9" w14:textId="77777777" w:rsidR="00727FDE" w:rsidRPr="007D4FA6" w:rsidRDefault="00727FDE" w:rsidP="004506A1">
      <w:pPr>
        <w:rPr>
          <w:lang w:val="en-US"/>
        </w:rPr>
      </w:pPr>
    </w:p>
    <w:p w14:paraId="25DA10D6" w14:textId="77777777" w:rsidR="007A6743" w:rsidRPr="007D4FA6" w:rsidRDefault="006E6601" w:rsidP="00417DB3">
      <w:pPr>
        <w:rPr>
          <w:lang w:val="en-US"/>
        </w:rPr>
      </w:pPr>
      <w:r w:rsidRPr="007D4FA6">
        <w:rPr>
          <w:lang w:val="en-US"/>
        </w:rPr>
        <w:t xml:space="preserve">The </w:t>
      </w:r>
      <w:r w:rsidR="004E0278" w:rsidRPr="007D4FA6">
        <w:rPr>
          <w:lang w:val="en-US"/>
        </w:rPr>
        <w:t>Genitive-Accusative Singular</w:t>
      </w:r>
      <w:r w:rsidRPr="007D4FA6">
        <w:rPr>
          <w:lang w:val="en-US"/>
        </w:rPr>
        <w:t xml:space="preserve"> is associated with a wider category of Masculine animates (</w:t>
      </w:r>
      <w:r w:rsidR="00271920" w:rsidRPr="007D4FA6">
        <w:rPr>
          <w:lang w:val="en-US"/>
        </w:rPr>
        <w:t xml:space="preserve">both </w:t>
      </w:r>
      <w:r w:rsidRPr="007D4FA6">
        <w:rPr>
          <w:lang w:val="en-US"/>
        </w:rPr>
        <w:t>humans and animals) in modern Slavonic language</w:t>
      </w:r>
      <w:r w:rsidR="004E0278" w:rsidRPr="007D4FA6">
        <w:rPr>
          <w:lang w:val="en-US"/>
        </w:rPr>
        <w:t>s that have nominal inflection, as illustrated in examples (2) with a man and (3) with a dog.</w:t>
      </w:r>
    </w:p>
    <w:p w14:paraId="39C4B391" w14:textId="77777777" w:rsidR="007A6743" w:rsidRPr="007D4FA6" w:rsidRDefault="007A6743" w:rsidP="004506A1">
      <w:pPr>
        <w:rPr>
          <w:lang w:val="en-US"/>
        </w:rPr>
      </w:pPr>
    </w:p>
    <w:p w14:paraId="4A2982A3" w14:textId="45517928" w:rsidR="004E0278" w:rsidRPr="007D4FA6" w:rsidRDefault="004E0278" w:rsidP="004E0278">
      <w:pPr>
        <w:rPr>
          <w:lang w:val="en-US"/>
        </w:rPr>
      </w:pPr>
      <w:r w:rsidRPr="007D4FA6">
        <w:rPr>
          <w:lang w:val="en-US"/>
        </w:rPr>
        <w:t xml:space="preserve">(2) Croatian </w:t>
      </w:r>
      <w:proofErr w:type="spellStart"/>
      <w:r w:rsidR="00596F29" w:rsidRPr="007D4FA6">
        <w:rPr>
          <w:lang w:val="en-US"/>
        </w:rPr>
        <w:t>G</w:t>
      </w:r>
      <w:r w:rsidR="006F1D6F">
        <w:rPr>
          <w:lang w:val="en-US"/>
        </w:rPr>
        <w:t>en</w:t>
      </w:r>
      <w:r w:rsidR="00596F29" w:rsidRPr="007D4FA6">
        <w:rPr>
          <w:lang w:val="en-US"/>
        </w:rPr>
        <w:t>A</w:t>
      </w:r>
      <w:r w:rsidR="006F1D6F">
        <w:rPr>
          <w:lang w:val="en-US"/>
        </w:rPr>
        <w:t>cc</w:t>
      </w:r>
      <w:r w:rsidR="00596F29" w:rsidRPr="007D4FA6">
        <w:rPr>
          <w:lang w:val="en-US"/>
        </w:rPr>
        <w:t>Sg</w:t>
      </w:r>
      <w:proofErr w:type="spellEnd"/>
      <w:r w:rsidR="00596F29" w:rsidRPr="007D4FA6">
        <w:rPr>
          <w:lang w:val="en-US"/>
        </w:rPr>
        <w:t xml:space="preserve">, </w:t>
      </w:r>
      <w:r w:rsidRPr="007D4FA6">
        <w:rPr>
          <w:lang w:val="en-US"/>
        </w:rPr>
        <w:t>Zlatko Karlo 2008 (http://riznica.ihjj.hr)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69"/>
        <w:gridCol w:w="240"/>
        <w:gridCol w:w="2100"/>
        <w:gridCol w:w="2340"/>
        <w:gridCol w:w="2340"/>
      </w:tblGrid>
      <w:tr w:rsidR="009F5420" w:rsidRPr="007D4FA6" w14:paraId="21D6ED90" w14:textId="77777777" w:rsidTr="00564C4D">
        <w:tc>
          <w:tcPr>
            <w:tcW w:w="1320" w:type="dxa"/>
            <w:gridSpan w:val="2"/>
          </w:tcPr>
          <w:p w14:paraId="35859390" w14:textId="77777777" w:rsidR="009F5420" w:rsidRPr="007D4FA6" w:rsidRDefault="009F5420" w:rsidP="004E0278">
            <w:pPr>
              <w:rPr>
                <w:i/>
                <w:lang w:val="en-US"/>
              </w:rPr>
            </w:pPr>
            <w:proofErr w:type="spellStart"/>
            <w:r w:rsidRPr="007D4FA6">
              <w:rPr>
                <w:i/>
                <w:lang w:val="en-US"/>
              </w:rPr>
              <w:t>Doveli</w:t>
            </w:r>
            <w:proofErr w:type="spellEnd"/>
            <w:r w:rsidRPr="007D4FA6">
              <w:rPr>
                <w:i/>
                <w:lang w:val="en-US"/>
              </w:rPr>
              <w:t xml:space="preserve"> </w:t>
            </w:r>
            <w:proofErr w:type="spellStart"/>
            <w:r w:rsidRPr="007D4FA6">
              <w:rPr>
                <w:i/>
                <w:lang w:val="en-US"/>
              </w:rPr>
              <w:t>su</w:t>
            </w:r>
            <w:proofErr w:type="spellEnd"/>
          </w:p>
        </w:tc>
        <w:tc>
          <w:tcPr>
            <w:tcW w:w="2340" w:type="dxa"/>
            <w:gridSpan w:val="2"/>
          </w:tcPr>
          <w:p w14:paraId="607AC7D0" w14:textId="77777777" w:rsidR="009F5420" w:rsidRPr="007D4FA6" w:rsidRDefault="009F5420" w:rsidP="004E0278">
            <w:pPr>
              <w:rPr>
                <w:i/>
                <w:lang w:val="en-US"/>
              </w:rPr>
            </w:pPr>
            <w:proofErr w:type="spellStart"/>
            <w:r w:rsidRPr="007D4FA6">
              <w:rPr>
                <w:i/>
                <w:lang w:val="en-US"/>
              </w:rPr>
              <w:t>dobr-og</w:t>
            </w:r>
            <w:proofErr w:type="spellEnd"/>
          </w:p>
        </w:tc>
        <w:tc>
          <w:tcPr>
            <w:tcW w:w="2340" w:type="dxa"/>
          </w:tcPr>
          <w:p w14:paraId="615061DC" w14:textId="77777777" w:rsidR="009F5420" w:rsidRPr="007D4FA6" w:rsidRDefault="009F5420" w:rsidP="004E0278">
            <w:pPr>
              <w:rPr>
                <w:i/>
                <w:lang w:val="en-US"/>
              </w:rPr>
            </w:pPr>
            <w:proofErr w:type="spellStart"/>
            <w:r w:rsidRPr="007D4FA6">
              <w:rPr>
                <w:i/>
                <w:lang w:val="en-US"/>
              </w:rPr>
              <w:t>trener</w:t>
            </w:r>
            <w:proofErr w:type="spellEnd"/>
            <w:r w:rsidRPr="007D4FA6">
              <w:rPr>
                <w:i/>
                <w:lang w:val="en-US"/>
              </w:rPr>
              <w:t>-a,</w:t>
            </w:r>
          </w:p>
        </w:tc>
        <w:tc>
          <w:tcPr>
            <w:tcW w:w="2340" w:type="dxa"/>
          </w:tcPr>
          <w:p w14:paraId="63C712F4" w14:textId="77777777" w:rsidR="009F5420" w:rsidRPr="007D4FA6" w:rsidRDefault="009F5420" w:rsidP="004E0278">
            <w:pPr>
              <w:rPr>
                <w:i/>
                <w:lang w:val="en-US"/>
              </w:rPr>
            </w:pPr>
            <w:proofErr w:type="spellStart"/>
            <w:r w:rsidRPr="007D4FA6">
              <w:rPr>
                <w:i/>
                <w:lang w:val="en-US"/>
              </w:rPr>
              <w:t>čovjek</w:t>
            </w:r>
            <w:proofErr w:type="spellEnd"/>
            <w:r w:rsidRPr="007D4FA6">
              <w:rPr>
                <w:i/>
                <w:lang w:val="en-US"/>
              </w:rPr>
              <w:t>-a</w:t>
            </w:r>
          </w:p>
        </w:tc>
      </w:tr>
      <w:tr w:rsidR="009F5420" w:rsidRPr="007D4FA6" w14:paraId="15E9A130" w14:textId="77777777" w:rsidTr="00564C4D">
        <w:tc>
          <w:tcPr>
            <w:tcW w:w="1320" w:type="dxa"/>
            <w:gridSpan w:val="2"/>
          </w:tcPr>
          <w:p w14:paraId="4D64764B" w14:textId="77777777" w:rsidR="009F5420" w:rsidRPr="007D4FA6" w:rsidRDefault="009F5420" w:rsidP="004E0278">
            <w:pPr>
              <w:rPr>
                <w:lang w:val="en-US"/>
              </w:rPr>
            </w:pPr>
            <w:r w:rsidRPr="007D4FA6">
              <w:rPr>
                <w:lang w:val="en-US"/>
              </w:rPr>
              <w:t>brought</w:t>
            </w:r>
          </w:p>
        </w:tc>
        <w:tc>
          <w:tcPr>
            <w:tcW w:w="2340" w:type="dxa"/>
            <w:gridSpan w:val="2"/>
          </w:tcPr>
          <w:p w14:paraId="221AF1F1" w14:textId="755F5C1A" w:rsidR="009F5420" w:rsidRPr="007D4FA6" w:rsidRDefault="009F5420" w:rsidP="004E0278">
            <w:pPr>
              <w:rPr>
                <w:lang w:val="en-US"/>
              </w:rPr>
            </w:pPr>
            <w:r w:rsidRPr="007D4FA6">
              <w:rPr>
                <w:lang w:val="en-US"/>
              </w:rPr>
              <w:t>good-</w:t>
            </w:r>
            <w:r>
              <w:rPr>
                <w:smallCaps/>
                <w:lang w:val="en-US"/>
              </w:rPr>
              <w:t>g</w:t>
            </w:r>
            <w:r w:rsidRPr="00BA764D">
              <w:rPr>
                <w:smallCaps/>
                <w:lang w:val="en-US"/>
              </w:rPr>
              <w:t>en</w:t>
            </w:r>
            <w:r>
              <w:rPr>
                <w:smallCaps/>
                <w:lang w:val="en-US"/>
              </w:rPr>
              <w:t>a</w:t>
            </w:r>
            <w:r w:rsidRPr="00BA764D">
              <w:rPr>
                <w:smallCaps/>
                <w:lang w:val="en-US"/>
              </w:rPr>
              <w:t>cc.</w:t>
            </w:r>
            <w:r>
              <w:rPr>
                <w:smallCaps/>
                <w:lang w:val="en-US"/>
              </w:rPr>
              <w:t>s</w:t>
            </w:r>
            <w:r w:rsidRPr="00BA764D">
              <w:rPr>
                <w:smallCaps/>
                <w:lang w:val="en-US"/>
              </w:rPr>
              <w:t>g</w:t>
            </w:r>
          </w:p>
        </w:tc>
        <w:tc>
          <w:tcPr>
            <w:tcW w:w="2340" w:type="dxa"/>
          </w:tcPr>
          <w:p w14:paraId="7EC06418" w14:textId="582DC536" w:rsidR="009F5420" w:rsidRPr="007D4FA6" w:rsidRDefault="009F5420" w:rsidP="004E0278">
            <w:pPr>
              <w:rPr>
                <w:lang w:val="en-US"/>
              </w:rPr>
            </w:pPr>
            <w:r w:rsidRPr="007D4FA6">
              <w:rPr>
                <w:lang w:val="en-US"/>
              </w:rPr>
              <w:t>coach-</w:t>
            </w:r>
            <w:r>
              <w:rPr>
                <w:smallCaps/>
                <w:lang w:val="en-US"/>
              </w:rPr>
              <w:t>g</w:t>
            </w:r>
            <w:r w:rsidRPr="00BA764D">
              <w:rPr>
                <w:smallCaps/>
                <w:lang w:val="en-US"/>
              </w:rPr>
              <w:t>en</w:t>
            </w:r>
            <w:r>
              <w:rPr>
                <w:smallCaps/>
                <w:lang w:val="en-US"/>
              </w:rPr>
              <w:t>a</w:t>
            </w:r>
            <w:r w:rsidRPr="00BA764D">
              <w:rPr>
                <w:smallCaps/>
                <w:lang w:val="en-US"/>
              </w:rPr>
              <w:t>cc.</w:t>
            </w:r>
            <w:r>
              <w:rPr>
                <w:smallCaps/>
                <w:lang w:val="en-US"/>
              </w:rPr>
              <w:t>s</w:t>
            </w:r>
            <w:r w:rsidRPr="00BA764D">
              <w:rPr>
                <w:smallCaps/>
                <w:lang w:val="en-US"/>
              </w:rPr>
              <w:t>g</w:t>
            </w:r>
          </w:p>
        </w:tc>
        <w:tc>
          <w:tcPr>
            <w:tcW w:w="2340" w:type="dxa"/>
          </w:tcPr>
          <w:p w14:paraId="54BA9CE5" w14:textId="7A08697A" w:rsidR="009F5420" w:rsidRDefault="009F5420" w:rsidP="004E0278">
            <w:pPr>
              <w:rPr>
                <w:smallCaps/>
                <w:lang w:val="en-US"/>
              </w:rPr>
            </w:pPr>
            <w:r w:rsidRPr="007D4FA6">
              <w:rPr>
                <w:lang w:val="en-US"/>
              </w:rPr>
              <w:t>man-</w:t>
            </w:r>
            <w:r>
              <w:rPr>
                <w:smallCaps/>
                <w:lang w:val="en-US"/>
              </w:rPr>
              <w:t>g</w:t>
            </w:r>
            <w:r w:rsidRPr="00BA764D">
              <w:rPr>
                <w:smallCaps/>
                <w:lang w:val="en-US"/>
              </w:rPr>
              <w:t>en</w:t>
            </w:r>
            <w:r>
              <w:rPr>
                <w:smallCaps/>
                <w:lang w:val="en-US"/>
              </w:rPr>
              <w:t>a</w:t>
            </w:r>
            <w:r w:rsidRPr="00BA764D">
              <w:rPr>
                <w:smallCaps/>
                <w:lang w:val="en-US"/>
              </w:rPr>
              <w:t>cc.</w:t>
            </w:r>
            <w:r>
              <w:rPr>
                <w:smallCaps/>
                <w:lang w:val="en-US"/>
              </w:rPr>
              <w:t>s</w:t>
            </w:r>
            <w:r w:rsidRPr="00BA764D">
              <w:rPr>
                <w:smallCaps/>
                <w:lang w:val="en-US"/>
              </w:rPr>
              <w:t>g</w:t>
            </w:r>
          </w:p>
          <w:p w14:paraId="35CCD9BE" w14:textId="0AD2D178" w:rsidR="009F5420" w:rsidRPr="007D4FA6" w:rsidRDefault="009F5420" w:rsidP="004E0278">
            <w:pPr>
              <w:rPr>
                <w:lang w:val="en-US"/>
              </w:rPr>
            </w:pPr>
          </w:p>
        </w:tc>
      </w:tr>
      <w:tr w:rsidR="009F5420" w:rsidRPr="007D4FA6" w14:paraId="20FF8386" w14:textId="77777777" w:rsidTr="00564C4D">
        <w:tc>
          <w:tcPr>
            <w:tcW w:w="851" w:type="dxa"/>
          </w:tcPr>
          <w:p w14:paraId="1F23957C" w14:textId="42A31079" w:rsidR="009F5420" w:rsidRPr="007D4FA6" w:rsidRDefault="009F5420" w:rsidP="009F5420">
            <w:pPr>
              <w:rPr>
                <w:lang w:val="en-US"/>
              </w:rPr>
            </w:pPr>
            <w:r w:rsidRPr="007D4FA6">
              <w:rPr>
                <w:i/>
                <w:lang w:val="en-US"/>
              </w:rPr>
              <w:t>koji</w:t>
            </w:r>
          </w:p>
        </w:tc>
        <w:tc>
          <w:tcPr>
            <w:tcW w:w="709" w:type="dxa"/>
            <w:gridSpan w:val="2"/>
          </w:tcPr>
          <w:p w14:paraId="332A6806" w14:textId="04BBC73B" w:rsidR="009F5420" w:rsidRPr="007D4FA6" w:rsidRDefault="009F5420" w:rsidP="009F5420">
            <w:pPr>
              <w:rPr>
                <w:lang w:val="en-US"/>
              </w:rPr>
            </w:pPr>
            <w:r w:rsidRPr="007D4FA6">
              <w:rPr>
                <w:i/>
                <w:lang w:val="en-US"/>
              </w:rPr>
              <w:t>je</w:t>
            </w:r>
          </w:p>
        </w:tc>
        <w:tc>
          <w:tcPr>
            <w:tcW w:w="4440" w:type="dxa"/>
            <w:gridSpan w:val="2"/>
          </w:tcPr>
          <w:p w14:paraId="7CE58DEF" w14:textId="32D6CAAC" w:rsidR="009F5420" w:rsidRPr="007D4FA6" w:rsidRDefault="009F5420" w:rsidP="009F5420">
            <w:pPr>
              <w:rPr>
                <w:lang w:val="en-US"/>
              </w:rPr>
            </w:pPr>
            <w:proofErr w:type="spellStart"/>
            <w:r w:rsidRPr="007D4FA6">
              <w:rPr>
                <w:i/>
                <w:lang w:val="en-US"/>
              </w:rPr>
              <w:t>mlad</w:t>
            </w:r>
            <w:proofErr w:type="spellEnd"/>
          </w:p>
        </w:tc>
        <w:tc>
          <w:tcPr>
            <w:tcW w:w="2340" w:type="dxa"/>
          </w:tcPr>
          <w:p w14:paraId="0D830F46" w14:textId="77777777" w:rsidR="009F5420" w:rsidRPr="007D4FA6" w:rsidRDefault="009F5420" w:rsidP="009F5420">
            <w:pPr>
              <w:rPr>
                <w:lang w:val="en-US"/>
              </w:rPr>
            </w:pPr>
          </w:p>
        </w:tc>
      </w:tr>
      <w:tr w:rsidR="009F5420" w:rsidRPr="007D4FA6" w14:paraId="27DBC650" w14:textId="77777777" w:rsidTr="00564C4D">
        <w:tc>
          <w:tcPr>
            <w:tcW w:w="851" w:type="dxa"/>
          </w:tcPr>
          <w:p w14:paraId="34B89589" w14:textId="47199360" w:rsidR="009F5420" w:rsidRPr="007D4FA6" w:rsidRDefault="009F5420" w:rsidP="009F5420">
            <w:pPr>
              <w:rPr>
                <w:lang w:val="en-US"/>
              </w:rPr>
            </w:pPr>
            <w:r w:rsidRPr="007D4FA6">
              <w:rPr>
                <w:lang w:val="en-US"/>
              </w:rPr>
              <w:t>who</w:t>
            </w:r>
          </w:p>
        </w:tc>
        <w:tc>
          <w:tcPr>
            <w:tcW w:w="709" w:type="dxa"/>
            <w:gridSpan w:val="2"/>
          </w:tcPr>
          <w:p w14:paraId="284D8109" w14:textId="3B37B0E7" w:rsidR="009F5420" w:rsidRPr="007D4FA6" w:rsidRDefault="009F5420" w:rsidP="009F5420">
            <w:pPr>
              <w:rPr>
                <w:lang w:val="en-US"/>
              </w:rPr>
            </w:pPr>
            <w:r w:rsidRPr="007D4FA6">
              <w:rPr>
                <w:lang w:val="en-US"/>
              </w:rPr>
              <w:t xml:space="preserve">is </w:t>
            </w:r>
          </w:p>
        </w:tc>
        <w:tc>
          <w:tcPr>
            <w:tcW w:w="4440" w:type="dxa"/>
            <w:gridSpan w:val="2"/>
          </w:tcPr>
          <w:p w14:paraId="405C0F0F" w14:textId="1252A2DF" w:rsidR="009F5420" w:rsidRPr="007D4FA6" w:rsidRDefault="009F5420" w:rsidP="009F5420">
            <w:pPr>
              <w:rPr>
                <w:lang w:val="en-US"/>
              </w:rPr>
            </w:pPr>
            <w:r>
              <w:rPr>
                <w:lang w:val="en-US"/>
              </w:rPr>
              <w:t>y</w:t>
            </w:r>
            <w:r w:rsidRPr="007D4FA6">
              <w:rPr>
                <w:lang w:val="en-US"/>
              </w:rPr>
              <w:t>oung</w:t>
            </w:r>
          </w:p>
        </w:tc>
        <w:tc>
          <w:tcPr>
            <w:tcW w:w="2340" w:type="dxa"/>
          </w:tcPr>
          <w:p w14:paraId="26BA95A8" w14:textId="77777777" w:rsidR="009F5420" w:rsidRPr="007D4FA6" w:rsidRDefault="009F5420" w:rsidP="009F5420">
            <w:pPr>
              <w:rPr>
                <w:lang w:val="en-US"/>
              </w:rPr>
            </w:pPr>
          </w:p>
        </w:tc>
      </w:tr>
    </w:tbl>
    <w:p w14:paraId="3ED96AC1" w14:textId="77777777" w:rsidR="004E0278" w:rsidRPr="007D4FA6" w:rsidRDefault="00135B5F" w:rsidP="004E0278">
      <w:pPr>
        <w:rPr>
          <w:lang w:val="en-US"/>
        </w:rPr>
      </w:pPr>
      <w:r w:rsidRPr="007D4FA6">
        <w:rPr>
          <w:lang w:val="en-US"/>
        </w:rPr>
        <w:t xml:space="preserve">‘They brought a </w:t>
      </w:r>
      <w:r w:rsidRPr="007D4FA6">
        <w:rPr>
          <w:b/>
          <w:lang w:val="en-US"/>
        </w:rPr>
        <w:t>good coach</w:t>
      </w:r>
      <w:r w:rsidRPr="007D4FA6">
        <w:rPr>
          <w:lang w:val="en-US"/>
        </w:rPr>
        <w:t xml:space="preserve">, a </w:t>
      </w:r>
      <w:r w:rsidRPr="007D4FA6">
        <w:rPr>
          <w:b/>
          <w:lang w:val="en-US"/>
        </w:rPr>
        <w:t>man</w:t>
      </w:r>
      <w:r w:rsidRPr="007D4FA6">
        <w:rPr>
          <w:lang w:val="en-US"/>
        </w:rPr>
        <w:t xml:space="preserve"> who is young’</w:t>
      </w:r>
    </w:p>
    <w:p w14:paraId="35E1506C" w14:textId="77777777" w:rsidR="004E0278" w:rsidRPr="007D4FA6" w:rsidRDefault="004E0278" w:rsidP="004506A1">
      <w:pPr>
        <w:rPr>
          <w:lang w:val="en-US"/>
        </w:rPr>
      </w:pPr>
    </w:p>
    <w:p w14:paraId="1FD6FEB3" w14:textId="104DB9AF" w:rsidR="00135B5F" w:rsidRPr="007D4FA6" w:rsidRDefault="00135B5F" w:rsidP="00135B5F">
      <w:pPr>
        <w:rPr>
          <w:lang w:val="en-US"/>
        </w:rPr>
      </w:pPr>
      <w:r w:rsidRPr="007D4FA6">
        <w:rPr>
          <w:lang w:val="en-US"/>
        </w:rPr>
        <w:t xml:space="preserve">(3) Croatian </w:t>
      </w:r>
      <w:proofErr w:type="spellStart"/>
      <w:r w:rsidR="00596F29" w:rsidRPr="007D4FA6">
        <w:rPr>
          <w:lang w:val="en-US"/>
        </w:rPr>
        <w:t>G</w:t>
      </w:r>
      <w:r w:rsidR="006F1D6F">
        <w:rPr>
          <w:lang w:val="en-US"/>
        </w:rPr>
        <w:t>en</w:t>
      </w:r>
      <w:r w:rsidR="00596F29" w:rsidRPr="007D4FA6">
        <w:rPr>
          <w:lang w:val="en-US"/>
        </w:rPr>
        <w:t>A</w:t>
      </w:r>
      <w:r w:rsidR="006F1D6F">
        <w:rPr>
          <w:lang w:val="en-US"/>
        </w:rPr>
        <w:t>cc</w:t>
      </w:r>
      <w:r w:rsidR="00596F29" w:rsidRPr="007D4FA6">
        <w:rPr>
          <w:lang w:val="en-US"/>
        </w:rPr>
        <w:t>Sg</w:t>
      </w:r>
      <w:proofErr w:type="spellEnd"/>
      <w:r w:rsidR="00596F29" w:rsidRPr="007D4FA6">
        <w:rPr>
          <w:lang w:val="en-US"/>
        </w:rPr>
        <w:t xml:space="preserve">, </w:t>
      </w:r>
      <w:proofErr w:type="spellStart"/>
      <w:r w:rsidRPr="007D4FA6">
        <w:rPr>
          <w:lang w:val="en-US"/>
        </w:rPr>
        <w:t>Vjesnik</w:t>
      </w:r>
      <w:proofErr w:type="spellEnd"/>
      <w:r w:rsidRPr="007D4FA6">
        <w:rPr>
          <w:lang w:val="en-US"/>
        </w:rPr>
        <w:t xml:space="preserve"> online 2006 (http://riznica.ihjj.hr)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711"/>
        <w:gridCol w:w="1909"/>
        <w:gridCol w:w="2831"/>
        <w:gridCol w:w="1486"/>
      </w:tblGrid>
      <w:tr w:rsidR="009F5420" w:rsidRPr="007D4FA6" w14:paraId="7A8AB4BB" w14:textId="77777777" w:rsidTr="009F5420">
        <w:tc>
          <w:tcPr>
            <w:tcW w:w="1119" w:type="dxa"/>
          </w:tcPr>
          <w:p w14:paraId="15F5ED1A" w14:textId="77777777" w:rsidR="00135B5F" w:rsidRPr="007D4FA6" w:rsidRDefault="00135B5F" w:rsidP="004506A1">
            <w:pPr>
              <w:rPr>
                <w:i/>
                <w:lang w:val="en-US"/>
              </w:rPr>
            </w:pPr>
            <w:proofErr w:type="spellStart"/>
            <w:r w:rsidRPr="007D4FA6">
              <w:rPr>
                <w:i/>
                <w:lang w:val="en-US"/>
              </w:rPr>
              <w:t>Čovjek</w:t>
            </w:r>
            <w:proofErr w:type="spellEnd"/>
            <w:r w:rsidRPr="007D4FA6">
              <w:rPr>
                <w:i/>
                <w:lang w:val="en-US"/>
              </w:rPr>
              <w:t>…</w:t>
            </w:r>
          </w:p>
        </w:tc>
        <w:tc>
          <w:tcPr>
            <w:tcW w:w="1711" w:type="dxa"/>
          </w:tcPr>
          <w:p w14:paraId="1695AA48" w14:textId="77777777" w:rsidR="00135B5F" w:rsidRPr="007D4FA6" w:rsidRDefault="00135B5F" w:rsidP="004506A1">
            <w:pPr>
              <w:rPr>
                <w:i/>
                <w:lang w:val="en-US"/>
              </w:rPr>
            </w:pPr>
            <w:r w:rsidRPr="007D4FA6">
              <w:rPr>
                <w:i/>
                <w:lang w:val="en-US"/>
              </w:rPr>
              <w:t xml:space="preserve">je… </w:t>
            </w:r>
            <w:proofErr w:type="spellStart"/>
            <w:r w:rsidRPr="007D4FA6">
              <w:rPr>
                <w:i/>
                <w:lang w:val="en-US"/>
              </w:rPr>
              <w:t>ostavio</w:t>
            </w:r>
            <w:proofErr w:type="spellEnd"/>
            <w:r w:rsidRPr="007D4FA6">
              <w:rPr>
                <w:i/>
                <w:lang w:val="en-US"/>
              </w:rPr>
              <w:t> </w:t>
            </w:r>
          </w:p>
        </w:tc>
        <w:tc>
          <w:tcPr>
            <w:tcW w:w="1909" w:type="dxa"/>
          </w:tcPr>
          <w:p w14:paraId="06B2499A" w14:textId="77777777" w:rsidR="00135B5F" w:rsidRPr="007D4FA6" w:rsidRDefault="00135B5F" w:rsidP="004506A1">
            <w:pPr>
              <w:rPr>
                <w:i/>
                <w:lang w:val="en-US"/>
              </w:rPr>
            </w:pPr>
            <w:proofErr w:type="spellStart"/>
            <w:r w:rsidRPr="007D4FA6">
              <w:rPr>
                <w:i/>
                <w:lang w:val="en-US"/>
              </w:rPr>
              <w:t>ps</w:t>
            </w:r>
            <w:proofErr w:type="spellEnd"/>
            <w:r w:rsidRPr="007D4FA6">
              <w:rPr>
                <w:i/>
                <w:lang w:val="en-US"/>
              </w:rPr>
              <w:t>-a </w:t>
            </w:r>
          </w:p>
        </w:tc>
        <w:tc>
          <w:tcPr>
            <w:tcW w:w="2831" w:type="dxa"/>
          </w:tcPr>
          <w:p w14:paraId="00BE4A54" w14:textId="77777777" w:rsidR="00135B5F" w:rsidRPr="007D4FA6" w:rsidRDefault="00135B5F" w:rsidP="004506A1">
            <w:pPr>
              <w:rPr>
                <w:i/>
                <w:lang w:val="en-US"/>
              </w:rPr>
            </w:pPr>
            <w:proofErr w:type="spellStart"/>
            <w:r w:rsidRPr="007D4FA6">
              <w:rPr>
                <w:i/>
                <w:lang w:val="en-US"/>
              </w:rPr>
              <w:t>sam-oga</w:t>
            </w:r>
            <w:proofErr w:type="spellEnd"/>
          </w:p>
        </w:tc>
        <w:tc>
          <w:tcPr>
            <w:tcW w:w="1486" w:type="dxa"/>
          </w:tcPr>
          <w:p w14:paraId="1F362088" w14:textId="77777777" w:rsidR="00135B5F" w:rsidRPr="007D4FA6" w:rsidRDefault="00135B5F" w:rsidP="004506A1">
            <w:pPr>
              <w:rPr>
                <w:i/>
                <w:lang w:val="en-US"/>
              </w:rPr>
            </w:pPr>
            <w:proofErr w:type="spellStart"/>
            <w:r w:rsidRPr="007D4FA6">
              <w:rPr>
                <w:i/>
                <w:lang w:val="en-US"/>
              </w:rPr>
              <w:t>doma</w:t>
            </w:r>
            <w:proofErr w:type="spellEnd"/>
          </w:p>
        </w:tc>
      </w:tr>
      <w:tr w:rsidR="009F5420" w:rsidRPr="007D4FA6" w14:paraId="3AC52F9D" w14:textId="77777777" w:rsidTr="009F5420">
        <w:tc>
          <w:tcPr>
            <w:tcW w:w="1119" w:type="dxa"/>
          </w:tcPr>
          <w:p w14:paraId="36445F89" w14:textId="77777777" w:rsidR="00135B5F" w:rsidRPr="007D4FA6" w:rsidRDefault="00135B5F" w:rsidP="004506A1">
            <w:pPr>
              <w:rPr>
                <w:lang w:val="en-US"/>
              </w:rPr>
            </w:pPr>
            <w:r w:rsidRPr="007D4FA6">
              <w:rPr>
                <w:lang w:val="en-US"/>
              </w:rPr>
              <w:t>man</w:t>
            </w:r>
          </w:p>
        </w:tc>
        <w:tc>
          <w:tcPr>
            <w:tcW w:w="1711" w:type="dxa"/>
          </w:tcPr>
          <w:p w14:paraId="7811D4B8" w14:textId="77777777" w:rsidR="00135B5F" w:rsidRPr="007D4FA6" w:rsidRDefault="00135B5F" w:rsidP="004506A1">
            <w:pPr>
              <w:rPr>
                <w:lang w:val="en-US"/>
              </w:rPr>
            </w:pPr>
            <w:r w:rsidRPr="007D4FA6">
              <w:rPr>
                <w:lang w:val="en-US"/>
              </w:rPr>
              <w:t>left</w:t>
            </w:r>
          </w:p>
        </w:tc>
        <w:tc>
          <w:tcPr>
            <w:tcW w:w="1909" w:type="dxa"/>
          </w:tcPr>
          <w:p w14:paraId="5F1AA1C2" w14:textId="51B6B35C" w:rsidR="00135B5F" w:rsidRPr="007D4FA6" w:rsidRDefault="00135B5F" w:rsidP="004506A1">
            <w:pPr>
              <w:rPr>
                <w:lang w:val="en-US"/>
              </w:rPr>
            </w:pPr>
            <w:r w:rsidRPr="007D4FA6">
              <w:rPr>
                <w:lang w:val="en-US"/>
              </w:rPr>
              <w:t>dog-</w:t>
            </w:r>
            <w:r w:rsidR="009F5420">
              <w:rPr>
                <w:smallCaps/>
                <w:lang w:val="en-US"/>
              </w:rPr>
              <w:t>g</w:t>
            </w:r>
            <w:r w:rsidR="009F5420" w:rsidRPr="00BA764D">
              <w:rPr>
                <w:smallCaps/>
                <w:lang w:val="en-US"/>
              </w:rPr>
              <w:t>en</w:t>
            </w:r>
            <w:r w:rsidR="009F5420">
              <w:rPr>
                <w:smallCaps/>
                <w:lang w:val="en-US"/>
              </w:rPr>
              <w:t>a</w:t>
            </w:r>
            <w:r w:rsidR="009F5420" w:rsidRPr="00BA764D">
              <w:rPr>
                <w:smallCaps/>
                <w:lang w:val="en-US"/>
              </w:rPr>
              <w:t>cc.</w:t>
            </w:r>
            <w:r w:rsidR="009F5420">
              <w:rPr>
                <w:smallCaps/>
                <w:lang w:val="en-US"/>
              </w:rPr>
              <w:t>s</w:t>
            </w:r>
            <w:r w:rsidR="009F5420" w:rsidRPr="00BA764D">
              <w:rPr>
                <w:smallCaps/>
                <w:lang w:val="en-US"/>
              </w:rPr>
              <w:t>g</w:t>
            </w:r>
          </w:p>
        </w:tc>
        <w:tc>
          <w:tcPr>
            <w:tcW w:w="2831" w:type="dxa"/>
          </w:tcPr>
          <w:p w14:paraId="1BBC86B1" w14:textId="6E03307B" w:rsidR="00135B5F" w:rsidRPr="007D4FA6" w:rsidRDefault="00F41D9D" w:rsidP="004506A1">
            <w:pPr>
              <w:rPr>
                <w:lang w:val="en-US"/>
              </w:rPr>
            </w:pPr>
            <w:r w:rsidRPr="007D4FA6">
              <w:rPr>
                <w:lang w:val="en-US"/>
              </w:rPr>
              <w:t>itself</w:t>
            </w:r>
            <w:r w:rsidR="00135B5F" w:rsidRPr="007D4FA6">
              <w:rPr>
                <w:lang w:val="en-US"/>
              </w:rPr>
              <w:t>-</w:t>
            </w:r>
            <w:r w:rsidR="009F5420">
              <w:rPr>
                <w:smallCaps/>
                <w:lang w:val="en-US"/>
              </w:rPr>
              <w:t>g</w:t>
            </w:r>
            <w:r w:rsidR="009F5420" w:rsidRPr="00BA764D">
              <w:rPr>
                <w:smallCaps/>
                <w:lang w:val="en-US"/>
              </w:rPr>
              <w:t>en</w:t>
            </w:r>
            <w:r w:rsidR="009F5420">
              <w:rPr>
                <w:smallCaps/>
                <w:lang w:val="en-US"/>
              </w:rPr>
              <w:t>a</w:t>
            </w:r>
            <w:r w:rsidR="009F5420" w:rsidRPr="00BA764D">
              <w:rPr>
                <w:smallCaps/>
                <w:lang w:val="en-US"/>
              </w:rPr>
              <w:t>cc.</w:t>
            </w:r>
            <w:r w:rsidR="009F5420">
              <w:rPr>
                <w:smallCaps/>
                <w:lang w:val="en-US"/>
              </w:rPr>
              <w:t>s</w:t>
            </w:r>
            <w:r w:rsidR="009F5420" w:rsidRPr="00BA764D">
              <w:rPr>
                <w:smallCaps/>
                <w:lang w:val="en-US"/>
              </w:rPr>
              <w:t>g</w:t>
            </w:r>
          </w:p>
        </w:tc>
        <w:tc>
          <w:tcPr>
            <w:tcW w:w="1486" w:type="dxa"/>
          </w:tcPr>
          <w:p w14:paraId="2A87E767" w14:textId="77777777" w:rsidR="00135B5F" w:rsidRPr="007D4FA6" w:rsidRDefault="00135B5F" w:rsidP="004506A1">
            <w:pPr>
              <w:rPr>
                <w:lang w:val="en-US"/>
              </w:rPr>
            </w:pPr>
            <w:r w:rsidRPr="007D4FA6">
              <w:rPr>
                <w:lang w:val="en-US"/>
              </w:rPr>
              <w:t>home</w:t>
            </w:r>
          </w:p>
        </w:tc>
      </w:tr>
    </w:tbl>
    <w:p w14:paraId="39C061AB" w14:textId="77777777" w:rsidR="00135B5F" w:rsidRPr="007D4FA6" w:rsidRDefault="00135B5F" w:rsidP="004506A1">
      <w:pPr>
        <w:rPr>
          <w:lang w:val="en-US"/>
        </w:rPr>
      </w:pPr>
      <w:r w:rsidRPr="007D4FA6">
        <w:rPr>
          <w:lang w:val="en-US"/>
        </w:rPr>
        <w:t xml:space="preserve">‘The man left the </w:t>
      </w:r>
      <w:r w:rsidRPr="007D4FA6">
        <w:rPr>
          <w:b/>
          <w:lang w:val="en-US"/>
        </w:rPr>
        <w:t>dog</w:t>
      </w:r>
      <w:r w:rsidRPr="007D4FA6">
        <w:rPr>
          <w:lang w:val="en-US"/>
        </w:rPr>
        <w:t xml:space="preserve"> home </w:t>
      </w:r>
      <w:r w:rsidRPr="007D4FA6">
        <w:rPr>
          <w:b/>
          <w:lang w:val="en-US"/>
        </w:rPr>
        <w:t>alone’</w:t>
      </w:r>
    </w:p>
    <w:p w14:paraId="246FA97A" w14:textId="77777777" w:rsidR="004E0278" w:rsidRPr="007D4FA6" w:rsidRDefault="004E0278" w:rsidP="004E0278">
      <w:pPr>
        <w:rPr>
          <w:lang w:val="en-US"/>
        </w:rPr>
      </w:pPr>
    </w:p>
    <w:p w14:paraId="6AC56451" w14:textId="77777777" w:rsidR="003D0EEC" w:rsidRPr="009E3CB7" w:rsidRDefault="003D0EEC" w:rsidP="004E0278">
      <w:pPr>
        <w:rPr>
          <w:i/>
          <w:lang w:val="en-US"/>
        </w:rPr>
      </w:pPr>
      <w:r w:rsidRPr="009E3CB7">
        <w:rPr>
          <w:i/>
          <w:lang w:val="en-US"/>
        </w:rPr>
        <w:t>Genitive-Accusative Plural</w:t>
      </w:r>
    </w:p>
    <w:p w14:paraId="31A65DB4" w14:textId="77777777" w:rsidR="00A2762E" w:rsidRPr="007D4FA6" w:rsidRDefault="00A2762E" w:rsidP="004E0278">
      <w:pPr>
        <w:rPr>
          <w:lang w:val="en-US"/>
        </w:rPr>
      </w:pPr>
      <w:r w:rsidRPr="007D4FA6">
        <w:rPr>
          <w:lang w:val="en-US"/>
        </w:rPr>
        <w:t xml:space="preserve">In East Slavic we find the Genitive-Accusative also for Plural animates, where it marks all genders (optional for animals in Ukrainian). In example (4), </w:t>
      </w:r>
      <w:r w:rsidR="00271920" w:rsidRPr="007D4FA6">
        <w:rPr>
          <w:lang w:val="en-US"/>
        </w:rPr>
        <w:t xml:space="preserve">the words for </w:t>
      </w:r>
      <w:r w:rsidRPr="007D4FA6">
        <w:rPr>
          <w:lang w:val="en-US"/>
        </w:rPr>
        <w:t xml:space="preserve">both </w:t>
      </w:r>
      <w:r w:rsidR="00271920" w:rsidRPr="007D4FA6">
        <w:rPr>
          <w:lang w:val="en-US"/>
        </w:rPr>
        <w:t>‘</w:t>
      </w:r>
      <w:r w:rsidRPr="007D4FA6">
        <w:rPr>
          <w:lang w:val="en-US"/>
        </w:rPr>
        <w:t>people</w:t>
      </w:r>
      <w:r w:rsidR="00271920" w:rsidRPr="007D4FA6">
        <w:rPr>
          <w:lang w:val="en-US"/>
        </w:rPr>
        <w:t>’</w:t>
      </w:r>
      <w:r w:rsidRPr="007D4FA6">
        <w:rPr>
          <w:lang w:val="en-US"/>
        </w:rPr>
        <w:t xml:space="preserve"> and </w:t>
      </w:r>
      <w:r w:rsidR="00271920" w:rsidRPr="007D4FA6">
        <w:rPr>
          <w:lang w:val="en-US"/>
        </w:rPr>
        <w:t>‘</w:t>
      </w:r>
      <w:r w:rsidRPr="007D4FA6">
        <w:rPr>
          <w:lang w:val="en-US"/>
        </w:rPr>
        <w:t>animals</w:t>
      </w:r>
      <w:r w:rsidR="00271920" w:rsidRPr="007D4FA6">
        <w:rPr>
          <w:lang w:val="en-US"/>
        </w:rPr>
        <w:t>’</w:t>
      </w:r>
      <w:r w:rsidRPr="007D4FA6">
        <w:rPr>
          <w:lang w:val="en-US"/>
        </w:rPr>
        <w:t xml:space="preserve"> (Neuter in gender) are marked as animate in this way.</w:t>
      </w:r>
    </w:p>
    <w:p w14:paraId="566599FB" w14:textId="77777777" w:rsidR="00A2762E" w:rsidRPr="007D4FA6" w:rsidRDefault="00A2762E" w:rsidP="004E0278">
      <w:pPr>
        <w:rPr>
          <w:lang w:val="en-US"/>
        </w:rPr>
      </w:pPr>
    </w:p>
    <w:p w14:paraId="12D118FD" w14:textId="77777777" w:rsidR="00A2762E" w:rsidRPr="007D4FA6" w:rsidRDefault="00A2762E" w:rsidP="004E0278">
      <w:pPr>
        <w:rPr>
          <w:lang w:val="en-US"/>
        </w:rPr>
      </w:pPr>
      <w:r w:rsidRPr="007D4FA6">
        <w:rPr>
          <w:lang w:val="en-US"/>
        </w:rPr>
        <w:t xml:space="preserve">(4) Russian </w:t>
      </w:r>
      <w:proofErr w:type="spellStart"/>
      <w:r w:rsidR="00596F29" w:rsidRPr="007D4FA6">
        <w:rPr>
          <w:lang w:val="en-US"/>
        </w:rPr>
        <w:t>G</w:t>
      </w:r>
      <w:r w:rsidR="00E31875">
        <w:rPr>
          <w:lang w:val="en-US"/>
        </w:rPr>
        <w:t>en</w:t>
      </w:r>
      <w:r w:rsidR="00596F29" w:rsidRPr="007D4FA6">
        <w:rPr>
          <w:lang w:val="en-US"/>
        </w:rPr>
        <w:t>A</w:t>
      </w:r>
      <w:r w:rsidR="00E31875">
        <w:rPr>
          <w:lang w:val="en-US"/>
        </w:rPr>
        <w:t>cc</w:t>
      </w:r>
      <w:r w:rsidR="00596F29" w:rsidRPr="007D4FA6">
        <w:rPr>
          <w:lang w:val="en-US"/>
        </w:rPr>
        <w:t>Pl</w:t>
      </w:r>
      <w:proofErr w:type="spellEnd"/>
      <w:r w:rsidR="00596F29" w:rsidRPr="007D4FA6">
        <w:rPr>
          <w:lang w:val="en-US"/>
        </w:rPr>
        <w:t xml:space="preserve">, </w:t>
      </w:r>
      <w:proofErr w:type="spellStart"/>
      <w:r w:rsidRPr="007D4FA6">
        <w:rPr>
          <w:lang w:val="en-US"/>
        </w:rPr>
        <w:t>Aleksej</w:t>
      </w:r>
      <w:proofErr w:type="spellEnd"/>
      <w:r w:rsidRPr="007D4FA6">
        <w:rPr>
          <w:lang w:val="en-US"/>
        </w:rPr>
        <w:t xml:space="preserve"> </w:t>
      </w:r>
      <w:proofErr w:type="spellStart"/>
      <w:r w:rsidRPr="007D4FA6">
        <w:rPr>
          <w:lang w:val="en-US"/>
        </w:rPr>
        <w:t>Zajcev</w:t>
      </w:r>
      <w:proofErr w:type="spellEnd"/>
      <w:r w:rsidRPr="007D4FA6">
        <w:rPr>
          <w:lang w:val="en-US"/>
        </w:rPr>
        <w:t xml:space="preserve"> 1990 </w:t>
      </w:r>
      <w:r w:rsidR="00C27706" w:rsidRPr="007D4FA6">
        <w:rPr>
          <w:lang w:val="en-US"/>
        </w:rPr>
        <w:t>(</w:t>
      </w:r>
      <w:r w:rsidRPr="007D4FA6">
        <w:rPr>
          <w:lang w:val="en-US"/>
        </w:rPr>
        <w:t>ruscorpora.ru</w:t>
      </w:r>
      <w:r w:rsidR="00C27706" w:rsidRPr="007D4FA6">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2"/>
        <w:gridCol w:w="565"/>
        <w:gridCol w:w="2693"/>
      </w:tblGrid>
      <w:tr w:rsidR="00D00613" w:rsidRPr="007D4FA6" w14:paraId="4974894E" w14:textId="77777777" w:rsidTr="00564C4D">
        <w:tc>
          <w:tcPr>
            <w:tcW w:w="1701" w:type="dxa"/>
          </w:tcPr>
          <w:p w14:paraId="7AB85D7A" w14:textId="77777777" w:rsidR="00D00613" w:rsidRPr="007D4FA6" w:rsidRDefault="00D00613" w:rsidP="00551AAA">
            <w:pPr>
              <w:rPr>
                <w:i/>
                <w:lang w:val="en-US"/>
              </w:rPr>
            </w:pPr>
            <w:r w:rsidRPr="007D4FA6">
              <w:rPr>
                <w:i/>
                <w:lang w:val="en-US"/>
              </w:rPr>
              <w:t>Dom,</w:t>
            </w:r>
          </w:p>
        </w:tc>
        <w:tc>
          <w:tcPr>
            <w:tcW w:w="2122" w:type="dxa"/>
          </w:tcPr>
          <w:p w14:paraId="0DE6FAAC" w14:textId="77777777" w:rsidR="00D00613" w:rsidRPr="007D4FA6" w:rsidRDefault="00D00613" w:rsidP="00551AAA">
            <w:pPr>
              <w:rPr>
                <w:i/>
                <w:lang w:val="en-US"/>
              </w:rPr>
            </w:pPr>
            <w:proofErr w:type="spellStart"/>
            <w:r w:rsidRPr="007D4FA6">
              <w:rPr>
                <w:i/>
                <w:lang w:val="en-US"/>
              </w:rPr>
              <w:t>ljud-ej</w:t>
            </w:r>
            <w:proofErr w:type="spellEnd"/>
          </w:p>
        </w:tc>
        <w:tc>
          <w:tcPr>
            <w:tcW w:w="565" w:type="dxa"/>
          </w:tcPr>
          <w:p w14:paraId="712B5AF1" w14:textId="77777777" w:rsidR="00D00613" w:rsidRPr="007D4FA6" w:rsidRDefault="00D00613" w:rsidP="00551AAA">
            <w:pPr>
              <w:rPr>
                <w:i/>
                <w:lang w:val="en-US"/>
              </w:rPr>
            </w:pPr>
            <w:proofErr w:type="spellStart"/>
            <w:r w:rsidRPr="007D4FA6">
              <w:rPr>
                <w:i/>
                <w:lang w:val="en-US"/>
              </w:rPr>
              <w:t>i</w:t>
            </w:r>
            <w:proofErr w:type="spellEnd"/>
          </w:p>
        </w:tc>
        <w:tc>
          <w:tcPr>
            <w:tcW w:w="2693" w:type="dxa"/>
          </w:tcPr>
          <w:p w14:paraId="274CD42D" w14:textId="77777777" w:rsidR="00D00613" w:rsidRPr="007D4FA6" w:rsidRDefault="00D00613" w:rsidP="00551AAA">
            <w:pPr>
              <w:rPr>
                <w:i/>
                <w:lang w:val="en-US"/>
              </w:rPr>
            </w:pPr>
            <w:proofErr w:type="spellStart"/>
            <w:r w:rsidRPr="007D4FA6">
              <w:rPr>
                <w:i/>
                <w:lang w:val="en-US"/>
              </w:rPr>
              <w:t>životn-yx</w:t>
            </w:r>
            <w:proofErr w:type="spellEnd"/>
          </w:p>
        </w:tc>
      </w:tr>
      <w:tr w:rsidR="00D00613" w:rsidRPr="007D4FA6" w14:paraId="14F9F106" w14:textId="77777777" w:rsidTr="00564C4D">
        <w:tc>
          <w:tcPr>
            <w:tcW w:w="1701" w:type="dxa"/>
          </w:tcPr>
          <w:p w14:paraId="16C44FB4" w14:textId="29911A9A" w:rsidR="00D00613" w:rsidRPr="007D4FA6" w:rsidRDefault="00ED5245" w:rsidP="00551AAA">
            <w:pPr>
              <w:rPr>
                <w:lang w:val="en-US"/>
              </w:rPr>
            </w:pPr>
            <w:r>
              <w:rPr>
                <w:lang w:val="en-US"/>
              </w:rPr>
              <w:t>h</w:t>
            </w:r>
            <w:r w:rsidRPr="007D4FA6">
              <w:rPr>
                <w:lang w:val="en-US"/>
              </w:rPr>
              <w:t>ouse</w:t>
            </w:r>
            <w:r w:rsidR="009F5420">
              <w:rPr>
                <w:lang w:val="en-US"/>
              </w:rPr>
              <w:t>.</w:t>
            </w:r>
            <w:r>
              <w:rPr>
                <w:smallCaps/>
                <w:lang w:val="en-US"/>
              </w:rPr>
              <w:t>a</w:t>
            </w:r>
            <w:r w:rsidR="00E5421D" w:rsidRPr="00564C4D">
              <w:rPr>
                <w:smallCaps/>
                <w:lang w:val="en-US"/>
              </w:rPr>
              <w:t>cc</w:t>
            </w:r>
            <w:r w:rsidRPr="00564C4D">
              <w:rPr>
                <w:smallCaps/>
                <w:lang w:val="en-US"/>
              </w:rPr>
              <w:t>.</w:t>
            </w:r>
            <w:r>
              <w:rPr>
                <w:smallCaps/>
                <w:lang w:val="en-US"/>
              </w:rPr>
              <w:t>s</w:t>
            </w:r>
            <w:r w:rsidRPr="00564C4D">
              <w:rPr>
                <w:smallCaps/>
                <w:lang w:val="en-US"/>
              </w:rPr>
              <w:t>g</w:t>
            </w:r>
          </w:p>
        </w:tc>
        <w:tc>
          <w:tcPr>
            <w:tcW w:w="2122" w:type="dxa"/>
          </w:tcPr>
          <w:p w14:paraId="0432621E" w14:textId="44DEA5A0" w:rsidR="00D00613" w:rsidRPr="007D4FA6" w:rsidRDefault="00D00613" w:rsidP="00551AAA">
            <w:pPr>
              <w:rPr>
                <w:lang w:val="en-US"/>
              </w:rPr>
            </w:pPr>
            <w:r w:rsidRPr="007D4FA6">
              <w:rPr>
                <w:lang w:val="en-US"/>
              </w:rPr>
              <w:t>people-</w:t>
            </w:r>
            <w:r w:rsidR="00ED5245">
              <w:rPr>
                <w:smallCaps/>
                <w:lang w:val="en-US"/>
              </w:rPr>
              <w:t>g</w:t>
            </w:r>
            <w:r w:rsidR="00ED5245" w:rsidRPr="00BA764D">
              <w:rPr>
                <w:smallCaps/>
                <w:lang w:val="en-US"/>
              </w:rPr>
              <w:t>en</w:t>
            </w:r>
            <w:r w:rsidR="00ED5245">
              <w:rPr>
                <w:smallCaps/>
                <w:lang w:val="en-US"/>
              </w:rPr>
              <w:t>a</w:t>
            </w:r>
            <w:r w:rsidR="00ED5245" w:rsidRPr="00BA764D">
              <w:rPr>
                <w:smallCaps/>
                <w:lang w:val="en-US"/>
              </w:rPr>
              <w:t>cc.</w:t>
            </w:r>
            <w:r w:rsidR="00ED5245">
              <w:rPr>
                <w:smallCaps/>
                <w:lang w:val="en-US"/>
              </w:rPr>
              <w:t>pl</w:t>
            </w:r>
          </w:p>
        </w:tc>
        <w:tc>
          <w:tcPr>
            <w:tcW w:w="565" w:type="dxa"/>
          </w:tcPr>
          <w:p w14:paraId="1BEAD571" w14:textId="77777777" w:rsidR="00D00613" w:rsidRPr="007D4FA6" w:rsidRDefault="00D00613" w:rsidP="00551AAA">
            <w:pPr>
              <w:rPr>
                <w:lang w:val="en-US"/>
              </w:rPr>
            </w:pPr>
            <w:r w:rsidRPr="007D4FA6">
              <w:rPr>
                <w:lang w:val="en-US"/>
              </w:rPr>
              <w:t>and</w:t>
            </w:r>
          </w:p>
        </w:tc>
        <w:tc>
          <w:tcPr>
            <w:tcW w:w="2693" w:type="dxa"/>
          </w:tcPr>
          <w:p w14:paraId="1B0B20E7" w14:textId="5D2545DA" w:rsidR="00D00613" w:rsidRPr="007D4FA6" w:rsidRDefault="00D00613" w:rsidP="00551AAA">
            <w:pPr>
              <w:rPr>
                <w:lang w:val="en-US"/>
              </w:rPr>
            </w:pPr>
            <w:r w:rsidRPr="007D4FA6">
              <w:rPr>
                <w:lang w:val="en-US"/>
              </w:rPr>
              <w:t>animal-</w:t>
            </w:r>
            <w:r w:rsidR="00ED5245">
              <w:rPr>
                <w:smallCaps/>
                <w:lang w:val="en-US"/>
              </w:rPr>
              <w:t>g</w:t>
            </w:r>
            <w:r w:rsidR="00ED5245" w:rsidRPr="00BA764D">
              <w:rPr>
                <w:smallCaps/>
                <w:lang w:val="en-US"/>
              </w:rPr>
              <w:t>en</w:t>
            </w:r>
            <w:r w:rsidR="00ED5245">
              <w:rPr>
                <w:smallCaps/>
                <w:lang w:val="en-US"/>
              </w:rPr>
              <w:t>a</w:t>
            </w:r>
            <w:r w:rsidR="00ED5245" w:rsidRPr="00BA764D">
              <w:rPr>
                <w:smallCaps/>
                <w:lang w:val="en-US"/>
              </w:rPr>
              <w:t>cc.</w:t>
            </w:r>
            <w:r w:rsidR="00ED5245">
              <w:rPr>
                <w:smallCaps/>
                <w:lang w:val="en-US"/>
              </w:rPr>
              <w:t>pl</w:t>
            </w:r>
          </w:p>
        </w:tc>
      </w:tr>
    </w:tbl>
    <w:p w14:paraId="53A02202" w14:textId="77777777" w:rsidR="00D00613" w:rsidRPr="007D4FA6" w:rsidRDefault="00D00613" w:rsidP="004E027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276"/>
        <w:gridCol w:w="2126"/>
        <w:gridCol w:w="2126"/>
      </w:tblGrid>
      <w:tr w:rsidR="00D00613" w:rsidRPr="007D4FA6" w14:paraId="4A6EEA56" w14:textId="77777777" w:rsidTr="00462A61">
        <w:tc>
          <w:tcPr>
            <w:tcW w:w="2552" w:type="dxa"/>
          </w:tcPr>
          <w:p w14:paraId="414594B9" w14:textId="622FB366" w:rsidR="00D00613" w:rsidRPr="007D4FA6" w:rsidRDefault="0073436E" w:rsidP="004E0278">
            <w:pPr>
              <w:rPr>
                <w:i/>
                <w:lang w:val="en-US"/>
              </w:rPr>
            </w:pPr>
            <w:proofErr w:type="spellStart"/>
            <w:r>
              <w:rPr>
                <w:i/>
                <w:lang w:val="en-US"/>
              </w:rPr>
              <w:t>prababušk</w:t>
            </w:r>
            <w:proofErr w:type="spellEnd"/>
            <w:r>
              <w:rPr>
                <w:i/>
                <w:lang w:val="en-US"/>
              </w:rPr>
              <w:t>-</w:t>
            </w:r>
            <w:r w:rsidR="00D00613" w:rsidRPr="007D4FA6">
              <w:rPr>
                <w:i/>
                <w:lang w:val="en-US"/>
              </w:rPr>
              <w:t>a</w:t>
            </w:r>
          </w:p>
        </w:tc>
        <w:tc>
          <w:tcPr>
            <w:tcW w:w="1276" w:type="dxa"/>
          </w:tcPr>
          <w:p w14:paraId="25674990" w14:textId="77777777" w:rsidR="00D00613" w:rsidRPr="007D4FA6" w:rsidRDefault="00D00613" w:rsidP="004E0278">
            <w:pPr>
              <w:rPr>
                <w:i/>
                <w:lang w:val="en-US"/>
              </w:rPr>
            </w:pPr>
            <w:proofErr w:type="spellStart"/>
            <w:r w:rsidRPr="007D4FA6">
              <w:rPr>
                <w:i/>
                <w:lang w:val="en-US"/>
              </w:rPr>
              <w:t>obnosila</w:t>
            </w:r>
            <w:proofErr w:type="spellEnd"/>
          </w:p>
        </w:tc>
        <w:tc>
          <w:tcPr>
            <w:tcW w:w="2126" w:type="dxa"/>
          </w:tcPr>
          <w:p w14:paraId="067DD050" w14:textId="0004E5BA" w:rsidR="00D00613" w:rsidRPr="007D4FA6" w:rsidRDefault="00EA2773" w:rsidP="004E0278">
            <w:pPr>
              <w:rPr>
                <w:i/>
                <w:lang w:val="en-US"/>
              </w:rPr>
            </w:pPr>
            <w:proofErr w:type="spellStart"/>
            <w:r>
              <w:rPr>
                <w:i/>
                <w:lang w:val="en-US"/>
              </w:rPr>
              <w:t>n</w:t>
            </w:r>
            <w:r w:rsidRPr="007D4FA6">
              <w:rPr>
                <w:i/>
                <w:lang w:val="en-US"/>
              </w:rPr>
              <w:t>evysok</w:t>
            </w:r>
            <w:r>
              <w:rPr>
                <w:i/>
                <w:lang w:val="en-US"/>
              </w:rPr>
              <w:t>-</w:t>
            </w:r>
            <w:r w:rsidR="00D00613" w:rsidRPr="007D4FA6">
              <w:rPr>
                <w:i/>
                <w:lang w:val="en-US"/>
              </w:rPr>
              <w:t>im</w:t>
            </w:r>
            <w:proofErr w:type="spellEnd"/>
          </w:p>
        </w:tc>
        <w:tc>
          <w:tcPr>
            <w:tcW w:w="2126" w:type="dxa"/>
          </w:tcPr>
          <w:p w14:paraId="23AD4CFA" w14:textId="7864AA9A" w:rsidR="00D00613" w:rsidRPr="007D4FA6" w:rsidRDefault="00EA2773" w:rsidP="004E0278">
            <w:pPr>
              <w:rPr>
                <w:i/>
                <w:lang w:val="en-US"/>
              </w:rPr>
            </w:pPr>
            <w:proofErr w:type="spellStart"/>
            <w:r>
              <w:rPr>
                <w:i/>
                <w:lang w:val="en-US"/>
              </w:rPr>
              <w:t>zabor-</w:t>
            </w:r>
            <w:r w:rsidR="00D00613" w:rsidRPr="007D4FA6">
              <w:rPr>
                <w:i/>
                <w:lang w:val="en-US"/>
              </w:rPr>
              <w:t>om</w:t>
            </w:r>
            <w:proofErr w:type="spellEnd"/>
            <w:r w:rsidR="00D00613" w:rsidRPr="007D4FA6">
              <w:rPr>
                <w:i/>
                <w:lang w:val="en-US"/>
              </w:rPr>
              <w:t>.</w:t>
            </w:r>
          </w:p>
        </w:tc>
      </w:tr>
      <w:tr w:rsidR="00D00613" w:rsidRPr="007D4FA6" w14:paraId="3B550F5D" w14:textId="77777777" w:rsidTr="00462A61">
        <w:tc>
          <w:tcPr>
            <w:tcW w:w="2552" w:type="dxa"/>
          </w:tcPr>
          <w:p w14:paraId="1C20C514" w14:textId="7F4FB161" w:rsidR="00D00613" w:rsidRPr="007D4FA6" w:rsidRDefault="00D00613" w:rsidP="004E0278">
            <w:pPr>
              <w:rPr>
                <w:lang w:val="en-US"/>
              </w:rPr>
            </w:pPr>
            <w:r w:rsidRPr="007D4FA6">
              <w:rPr>
                <w:lang w:val="en-US"/>
              </w:rPr>
              <w:t>great-grandma</w:t>
            </w:r>
            <w:r w:rsidR="00E31875">
              <w:rPr>
                <w:lang w:val="en-US"/>
              </w:rPr>
              <w:t>-</w:t>
            </w:r>
            <w:r w:rsidR="0073436E" w:rsidRPr="00564C4D">
              <w:rPr>
                <w:smallCaps/>
                <w:lang w:val="en-US"/>
              </w:rPr>
              <w:t>n</w:t>
            </w:r>
            <w:r w:rsidR="00E31875" w:rsidRPr="00564C4D">
              <w:rPr>
                <w:smallCaps/>
                <w:lang w:val="en-US"/>
              </w:rPr>
              <w:t>om</w:t>
            </w:r>
            <w:r w:rsidR="0073436E" w:rsidRPr="00564C4D">
              <w:rPr>
                <w:smallCaps/>
                <w:lang w:val="en-US"/>
              </w:rPr>
              <w:t>.s</w:t>
            </w:r>
            <w:r w:rsidR="00E31875" w:rsidRPr="00564C4D">
              <w:rPr>
                <w:smallCaps/>
                <w:lang w:val="en-US"/>
              </w:rPr>
              <w:t>g</w:t>
            </w:r>
          </w:p>
        </w:tc>
        <w:tc>
          <w:tcPr>
            <w:tcW w:w="1276" w:type="dxa"/>
          </w:tcPr>
          <w:p w14:paraId="30354FF5" w14:textId="77777777" w:rsidR="00D00613" w:rsidRPr="007D4FA6" w:rsidRDefault="00D00613" w:rsidP="004E0278">
            <w:pPr>
              <w:rPr>
                <w:lang w:val="en-US"/>
              </w:rPr>
            </w:pPr>
            <w:r w:rsidRPr="007D4FA6">
              <w:rPr>
                <w:lang w:val="en-US"/>
              </w:rPr>
              <w:t>enclosed</w:t>
            </w:r>
          </w:p>
        </w:tc>
        <w:tc>
          <w:tcPr>
            <w:tcW w:w="2126" w:type="dxa"/>
          </w:tcPr>
          <w:p w14:paraId="08492C9E" w14:textId="336BB314" w:rsidR="00D00613" w:rsidRPr="007D4FA6" w:rsidRDefault="00D00613" w:rsidP="004E0278">
            <w:pPr>
              <w:rPr>
                <w:lang w:val="en-US"/>
              </w:rPr>
            </w:pPr>
            <w:r w:rsidRPr="007D4FA6">
              <w:rPr>
                <w:lang w:val="en-US"/>
              </w:rPr>
              <w:t>not-tall</w:t>
            </w:r>
            <w:r w:rsidR="00E31875">
              <w:rPr>
                <w:lang w:val="en-US"/>
              </w:rPr>
              <w:t>-</w:t>
            </w:r>
            <w:r w:rsidR="0073436E" w:rsidRPr="00564C4D">
              <w:rPr>
                <w:smallCaps/>
                <w:lang w:val="en-US"/>
              </w:rPr>
              <w:t>i</w:t>
            </w:r>
            <w:r w:rsidR="00E31875" w:rsidRPr="00564C4D">
              <w:rPr>
                <w:smallCaps/>
                <w:lang w:val="en-US"/>
              </w:rPr>
              <w:t>ns</w:t>
            </w:r>
            <w:r w:rsidR="0073436E" w:rsidRPr="00564C4D">
              <w:rPr>
                <w:smallCaps/>
                <w:lang w:val="en-US"/>
              </w:rPr>
              <w:t>.s</w:t>
            </w:r>
            <w:r w:rsidR="00E31875" w:rsidRPr="00564C4D">
              <w:rPr>
                <w:smallCaps/>
                <w:lang w:val="en-US"/>
              </w:rPr>
              <w:t>g</w:t>
            </w:r>
          </w:p>
        </w:tc>
        <w:tc>
          <w:tcPr>
            <w:tcW w:w="2126" w:type="dxa"/>
          </w:tcPr>
          <w:p w14:paraId="7A416F3A" w14:textId="45C1CC79" w:rsidR="00D00613" w:rsidRPr="007D4FA6" w:rsidRDefault="00D00613" w:rsidP="004E0278">
            <w:pPr>
              <w:rPr>
                <w:lang w:val="en-US"/>
              </w:rPr>
            </w:pPr>
            <w:r w:rsidRPr="007D4FA6">
              <w:rPr>
                <w:lang w:val="en-US"/>
              </w:rPr>
              <w:t>fence</w:t>
            </w:r>
            <w:r w:rsidR="00E31875">
              <w:rPr>
                <w:lang w:val="en-US"/>
              </w:rPr>
              <w:t>-</w:t>
            </w:r>
            <w:r w:rsidR="0073436E" w:rsidRPr="00BA764D">
              <w:rPr>
                <w:smallCaps/>
                <w:lang w:val="en-US"/>
              </w:rPr>
              <w:t>ins.sg</w:t>
            </w:r>
          </w:p>
        </w:tc>
      </w:tr>
    </w:tbl>
    <w:p w14:paraId="493B3009" w14:textId="77777777" w:rsidR="00A2762E" w:rsidRPr="007D4FA6" w:rsidRDefault="00D00613" w:rsidP="004E0278">
      <w:pPr>
        <w:rPr>
          <w:lang w:val="en-US"/>
        </w:rPr>
      </w:pPr>
      <w:r w:rsidRPr="007D4FA6">
        <w:rPr>
          <w:lang w:val="en-US"/>
        </w:rPr>
        <w:t xml:space="preserve">‘Great-grandma enclosed the house, the </w:t>
      </w:r>
      <w:r w:rsidRPr="007D4FA6">
        <w:rPr>
          <w:b/>
          <w:lang w:val="en-US"/>
        </w:rPr>
        <w:t>people</w:t>
      </w:r>
      <w:r w:rsidRPr="007D4FA6">
        <w:rPr>
          <w:lang w:val="en-US"/>
        </w:rPr>
        <w:t xml:space="preserve">, and the </w:t>
      </w:r>
      <w:r w:rsidRPr="007D4FA6">
        <w:rPr>
          <w:b/>
          <w:lang w:val="en-US"/>
        </w:rPr>
        <w:t>animals</w:t>
      </w:r>
      <w:r w:rsidRPr="007D4FA6">
        <w:rPr>
          <w:lang w:val="en-US"/>
        </w:rPr>
        <w:t xml:space="preserve"> with a modest fence.’</w:t>
      </w:r>
      <w:r w:rsidR="00A2762E" w:rsidRPr="007D4FA6">
        <w:rPr>
          <w:lang w:val="en-US"/>
        </w:rPr>
        <w:t xml:space="preserve"> </w:t>
      </w:r>
    </w:p>
    <w:p w14:paraId="7EAEAD85" w14:textId="77777777" w:rsidR="0003634B" w:rsidRDefault="0003634B" w:rsidP="004E0278">
      <w:pPr>
        <w:rPr>
          <w:lang w:val="en-US"/>
        </w:rPr>
      </w:pPr>
    </w:p>
    <w:p w14:paraId="0E43C8DF" w14:textId="77777777" w:rsidR="003C6CAE" w:rsidRDefault="003C6CAE" w:rsidP="004E0278">
      <w:pPr>
        <w:rPr>
          <w:lang w:val="en-US"/>
        </w:rPr>
      </w:pPr>
      <w:r>
        <w:rPr>
          <w:lang w:val="en-US"/>
        </w:rPr>
        <w:t xml:space="preserve">Note that the </w:t>
      </w:r>
      <w:r w:rsidR="00143202">
        <w:rPr>
          <w:lang w:val="en-US"/>
        </w:rPr>
        <w:t>‘</w:t>
      </w:r>
      <w:r>
        <w:rPr>
          <w:lang w:val="en-US"/>
        </w:rPr>
        <w:t>inanimate</w:t>
      </w:r>
      <w:r w:rsidR="00143202">
        <w:rPr>
          <w:lang w:val="en-US"/>
        </w:rPr>
        <w:t>’</w:t>
      </w:r>
      <w:r>
        <w:rPr>
          <w:lang w:val="en-US"/>
        </w:rPr>
        <w:t xml:space="preserve"> Accusative Plural is still found in certain Russian constructions such as </w:t>
      </w:r>
      <w:proofErr w:type="spellStart"/>
      <w:r w:rsidRPr="003C6CAE">
        <w:rPr>
          <w:i/>
          <w:lang w:val="en-US"/>
        </w:rPr>
        <w:t>idti</w:t>
      </w:r>
      <w:proofErr w:type="spellEnd"/>
      <w:r w:rsidRPr="003C6CAE">
        <w:rPr>
          <w:i/>
          <w:lang w:val="en-US"/>
        </w:rPr>
        <w:t xml:space="preserve"> v </w:t>
      </w:r>
      <w:proofErr w:type="spellStart"/>
      <w:r w:rsidRPr="003C6CAE">
        <w:rPr>
          <w:i/>
          <w:lang w:val="en-US"/>
        </w:rPr>
        <w:t>gosti</w:t>
      </w:r>
      <w:proofErr w:type="spellEnd"/>
      <w:r>
        <w:rPr>
          <w:lang w:val="en-US"/>
        </w:rPr>
        <w:t xml:space="preserve"> ‘visit’, </w:t>
      </w:r>
      <w:proofErr w:type="spellStart"/>
      <w:r w:rsidRPr="003C6CAE">
        <w:rPr>
          <w:i/>
          <w:lang w:val="en-US"/>
        </w:rPr>
        <w:t>pojti</w:t>
      </w:r>
      <w:proofErr w:type="spellEnd"/>
      <w:r w:rsidRPr="003C6CAE">
        <w:rPr>
          <w:i/>
          <w:lang w:val="en-US"/>
        </w:rPr>
        <w:t xml:space="preserve"> v </w:t>
      </w:r>
      <w:proofErr w:type="spellStart"/>
      <w:r w:rsidRPr="003C6CAE">
        <w:rPr>
          <w:i/>
          <w:lang w:val="en-US"/>
        </w:rPr>
        <w:t>soldaty</w:t>
      </w:r>
      <w:proofErr w:type="spellEnd"/>
      <w:r>
        <w:rPr>
          <w:lang w:val="en-US"/>
        </w:rPr>
        <w:t xml:space="preserve"> ‘become a soldier’.</w:t>
      </w:r>
    </w:p>
    <w:p w14:paraId="597DC8BC" w14:textId="77777777" w:rsidR="003C6CAE" w:rsidRPr="007D4FA6" w:rsidRDefault="003C6CAE" w:rsidP="004E0278">
      <w:pPr>
        <w:rPr>
          <w:lang w:val="en-US"/>
        </w:rPr>
      </w:pPr>
    </w:p>
    <w:p w14:paraId="498AB734" w14:textId="77777777" w:rsidR="00752623" w:rsidRPr="007D4FA6" w:rsidRDefault="008B163A" w:rsidP="00A622C8">
      <w:pPr>
        <w:rPr>
          <w:lang w:val="en-US"/>
        </w:rPr>
      </w:pPr>
      <w:r w:rsidRPr="007D4FA6">
        <w:rPr>
          <w:lang w:val="en-US"/>
        </w:rPr>
        <w:t xml:space="preserve">In Polish and Slovak </w:t>
      </w:r>
      <w:r w:rsidR="0003560E" w:rsidRPr="007D4FA6">
        <w:rPr>
          <w:lang w:val="en-US"/>
        </w:rPr>
        <w:t xml:space="preserve">the Genitive-Accusative Plural marks only </w:t>
      </w:r>
      <w:proofErr w:type="spellStart"/>
      <w:r w:rsidR="00271920" w:rsidRPr="007D4FA6">
        <w:rPr>
          <w:lang w:val="en-US"/>
        </w:rPr>
        <w:t>V</w:t>
      </w:r>
      <w:r w:rsidR="0003560E" w:rsidRPr="007D4FA6">
        <w:rPr>
          <w:lang w:val="en-US"/>
        </w:rPr>
        <w:t>iriles</w:t>
      </w:r>
      <w:proofErr w:type="spellEnd"/>
      <w:r w:rsidR="00271920" w:rsidRPr="007D4FA6">
        <w:rPr>
          <w:lang w:val="en-US"/>
        </w:rPr>
        <w:t xml:space="preserve"> (and is optional for a few animals in Slovak)</w:t>
      </w:r>
      <w:r w:rsidR="0003560E" w:rsidRPr="007D4FA6">
        <w:rPr>
          <w:lang w:val="en-US"/>
        </w:rPr>
        <w:t xml:space="preserve">, as demonstrated in this example, showing the Genitive-Accusative with ‘men’, but the </w:t>
      </w:r>
      <w:r w:rsidR="00C27706" w:rsidRPr="007D4FA6">
        <w:rPr>
          <w:lang w:val="en-US"/>
        </w:rPr>
        <w:t>(Nominative</w:t>
      </w:r>
      <w:proofErr w:type="gramStart"/>
      <w:r w:rsidR="002A7108" w:rsidRPr="007D4FA6">
        <w:rPr>
          <w:lang w:val="en-US"/>
        </w:rPr>
        <w:noBreakHyphen/>
      </w:r>
      <w:r w:rsidR="005F4942" w:rsidRPr="007D4FA6">
        <w:rPr>
          <w:lang w:val="en-US"/>
        </w:rPr>
        <w:t>)</w:t>
      </w:r>
      <w:r w:rsidR="00C27706" w:rsidRPr="007D4FA6">
        <w:rPr>
          <w:lang w:val="en-US"/>
        </w:rPr>
        <w:t>Accusative</w:t>
      </w:r>
      <w:proofErr w:type="gramEnd"/>
      <w:r w:rsidR="00C27706" w:rsidRPr="007D4FA6">
        <w:rPr>
          <w:lang w:val="en-US"/>
        </w:rPr>
        <w:t xml:space="preserve"> (</w:t>
      </w:r>
      <w:proofErr w:type="spellStart"/>
      <w:r w:rsidR="00C27706" w:rsidRPr="007D4FA6">
        <w:rPr>
          <w:lang w:val="en-US"/>
        </w:rPr>
        <w:t>A</w:t>
      </w:r>
      <w:r w:rsidR="005F4942" w:rsidRPr="007D4FA6">
        <w:rPr>
          <w:lang w:val="en-US"/>
        </w:rPr>
        <w:t>cc</w:t>
      </w:r>
      <w:r w:rsidR="00C27706" w:rsidRPr="007D4FA6">
        <w:rPr>
          <w:lang w:val="en-US"/>
        </w:rPr>
        <w:t>Pl</w:t>
      </w:r>
      <w:proofErr w:type="spellEnd"/>
      <w:r w:rsidR="00C27706" w:rsidRPr="007D4FA6">
        <w:rPr>
          <w:lang w:val="en-US"/>
        </w:rPr>
        <w:t xml:space="preserve">) with </w:t>
      </w:r>
      <w:r w:rsidR="002A7108" w:rsidRPr="007D4FA6">
        <w:rPr>
          <w:lang w:val="en-US"/>
        </w:rPr>
        <w:t>‘</w:t>
      </w:r>
      <w:r w:rsidR="00C27706" w:rsidRPr="007D4FA6">
        <w:rPr>
          <w:lang w:val="en-US"/>
        </w:rPr>
        <w:t>women</w:t>
      </w:r>
      <w:r w:rsidR="002A7108" w:rsidRPr="007D4FA6">
        <w:rPr>
          <w:lang w:val="en-US"/>
        </w:rPr>
        <w:t>’</w:t>
      </w:r>
      <w:r w:rsidR="00C27706" w:rsidRPr="007D4FA6">
        <w:rPr>
          <w:lang w:val="en-US"/>
        </w:rPr>
        <w:t>.</w:t>
      </w:r>
    </w:p>
    <w:p w14:paraId="69A316BC" w14:textId="77777777" w:rsidR="00C27706" w:rsidRPr="007D4FA6" w:rsidRDefault="00C27706" w:rsidP="00A622C8">
      <w:pPr>
        <w:rPr>
          <w:lang w:val="en-US"/>
        </w:rPr>
      </w:pPr>
    </w:p>
    <w:p w14:paraId="30AC2A20" w14:textId="77777777" w:rsidR="0094330B" w:rsidRPr="00564C4D" w:rsidRDefault="002A7108" w:rsidP="00A622C8">
      <w:r w:rsidRPr="00564C4D">
        <w:t xml:space="preserve">(5) Slovak </w:t>
      </w:r>
      <w:proofErr w:type="spellStart"/>
      <w:r w:rsidR="00596F29" w:rsidRPr="00564C4D">
        <w:t>G</w:t>
      </w:r>
      <w:r w:rsidR="00462A61" w:rsidRPr="00564C4D">
        <w:t>en</w:t>
      </w:r>
      <w:r w:rsidR="00596F29" w:rsidRPr="00564C4D">
        <w:t>A</w:t>
      </w:r>
      <w:r w:rsidR="00462A61" w:rsidRPr="00564C4D">
        <w:t>cc</w:t>
      </w:r>
      <w:r w:rsidR="00596F29" w:rsidRPr="00564C4D">
        <w:t>Pl</w:t>
      </w:r>
      <w:proofErr w:type="spellEnd"/>
      <w:r w:rsidR="00596F29" w:rsidRPr="00564C4D">
        <w:t xml:space="preserve">, </w:t>
      </w:r>
      <w:proofErr w:type="spellStart"/>
      <w:r w:rsidR="00027246" w:rsidRPr="00564C4D">
        <w:rPr>
          <w:rFonts w:eastAsiaTheme="minorHAnsi"/>
        </w:rPr>
        <w:t>InZine</w:t>
      </w:r>
      <w:proofErr w:type="spellEnd"/>
      <w:r w:rsidR="00027246" w:rsidRPr="00564C4D">
        <w:rPr>
          <w:rFonts w:eastAsiaTheme="minorHAnsi"/>
        </w:rPr>
        <w:t xml:space="preserve"> 2001-mar</w:t>
      </w:r>
      <w:r w:rsidR="00C27706" w:rsidRPr="00564C4D">
        <w:t xml:space="preserve"> (korpus.sk)</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418"/>
        <w:gridCol w:w="1042"/>
        <w:gridCol w:w="2266"/>
        <w:gridCol w:w="566"/>
        <w:gridCol w:w="1937"/>
      </w:tblGrid>
      <w:tr w:rsidR="0073436E" w:rsidRPr="007D4FA6" w14:paraId="41DEC94A" w14:textId="77777777" w:rsidTr="00564C4D">
        <w:tc>
          <w:tcPr>
            <w:tcW w:w="1838" w:type="dxa"/>
          </w:tcPr>
          <w:p w14:paraId="57D8E2D1" w14:textId="742C500A" w:rsidR="00C27706" w:rsidRPr="007D4FA6" w:rsidRDefault="00C27706" w:rsidP="00A622C8">
            <w:pPr>
              <w:rPr>
                <w:i/>
                <w:lang w:val="en-US"/>
              </w:rPr>
            </w:pPr>
            <w:proofErr w:type="spellStart"/>
            <w:r w:rsidRPr="007D4FA6">
              <w:rPr>
                <w:rFonts w:eastAsiaTheme="minorHAnsi"/>
                <w:i/>
                <w:lang w:val="en-US"/>
              </w:rPr>
              <w:t>skupin</w:t>
            </w:r>
            <w:proofErr w:type="spellEnd"/>
            <w:r w:rsidR="0073436E">
              <w:rPr>
                <w:rFonts w:eastAsiaTheme="minorHAnsi"/>
                <w:i/>
                <w:lang w:val="en-US"/>
              </w:rPr>
              <w:t>-</w:t>
            </w:r>
            <w:r w:rsidRPr="007D4FA6">
              <w:rPr>
                <w:rFonts w:eastAsiaTheme="minorHAnsi"/>
                <w:i/>
                <w:lang w:val="en-US"/>
              </w:rPr>
              <w:t>a</w:t>
            </w:r>
          </w:p>
        </w:tc>
        <w:tc>
          <w:tcPr>
            <w:tcW w:w="1418" w:type="dxa"/>
          </w:tcPr>
          <w:p w14:paraId="368259EC" w14:textId="77777777" w:rsidR="00C27706" w:rsidRPr="007D4FA6" w:rsidRDefault="00C27706" w:rsidP="00A622C8">
            <w:pPr>
              <w:rPr>
                <w:i/>
                <w:lang w:val="en-US"/>
              </w:rPr>
            </w:pPr>
            <w:proofErr w:type="spellStart"/>
            <w:r w:rsidRPr="007D4FA6">
              <w:rPr>
                <w:rFonts w:eastAsiaTheme="minorHAnsi"/>
                <w:i/>
                <w:lang w:val="en-US"/>
              </w:rPr>
              <w:t>sa</w:t>
            </w:r>
            <w:proofErr w:type="spellEnd"/>
            <w:r w:rsidRPr="007D4FA6">
              <w:rPr>
                <w:rFonts w:eastAsiaTheme="minorHAnsi"/>
                <w:i/>
                <w:lang w:val="en-US"/>
              </w:rPr>
              <w:t xml:space="preserve"> </w:t>
            </w:r>
            <w:proofErr w:type="spellStart"/>
            <w:r w:rsidRPr="007D4FA6">
              <w:rPr>
                <w:rFonts w:eastAsiaTheme="minorHAnsi"/>
                <w:i/>
                <w:lang w:val="en-US"/>
              </w:rPr>
              <w:t>rozdelí</w:t>
            </w:r>
            <w:proofErr w:type="spellEnd"/>
          </w:p>
        </w:tc>
        <w:tc>
          <w:tcPr>
            <w:tcW w:w="1042" w:type="dxa"/>
          </w:tcPr>
          <w:p w14:paraId="41C07F16" w14:textId="77777777" w:rsidR="00C27706" w:rsidRPr="007D4FA6" w:rsidRDefault="00C27706" w:rsidP="00A622C8">
            <w:pPr>
              <w:rPr>
                <w:i/>
                <w:lang w:val="en-US"/>
              </w:rPr>
            </w:pPr>
            <w:proofErr w:type="spellStart"/>
            <w:r w:rsidRPr="007D4FA6">
              <w:rPr>
                <w:rFonts w:eastAsiaTheme="minorHAnsi"/>
                <w:i/>
                <w:lang w:val="en-US"/>
              </w:rPr>
              <w:t>na</w:t>
            </w:r>
            <w:proofErr w:type="spellEnd"/>
            <w:r w:rsidRPr="007D4FA6">
              <w:rPr>
                <w:rFonts w:eastAsiaTheme="minorHAnsi"/>
                <w:i/>
                <w:lang w:val="en-US"/>
              </w:rPr>
              <w:t> </w:t>
            </w:r>
          </w:p>
        </w:tc>
        <w:tc>
          <w:tcPr>
            <w:tcW w:w="2266" w:type="dxa"/>
          </w:tcPr>
          <w:p w14:paraId="10D84C5B" w14:textId="02D5ECBB" w:rsidR="00C27706" w:rsidRPr="007D4FA6" w:rsidRDefault="00C27706" w:rsidP="00A622C8">
            <w:pPr>
              <w:rPr>
                <w:i/>
                <w:lang w:val="en-US"/>
              </w:rPr>
            </w:pPr>
            <w:proofErr w:type="spellStart"/>
            <w:r w:rsidRPr="007D4FA6">
              <w:rPr>
                <w:rFonts w:eastAsiaTheme="minorHAnsi"/>
                <w:i/>
                <w:lang w:val="en-US"/>
              </w:rPr>
              <w:t>muž</w:t>
            </w:r>
            <w:r w:rsidR="00EA2773">
              <w:rPr>
                <w:rFonts w:eastAsiaTheme="minorHAnsi"/>
                <w:i/>
                <w:lang w:val="en-US"/>
              </w:rPr>
              <w:t>-</w:t>
            </w:r>
            <w:r w:rsidRPr="007D4FA6">
              <w:rPr>
                <w:rFonts w:eastAsiaTheme="minorHAnsi"/>
                <w:i/>
                <w:lang w:val="en-US"/>
              </w:rPr>
              <w:t>ov</w:t>
            </w:r>
            <w:proofErr w:type="spellEnd"/>
            <w:r w:rsidRPr="007D4FA6">
              <w:rPr>
                <w:rFonts w:eastAsiaTheme="minorHAnsi"/>
                <w:i/>
                <w:lang w:val="en-US"/>
              </w:rPr>
              <w:t> </w:t>
            </w:r>
          </w:p>
        </w:tc>
        <w:tc>
          <w:tcPr>
            <w:tcW w:w="566" w:type="dxa"/>
          </w:tcPr>
          <w:p w14:paraId="54F5FEF9" w14:textId="77777777" w:rsidR="00C27706" w:rsidRPr="007D4FA6" w:rsidRDefault="00C27706" w:rsidP="00A622C8">
            <w:pPr>
              <w:rPr>
                <w:i/>
                <w:lang w:val="en-US"/>
              </w:rPr>
            </w:pPr>
            <w:r w:rsidRPr="007D4FA6">
              <w:rPr>
                <w:rFonts w:eastAsiaTheme="minorHAnsi"/>
                <w:i/>
                <w:lang w:val="en-US"/>
              </w:rPr>
              <w:t>a</w:t>
            </w:r>
          </w:p>
        </w:tc>
        <w:tc>
          <w:tcPr>
            <w:tcW w:w="1937" w:type="dxa"/>
          </w:tcPr>
          <w:p w14:paraId="7C436DF8" w14:textId="63E76E11" w:rsidR="00C27706" w:rsidRPr="007D4FA6" w:rsidRDefault="00C27706" w:rsidP="00A622C8">
            <w:pPr>
              <w:rPr>
                <w:i/>
                <w:lang w:val="en-US"/>
              </w:rPr>
            </w:pPr>
            <w:proofErr w:type="spellStart"/>
            <w:r w:rsidRPr="007D4FA6">
              <w:rPr>
                <w:rFonts w:eastAsiaTheme="minorHAnsi"/>
                <w:i/>
                <w:lang w:val="en-US"/>
              </w:rPr>
              <w:t>žen</w:t>
            </w:r>
            <w:proofErr w:type="spellEnd"/>
            <w:r w:rsidR="00EA2773">
              <w:rPr>
                <w:rFonts w:eastAsiaTheme="minorHAnsi"/>
                <w:i/>
                <w:lang w:val="en-US"/>
              </w:rPr>
              <w:t>-</w:t>
            </w:r>
            <w:r w:rsidRPr="007D4FA6">
              <w:rPr>
                <w:rFonts w:eastAsiaTheme="minorHAnsi"/>
                <w:i/>
                <w:lang w:val="en-US"/>
              </w:rPr>
              <w:t>y</w:t>
            </w:r>
          </w:p>
        </w:tc>
      </w:tr>
      <w:tr w:rsidR="0073436E" w:rsidRPr="007D4FA6" w14:paraId="417570A5" w14:textId="77777777" w:rsidTr="00564C4D">
        <w:tc>
          <w:tcPr>
            <w:tcW w:w="1838" w:type="dxa"/>
          </w:tcPr>
          <w:p w14:paraId="1ADD0203" w14:textId="05810A55" w:rsidR="00C27706" w:rsidRPr="007D4FA6" w:rsidRDefault="00C27706" w:rsidP="00A622C8">
            <w:pPr>
              <w:rPr>
                <w:lang w:val="en-US"/>
              </w:rPr>
            </w:pPr>
            <w:r w:rsidRPr="007D4FA6">
              <w:rPr>
                <w:lang w:val="en-US"/>
              </w:rPr>
              <w:t>group</w:t>
            </w:r>
            <w:r w:rsidR="0073436E">
              <w:rPr>
                <w:lang w:val="en-US"/>
              </w:rPr>
              <w:t>-</w:t>
            </w:r>
            <w:r w:rsidR="0073436E" w:rsidRPr="00564C4D">
              <w:rPr>
                <w:smallCaps/>
                <w:lang w:val="en-US"/>
              </w:rPr>
              <w:t>nom.sg</w:t>
            </w:r>
          </w:p>
        </w:tc>
        <w:tc>
          <w:tcPr>
            <w:tcW w:w="1418" w:type="dxa"/>
          </w:tcPr>
          <w:p w14:paraId="2BA2F6AC" w14:textId="77777777" w:rsidR="00C27706" w:rsidRPr="007D4FA6" w:rsidRDefault="002A7108" w:rsidP="00A622C8">
            <w:pPr>
              <w:rPr>
                <w:lang w:val="en-US"/>
              </w:rPr>
            </w:pPr>
            <w:r w:rsidRPr="007D4FA6">
              <w:rPr>
                <w:lang w:val="en-US"/>
              </w:rPr>
              <w:t>is divided</w:t>
            </w:r>
          </w:p>
        </w:tc>
        <w:tc>
          <w:tcPr>
            <w:tcW w:w="1042" w:type="dxa"/>
          </w:tcPr>
          <w:p w14:paraId="25DDE633" w14:textId="77777777" w:rsidR="00C27706" w:rsidRPr="007D4FA6" w:rsidRDefault="002A7108" w:rsidP="00A622C8">
            <w:pPr>
              <w:rPr>
                <w:lang w:val="en-US"/>
              </w:rPr>
            </w:pPr>
            <w:r w:rsidRPr="007D4FA6">
              <w:rPr>
                <w:lang w:val="en-US"/>
              </w:rPr>
              <w:t>into</w:t>
            </w:r>
          </w:p>
        </w:tc>
        <w:tc>
          <w:tcPr>
            <w:tcW w:w="2266" w:type="dxa"/>
          </w:tcPr>
          <w:p w14:paraId="4CD4F177" w14:textId="671DC883" w:rsidR="00C27706" w:rsidRPr="007D4FA6" w:rsidRDefault="002A7108" w:rsidP="00A622C8">
            <w:pPr>
              <w:rPr>
                <w:lang w:val="en-US"/>
              </w:rPr>
            </w:pPr>
            <w:r w:rsidRPr="007D4FA6">
              <w:rPr>
                <w:lang w:val="en-US"/>
              </w:rPr>
              <w:t>m</w:t>
            </w:r>
            <w:r w:rsidR="00396FA3" w:rsidRPr="007D4FA6">
              <w:rPr>
                <w:lang w:val="en-US"/>
              </w:rPr>
              <w:t>a</w:t>
            </w:r>
            <w:r w:rsidRPr="007D4FA6">
              <w:rPr>
                <w:lang w:val="en-US"/>
              </w:rPr>
              <w:t>n-</w:t>
            </w:r>
            <w:r w:rsidR="0073436E">
              <w:rPr>
                <w:smallCaps/>
                <w:lang w:val="en-US"/>
              </w:rPr>
              <w:t>g</w:t>
            </w:r>
            <w:r w:rsidR="0073436E" w:rsidRPr="00BA764D">
              <w:rPr>
                <w:smallCaps/>
                <w:lang w:val="en-US"/>
              </w:rPr>
              <w:t>en</w:t>
            </w:r>
            <w:r w:rsidR="0073436E">
              <w:rPr>
                <w:smallCaps/>
                <w:lang w:val="en-US"/>
              </w:rPr>
              <w:t>a</w:t>
            </w:r>
            <w:r w:rsidR="0073436E" w:rsidRPr="00BA764D">
              <w:rPr>
                <w:smallCaps/>
                <w:lang w:val="en-US"/>
              </w:rPr>
              <w:t>cc.</w:t>
            </w:r>
            <w:r w:rsidR="0073436E">
              <w:rPr>
                <w:smallCaps/>
                <w:lang w:val="en-US"/>
              </w:rPr>
              <w:t>pl</w:t>
            </w:r>
          </w:p>
        </w:tc>
        <w:tc>
          <w:tcPr>
            <w:tcW w:w="566" w:type="dxa"/>
          </w:tcPr>
          <w:p w14:paraId="20405240" w14:textId="77777777" w:rsidR="00C27706" w:rsidRPr="007D4FA6" w:rsidRDefault="002A7108" w:rsidP="00A622C8">
            <w:pPr>
              <w:rPr>
                <w:lang w:val="en-US"/>
              </w:rPr>
            </w:pPr>
            <w:r w:rsidRPr="007D4FA6">
              <w:rPr>
                <w:lang w:val="en-US"/>
              </w:rPr>
              <w:t>and</w:t>
            </w:r>
          </w:p>
        </w:tc>
        <w:tc>
          <w:tcPr>
            <w:tcW w:w="1937" w:type="dxa"/>
          </w:tcPr>
          <w:p w14:paraId="5EA029EE" w14:textId="215F4E87" w:rsidR="00C27706" w:rsidRPr="007D4FA6" w:rsidRDefault="002A7108" w:rsidP="00A622C8">
            <w:pPr>
              <w:rPr>
                <w:lang w:val="en-US"/>
              </w:rPr>
            </w:pPr>
            <w:r w:rsidRPr="007D4FA6">
              <w:rPr>
                <w:lang w:val="en-US"/>
              </w:rPr>
              <w:t>wom</w:t>
            </w:r>
            <w:r w:rsidR="00396FA3" w:rsidRPr="007D4FA6">
              <w:rPr>
                <w:lang w:val="en-US"/>
              </w:rPr>
              <w:t>a</w:t>
            </w:r>
            <w:r w:rsidRPr="007D4FA6">
              <w:rPr>
                <w:lang w:val="en-US"/>
              </w:rPr>
              <w:t>n-</w:t>
            </w:r>
            <w:r w:rsidR="0073436E" w:rsidRPr="00564C4D">
              <w:rPr>
                <w:smallCaps/>
                <w:lang w:val="en-US"/>
              </w:rPr>
              <w:t>acc.pl</w:t>
            </w:r>
          </w:p>
        </w:tc>
      </w:tr>
    </w:tbl>
    <w:p w14:paraId="516F33F8" w14:textId="77777777" w:rsidR="00C27706" w:rsidRPr="007D4FA6" w:rsidRDefault="002A7108" w:rsidP="00A622C8">
      <w:pPr>
        <w:rPr>
          <w:rFonts w:eastAsiaTheme="minorHAnsi"/>
          <w:lang w:val="en-US"/>
        </w:rPr>
      </w:pPr>
      <w:r w:rsidRPr="007D4FA6">
        <w:rPr>
          <w:lang w:val="en-US"/>
        </w:rPr>
        <w:t>‘</w:t>
      </w:r>
      <w:proofErr w:type="gramStart"/>
      <w:r w:rsidRPr="007D4FA6">
        <w:rPr>
          <w:lang w:val="en-US"/>
        </w:rPr>
        <w:t>the</w:t>
      </w:r>
      <w:proofErr w:type="gramEnd"/>
      <w:r w:rsidRPr="007D4FA6">
        <w:rPr>
          <w:lang w:val="en-US"/>
        </w:rPr>
        <w:t xml:space="preserve"> group is divided into </w:t>
      </w:r>
      <w:r w:rsidRPr="007D4FA6">
        <w:rPr>
          <w:b/>
          <w:lang w:val="en-US"/>
        </w:rPr>
        <w:t>men</w:t>
      </w:r>
      <w:r w:rsidRPr="007D4FA6">
        <w:rPr>
          <w:lang w:val="en-US"/>
        </w:rPr>
        <w:t xml:space="preserve"> and women’</w:t>
      </w:r>
    </w:p>
    <w:p w14:paraId="32299C9E" w14:textId="77777777" w:rsidR="008B163A" w:rsidRPr="007D4FA6" w:rsidRDefault="008B163A" w:rsidP="00A622C8">
      <w:pPr>
        <w:rPr>
          <w:lang w:val="en-US"/>
        </w:rPr>
      </w:pPr>
    </w:p>
    <w:p w14:paraId="016A25FB" w14:textId="42B8FBF2" w:rsidR="005A3995" w:rsidRPr="007D4FA6" w:rsidRDefault="005A3995" w:rsidP="00A622C8">
      <w:pPr>
        <w:rPr>
          <w:lang w:val="en-US"/>
        </w:rPr>
      </w:pPr>
      <w:r w:rsidRPr="007D4FA6">
        <w:rPr>
          <w:lang w:val="en-US"/>
        </w:rPr>
        <w:t xml:space="preserve">Genitive-Accusative marking is associated with Genitive-Accusative </w:t>
      </w:r>
      <w:r w:rsidR="00846071" w:rsidRPr="007D4FA6">
        <w:rPr>
          <w:lang w:val="en-US"/>
        </w:rPr>
        <w:t xml:space="preserve">morphosyntactic </w:t>
      </w:r>
      <w:r w:rsidRPr="007D4FA6">
        <w:rPr>
          <w:lang w:val="en-US"/>
        </w:rPr>
        <w:t>agreement.</w:t>
      </w:r>
      <w:r w:rsidR="00846071" w:rsidRPr="007D4FA6">
        <w:rPr>
          <w:lang w:val="en-US"/>
        </w:rPr>
        <w:t xml:space="preserve"> We observe this in the endings for the pronominal ‘</w:t>
      </w:r>
      <w:proofErr w:type="gramStart"/>
      <w:r w:rsidR="00846071" w:rsidRPr="007D4FA6">
        <w:rPr>
          <w:lang w:val="en-US"/>
        </w:rPr>
        <w:t>your</w:t>
      </w:r>
      <w:proofErr w:type="gramEnd"/>
      <w:r w:rsidR="00846071" w:rsidRPr="007D4FA6">
        <w:rPr>
          <w:lang w:val="en-US"/>
        </w:rPr>
        <w:t>’ in example (1) and the endings for ‘good’ and ‘itself’ in (2) and (3).</w:t>
      </w:r>
      <w:r w:rsidR="00C932D0">
        <w:rPr>
          <w:lang w:val="en-US"/>
        </w:rPr>
        <w:t xml:space="preserve"> For more on Slavonic agreement patterns, see </w:t>
      </w:r>
      <w:proofErr w:type="spellStart"/>
      <w:r w:rsidR="00C932D0">
        <w:rPr>
          <w:lang w:val="en-US"/>
        </w:rPr>
        <w:t>Nesset</w:t>
      </w:r>
      <w:proofErr w:type="spellEnd"/>
      <w:r w:rsidR="00C932D0">
        <w:rPr>
          <w:lang w:val="en-US"/>
        </w:rPr>
        <w:t xml:space="preserve"> this volume </w:t>
      </w:r>
      <w:r w:rsidR="00C932D0" w:rsidRPr="00564C4D">
        <w:rPr>
          <w:highlight w:val="yellow"/>
          <w:lang w:val="en-US"/>
        </w:rPr>
        <w:t>(6.3).</w:t>
      </w:r>
    </w:p>
    <w:p w14:paraId="603FB3B9" w14:textId="77777777" w:rsidR="005A3995" w:rsidRPr="007D4FA6" w:rsidRDefault="005A3995" w:rsidP="00A622C8">
      <w:pPr>
        <w:rPr>
          <w:lang w:val="en-US"/>
        </w:rPr>
      </w:pPr>
    </w:p>
    <w:p w14:paraId="06DE9A20" w14:textId="77777777" w:rsidR="003D0EEC" w:rsidRPr="009E3CB7" w:rsidRDefault="003D0EEC" w:rsidP="00A622C8">
      <w:pPr>
        <w:rPr>
          <w:i/>
          <w:lang w:val="en-US"/>
        </w:rPr>
      </w:pPr>
      <w:r w:rsidRPr="009E3CB7">
        <w:rPr>
          <w:i/>
          <w:lang w:val="en-US"/>
        </w:rPr>
        <w:t>Nominative Plural</w:t>
      </w:r>
    </w:p>
    <w:p w14:paraId="24CB7B5E" w14:textId="77777777" w:rsidR="008B163A" w:rsidRPr="007D4FA6" w:rsidRDefault="005F4942" w:rsidP="00A622C8">
      <w:pPr>
        <w:rPr>
          <w:lang w:val="en-US"/>
        </w:rPr>
      </w:pPr>
      <w:r w:rsidRPr="007D4FA6">
        <w:rPr>
          <w:lang w:val="en-US"/>
        </w:rPr>
        <w:lastRenderedPageBreak/>
        <w:t xml:space="preserve">Differential marking of Nominative Plural forms for referents high on the animacy hierarchy is restricted to West Slavonic languages. In Polish and Slovak, the use of distinctive Nominative Plural forms follows the same </w:t>
      </w:r>
      <w:r w:rsidR="00927479" w:rsidRPr="007D4FA6">
        <w:rPr>
          <w:lang w:val="en-US"/>
        </w:rPr>
        <w:t xml:space="preserve">restriction to </w:t>
      </w:r>
      <w:proofErr w:type="spellStart"/>
      <w:r w:rsidR="00927479" w:rsidRPr="007D4FA6">
        <w:rPr>
          <w:lang w:val="en-US"/>
        </w:rPr>
        <w:t>viriles</w:t>
      </w:r>
      <w:proofErr w:type="spellEnd"/>
      <w:r w:rsidR="00927479" w:rsidRPr="007D4FA6">
        <w:rPr>
          <w:lang w:val="en-US"/>
        </w:rPr>
        <w:t xml:space="preserve"> (plus some animals in Slovak) observed for the Genitive-Accusative Plural in those languages.</w:t>
      </w:r>
    </w:p>
    <w:p w14:paraId="2D489267" w14:textId="77777777" w:rsidR="00554D49" w:rsidRPr="007D4FA6" w:rsidRDefault="00554D49" w:rsidP="00A622C8">
      <w:pPr>
        <w:rPr>
          <w:lang w:val="en-US"/>
        </w:rPr>
      </w:pPr>
    </w:p>
    <w:p w14:paraId="5425374F" w14:textId="77777777" w:rsidR="00554D49" w:rsidRPr="00296B9D" w:rsidRDefault="00396FA3" w:rsidP="00A622C8">
      <w:pPr>
        <w:rPr>
          <w:lang w:val="pl-PL"/>
        </w:rPr>
      </w:pPr>
      <w:r w:rsidRPr="00296B9D">
        <w:rPr>
          <w:lang w:val="pl-PL"/>
        </w:rPr>
        <w:t xml:space="preserve">(6) </w:t>
      </w:r>
      <w:proofErr w:type="spellStart"/>
      <w:r w:rsidRPr="00296B9D">
        <w:rPr>
          <w:lang w:val="pl-PL"/>
        </w:rPr>
        <w:t>Polish</w:t>
      </w:r>
      <w:proofErr w:type="spellEnd"/>
      <w:r w:rsidRPr="00296B9D">
        <w:rPr>
          <w:lang w:val="pl-PL"/>
        </w:rPr>
        <w:t xml:space="preserve"> </w:t>
      </w:r>
      <w:proofErr w:type="spellStart"/>
      <w:r w:rsidR="00596F29" w:rsidRPr="00296B9D">
        <w:rPr>
          <w:lang w:val="pl-PL"/>
        </w:rPr>
        <w:t>N</w:t>
      </w:r>
      <w:r w:rsidR="00462A61">
        <w:rPr>
          <w:lang w:val="pl-PL"/>
        </w:rPr>
        <w:t>om</w:t>
      </w:r>
      <w:r w:rsidR="00596F29" w:rsidRPr="00296B9D">
        <w:rPr>
          <w:lang w:val="pl-PL"/>
        </w:rPr>
        <w:t>Pl</w:t>
      </w:r>
      <w:proofErr w:type="spellEnd"/>
      <w:r w:rsidR="00596F29" w:rsidRPr="00296B9D">
        <w:rPr>
          <w:lang w:val="pl-PL"/>
        </w:rPr>
        <w:t xml:space="preserve">, </w:t>
      </w:r>
      <w:r w:rsidRPr="00296B9D">
        <w:rPr>
          <w:lang w:val="pl-PL"/>
        </w:rPr>
        <w:t xml:space="preserve">Maciej Czujko 2006 </w:t>
      </w:r>
      <w:r w:rsidR="00554D49" w:rsidRPr="00296B9D">
        <w:rPr>
          <w:lang w:val="pl-PL"/>
        </w:rPr>
        <w:t>(nkjp.pl)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850"/>
        <w:gridCol w:w="971"/>
        <w:gridCol w:w="238"/>
        <w:gridCol w:w="1791"/>
        <w:gridCol w:w="1701"/>
      </w:tblGrid>
      <w:tr w:rsidR="00E5421D" w:rsidRPr="007D4FA6" w14:paraId="3B2BD014" w14:textId="77777777" w:rsidTr="00E5421D">
        <w:tc>
          <w:tcPr>
            <w:tcW w:w="2127" w:type="dxa"/>
          </w:tcPr>
          <w:p w14:paraId="32C7ACE3" w14:textId="77777777" w:rsidR="00E5421D" w:rsidRPr="007D4FA6" w:rsidRDefault="00E5421D" w:rsidP="00A622C8">
            <w:pPr>
              <w:rPr>
                <w:i/>
                <w:lang w:val="en-US"/>
              </w:rPr>
            </w:pPr>
            <w:proofErr w:type="spellStart"/>
            <w:r w:rsidRPr="007D4FA6">
              <w:rPr>
                <w:i/>
                <w:lang w:val="en-US"/>
              </w:rPr>
              <w:t>przychodzą</w:t>
            </w:r>
            <w:proofErr w:type="spellEnd"/>
          </w:p>
        </w:tc>
        <w:tc>
          <w:tcPr>
            <w:tcW w:w="850" w:type="dxa"/>
          </w:tcPr>
          <w:p w14:paraId="31405C7A" w14:textId="77777777" w:rsidR="00E5421D" w:rsidRPr="007D4FA6" w:rsidRDefault="00E5421D" w:rsidP="00A622C8">
            <w:pPr>
              <w:rPr>
                <w:i/>
                <w:lang w:val="en-US"/>
              </w:rPr>
            </w:pPr>
            <w:r w:rsidRPr="007D4FA6">
              <w:rPr>
                <w:i/>
                <w:lang w:val="en-US"/>
              </w:rPr>
              <w:t>do</w:t>
            </w:r>
          </w:p>
        </w:tc>
        <w:tc>
          <w:tcPr>
            <w:tcW w:w="1209" w:type="dxa"/>
            <w:gridSpan w:val="2"/>
          </w:tcPr>
          <w:p w14:paraId="0D289043" w14:textId="77777777" w:rsidR="00E5421D" w:rsidRPr="007D4FA6" w:rsidRDefault="00E5421D" w:rsidP="00A622C8">
            <w:pPr>
              <w:rPr>
                <w:i/>
                <w:lang w:val="en-US"/>
              </w:rPr>
            </w:pPr>
            <w:proofErr w:type="spellStart"/>
            <w:r w:rsidRPr="007D4FA6">
              <w:rPr>
                <w:i/>
                <w:lang w:val="en-US"/>
              </w:rPr>
              <w:t>mnie</w:t>
            </w:r>
            <w:proofErr w:type="spellEnd"/>
          </w:p>
        </w:tc>
        <w:tc>
          <w:tcPr>
            <w:tcW w:w="1791" w:type="dxa"/>
          </w:tcPr>
          <w:p w14:paraId="683308F1" w14:textId="40765B7E" w:rsidR="00E5421D" w:rsidRPr="007D4FA6" w:rsidRDefault="00E5421D" w:rsidP="00A622C8">
            <w:pPr>
              <w:rPr>
                <w:i/>
                <w:lang w:val="en-US"/>
              </w:rPr>
            </w:pPr>
            <w:proofErr w:type="spellStart"/>
            <w:r w:rsidRPr="007D4FA6">
              <w:rPr>
                <w:i/>
                <w:lang w:val="en-US"/>
              </w:rPr>
              <w:t>studenc</w:t>
            </w:r>
            <w:r w:rsidR="00EA2773">
              <w:rPr>
                <w:i/>
                <w:lang w:val="en-US"/>
              </w:rPr>
              <w:t>-</w:t>
            </w:r>
            <w:r w:rsidRPr="007D4FA6">
              <w:rPr>
                <w:i/>
                <w:lang w:val="en-US"/>
              </w:rPr>
              <w:t>i</w:t>
            </w:r>
            <w:proofErr w:type="spellEnd"/>
            <w:r w:rsidRPr="007D4FA6">
              <w:rPr>
                <w:i/>
                <w:lang w:val="en-US"/>
              </w:rPr>
              <w:t>,</w:t>
            </w:r>
          </w:p>
        </w:tc>
        <w:tc>
          <w:tcPr>
            <w:tcW w:w="1701" w:type="dxa"/>
          </w:tcPr>
          <w:p w14:paraId="08EB0502" w14:textId="17A0CF09" w:rsidR="00E5421D" w:rsidRPr="007D4FA6" w:rsidRDefault="00E5421D" w:rsidP="00A622C8">
            <w:pPr>
              <w:rPr>
                <w:i/>
                <w:lang w:val="en-US"/>
              </w:rPr>
            </w:pPr>
            <w:proofErr w:type="spellStart"/>
            <w:r w:rsidRPr="007D4FA6">
              <w:rPr>
                <w:i/>
                <w:lang w:val="en-US"/>
              </w:rPr>
              <w:t>lekarz</w:t>
            </w:r>
            <w:proofErr w:type="spellEnd"/>
            <w:r w:rsidR="00EA2773">
              <w:rPr>
                <w:i/>
                <w:lang w:val="en-US"/>
              </w:rPr>
              <w:t>-</w:t>
            </w:r>
            <w:r w:rsidRPr="007D4FA6">
              <w:rPr>
                <w:i/>
                <w:lang w:val="en-US"/>
              </w:rPr>
              <w:t>e,</w:t>
            </w:r>
          </w:p>
        </w:tc>
      </w:tr>
      <w:tr w:rsidR="00E5421D" w:rsidRPr="007D4FA6" w14:paraId="76E17401" w14:textId="77777777" w:rsidTr="00E5421D">
        <w:tc>
          <w:tcPr>
            <w:tcW w:w="2127" w:type="dxa"/>
          </w:tcPr>
          <w:p w14:paraId="1ADA6B81" w14:textId="77777777" w:rsidR="00E5421D" w:rsidRPr="007D4FA6" w:rsidRDefault="00E5421D" w:rsidP="00A622C8">
            <w:pPr>
              <w:rPr>
                <w:lang w:val="en-US"/>
              </w:rPr>
            </w:pPr>
            <w:r w:rsidRPr="007D4FA6">
              <w:rPr>
                <w:lang w:val="en-US"/>
              </w:rPr>
              <w:t>come</w:t>
            </w:r>
          </w:p>
        </w:tc>
        <w:tc>
          <w:tcPr>
            <w:tcW w:w="850" w:type="dxa"/>
          </w:tcPr>
          <w:p w14:paraId="485AFE58" w14:textId="77777777" w:rsidR="00E5421D" w:rsidRPr="007D4FA6" w:rsidRDefault="00E5421D" w:rsidP="00A622C8">
            <w:pPr>
              <w:rPr>
                <w:lang w:val="en-US"/>
              </w:rPr>
            </w:pPr>
            <w:r w:rsidRPr="007D4FA6">
              <w:rPr>
                <w:lang w:val="en-US"/>
              </w:rPr>
              <w:t>to</w:t>
            </w:r>
          </w:p>
        </w:tc>
        <w:tc>
          <w:tcPr>
            <w:tcW w:w="1209" w:type="dxa"/>
            <w:gridSpan w:val="2"/>
          </w:tcPr>
          <w:p w14:paraId="65DC3E93" w14:textId="7666FD79" w:rsidR="00E5421D" w:rsidRPr="007D4FA6" w:rsidRDefault="00E5421D" w:rsidP="00A622C8">
            <w:pPr>
              <w:rPr>
                <w:lang w:val="en-US"/>
              </w:rPr>
            </w:pPr>
            <w:proofErr w:type="spellStart"/>
            <w:r w:rsidRPr="007D4FA6">
              <w:rPr>
                <w:lang w:val="en-US"/>
              </w:rPr>
              <w:t>me</w:t>
            </w:r>
            <w:r w:rsidR="002E0ADE">
              <w:rPr>
                <w:lang w:val="en-US"/>
              </w:rPr>
              <w:t>.</w:t>
            </w:r>
            <w:r w:rsidR="002E0ADE" w:rsidRPr="00564C4D">
              <w:rPr>
                <w:smallCaps/>
                <w:lang w:val="en-US"/>
              </w:rPr>
              <w:t>gen</w:t>
            </w:r>
            <w:proofErr w:type="spellEnd"/>
          </w:p>
        </w:tc>
        <w:tc>
          <w:tcPr>
            <w:tcW w:w="1791" w:type="dxa"/>
          </w:tcPr>
          <w:p w14:paraId="4D59679E" w14:textId="6054451E" w:rsidR="00E5421D" w:rsidRPr="007D4FA6" w:rsidRDefault="00E5421D" w:rsidP="00A622C8">
            <w:pPr>
              <w:rPr>
                <w:lang w:val="en-US"/>
              </w:rPr>
            </w:pPr>
            <w:r w:rsidRPr="007D4FA6">
              <w:rPr>
                <w:lang w:val="en-US"/>
              </w:rPr>
              <w:t>student-</w:t>
            </w:r>
            <w:r w:rsidR="002E0ADE" w:rsidRPr="00564C4D">
              <w:rPr>
                <w:smallCaps/>
                <w:lang w:val="en-US"/>
              </w:rPr>
              <w:t>nom.pl</w:t>
            </w:r>
          </w:p>
        </w:tc>
        <w:tc>
          <w:tcPr>
            <w:tcW w:w="1701" w:type="dxa"/>
          </w:tcPr>
          <w:p w14:paraId="79E8E68C" w14:textId="1BEC72F5" w:rsidR="00E5421D" w:rsidRPr="007D4FA6" w:rsidRDefault="00E5421D" w:rsidP="00A622C8">
            <w:pPr>
              <w:rPr>
                <w:lang w:val="en-US"/>
              </w:rPr>
            </w:pPr>
            <w:r w:rsidRPr="007D4FA6">
              <w:rPr>
                <w:lang w:val="en-US"/>
              </w:rPr>
              <w:t>doctor-</w:t>
            </w:r>
            <w:r w:rsidR="002E0ADE" w:rsidRPr="00BA764D">
              <w:rPr>
                <w:smallCaps/>
                <w:lang w:val="en-US"/>
              </w:rPr>
              <w:t>nom.pl</w:t>
            </w:r>
          </w:p>
        </w:tc>
      </w:tr>
      <w:tr w:rsidR="002E0ADE" w:rsidRPr="007D4FA6" w14:paraId="655D2C9C" w14:textId="77777777" w:rsidTr="00E5421D">
        <w:tc>
          <w:tcPr>
            <w:tcW w:w="2127" w:type="dxa"/>
          </w:tcPr>
          <w:p w14:paraId="4ADB5EC1" w14:textId="77777777" w:rsidR="002E0ADE" w:rsidRPr="007D4FA6" w:rsidRDefault="002E0ADE" w:rsidP="00A622C8">
            <w:pPr>
              <w:rPr>
                <w:lang w:val="en-US"/>
              </w:rPr>
            </w:pPr>
          </w:p>
        </w:tc>
        <w:tc>
          <w:tcPr>
            <w:tcW w:w="850" w:type="dxa"/>
          </w:tcPr>
          <w:p w14:paraId="5CCEE189" w14:textId="77777777" w:rsidR="002E0ADE" w:rsidRPr="007D4FA6" w:rsidRDefault="002E0ADE" w:rsidP="00A622C8">
            <w:pPr>
              <w:rPr>
                <w:lang w:val="en-US"/>
              </w:rPr>
            </w:pPr>
          </w:p>
        </w:tc>
        <w:tc>
          <w:tcPr>
            <w:tcW w:w="1209" w:type="dxa"/>
            <w:gridSpan w:val="2"/>
          </w:tcPr>
          <w:p w14:paraId="07AF334B" w14:textId="77777777" w:rsidR="002E0ADE" w:rsidRPr="007D4FA6" w:rsidRDefault="002E0ADE" w:rsidP="00A622C8">
            <w:pPr>
              <w:rPr>
                <w:lang w:val="en-US"/>
              </w:rPr>
            </w:pPr>
          </w:p>
        </w:tc>
        <w:tc>
          <w:tcPr>
            <w:tcW w:w="1791" w:type="dxa"/>
          </w:tcPr>
          <w:p w14:paraId="674F74A6" w14:textId="77777777" w:rsidR="002E0ADE" w:rsidRPr="007D4FA6" w:rsidRDefault="002E0ADE" w:rsidP="00A622C8">
            <w:pPr>
              <w:rPr>
                <w:lang w:val="en-US"/>
              </w:rPr>
            </w:pPr>
          </w:p>
        </w:tc>
        <w:tc>
          <w:tcPr>
            <w:tcW w:w="1701" w:type="dxa"/>
          </w:tcPr>
          <w:p w14:paraId="6E3AEB2E" w14:textId="77777777" w:rsidR="002E0ADE" w:rsidRPr="007D4FA6" w:rsidRDefault="002E0ADE" w:rsidP="00A622C8">
            <w:pPr>
              <w:rPr>
                <w:lang w:val="en-US"/>
              </w:rPr>
            </w:pPr>
          </w:p>
        </w:tc>
      </w:tr>
      <w:tr w:rsidR="00E5421D" w:rsidRPr="007D4FA6" w14:paraId="7A2CDC96" w14:textId="77777777" w:rsidTr="00E5421D">
        <w:tc>
          <w:tcPr>
            <w:tcW w:w="2127" w:type="dxa"/>
          </w:tcPr>
          <w:p w14:paraId="422C40FA" w14:textId="5F1322E2" w:rsidR="00E5421D" w:rsidRPr="007D4FA6" w:rsidRDefault="00E5421D" w:rsidP="00E5421D">
            <w:pPr>
              <w:rPr>
                <w:i/>
                <w:lang w:val="en-US"/>
              </w:rPr>
            </w:pPr>
            <w:proofErr w:type="spellStart"/>
            <w:r w:rsidRPr="007D4FA6">
              <w:rPr>
                <w:i/>
                <w:lang w:val="en-US"/>
              </w:rPr>
              <w:t>profesorz</w:t>
            </w:r>
            <w:proofErr w:type="spellEnd"/>
            <w:r w:rsidR="00EA2773">
              <w:rPr>
                <w:i/>
                <w:lang w:val="en-US"/>
              </w:rPr>
              <w:t>-</w:t>
            </w:r>
            <w:r w:rsidRPr="007D4FA6">
              <w:rPr>
                <w:i/>
                <w:lang w:val="en-US"/>
              </w:rPr>
              <w:t>y,</w:t>
            </w:r>
          </w:p>
        </w:tc>
        <w:tc>
          <w:tcPr>
            <w:tcW w:w="1821" w:type="dxa"/>
            <w:gridSpan w:val="2"/>
          </w:tcPr>
          <w:p w14:paraId="36C57EFA" w14:textId="3F06F2B1" w:rsidR="00E5421D" w:rsidRPr="007D4FA6" w:rsidRDefault="00E5421D" w:rsidP="00E5421D">
            <w:pPr>
              <w:rPr>
                <w:i/>
                <w:lang w:val="en-US"/>
              </w:rPr>
            </w:pPr>
            <w:proofErr w:type="spellStart"/>
            <w:r w:rsidRPr="007D4FA6">
              <w:rPr>
                <w:i/>
                <w:lang w:val="en-US"/>
              </w:rPr>
              <w:t>pielęgniark</w:t>
            </w:r>
            <w:r w:rsidR="00EA2773">
              <w:rPr>
                <w:i/>
                <w:lang w:val="en-US"/>
              </w:rPr>
              <w:t>-</w:t>
            </w:r>
            <w:r w:rsidRPr="007D4FA6">
              <w:rPr>
                <w:i/>
                <w:lang w:val="en-US"/>
              </w:rPr>
              <w:t>i</w:t>
            </w:r>
            <w:proofErr w:type="spellEnd"/>
          </w:p>
        </w:tc>
        <w:tc>
          <w:tcPr>
            <w:tcW w:w="238" w:type="dxa"/>
          </w:tcPr>
          <w:p w14:paraId="51A51396" w14:textId="77777777" w:rsidR="00E5421D" w:rsidRPr="007D4FA6" w:rsidRDefault="00E5421D" w:rsidP="00E5421D">
            <w:pPr>
              <w:rPr>
                <w:lang w:val="en-US"/>
              </w:rPr>
            </w:pPr>
          </w:p>
        </w:tc>
        <w:tc>
          <w:tcPr>
            <w:tcW w:w="1791" w:type="dxa"/>
          </w:tcPr>
          <w:p w14:paraId="44ED485E" w14:textId="77777777" w:rsidR="00E5421D" w:rsidRPr="007D4FA6" w:rsidRDefault="00E5421D" w:rsidP="00E5421D">
            <w:pPr>
              <w:rPr>
                <w:lang w:val="en-US"/>
              </w:rPr>
            </w:pPr>
          </w:p>
        </w:tc>
        <w:tc>
          <w:tcPr>
            <w:tcW w:w="1701" w:type="dxa"/>
          </w:tcPr>
          <w:p w14:paraId="5DFE270C" w14:textId="77777777" w:rsidR="00E5421D" w:rsidRPr="007D4FA6" w:rsidRDefault="00E5421D" w:rsidP="00E5421D">
            <w:pPr>
              <w:rPr>
                <w:lang w:val="en-US"/>
              </w:rPr>
            </w:pPr>
          </w:p>
        </w:tc>
      </w:tr>
      <w:tr w:rsidR="00E5421D" w:rsidRPr="007D4FA6" w14:paraId="793FC371" w14:textId="77777777" w:rsidTr="00E5421D">
        <w:tc>
          <w:tcPr>
            <w:tcW w:w="2127" w:type="dxa"/>
          </w:tcPr>
          <w:p w14:paraId="26174F8B" w14:textId="5902D96C" w:rsidR="00E5421D" w:rsidRPr="007D4FA6" w:rsidRDefault="00E5421D" w:rsidP="00E5421D">
            <w:pPr>
              <w:rPr>
                <w:lang w:val="en-US"/>
              </w:rPr>
            </w:pPr>
            <w:r w:rsidRPr="007D4FA6">
              <w:rPr>
                <w:lang w:val="en-US"/>
              </w:rPr>
              <w:t>professor-</w:t>
            </w:r>
            <w:r w:rsidR="002E0ADE" w:rsidRPr="00BA764D">
              <w:rPr>
                <w:smallCaps/>
                <w:lang w:val="en-US"/>
              </w:rPr>
              <w:t>nom.pl</w:t>
            </w:r>
          </w:p>
        </w:tc>
        <w:tc>
          <w:tcPr>
            <w:tcW w:w="1821" w:type="dxa"/>
            <w:gridSpan w:val="2"/>
          </w:tcPr>
          <w:p w14:paraId="67535472" w14:textId="5D5BFBD2" w:rsidR="00E5421D" w:rsidRPr="007D4FA6" w:rsidRDefault="00E5421D" w:rsidP="00E5421D">
            <w:pPr>
              <w:rPr>
                <w:lang w:val="en-US"/>
              </w:rPr>
            </w:pPr>
            <w:r w:rsidRPr="007D4FA6">
              <w:rPr>
                <w:lang w:val="en-US"/>
              </w:rPr>
              <w:t>nurse-</w:t>
            </w:r>
            <w:r w:rsidR="002E0ADE" w:rsidRPr="00BA764D">
              <w:rPr>
                <w:smallCaps/>
                <w:lang w:val="en-US"/>
              </w:rPr>
              <w:t>nom.pl</w:t>
            </w:r>
          </w:p>
        </w:tc>
        <w:tc>
          <w:tcPr>
            <w:tcW w:w="238" w:type="dxa"/>
          </w:tcPr>
          <w:p w14:paraId="02DB882A" w14:textId="77777777" w:rsidR="00E5421D" w:rsidRPr="007D4FA6" w:rsidRDefault="00E5421D" w:rsidP="00E5421D">
            <w:pPr>
              <w:rPr>
                <w:lang w:val="en-US"/>
              </w:rPr>
            </w:pPr>
          </w:p>
        </w:tc>
        <w:tc>
          <w:tcPr>
            <w:tcW w:w="1791" w:type="dxa"/>
          </w:tcPr>
          <w:p w14:paraId="3B035234" w14:textId="77777777" w:rsidR="00E5421D" w:rsidRPr="007D4FA6" w:rsidRDefault="00E5421D" w:rsidP="00E5421D">
            <w:pPr>
              <w:rPr>
                <w:lang w:val="en-US"/>
              </w:rPr>
            </w:pPr>
          </w:p>
        </w:tc>
        <w:tc>
          <w:tcPr>
            <w:tcW w:w="1701" w:type="dxa"/>
          </w:tcPr>
          <w:p w14:paraId="09756F69" w14:textId="77777777" w:rsidR="00E5421D" w:rsidRPr="007D4FA6" w:rsidRDefault="00E5421D" w:rsidP="00E5421D">
            <w:pPr>
              <w:rPr>
                <w:lang w:val="en-US"/>
              </w:rPr>
            </w:pPr>
          </w:p>
        </w:tc>
      </w:tr>
    </w:tbl>
    <w:p w14:paraId="1E39BE03" w14:textId="77777777" w:rsidR="00554D49" w:rsidRPr="007D4FA6" w:rsidRDefault="00396FA3" w:rsidP="00A622C8">
      <w:pPr>
        <w:rPr>
          <w:lang w:val="en-US"/>
        </w:rPr>
      </w:pPr>
      <w:r w:rsidRPr="007D4FA6">
        <w:rPr>
          <w:lang w:val="en-US"/>
        </w:rPr>
        <w:t>‘</w:t>
      </w:r>
      <w:r w:rsidRPr="007D4FA6">
        <w:rPr>
          <w:b/>
          <w:lang w:val="en-US"/>
        </w:rPr>
        <w:t>Students</w:t>
      </w:r>
      <w:r w:rsidRPr="007D4FA6">
        <w:rPr>
          <w:lang w:val="en-US"/>
        </w:rPr>
        <w:t xml:space="preserve">, doctors, </w:t>
      </w:r>
      <w:r w:rsidRPr="007D4FA6">
        <w:rPr>
          <w:b/>
          <w:lang w:val="en-US"/>
        </w:rPr>
        <w:t>professors</w:t>
      </w:r>
      <w:r w:rsidRPr="007D4FA6">
        <w:rPr>
          <w:lang w:val="en-US"/>
        </w:rPr>
        <w:t>, and nurses come to me’</w:t>
      </w:r>
    </w:p>
    <w:p w14:paraId="283B4B96" w14:textId="77777777" w:rsidR="00554D49" w:rsidRPr="007D4FA6" w:rsidRDefault="00554D49" w:rsidP="00A622C8">
      <w:pPr>
        <w:rPr>
          <w:lang w:val="en-US"/>
        </w:rPr>
      </w:pPr>
    </w:p>
    <w:p w14:paraId="05CF92D0" w14:textId="20752E67" w:rsidR="00396FA3" w:rsidRPr="007D4FA6" w:rsidRDefault="00396FA3" w:rsidP="00A622C8">
      <w:pPr>
        <w:rPr>
          <w:lang w:val="en-US"/>
        </w:rPr>
      </w:pPr>
      <w:r w:rsidRPr="007D4FA6">
        <w:rPr>
          <w:lang w:val="en-US"/>
        </w:rPr>
        <w:t xml:space="preserve">In example (6), two nouns receive </w:t>
      </w:r>
      <w:r w:rsidR="002561E9" w:rsidRPr="007D4FA6">
        <w:rPr>
          <w:lang w:val="en-US"/>
        </w:rPr>
        <w:t xml:space="preserve">a distinctive Nominative Plural form which involves a stem-final consonant alternation: </w:t>
      </w:r>
      <w:r w:rsidR="002561E9" w:rsidRPr="007D4FA6">
        <w:rPr>
          <w:i/>
          <w:lang w:val="en-US"/>
        </w:rPr>
        <w:t>student</w:t>
      </w:r>
      <w:r w:rsidR="002561E9" w:rsidRPr="007D4FA6">
        <w:rPr>
          <w:lang w:val="en-US"/>
        </w:rPr>
        <w:t xml:space="preserve"> &gt; </w:t>
      </w:r>
      <w:proofErr w:type="spellStart"/>
      <w:r w:rsidR="002561E9" w:rsidRPr="007D4FA6">
        <w:rPr>
          <w:i/>
          <w:lang w:val="en-US"/>
        </w:rPr>
        <w:t>studenci</w:t>
      </w:r>
      <w:proofErr w:type="spellEnd"/>
      <w:r w:rsidR="002561E9" w:rsidRPr="007D4FA6">
        <w:rPr>
          <w:lang w:val="en-US"/>
        </w:rPr>
        <w:t xml:space="preserve"> and </w:t>
      </w:r>
      <w:r w:rsidR="002561E9" w:rsidRPr="007D4FA6">
        <w:rPr>
          <w:i/>
          <w:lang w:val="en-US"/>
        </w:rPr>
        <w:t>professor</w:t>
      </w:r>
      <w:r w:rsidR="002561E9" w:rsidRPr="007D4FA6">
        <w:rPr>
          <w:lang w:val="en-US"/>
        </w:rPr>
        <w:t xml:space="preserve"> &gt; </w:t>
      </w:r>
      <w:proofErr w:type="spellStart"/>
      <w:r w:rsidR="002561E9" w:rsidRPr="007D4FA6">
        <w:rPr>
          <w:i/>
          <w:lang w:val="en-US"/>
        </w:rPr>
        <w:t>profesorzy</w:t>
      </w:r>
      <w:proofErr w:type="spellEnd"/>
      <w:r w:rsidR="002561E9" w:rsidRPr="007D4FA6">
        <w:rPr>
          <w:lang w:val="en-US"/>
        </w:rPr>
        <w:t xml:space="preserve">. This is </w:t>
      </w:r>
      <w:proofErr w:type="gramStart"/>
      <w:r w:rsidR="002561E9" w:rsidRPr="007D4FA6">
        <w:rPr>
          <w:lang w:val="en-US"/>
        </w:rPr>
        <w:t>actually the</w:t>
      </w:r>
      <w:proofErr w:type="gramEnd"/>
      <w:r w:rsidR="002561E9" w:rsidRPr="007D4FA6">
        <w:rPr>
          <w:lang w:val="en-US"/>
        </w:rPr>
        <w:t xml:space="preserve"> same ending for both words (original </w:t>
      </w:r>
      <w:r w:rsidR="00040F8A" w:rsidRPr="007D4FA6">
        <w:rPr>
          <w:lang w:val="en-US"/>
        </w:rPr>
        <w:t>*</w:t>
      </w:r>
      <w:r w:rsidR="00040F8A" w:rsidRPr="007D4FA6">
        <w:rPr>
          <w:i/>
          <w:lang w:val="en-US"/>
        </w:rPr>
        <w:noBreakHyphen/>
      </w:r>
      <w:proofErr w:type="spellStart"/>
      <w:r w:rsidR="002561E9" w:rsidRPr="007D4FA6">
        <w:rPr>
          <w:i/>
          <w:lang w:val="en-US"/>
        </w:rPr>
        <w:t>i</w:t>
      </w:r>
      <w:proofErr w:type="spellEnd"/>
      <w:r w:rsidR="002561E9" w:rsidRPr="007D4FA6">
        <w:rPr>
          <w:i/>
          <w:lang w:val="en-US"/>
        </w:rPr>
        <w:t xml:space="preserve"> </w:t>
      </w:r>
      <w:r w:rsidR="00040F8A" w:rsidRPr="007D4FA6">
        <w:rPr>
          <w:lang w:val="en-US"/>
        </w:rPr>
        <w:t>which conditions consonant mutation</w:t>
      </w:r>
      <w:r w:rsidR="002561E9" w:rsidRPr="007D4FA6">
        <w:rPr>
          <w:lang w:val="en-US"/>
        </w:rPr>
        <w:t xml:space="preserve">), a fact that is somewhat obscured by Polish orthography. The word for ‘doctor’ has the ending </w:t>
      </w:r>
      <w:r w:rsidR="00040F8A" w:rsidRPr="007D4FA6">
        <w:rPr>
          <w:lang w:val="en-US"/>
        </w:rPr>
        <w:noBreakHyphen/>
      </w:r>
      <w:r w:rsidR="002561E9" w:rsidRPr="007D4FA6">
        <w:rPr>
          <w:i/>
          <w:lang w:val="en-US"/>
        </w:rPr>
        <w:t>e</w:t>
      </w:r>
      <w:r w:rsidR="002561E9" w:rsidRPr="007D4FA6">
        <w:rPr>
          <w:lang w:val="en-US"/>
        </w:rPr>
        <w:t xml:space="preserve">, which is shared by all soft stem Masculine nouns. The word for ‘nurse’ is feminine, and it receives the same Nominative Plural ending as animals and </w:t>
      </w:r>
      <w:proofErr w:type="spellStart"/>
      <w:r w:rsidR="002561E9" w:rsidRPr="007D4FA6">
        <w:rPr>
          <w:lang w:val="en-US"/>
        </w:rPr>
        <w:t>inanimates</w:t>
      </w:r>
      <w:proofErr w:type="spellEnd"/>
      <w:r w:rsidR="00040F8A" w:rsidRPr="007D4FA6">
        <w:rPr>
          <w:lang w:val="en-US"/>
        </w:rPr>
        <w:t>, namely original *</w:t>
      </w:r>
      <w:r w:rsidR="00040F8A" w:rsidRPr="007D4FA6">
        <w:rPr>
          <w:lang w:val="en-US"/>
        </w:rPr>
        <w:noBreakHyphen/>
      </w:r>
      <w:r w:rsidR="00040F8A" w:rsidRPr="007D4FA6">
        <w:rPr>
          <w:i/>
          <w:lang w:val="en-US"/>
        </w:rPr>
        <w:t>y</w:t>
      </w:r>
      <w:r w:rsidR="00040F8A" w:rsidRPr="007D4FA6">
        <w:rPr>
          <w:lang w:val="en-US"/>
        </w:rPr>
        <w:t xml:space="preserve"> </w:t>
      </w:r>
      <w:r w:rsidR="006C5A05">
        <w:rPr>
          <w:lang w:val="en-US"/>
        </w:rPr>
        <w:t xml:space="preserve">(later &gt; </w:t>
      </w:r>
      <w:r w:rsidR="006C5A05" w:rsidRPr="006C5A05">
        <w:rPr>
          <w:i/>
          <w:iCs/>
          <w:lang w:val="en-US"/>
        </w:rPr>
        <w:t>-</w:t>
      </w:r>
      <w:proofErr w:type="spellStart"/>
      <w:r w:rsidR="006C5A05" w:rsidRPr="006C5A05">
        <w:rPr>
          <w:i/>
          <w:iCs/>
          <w:lang w:val="en-US"/>
        </w:rPr>
        <w:t>i</w:t>
      </w:r>
      <w:proofErr w:type="spellEnd"/>
      <w:r w:rsidR="006C5A05">
        <w:rPr>
          <w:i/>
          <w:iCs/>
          <w:lang w:val="en-US"/>
        </w:rPr>
        <w:t xml:space="preserve"> </w:t>
      </w:r>
      <w:r w:rsidR="006C5A05">
        <w:rPr>
          <w:lang w:val="en-US"/>
        </w:rPr>
        <w:t xml:space="preserve">after velars) </w:t>
      </w:r>
      <w:r w:rsidR="00040F8A" w:rsidRPr="007D4FA6">
        <w:rPr>
          <w:lang w:val="en-US"/>
        </w:rPr>
        <w:t>which does not condition consonant mutation</w:t>
      </w:r>
      <w:r w:rsidR="002561E9" w:rsidRPr="007D4FA6">
        <w:rPr>
          <w:lang w:val="en-US"/>
        </w:rPr>
        <w:t>.</w:t>
      </w:r>
    </w:p>
    <w:p w14:paraId="073FD676" w14:textId="77777777" w:rsidR="00670C2C" w:rsidRPr="007D4FA6" w:rsidRDefault="00670C2C" w:rsidP="00A622C8">
      <w:pPr>
        <w:rPr>
          <w:lang w:val="en-US"/>
        </w:rPr>
      </w:pPr>
    </w:p>
    <w:p w14:paraId="37131661" w14:textId="77777777" w:rsidR="00670C2C" w:rsidRPr="007D4FA6" w:rsidRDefault="00670C2C" w:rsidP="00A622C8">
      <w:pPr>
        <w:rPr>
          <w:lang w:val="en-US"/>
        </w:rPr>
      </w:pPr>
      <w:r w:rsidRPr="007D4FA6">
        <w:rPr>
          <w:lang w:val="en-US"/>
        </w:rPr>
        <w:t>The original *</w:t>
      </w:r>
      <w:r w:rsidRPr="007D4FA6">
        <w:rPr>
          <w:i/>
          <w:lang w:val="en-US"/>
        </w:rPr>
        <w:noBreakHyphen/>
      </w:r>
      <w:proofErr w:type="spellStart"/>
      <w:r w:rsidRPr="007D4FA6">
        <w:rPr>
          <w:i/>
          <w:lang w:val="en-US"/>
        </w:rPr>
        <w:t>i</w:t>
      </w:r>
      <w:proofErr w:type="spellEnd"/>
      <w:r w:rsidRPr="007D4FA6">
        <w:rPr>
          <w:lang w:val="en-US"/>
        </w:rPr>
        <w:t xml:space="preserve"> with consonant mutation is the most common and neutral Nominative Plural for nouns of virile reference in Polish, however two variants are also available. One is the </w:t>
      </w:r>
      <w:r w:rsidRPr="007D4FA6">
        <w:rPr>
          <w:lang w:val="en-US"/>
        </w:rPr>
        <w:noBreakHyphen/>
      </w:r>
      <w:proofErr w:type="spellStart"/>
      <w:r w:rsidRPr="007D4FA6">
        <w:rPr>
          <w:i/>
          <w:lang w:val="en-US"/>
        </w:rPr>
        <w:t>owie</w:t>
      </w:r>
      <w:proofErr w:type="spellEnd"/>
      <w:r w:rsidRPr="007D4FA6">
        <w:rPr>
          <w:lang w:val="en-US"/>
        </w:rPr>
        <w:t xml:space="preserve"> ending, which is mostly honorific (but required for certain nouns, particularly those with monosyllabic stems). In the National Corpus of </w:t>
      </w:r>
      <w:proofErr w:type="gramStart"/>
      <w:r w:rsidRPr="007D4FA6">
        <w:rPr>
          <w:lang w:val="en-US"/>
        </w:rPr>
        <w:t>Polish</w:t>
      </w:r>
      <w:proofErr w:type="gramEnd"/>
      <w:r w:rsidRPr="007D4FA6">
        <w:rPr>
          <w:lang w:val="en-US"/>
        </w:rPr>
        <w:t xml:space="preserve"> the *</w:t>
      </w:r>
      <w:r w:rsidRPr="007D4FA6">
        <w:rPr>
          <w:i/>
          <w:lang w:val="en-US"/>
        </w:rPr>
        <w:noBreakHyphen/>
      </w:r>
      <w:proofErr w:type="spellStart"/>
      <w:r w:rsidRPr="007D4FA6">
        <w:rPr>
          <w:i/>
          <w:lang w:val="en-US"/>
        </w:rPr>
        <w:t>i</w:t>
      </w:r>
      <w:proofErr w:type="spellEnd"/>
      <w:r w:rsidRPr="007D4FA6">
        <w:rPr>
          <w:lang w:val="en-US"/>
        </w:rPr>
        <w:t xml:space="preserve"> form </w:t>
      </w:r>
      <w:proofErr w:type="spellStart"/>
      <w:r w:rsidRPr="007D4FA6">
        <w:rPr>
          <w:i/>
          <w:lang w:val="en-US"/>
        </w:rPr>
        <w:t>profesorzy</w:t>
      </w:r>
      <w:proofErr w:type="spellEnd"/>
      <w:r w:rsidRPr="007D4FA6">
        <w:rPr>
          <w:lang w:val="en-US"/>
        </w:rPr>
        <w:t xml:space="preserve"> appears only 25 times, whereas the honorific Nominative Plural </w:t>
      </w:r>
      <w:proofErr w:type="spellStart"/>
      <w:r w:rsidRPr="007D4FA6">
        <w:rPr>
          <w:i/>
          <w:lang w:val="en-US"/>
        </w:rPr>
        <w:t>profesorowie</w:t>
      </w:r>
      <w:proofErr w:type="spellEnd"/>
      <w:r w:rsidRPr="007D4FA6">
        <w:rPr>
          <w:lang w:val="en-US"/>
        </w:rPr>
        <w:t xml:space="preserve"> appears in 1000 examples. </w:t>
      </w:r>
      <w:r w:rsidR="00411B23" w:rsidRPr="007D4FA6">
        <w:rPr>
          <w:lang w:val="en-US"/>
        </w:rPr>
        <w:t xml:space="preserve">The </w:t>
      </w:r>
      <w:r w:rsidR="003F6802" w:rsidRPr="007D4FA6">
        <w:rPr>
          <w:lang w:val="en-US"/>
        </w:rPr>
        <w:t>remaining</w:t>
      </w:r>
      <w:r w:rsidR="00411B23" w:rsidRPr="007D4FA6">
        <w:rPr>
          <w:lang w:val="en-US"/>
        </w:rPr>
        <w:t xml:space="preserve"> option </w:t>
      </w:r>
      <w:r w:rsidR="003F6802" w:rsidRPr="007D4FA6">
        <w:rPr>
          <w:lang w:val="en-US"/>
        </w:rPr>
        <w:t>is the use of the original *</w:t>
      </w:r>
      <w:r w:rsidR="003F6802" w:rsidRPr="007D4FA6">
        <w:rPr>
          <w:lang w:val="en-US"/>
        </w:rPr>
        <w:noBreakHyphen/>
      </w:r>
      <w:r w:rsidR="003F6802" w:rsidRPr="007D4FA6">
        <w:rPr>
          <w:i/>
          <w:lang w:val="en-US"/>
        </w:rPr>
        <w:t>y</w:t>
      </w:r>
      <w:r w:rsidR="003F6802" w:rsidRPr="007D4FA6">
        <w:rPr>
          <w:lang w:val="en-US"/>
        </w:rPr>
        <w:t xml:space="preserve">. This is the same ending used for </w:t>
      </w:r>
      <w:r w:rsidR="00060360" w:rsidRPr="007D4FA6">
        <w:rPr>
          <w:lang w:val="en-US"/>
        </w:rPr>
        <w:t>women (cf. ‘nurses’ in example 6</w:t>
      </w:r>
      <w:r w:rsidR="003F6802" w:rsidRPr="007D4FA6">
        <w:rPr>
          <w:lang w:val="en-US"/>
        </w:rPr>
        <w:t xml:space="preserve">), animals, and </w:t>
      </w:r>
      <w:proofErr w:type="spellStart"/>
      <w:r w:rsidR="003F6802" w:rsidRPr="007D4FA6">
        <w:rPr>
          <w:lang w:val="en-US"/>
        </w:rPr>
        <w:t>inanimates</w:t>
      </w:r>
      <w:proofErr w:type="spellEnd"/>
      <w:r w:rsidR="003F6802" w:rsidRPr="007D4FA6">
        <w:rPr>
          <w:lang w:val="en-US"/>
        </w:rPr>
        <w:t xml:space="preserve">. When this ending is used with nouns of virile reference, the effect is derogatory. This ending is commonly used with nouns referring to marginalized male human beings </w:t>
      </w:r>
      <w:r w:rsidR="00D10432" w:rsidRPr="007D4FA6">
        <w:rPr>
          <w:lang w:val="en-US"/>
        </w:rPr>
        <w:t>such as the ‘</w:t>
      </w:r>
      <w:proofErr w:type="gramStart"/>
      <w:r w:rsidR="00D10432" w:rsidRPr="007D4FA6">
        <w:rPr>
          <w:lang w:val="en-US"/>
        </w:rPr>
        <w:t>bastards’</w:t>
      </w:r>
      <w:proofErr w:type="gramEnd"/>
      <w:r w:rsidR="00D10432" w:rsidRPr="007D4FA6">
        <w:rPr>
          <w:lang w:val="en-US"/>
        </w:rPr>
        <w:t xml:space="preserve"> in this example:</w:t>
      </w:r>
    </w:p>
    <w:p w14:paraId="724E52D7" w14:textId="77777777" w:rsidR="002561E9" w:rsidRPr="007D4FA6" w:rsidRDefault="002561E9" w:rsidP="00A622C8">
      <w:pPr>
        <w:rPr>
          <w:lang w:val="en-US"/>
        </w:rPr>
      </w:pPr>
    </w:p>
    <w:p w14:paraId="41CCE682" w14:textId="6B940A5C" w:rsidR="00411B23" w:rsidRPr="00296B9D" w:rsidRDefault="00411B23" w:rsidP="00A622C8">
      <w:pPr>
        <w:rPr>
          <w:lang w:val="pl-PL"/>
        </w:rPr>
      </w:pPr>
      <w:r w:rsidRPr="00296B9D">
        <w:rPr>
          <w:lang w:val="pl-PL"/>
        </w:rPr>
        <w:t>(</w:t>
      </w:r>
      <w:r w:rsidR="00596F29" w:rsidRPr="00296B9D">
        <w:rPr>
          <w:lang w:val="pl-PL"/>
        </w:rPr>
        <w:t>7</w:t>
      </w:r>
      <w:r w:rsidRPr="00296B9D">
        <w:rPr>
          <w:lang w:val="pl-PL"/>
        </w:rPr>
        <w:t>)</w:t>
      </w:r>
      <w:r w:rsidR="00596F29" w:rsidRPr="00296B9D">
        <w:rPr>
          <w:lang w:val="pl-PL"/>
        </w:rPr>
        <w:t xml:space="preserve"> </w:t>
      </w:r>
      <w:proofErr w:type="spellStart"/>
      <w:r w:rsidR="00596F29" w:rsidRPr="00296B9D">
        <w:rPr>
          <w:lang w:val="pl-PL"/>
        </w:rPr>
        <w:t>Polish</w:t>
      </w:r>
      <w:proofErr w:type="spellEnd"/>
      <w:r w:rsidR="00596F29" w:rsidRPr="00296B9D">
        <w:rPr>
          <w:lang w:val="pl-PL"/>
        </w:rPr>
        <w:t xml:space="preserve"> </w:t>
      </w:r>
      <w:proofErr w:type="spellStart"/>
      <w:r w:rsidR="00596F29" w:rsidRPr="00296B9D">
        <w:rPr>
          <w:lang w:val="pl-PL"/>
        </w:rPr>
        <w:t>N</w:t>
      </w:r>
      <w:r w:rsidR="00EA2773">
        <w:rPr>
          <w:lang w:val="pl-PL"/>
        </w:rPr>
        <w:t>om</w:t>
      </w:r>
      <w:r w:rsidR="00596F29" w:rsidRPr="00296B9D">
        <w:rPr>
          <w:lang w:val="pl-PL"/>
        </w:rPr>
        <w:t>Pl</w:t>
      </w:r>
      <w:proofErr w:type="spellEnd"/>
      <w:r w:rsidR="00596F29" w:rsidRPr="00296B9D">
        <w:rPr>
          <w:lang w:val="pl-PL"/>
        </w:rPr>
        <w:t>, Andrzej Sapkowski 2002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8"/>
        <w:gridCol w:w="2136"/>
        <w:gridCol w:w="1276"/>
        <w:gridCol w:w="3816"/>
      </w:tblGrid>
      <w:tr w:rsidR="003F6802" w:rsidRPr="007D4FA6" w14:paraId="66E4F9A2" w14:textId="77777777" w:rsidTr="00564C4D">
        <w:tc>
          <w:tcPr>
            <w:tcW w:w="1828" w:type="dxa"/>
          </w:tcPr>
          <w:p w14:paraId="6CB3F259" w14:textId="089954A2" w:rsidR="003F6802" w:rsidRPr="007D4FA6" w:rsidRDefault="003F6802" w:rsidP="00A622C8">
            <w:pPr>
              <w:rPr>
                <w:i/>
                <w:lang w:val="en-US"/>
              </w:rPr>
            </w:pPr>
            <w:proofErr w:type="spellStart"/>
            <w:r w:rsidRPr="007D4FA6">
              <w:rPr>
                <w:i/>
                <w:lang w:val="en-US"/>
              </w:rPr>
              <w:t>bękart</w:t>
            </w:r>
            <w:proofErr w:type="spellEnd"/>
            <w:r w:rsidR="00EA2773">
              <w:rPr>
                <w:i/>
                <w:lang w:val="en-US"/>
              </w:rPr>
              <w:t>-</w:t>
            </w:r>
            <w:r w:rsidRPr="007D4FA6">
              <w:rPr>
                <w:i/>
                <w:lang w:val="en-US"/>
              </w:rPr>
              <w:t>y</w:t>
            </w:r>
          </w:p>
        </w:tc>
        <w:tc>
          <w:tcPr>
            <w:tcW w:w="2136" w:type="dxa"/>
          </w:tcPr>
          <w:p w14:paraId="4E653A77" w14:textId="71840614" w:rsidR="003F6802" w:rsidRPr="007D4FA6" w:rsidRDefault="003F6802" w:rsidP="00A622C8">
            <w:pPr>
              <w:rPr>
                <w:i/>
                <w:lang w:val="en-US"/>
              </w:rPr>
            </w:pPr>
            <w:proofErr w:type="spellStart"/>
            <w:r w:rsidRPr="007D4FA6">
              <w:rPr>
                <w:i/>
                <w:lang w:val="en-US"/>
              </w:rPr>
              <w:t>tron</w:t>
            </w:r>
            <w:proofErr w:type="spellEnd"/>
            <w:r w:rsidR="00363CA5">
              <w:rPr>
                <w:i/>
                <w:lang w:val="en-US"/>
              </w:rPr>
              <w:t>-</w:t>
            </w:r>
            <w:r w:rsidRPr="007D4FA6">
              <w:rPr>
                <w:i/>
                <w:lang w:val="en-US"/>
              </w:rPr>
              <w:t>u</w:t>
            </w:r>
          </w:p>
        </w:tc>
        <w:tc>
          <w:tcPr>
            <w:tcW w:w="1276" w:type="dxa"/>
          </w:tcPr>
          <w:p w14:paraId="1C80C412" w14:textId="77777777" w:rsidR="003F6802" w:rsidRPr="007D4FA6" w:rsidRDefault="003F6802" w:rsidP="00A622C8">
            <w:pPr>
              <w:rPr>
                <w:i/>
                <w:lang w:val="en-US"/>
              </w:rPr>
            </w:pPr>
            <w:proofErr w:type="spellStart"/>
            <w:r w:rsidRPr="007D4FA6">
              <w:rPr>
                <w:i/>
                <w:lang w:val="en-US"/>
              </w:rPr>
              <w:t>nie</w:t>
            </w:r>
            <w:proofErr w:type="spellEnd"/>
          </w:p>
        </w:tc>
        <w:tc>
          <w:tcPr>
            <w:tcW w:w="3816" w:type="dxa"/>
          </w:tcPr>
          <w:p w14:paraId="12EE9C0A" w14:textId="77777777" w:rsidR="003F6802" w:rsidRPr="007D4FA6" w:rsidRDefault="003F6802" w:rsidP="00A622C8">
            <w:pPr>
              <w:rPr>
                <w:i/>
                <w:lang w:val="en-US"/>
              </w:rPr>
            </w:pPr>
            <w:proofErr w:type="spellStart"/>
            <w:r w:rsidRPr="007D4FA6">
              <w:rPr>
                <w:i/>
                <w:lang w:val="en-US"/>
              </w:rPr>
              <w:t>dziedziczą</w:t>
            </w:r>
            <w:proofErr w:type="spellEnd"/>
          </w:p>
        </w:tc>
      </w:tr>
      <w:tr w:rsidR="003F6802" w:rsidRPr="007D4FA6" w14:paraId="7FCE00B2" w14:textId="77777777" w:rsidTr="00564C4D">
        <w:tc>
          <w:tcPr>
            <w:tcW w:w="1828" w:type="dxa"/>
          </w:tcPr>
          <w:p w14:paraId="7949990F" w14:textId="7978CA77" w:rsidR="003F6802" w:rsidRPr="007D4FA6" w:rsidRDefault="003F6802" w:rsidP="00A622C8">
            <w:pPr>
              <w:rPr>
                <w:lang w:val="en-US"/>
              </w:rPr>
            </w:pPr>
            <w:r w:rsidRPr="007D4FA6">
              <w:rPr>
                <w:lang w:val="en-US"/>
              </w:rPr>
              <w:t>bastard-</w:t>
            </w:r>
            <w:r w:rsidR="00363CA5" w:rsidRPr="00BA764D">
              <w:rPr>
                <w:smallCaps/>
                <w:lang w:val="en-US"/>
              </w:rPr>
              <w:t>nom.pl</w:t>
            </w:r>
          </w:p>
        </w:tc>
        <w:tc>
          <w:tcPr>
            <w:tcW w:w="2136" w:type="dxa"/>
          </w:tcPr>
          <w:p w14:paraId="1781D328" w14:textId="0519E15F" w:rsidR="003F6802" w:rsidRPr="007D4FA6" w:rsidRDefault="003F6802" w:rsidP="00A622C8">
            <w:pPr>
              <w:rPr>
                <w:lang w:val="en-US"/>
              </w:rPr>
            </w:pPr>
            <w:r w:rsidRPr="007D4FA6">
              <w:rPr>
                <w:lang w:val="en-US"/>
              </w:rPr>
              <w:t>throne</w:t>
            </w:r>
            <w:r w:rsidR="00363CA5">
              <w:rPr>
                <w:lang w:val="en-US"/>
              </w:rPr>
              <w:t>-</w:t>
            </w:r>
            <w:r w:rsidR="00363CA5">
              <w:rPr>
                <w:smallCaps/>
                <w:lang w:val="en-US"/>
              </w:rPr>
              <w:t>acc</w:t>
            </w:r>
            <w:r w:rsidR="00363CA5" w:rsidRPr="00BA764D">
              <w:rPr>
                <w:smallCaps/>
                <w:lang w:val="en-US"/>
              </w:rPr>
              <w:t>.</w:t>
            </w:r>
            <w:r w:rsidR="00363CA5">
              <w:rPr>
                <w:smallCaps/>
                <w:lang w:val="en-US"/>
              </w:rPr>
              <w:t>sg</w:t>
            </w:r>
          </w:p>
        </w:tc>
        <w:tc>
          <w:tcPr>
            <w:tcW w:w="1276" w:type="dxa"/>
          </w:tcPr>
          <w:p w14:paraId="6A8E5F00" w14:textId="77777777" w:rsidR="003F6802" w:rsidRPr="007D4FA6" w:rsidRDefault="003F6802" w:rsidP="00A622C8">
            <w:pPr>
              <w:rPr>
                <w:lang w:val="en-US"/>
              </w:rPr>
            </w:pPr>
            <w:r w:rsidRPr="007D4FA6">
              <w:rPr>
                <w:lang w:val="en-US"/>
              </w:rPr>
              <w:t>not</w:t>
            </w:r>
          </w:p>
        </w:tc>
        <w:tc>
          <w:tcPr>
            <w:tcW w:w="3816" w:type="dxa"/>
          </w:tcPr>
          <w:p w14:paraId="72DF690D" w14:textId="77777777" w:rsidR="003F6802" w:rsidRPr="007D4FA6" w:rsidRDefault="003F6802" w:rsidP="00A622C8">
            <w:pPr>
              <w:rPr>
                <w:lang w:val="en-US"/>
              </w:rPr>
            </w:pPr>
            <w:r w:rsidRPr="007D4FA6">
              <w:rPr>
                <w:lang w:val="en-US"/>
              </w:rPr>
              <w:t>inherit</w:t>
            </w:r>
          </w:p>
        </w:tc>
      </w:tr>
    </w:tbl>
    <w:p w14:paraId="1CFD98F0" w14:textId="77777777" w:rsidR="00596F29" w:rsidRPr="007D4FA6" w:rsidRDefault="003F6802" w:rsidP="00A622C8">
      <w:pPr>
        <w:rPr>
          <w:lang w:val="en-US"/>
        </w:rPr>
      </w:pPr>
      <w:r w:rsidRPr="007D4FA6">
        <w:rPr>
          <w:lang w:val="en-US"/>
        </w:rPr>
        <w:t>‘</w:t>
      </w:r>
      <w:proofErr w:type="gramStart"/>
      <w:r w:rsidRPr="007D4FA6">
        <w:rPr>
          <w:b/>
          <w:lang w:val="en-US"/>
        </w:rPr>
        <w:t>bastards</w:t>
      </w:r>
      <w:proofErr w:type="gramEnd"/>
      <w:r w:rsidRPr="007D4FA6">
        <w:rPr>
          <w:lang w:val="en-US"/>
        </w:rPr>
        <w:t xml:space="preserve"> don’t inherit the throne’</w:t>
      </w:r>
    </w:p>
    <w:p w14:paraId="47E0F4CC" w14:textId="77777777" w:rsidR="00411B23" w:rsidRPr="007D4FA6" w:rsidRDefault="00411B23" w:rsidP="00A622C8">
      <w:pPr>
        <w:rPr>
          <w:lang w:val="en-US"/>
        </w:rPr>
      </w:pPr>
    </w:p>
    <w:p w14:paraId="1C1C0623" w14:textId="77777777" w:rsidR="008B163A" w:rsidRPr="007D4FA6" w:rsidRDefault="00D10432" w:rsidP="00A622C8">
      <w:pPr>
        <w:rPr>
          <w:lang w:val="en-US"/>
        </w:rPr>
      </w:pPr>
      <w:r w:rsidRPr="007D4FA6">
        <w:rPr>
          <w:lang w:val="en-US"/>
        </w:rPr>
        <w:t>Like Polish, Slovak has several Nominative Plural endings used with nouns of virile reference (-</w:t>
      </w:r>
      <w:proofErr w:type="spellStart"/>
      <w:r w:rsidRPr="007D4FA6">
        <w:rPr>
          <w:i/>
          <w:lang w:val="en-US"/>
        </w:rPr>
        <w:t>ovia</w:t>
      </w:r>
      <w:proofErr w:type="spellEnd"/>
      <w:r w:rsidRPr="007D4FA6">
        <w:rPr>
          <w:lang w:val="en-US"/>
        </w:rPr>
        <w:t>, -</w:t>
      </w:r>
      <w:proofErr w:type="spellStart"/>
      <w:r w:rsidRPr="007D4FA6">
        <w:rPr>
          <w:i/>
          <w:lang w:val="en-US"/>
        </w:rPr>
        <w:t>i</w:t>
      </w:r>
      <w:proofErr w:type="spellEnd"/>
      <w:r w:rsidRPr="007D4FA6">
        <w:rPr>
          <w:lang w:val="en-US"/>
        </w:rPr>
        <w:t>, -</w:t>
      </w:r>
      <w:proofErr w:type="spellStart"/>
      <w:r w:rsidRPr="007D4FA6">
        <w:rPr>
          <w:i/>
          <w:lang w:val="en-US"/>
        </w:rPr>
        <w:t>ia</w:t>
      </w:r>
      <w:proofErr w:type="spellEnd"/>
      <w:r w:rsidRPr="007D4FA6">
        <w:rPr>
          <w:lang w:val="en-US"/>
        </w:rPr>
        <w:t xml:space="preserve">), however these are distributed according to morphological and phonological properties of the noun and there is no promotion or demotion of </w:t>
      </w:r>
      <w:proofErr w:type="spellStart"/>
      <w:r w:rsidRPr="007D4FA6">
        <w:rPr>
          <w:lang w:val="en-US"/>
        </w:rPr>
        <w:t>viriles</w:t>
      </w:r>
      <w:proofErr w:type="spellEnd"/>
      <w:r w:rsidRPr="007D4FA6">
        <w:rPr>
          <w:lang w:val="en-US"/>
        </w:rPr>
        <w:t xml:space="preserve"> comparable to what we observe in Polish.</w:t>
      </w:r>
    </w:p>
    <w:p w14:paraId="7A241FE3" w14:textId="77777777" w:rsidR="001D28C1" w:rsidRPr="007D4FA6" w:rsidRDefault="001D28C1" w:rsidP="00A622C8">
      <w:pPr>
        <w:rPr>
          <w:lang w:val="en-US"/>
        </w:rPr>
      </w:pPr>
    </w:p>
    <w:p w14:paraId="56E849FD" w14:textId="77777777" w:rsidR="001D28C1" w:rsidRPr="007D4FA6" w:rsidRDefault="001D28C1" w:rsidP="00A622C8">
      <w:pPr>
        <w:rPr>
          <w:lang w:val="en-US"/>
        </w:rPr>
      </w:pPr>
      <w:r w:rsidRPr="007D4FA6">
        <w:rPr>
          <w:lang w:val="en-US"/>
        </w:rPr>
        <w:t>In Czech the use of Nominative Plural endings distinguishes Masculine animates. The ending -</w:t>
      </w:r>
      <w:proofErr w:type="spellStart"/>
      <w:r w:rsidRPr="007D4FA6">
        <w:rPr>
          <w:i/>
          <w:lang w:val="en-US"/>
        </w:rPr>
        <w:t>i</w:t>
      </w:r>
      <w:proofErr w:type="spellEnd"/>
      <w:r w:rsidRPr="007D4FA6">
        <w:rPr>
          <w:i/>
          <w:lang w:val="en-US"/>
        </w:rPr>
        <w:t xml:space="preserve"> </w:t>
      </w:r>
      <w:r w:rsidRPr="007D4FA6">
        <w:rPr>
          <w:lang w:val="en-US"/>
        </w:rPr>
        <w:t xml:space="preserve">is found with </w:t>
      </w:r>
      <w:proofErr w:type="gramStart"/>
      <w:r w:rsidR="00FB276D" w:rsidRPr="007D4FA6">
        <w:rPr>
          <w:lang w:val="en-US"/>
        </w:rPr>
        <w:t>the majority of</w:t>
      </w:r>
      <w:proofErr w:type="gramEnd"/>
      <w:r w:rsidR="00FB276D" w:rsidRPr="007D4FA6">
        <w:rPr>
          <w:lang w:val="en-US"/>
        </w:rPr>
        <w:t xml:space="preserve"> Masculine </w:t>
      </w:r>
      <w:r w:rsidRPr="007D4FA6">
        <w:rPr>
          <w:lang w:val="en-US"/>
        </w:rPr>
        <w:t>animate</w:t>
      </w:r>
      <w:r w:rsidR="00FB276D" w:rsidRPr="007D4FA6">
        <w:rPr>
          <w:lang w:val="en-US"/>
        </w:rPr>
        <w:t xml:space="preserve"> stem</w:t>
      </w:r>
      <w:r w:rsidRPr="007D4FA6">
        <w:rPr>
          <w:lang w:val="en-US"/>
        </w:rPr>
        <w:t>s</w:t>
      </w:r>
      <w:r w:rsidR="00FB276D" w:rsidRPr="007D4FA6">
        <w:rPr>
          <w:lang w:val="en-US"/>
        </w:rPr>
        <w:t>,</w:t>
      </w:r>
      <w:r w:rsidRPr="007D4FA6">
        <w:rPr>
          <w:lang w:val="en-US"/>
        </w:rPr>
        <w:t xml:space="preserve"> </w:t>
      </w:r>
      <w:r w:rsidR="00FB276D" w:rsidRPr="007D4FA6">
        <w:rPr>
          <w:lang w:val="en-US"/>
        </w:rPr>
        <w:t>including</w:t>
      </w:r>
      <w:r w:rsidRPr="007D4FA6">
        <w:rPr>
          <w:lang w:val="en-US"/>
        </w:rPr>
        <w:t xml:space="preserve"> </w:t>
      </w:r>
      <w:proofErr w:type="spellStart"/>
      <w:r w:rsidRPr="007D4FA6">
        <w:rPr>
          <w:lang w:val="en-US"/>
        </w:rPr>
        <w:t>viriles</w:t>
      </w:r>
      <w:proofErr w:type="spellEnd"/>
      <w:r w:rsidR="00FB276D" w:rsidRPr="007D4FA6">
        <w:rPr>
          <w:lang w:val="en-US"/>
        </w:rPr>
        <w:t>. In addition, the endings -</w:t>
      </w:r>
      <w:proofErr w:type="spellStart"/>
      <w:r w:rsidR="00FB276D" w:rsidRPr="007D4FA6">
        <w:rPr>
          <w:i/>
          <w:lang w:val="en-US"/>
        </w:rPr>
        <w:t>ové</w:t>
      </w:r>
      <w:proofErr w:type="spellEnd"/>
      <w:r w:rsidR="00FB276D" w:rsidRPr="007D4FA6">
        <w:rPr>
          <w:i/>
          <w:lang w:val="en-US"/>
        </w:rPr>
        <w:t xml:space="preserve"> </w:t>
      </w:r>
      <w:r w:rsidR="00FB276D" w:rsidRPr="007D4FA6">
        <w:rPr>
          <w:lang w:val="en-US"/>
        </w:rPr>
        <w:t>and -</w:t>
      </w:r>
      <w:r w:rsidR="00FB276D" w:rsidRPr="007D4FA6">
        <w:rPr>
          <w:i/>
          <w:lang w:val="en-US"/>
        </w:rPr>
        <w:t>é</w:t>
      </w:r>
      <w:r w:rsidR="00FB276D" w:rsidRPr="007D4FA6">
        <w:rPr>
          <w:lang w:val="en-US"/>
        </w:rPr>
        <w:t xml:space="preserve"> are found among nouns of virile reference. Many virile reference nouns can take both -</w:t>
      </w:r>
      <w:proofErr w:type="spellStart"/>
      <w:r w:rsidR="00FB276D" w:rsidRPr="007D4FA6">
        <w:rPr>
          <w:i/>
          <w:lang w:val="en-US"/>
        </w:rPr>
        <w:t>i</w:t>
      </w:r>
      <w:proofErr w:type="spellEnd"/>
      <w:r w:rsidR="00FB276D" w:rsidRPr="007D4FA6">
        <w:rPr>
          <w:lang w:val="en-US"/>
        </w:rPr>
        <w:t xml:space="preserve"> and -</w:t>
      </w:r>
      <w:proofErr w:type="spellStart"/>
      <w:r w:rsidR="00FB276D" w:rsidRPr="007D4FA6">
        <w:rPr>
          <w:i/>
          <w:lang w:val="en-US"/>
        </w:rPr>
        <w:t>ové</w:t>
      </w:r>
      <w:proofErr w:type="spellEnd"/>
      <w:r w:rsidR="003452D1" w:rsidRPr="007D4FA6">
        <w:rPr>
          <w:lang w:val="en-US"/>
        </w:rPr>
        <w:t xml:space="preserve">, though some, such as a-stem </w:t>
      </w:r>
      <w:proofErr w:type="spellStart"/>
      <w:r w:rsidR="003452D1" w:rsidRPr="007D4FA6">
        <w:rPr>
          <w:lang w:val="en-US"/>
        </w:rPr>
        <w:t>viriles</w:t>
      </w:r>
      <w:proofErr w:type="spellEnd"/>
      <w:r w:rsidR="003452D1" w:rsidRPr="007D4FA6">
        <w:rPr>
          <w:lang w:val="en-US"/>
        </w:rPr>
        <w:t xml:space="preserve"> like </w:t>
      </w:r>
      <w:proofErr w:type="spellStart"/>
      <w:r w:rsidR="003452D1" w:rsidRPr="007D4FA6">
        <w:rPr>
          <w:i/>
          <w:lang w:val="en-US"/>
        </w:rPr>
        <w:t>hrdina</w:t>
      </w:r>
      <w:proofErr w:type="spellEnd"/>
      <w:r w:rsidR="003452D1" w:rsidRPr="007D4FA6">
        <w:rPr>
          <w:lang w:val="en-US"/>
        </w:rPr>
        <w:t xml:space="preserve"> ‘hero’ in example (8), require -</w:t>
      </w:r>
      <w:proofErr w:type="spellStart"/>
      <w:r w:rsidR="003452D1" w:rsidRPr="007D4FA6">
        <w:rPr>
          <w:i/>
          <w:lang w:val="en-US"/>
        </w:rPr>
        <w:t>ové</w:t>
      </w:r>
      <w:proofErr w:type="spellEnd"/>
      <w:r w:rsidR="00FB276D" w:rsidRPr="007D4FA6">
        <w:rPr>
          <w:lang w:val="en-US"/>
        </w:rPr>
        <w:t>.</w:t>
      </w:r>
      <w:r w:rsidR="003452D1" w:rsidRPr="007D4FA6">
        <w:rPr>
          <w:lang w:val="en-US"/>
        </w:rPr>
        <w:t xml:space="preserve"> The -</w:t>
      </w:r>
      <w:proofErr w:type="spellStart"/>
      <w:r w:rsidR="003452D1" w:rsidRPr="007D4FA6">
        <w:rPr>
          <w:i/>
          <w:lang w:val="en-US"/>
        </w:rPr>
        <w:t>i</w:t>
      </w:r>
      <w:proofErr w:type="spellEnd"/>
      <w:r w:rsidR="003452D1" w:rsidRPr="007D4FA6">
        <w:rPr>
          <w:i/>
          <w:lang w:val="en-US"/>
        </w:rPr>
        <w:t xml:space="preserve"> </w:t>
      </w:r>
      <w:r w:rsidR="003452D1" w:rsidRPr="007D4FA6">
        <w:rPr>
          <w:lang w:val="en-US"/>
        </w:rPr>
        <w:t xml:space="preserve">ending </w:t>
      </w:r>
      <w:r w:rsidR="0034783D" w:rsidRPr="007D4FA6">
        <w:rPr>
          <w:lang w:val="en-US"/>
        </w:rPr>
        <w:t>entails consonant mutations</w:t>
      </w:r>
      <w:r w:rsidR="00A65A90" w:rsidRPr="007D4FA6">
        <w:rPr>
          <w:lang w:val="en-US"/>
        </w:rPr>
        <w:t xml:space="preserve">, as we see in the Nominative Plural forms of these words in (8): </w:t>
      </w:r>
      <w:proofErr w:type="spellStart"/>
      <w:r w:rsidR="00A65A90" w:rsidRPr="007D4FA6">
        <w:rPr>
          <w:i/>
          <w:lang w:val="en-US"/>
        </w:rPr>
        <w:t>mučedník</w:t>
      </w:r>
      <w:proofErr w:type="spellEnd"/>
      <w:r w:rsidR="00A65A90" w:rsidRPr="007D4FA6">
        <w:rPr>
          <w:lang w:val="en-US"/>
        </w:rPr>
        <w:t xml:space="preserve"> ‘martyr’, </w:t>
      </w:r>
      <w:proofErr w:type="spellStart"/>
      <w:r w:rsidR="00A65A90" w:rsidRPr="007D4FA6">
        <w:rPr>
          <w:i/>
          <w:lang w:val="en-US"/>
        </w:rPr>
        <w:t>kolaborant</w:t>
      </w:r>
      <w:proofErr w:type="spellEnd"/>
      <w:r w:rsidR="00A65A90" w:rsidRPr="007D4FA6">
        <w:rPr>
          <w:lang w:val="en-US"/>
        </w:rPr>
        <w:t xml:space="preserve"> ‘</w:t>
      </w:r>
      <w:r w:rsidR="00A65A90" w:rsidRPr="007D4FA6">
        <w:rPr>
          <w:i/>
          <w:lang w:val="en-US"/>
        </w:rPr>
        <w:t>collaborator</w:t>
      </w:r>
      <w:r w:rsidR="00A65A90" w:rsidRPr="007D4FA6">
        <w:rPr>
          <w:lang w:val="en-US"/>
        </w:rPr>
        <w:t xml:space="preserve">’, and </w:t>
      </w:r>
      <w:proofErr w:type="spellStart"/>
      <w:r w:rsidR="00A65A90" w:rsidRPr="007D4FA6">
        <w:rPr>
          <w:i/>
          <w:lang w:val="en-US"/>
        </w:rPr>
        <w:t>slaboch</w:t>
      </w:r>
      <w:proofErr w:type="spellEnd"/>
      <w:r w:rsidR="00A65A90" w:rsidRPr="007D4FA6">
        <w:rPr>
          <w:lang w:val="en-US"/>
        </w:rPr>
        <w:t xml:space="preserve"> ‘weakling’.</w:t>
      </w:r>
    </w:p>
    <w:p w14:paraId="286B58EF" w14:textId="77777777" w:rsidR="00255B30" w:rsidRPr="007D4FA6" w:rsidRDefault="00255B30" w:rsidP="00A622C8">
      <w:pPr>
        <w:rPr>
          <w:lang w:val="en-US"/>
        </w:rPr>
      </w:pPr>
    </w:p>
    <w:p w14:paraId="393FA37D" w14:textId="26A14775" w:rsidR="003452D1" w:rsidRPr="00296B9D" w:rsidRDefault="003452D1" w:rsidP="003452D1">
      <w:pPr>
        <w:rPr>
          <w:lang w:val="pl-PL"/>
        </w:rPr>
      </w:pPr>
      <w:r w:rsidRPr="00296B9D">
        <w:rPr>
          <w:lang w:val="pl-PL"/>
        </w:rPr>
        <w:t xml:space="preserve">(8) Czech </w:t>
      </w:r>
      <w:proofErr w:type="spellStart"/>
      <w:r w:rsidRPr="00296B9D">
        <w:rPr>
          <w:lang w:val="pl-PL"/>
        </w:rPr>
        <w:t>N</w:t>
      </w:r>
      <w:r w:rsidR="00EA2773">
        <w:rPr>
          <w:lang w:val="pl-PL"/>
        </w:rPr>
        <w:t>om</w:t>
      </w:r>
      <w:r w:rsidRPr="00296B9D">
        <w:rPr>
          <w:lang w:val="pl-PL"/>
        </w:rPr>
        <w:t>Pl</w:t>
      </w:r>
      <w:proofErr w:type="spellEnd"/>
      <w:r w:rsidRPr="00296B9D">
        <w:rPr>
          <w:lang w:val="pl-PL"/>
        </w:rPr>
        <w:t xml:space="preserve">, Oto </w:t>
      </w:r>
      <w:proofErr w:type="spellStart"/>
      <w:r w:rsidRPr="00296B9D">
        <w:rPr>
          <w:lang w:val="pl-PL"/>
        </w:rPr>
        <w:t>Mádr</w:t>
      </w:r>
      <w:proofErr w:type="spellEnd"/>
      <w:r w:rsidRPr="00296B9D">
        <w:rPr>
          <w:lang w:val="pl-PL"/>
        </w:rPr>
        <w:t xml:space="preserve"> 2007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7"/>
        <w:gridCol w:w="709"/>
        <w:gridCol w:w="5517"/>
      </w:tblGrid>
      <w:tr w:rsidR="00A65A90" w:rsidRPr="007D4FA6" w14:paraId="6EAB445B" w14:textId="77777777" w:rsidTr="00A65A90">
        <w:tc>
          <w:tcPr>
            <w:tcW w:w="1413" w:type="dxa"/>
          </w:tcPr>
          <w:p w14:paraId="596FC401" w14:textId="77777777" w:rsidR="00A65A90" w:rsidRPr="007D4FA6" w:rsidRDefault="00A65A90" w:rsidP="003452D1">
            <w:pPr>
              <w:rPr>
                <w:i/>
                <w:lang w:val="en-US"/>
              </w:rPr>
            </w:pPr>
            <w:proofErr w:type="spellStart"/>
            <w:r w:rsidRPr="007D4FA6">
              <w:rPr>
                <w:i/>
                <w:lang w:val="en-US"/>
              </w:rPr>
              <w:lastRenderedPageBreak/>
              <w:t>Existovali</w:t>
            </w:r>
            <w:proofErr w:type="spellEnd"/>
          </w:p>
        </w:tc>
        <w:tc>
          <w:tcPr>
            <w:tcW w:w="1417" w:type="dxa"/>
          </w:tcPr>
          <w:p w14:paraId="2FBF5326" w14:textId="7D5086A4" w:rsidR="00A65A90" w:rsidRPr="007D4FA6" w:rsidRDefault="00A65A90" w:rsidP="003452D1">
            <w:pPr>
              <w:rPr>
                <w:i/>
                <w:lang w:val="en-US"/>
              </w:rPr>
            </w:pPr>
            <w:proofErr w:type="spellStart"/>
            <w:r w:rsidRPr="007D4FA6">
              <w:rPr>
                <w:i/>
                <w:lang w:val="en-US"/>
              </w:rPr>
              <w:t>hrdin</w:t>
            </w:r>
            <w:r w:rsidR="00EA2773">
              <w:rPr>
                <w:i/>
                <w:lang w:val="en-US"/>
              </w:rPr>
              <w:t>-</w:t>
            </w:r>
            <w:r w:rsidRPr="007D4FA6">
              <w:rPr>
                <w:i/>
                <w:lang w:val="en-US"/>
              </w:rPr>
              <w:t>ové</w:t>
            </w:r>
            <w:proofErr w:type="spellEnd"/>
          </w:p>
        </w:tc>
        <w:tc>
          <w:tcPr>
            <w:tcW w:w="709" w:type="dxa"/>
          </w:tcPr>
          <w:p w14:paraId="59E5AB26" w14:textId="77777777" w:rsidR="00A65A90" w:rsidRPr="007D4FA6" w:rsidRDefault="00A65A90" w:rsidP="003452D1">
            <w:pPr>
              <w:rPr>
                <w:i/>
                <w:lang w:val="en-US"/>
              </w:rPr>
            </w:pPr>
            <w:r w:rsidRPr="007D4FA6">
              <w:rPr>
                <w:i/>
                <w:lang w:val="en-US"/>
              </w:rPr>
              <w:t>a</w:t>
            </w:r>
          </w:p>
        </w:tc>
        <w:tc>
          <w:tcPr>
            <w:tcW w:w="5517" w:type="dxa"/>
          </w:tcPr>
          <w:p w14:paraId="5AE3C28B" w14:textId="154A3FD6" w:rsidR="00A65A90" w:rsidRPr="007D4FA6" w:rsidRDefault="00A65A90" w:rsidP="003452D1">
            <w:pPr>
              <w:rPr>
                <w:i/>
                <w:lang w:val="en-US"/>
              </w:rPr>
            </w:pPr>
            <w:proofErr w:type="spellStart"/>
            <w:r w:rsidRPr="007D4FA6">
              <w:rPr>
                <w:i/>
                <w:lang w:val="en-US"/>
              </w:rPr>
              <w:t>mučedníc</w:t>
            </w:r>
            <w:r w:rsidR="00EA2773">
              <w:rPr>
                <w:i/>
                <w:lang w:val="en-US"/>
              </w:rPr>
              <w:t>-</w:t>
            </w:r>
            <w:r w:rsidRPr="007D4FA6">
              <w:rPr>
                <w:i/>
                <w:lang w:val="en-US"/>
              </w:rPr>
              <w:t>i</w:t>
            </w:r>
            <w:proofErr w:type="spellEnd"/>
            <w:r w:rsidRPr="007D4FA6">
              <w:rPr>
                <w:i/>
                <w:lang w:val="en-US"/>
              </w:rPr>
              <w:t>,</w:t>
            </w:r>
          </w:p>
        </w:tc>
      </w:tr>
      <w:tr w:rsidR="00A65A90" w:rsidRPr="007D4FA6" w14:paraId="094EF360" w14:textId="77777777" w:rsidTr="00A65A90">
        <w:tc>
          <w:tcPr>
            <w:tcW w:w="1413" w:type="dxa"/>
          </w:tcPr>
          <w:p w14:paraId="3B6A4C8C" w14:textId="77777777" w:rsidR="00A65A90" w:rsidRPr="007D4FA6" w:rsidRDefault="00A65A90" w:rsidP="003452D1">
            <w:pPr>
              <w:rPr>
                <w:lang w:val="en-US"/>
              </w:rPr>
            </w:pPr>
            <w:r w:rsidRPr="007D4FA6">
              <w:rPr>
                <w:lang w:val="en-US"/>
              </w:rPr>
              <w:t>existed</w:t>
            </w:r>
          </w:p>
        </w:tc>
        <w:tc>
          <w:tcPr>
            <w:tcW w:w="1417" w:type="dxa"/>
          </w:tcPr>
          <w:p w14:paraId="78076981" w14:textId="5148256B" w:rsidR="00A65A90" w:rsidRPr="007D4FA6" w:rsidRDefault="00A65A90" w:rsidP="003452D1">
            <w:pPr>
              <w:rPr>
                <w:lang w:val="en-US"/>
              </w:rPr>
            </w:pPr>
            <w:r w:rsidRPr="007D4FA6">
              <w:rPr>
                <w:lang w:val="en-US"/>
              </w:rPr>
              <w:t>hero-</w:t>
            </w:r>
            <w:r w:rsidR="00363CA5" w:rsidRPr="00BA764D">
              <w:rPr>
                <w:smallCaps/>
                <w:lang w:val="en-US"/>
              </w:rPr>
              <w:t>nom.pl</w:t>
            </w:r>
          </w:p>
        </w:tc>
        <w:tc>
          <w:tcPr>
            <w:tcW w:w="709" w:type="dxa"/>
          </w:tcPr>
          <w:p w14:paraId="4F67611D" w14:textId="77777777" w:rsidR="00A65A90" w:rsidRPr="007D4FA6" w:rsidRDefault="00A65A90" w:rsidP="003452D1">
            <w:pPr>
              <w:rPr>
                <w:lang w:val="en-US"/>
              </w:rPr>
            </w:pPr>
            <w:r w:rsidRPr="007D4FA6">
              <w:rPr>
                <w:lang w:val="en-US"/>
              </w:rPr>
              <w:t>and</w:t>
            </w:r>
          </w:p>
        </w:tc>
        <w:tc>
          <w:tcPr>
            <w:tcW w:w="5517" w:type="dxa"/>
          </w:tcPr>
          <w:p w14:paraId="4C057B10" w14:textId="3FC224B1" w:rsidR="00A65A90" w:rsidRPr="007D4FA6" w:rsidRDefault="00A65A90" w:rsidP="003452D1">
            <w:pPr>
              <w:rPr>
                <w:lang w:val="en-US"/>
              </w:rPr>
            </w:pPr>
            <w:r w:rsidRPr="007D4FA6">
              <w:rPr>
                <w:lang w:val="en-US"/>
              </w:rPr>
              <w:t>martyr-</w:t>
            </w:r>
            <w:r w:rsidR="00363CA5" w:rsidRPr="00BA764D">
              <w:rPr>
                <w:smallCaps/>
                <w:lang w:val="en-US"/>
              </w:rPr>
              <w:t>nom.pl</w:t>
            </w:r>
          </w:p>
        </w:tc>
      </w:tr>
    </w:tbl>
    <w:p w14:paraId="34DB6631" w14:textId="77777777" w:rsidR="00A65A90" w:rsidRPr="007D4FA6" w:rsidRDefault="00A65A90" w:rsidP="003452D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764"/>
        <w:gridCol w:w="2476"/>
        <w:gridCol w:w="563"/>
        <w:gridCol w:w="4740"/>
      </w:tblGrid>
      <w:tr w:rsidR="00A65A90" w:rsidRPr="007D4FA6" w14:paraId="046DB823" w14:textId="77777777" w:rsidTr="00E5421D">
        <w:tc>
          <w:tcPr>
            <w:tcW w:w="523" w:type="dxa"/>
          </w:tcPr>
          <w:p w14:paraId="5FEC481B" w14:textId="77777777" w:rsidR="00A65A90" w:rsidRPr="007D4FA6" w:rsidRDefault="00A65A90" w:rsidP="003452D1">
            <w:pPr>
              <w:rPr>
                <w:i/>
                <w:lang w:val="en-US"/>
              </w:rPr>
            </w:pPr>
            <w:r w:rsidRPr="007D4FA6">
              <w:rPr>
                <w:i/>
                <w:lang w:val="en-US"/>
              </w:rPr>
              <w:t>ale</w:t>
            </w:r>
          </w:p>
        </w:tc>
        <w:tc>
          <w:tcPr>
            <w:tcW w:w="773" w:type="dxa"/>
          </w:tcPr>
          <w:p w14:paraId="069719A4" w14:textId="77777777" w:rsidR="00A65A90" w:rsidRPr="007D4FA6" w:rsidRDefault="00A65A90" w:rsidP="003452D1">
            <w:pPr>
              <w:rPr>
                <w:i/>
                <w:lang w:val="en-US"/>
              </w:rPr>
            </w:pPr>
            <w:proofErr w:type="spellStart"/>
            <w:r w:rsidRPr="007D4FA6">
              <w:rPr>
                <w:i/>
                <w:lang w:val="en-US"/>
              </w:rPr>
              <w:t>též</w:t>
            </w:r>
            <w:proofErr w:type="spellEnd"/>
          </w:p>
        </w:tc>
        <w:tc>
          <w:tcPr>
            <w:tcW w:w="2532" w:type="dxa"/>
          </w:tcPr>
          <w:p w14:paraId="6DBF5648" w14:textId="5C7FAAC4" w:rsidR="00A65A90" w:rsidRPr="007D4FA6" w:rsidRDefault="00A65A90" w:rsidP="003452D1">
            <w:pPr>
              <w:rPr>
                <w:i/>
                <w:lang w:val="en-US"/>
              </w:rPr>
            </w:pPr>
            <w:proofErr w:type="spellStart"/>
            <w:r w:rsidRPr="007D4FA6">
              <w:rPr>
                <w:i/>
                <w:lang w:val="en-US"/>
              </w:rPr>
              <w:t>kolaborant</w:t>
            </w:r>
            <w:r w:rsidR="00EA2773">
              <w:rPr>
                <w:i/>
                <w:lang w:val="en-US"/>
              </w:rPr>
              <w:t>-</w:t>
            </w:r>
            <w:r w:rsidRPr="007D4FA6">
              <w:rPr>
                <w:i/>
                <w:lang w:val="en-US"/>
              </w:rPr>
              <w:t>i</w:t>
            </w:r>
            <w:proofErr w:type="spellEnd"/>
          </w:p>
        </w:tc>
        <w:tc>
          <w:tcPr>
            <w:tcW w:w="301" w:type="dxa"/>
          </w:tcPr>
          <w:p w14:paraId="605E00B7" w14:textId="77777777" w:rsidR="00A65A90" w:rsidRPr="007D4FA6" w:rsidRDefault="00A65A90" w:rsidP="003452D1">
            <w:pPr>
              <w:rPr>
                <w:i/>
                <w:lang w:val="en-US"/>
              </w:rPr>
            </w:pPr>
            <w:r w:rsidRPr="007D4FA6">
              <w:rPr>
                <w:i/>
                <w:lang w:val="en-US"/>
              </w:rPr>
              <w:t>a</w:t>
            </w:r>
          </w:p>
        </w:tc>
        <w:tc>
          <w:tcPr>
            <w:tcW w:w="4937" w:type="dxa"/>
          </w:tcPr>
          <w:p w14:paraId="114E505D" w14:textId="28C6F99F" w:rsidR="00A65A90" w:rsidRPr="007D4FA6" w:rsidRDefault="00A65A90" w:rsidP="003452D1">
            <w:pPr>
              <w:rPr>
                <w:i/>
                <w:lang w:val="en-US"/>
              </w:rPr>
            </w:pPr>
            <w:proofErr w:type="spellStart"/>
            <w:r w:rsidRPr="007D4FA6">
              <w:rPr>
                <w:i/>
                <w:lang w:val="en-US"/>
              </w:rPr>
              <w:t>slaboš</w:t>
            </w:r>
            <w:r w:rsidR="00EA2773">
              <w:rPr>
                <w:i/>
                <w:lang w:val="en-US"/>
              </w:rPr>
              <w:t>-</w:t>
            </w:r>
            <w:r w:rsidRPr="007D4FA6">
              <w:rPr>
                <w:i/>
                <w:lang w:val="en-US"/>
              </w:rPr>
              <w:t>i</w:t>
            </w:r>
            <w:proofErr w:type="spellEnd"/>
            <w:r w:rsidRPr="007D4FA6">
              <w:rPr>
                <w:i/>
                <w:lang w:val="en-US"/>
              </w:rPr>
              <w:t>.</w:t>
            </w:r>
          </w:p>
        </w:tc>
      </w:tr>
      <w:tr w:rsidR="00A65A90" w:rsidRPr="007D4FA6" w14:paraId="37132ED6" w14:textId="77777777" w:rsidTr="00E5421D">
        <w:tc>
          <w:tcPr>
            <w:tcW w:w="523" w:type="dxa"/>
          </w:tcPr>
          <w:p w14:paraId="003DBA9C" w14:textId="77777777" w:rsidR="00A65A90" w:rsidRPr="007D4FA6" w:rsidRDefault="00A65A90" w:rsidP="003452D1">
            <w:pPr>
              <w:rPr>
                <w:lang w:val="en-US"/>
              </w:rPr>
            </w:pPr>
            <w:r w:rsidRPr="007D4FA6">
              <w:rPr>
                <w:lang w:val="en-US"/>
              </w:rPr>
              <w:t>but</w:t>
            </w:r>
          </w:p>
        </w:tc>
        <w:tc>
          <w:tcPr>
            <w:tcW w:w="773" w:type="dxa"/>
          </w:tcPr>
          <w:p w14:paraId="5B2CA65F" w14:textId="77777777" w:rsidR="00A65A90" w:rsidRPr="007D4FA6" w:rsidRDefault="00A65A90" w:rsidP="003452D1">
            <w:pPr>
              <w:rPr>
                <w:lang w:val="en-US"/>
              </w:rPr>
            </w:pPr>
            <w:r w:rsidRPr="007D4FA6">
              <w:rPr>
                <w:lang w:val="en-US"/>
              </w:rPr>
              <w:t>also</w:t>
            </w:r>
          </w:p>
        </w:tc>
        <w:tc>
          <w:tcPr>
            <w:tcW w:w="2532" w:type="dxa"/>
          </w:tcPr>
          <w:p w14:paraId="5AF77117" w14:textId="047FC584" w:rsidR="00A65A90" w:rsidRPr="007D4FA6" w:rsidRDefault="00A65A90" w:rsidP="003452D1">
            <w:pPr>
              <w:rPr>
                <w:lang w:val="en-US"/>
              </w:rPr>
            </w:pPr>
            <w:r w:rsidRPr="007D4FA6">
              <w:rPr>
                <w:lang w:val="en-US"/>
              </w:rPr>
              <w:t>collaborator-</w:t>
            </w:r>
            <w:r w:rsidR="00363CA5" w:rsidRPr="00BA764D">
              <w:rPr>
                <w:smallCaps/>
                <w:lang w:val="en-US"/>
              </w:rPr>
              <w:t>nom.pl</w:t>
            </w:r>
          </w:p>
        </w:tc>
        <w:tc>
          <w:tcPr>
            <w:tcW w:w="301" w:type="dxa"/>
          </w:tcPr>
          <w:p w14:paraId="61BA5AC4" w14:textId="77777777" w:rsidR="00A65A90" w:rsidRPr="007D4FA6" w:rsidRDefault="00A65A90" w:rsidP="003452D1">
            <w:pPr>
              <w:rPr>
                <w:lang w:val="en-US"/>
              </w:rPr>
            </w:pPr>
            <w:r w:rsidRPr="007D4FA6">
              <w:rPr>
                <w:lang w:val="en-US"/>
              </w:rPr>
              <w:t>and</w:t>
            </w:r>
          </w:p>
        </w:tc>
        <w:tc>
          <w:tcPr>
            <w:tcW w:w="4937" w:type="dxa"/>
          </w:tcPr>
          <w:p w14:paraId="4539021F" w14:textId="431D7613" w:rsidR="00A65A90" w:rsidRPr="007D4FA6" w:rsidRDefault="00A65A90" w:rsidP="003452D1">
            <w:pPr>
              <w:rPr>
                <w:lang w:val="en-US"/>
              </w:rPr>
            </w:pPr>
            <w:r w:rsidRPr="007D4FA6">
              <w:rPr>
                <w:lang w:val="en-US"/>
              </w:rPr>
              <w:t>weakling-</w:t>
            </w:r>
            <w:r w:rsidR="00363CA5" w:rsidRPr="00BA764D">
              <w:rPr>
                <w:smallCaps/>
                <w:lang w:val="en-US"/>
              </w:rPr>
              <w:t>nom.pl</w:t>
            </w:r>
          </w:p>
        </w:tc>
      </w:tr>
    </w:tbl>
    <w:p w14:paraId="75F89DD5" w14:textId="77777777" w:rsidR="003452D1" w:rsidRPr="007D4FA6" w:rsidRDefault="00A65A90" w:rsidP="003452D1">
      <w:pPr>
        <w:rPr>
          <w:lang w:val="en-US"/>
        </w:rPr>
      </w:pPr>
      <w:r w:rsidRPr="007D4FA6">
        <w:rPr>
          <w:lang w:val="en-US"/>
        </w:rPr>
        <w:t xml:space="preserve">‘There were </w:t>
      </w:r>
      <w:r w:rsidRPr="007D4FA6">
        <w:rPr>
          <w:b/>
          <w:lang w:val="en-US"/>
        </w:rPr>
        <w:t>heroes</w:t>
      </w:r>
      <w:r w:rsidRPr="007D4FA6">
        <w:rPr>
          <w:lang w:val="en-US"/>
        </w:rPr>
        <w:t xml:space="preserve"> and </w:t>
      </w:r>
      <w:r w:rsidRPr="007D4FA6">
        <w:rPr>
          <w:b/>
          <w:lang w:val="en-US"/>
        </w:rPr>
        <w:t>martyrs</w:t>
      </w:r>
      <w:r w:rsidRPr="007D4FA6">
        <w:rPr>
          <w:lang w:val="en-US"/>
        </w:rPr>
        <w:t xml:space="preserve">, but also </w:t>
      </w:r>
      <w:r w:rsidRPr="007D4FA6">
        <w:rPr>
          <w:b/>
          <w:lang w:val="en-US"/>
        </w:rPr>
        <w:t>collaborators</w:t>
      </w:r>
      <w:r w:rsidRPr="007D4FA6">
        <w:rPr>
          <w:lang w:val="en-US"/>
        </w:rPr>
        <w:t xml:space="preserve"> and </w:t>
      </w:r>
      <w:r w:rsidRPr="007D4FA6">
        <w:rPr>
          <w:b/>
          <w:lang w:val="en-US"/>
        </w:rPr>
        <w:t>weaklings</w:t>
      </w:r>
      <w:r w:rsidRPr="007D4FA6">
        <w:rPr>
          <w:lang w:val="en-US"/>
        </w:rPr>
        <w:t>.’</w:t>
      </w:r>
    </w:p>
    <w:p w14:paraId="5DCBE944" w14:textId="77777777" w:rsidR="00D10432" w:rsidRPr="007D4FA6" w:rsidRDefault="00D10432" w:rsidP="00A622C8">
      <w:pPr>
        <w:rPr>
          <w:lang w:val="en-US"/>
        </w:rPr>
      </w:pPr>
    </w:p>
    <w:p w14:paraId="72C0BD54" w14:textId="77777777" w:rsidR="005A3995" w:rsidRPr="007D4FA6" w:rsidRDefault="003A796B" w:rsidP="00A622C8">
      <w:pPr>
        <w:rPr>
          <w:lang w:val="en-US"/>
        </w:rPr>
      </w:pPr>
      <w:r w:rsidRPr="007D4FA6">
        <w:rPr>
          <w:lang w:val="en-US"/>
        </w:rPr>
        <w:t xml:space="preserve">Like the Genitive-Accusative, distinctive Nominative Plural endings also occasion morphosyntactic agreement, both for adjectives and for verbs. </w:t>
      </w:r>
      <w:r w:rsidR="00372388" w:rsidRPr="007D4FA6">
        <w:rPr>
          <w:lang w:val="en-US"/>
        </w:rPr>
        <w:t>H</w:t>
      </w:r>
      <w:r w:rsidRPr="007D4FA6">
        <w:rPr>
          <w:lang w:val="en-US"/>
        </w:rPr>
        <w:t xml:space="preserve">owever, Czech animate verb endings in </w:t>
      </w:r>
      <w:r w:rsidRPr="007D4FA6">
        <w:rPr>
          <w:i/>
          <w:lang w:val="en-US"/>
        </w:rPr>
        <w:t>-</w:t>
      </w:r>
      <w:proofErr w:type="spellStart"/>
      <w:r w:rsidRPr="007D4FA6">
        <w:rPr>
          <w:i/>
          <w:lang w:val="en-US"/>
        </w:rPr>
        <w:t>i</w:t>
      </w:r>
      <w:proofErr w:type="spellEnd"/>
      <w:r w:rsidRPr="007D4FA6">
        <w:rPr>
          <w:lang w:val="en-US"/>
        </w:rPr>
        <w:t xml:space="preserve">, as in </w:t>
      </w:r>
      <w:proofErr w:type="spellStart"/>
      <w:r w:rsidRPr="007D4FA6">
        <w:rPr>
          <w:i/>
          <w:lang w:val="en-US"/>
        </w:rPr>
        <w:t>existovali</w:t>
      </w:r>
      <w:proofErr w:type="spellEnd"/>
      <w:r w:rsidRPr="007D4FA6">
        <w:rPr>
          <w:lang w:val="en-US"/>
        </w:rPr>
        <w:t xml:space="preserve"> ‘existed’ in example (8)</w:t>
      </w:r>
      <w:r w:rsidR="00372388" w:rsidRPr="007D4FA6">
        <w:rPr>
          <w:lang w:val="en-US"/>
        </w:rPr>
        <w:t>,</w:t>
      </w:r>
      <w:r w:rsidRPr="007D4FA6">
        <w:rPr>
          <w:lang w:val="en-US"/>
        </w:rPr>
        <w:t xml:space="preserve"> are merely orthographic conventions since &lt;</w:t>
      </w:r>
      <w:proofErr w:type="spellStart"/>
      <w:r w:rsidRPr="007D4FA6">
        <w:rPr>
          <w:lang w:val="en-US"/>
        </w:rPr>
        <w:t>ly</w:t>
      </w:r>
      <w:proofErr w:type="spellEnd"/>
      <w:r w:rsidRPr="007D4FA6">
        <w:rPr>
          <w:lang w:val="en-US"/>
        </w:rPr>
        <w:t>&gt; and &lt;li&gt; are pronounced identically.</w:t>
      </w:r>
    </w:p>
    <w:p w14:paraId="672C215F" w14:textId="77777777" w:rsidR="003A796B" w:rsidRPr="007D4FA6" w:rsidRDefault="003A796B" w:rsidP="00A622C8">
      <w:pPr>
        <w:rPr>
          <w:lang w:val="en-US"/>
        </w:rPr>
      </w:pPr>
    </w:p>
    <w:p w14:paraId="23091C0B" w14:textId="77777777" w:rsidR="003D0EEC" w:rsidRPr="009E3CB7" w:rsidRDefault="003D0EEC" w:rsidP="00A622C8">
      <w:pPr>
        <w:rPr>
          <w:i/>
          <w:lang w:val="en-US"/>
        </w:rPr>
      </w:pPr>
      <w:r w:rsidRPr="009E3CB7">
        <w:rPr>
          <w:i/>
          <w:lang w:val="en-US"/>
        </w:rPr>
        <w:t>Dative and Locative Singular</w:t>
      </w:r>
    </w:p>
    <w:p w14:paraId="2F85A65E" w14:textId="77777777" w:rsidR="00AD7CB3" w:rsidRPr="007D4FA6" w:rsidRDefault="00AD7CB3" w:rsidP="00A622C8">
      <w:pPr>
        <w:rPr>
          <w:lang w:val="en-US"/>
        </w:rPr>
      </w:pPr>
      <w:r w:rsidRPr="007D4FA6">
        <w:rPr>
          <w:lang w:val="en-US"/>
        </w:rPr>
        <w:t>There was a tendency in Old Church Slavonic to use the -</w:t>
      </w:r>
      <w:proofErr w:type="spellStart"/>
      <w:r w:rsidRPr="009E3CB7">
        <w:rPr>
          <w:i/>
          <w:lang w:val="en-US"/>
        </w:rPr>
        <w:t>ovi</w:t>
      </w:r>
      <w:proofErr w:type="spellEnd"/>
      <w:r w:rsidRPr="007D4FA6">
        <w:rPr>
          <w:lang w:val="en-US"/>
        </w:rPr>
        <w:t xml:space="preserve"> Dative Singular ending with reference to male human beings, as we see in example (9)</w:t>
      </w:r>
      <w:r w:rsidR="00A53BD5" w:rsidRPr="007D4FA6">
        <w:rPr>
          <w:lang w:val="en-US"/>
        </w:rPr>
        <w:t>.</w:t>
      </w:r>
    </w:p>
    <w:p w14:paraId="354C2BDB" w14:textId="77777777" w:rsidR="00AD7CB3" w:rsidRPr="007D4FA6" w:rsidRDefault="00AD7CB3" w:rsidP="00A622C8">
      <w:pPr>
        <w:rPr>
          <w:lang w:val="en-US"/>
        </w:rPr>
      </w:pPr>
    </w:p>
    <w:p w14:paraId="463B43E1" w14:textId="77777777" w:rsidR="003A796B" w:rsidRPr="007D4FA6" w:rsidRDefault="007B5E80" w:rsidP="003A796B">
      <w:pPr>
        <w:rPr>
          <w:lang w:val="en-US"/>
        </w:rPr>
      </w:pPr>
      <w:r w:rsidRPr="007D4FA6">
        <w:rPr>
          <w:lang w:val="en-US"/>
        </w:rPr>
        <w:t xml:space="preserve">(9) </w:t>
      </w:r>
      <w:r w:rsidR="003A796B" w:rsidRPr="007D4FA6">
        <w:rPr>
          <w:lang w:val="en-US"/>
        </w:rPr>
        <w:t xml:space="preserve">OCS </w:t>
      </w:r>
      <w:proofErr w:type="spellStart"/>
      <w:r w:rsidR="003A796B" w:rsidRPr="007D4FA6">
        <w:rPr>
          <w:lang w:val="en-US"/>
        </w:rPr>
        <w:t>DatSg</w:t>
      </w:r>
      <w:proofErr w:type="spellEnd"/>
      <w:r w:rsidRPr="007D4FA6">
        <w:rPr>
          <w:lang w:val="en-US"/>
        </w:rPr>
        <w:t xml:space="preserve">, </w:t>
      </w:r>
      <w:r w:rsidR="00372388" w:rsidRPr="007D4FA6">
        <w:rPr>
          <w:lang w:val="en-US"/>
        </w:rPr>
        <w:t xml:space="preserve">Codex </w:t>
      </w:r>
      <w:proofErr w:type="spellStart"/>
      <w:r w:rsidR="00372388" w:rsidRPr="007D4FA6">
        <w:rPr>
          <w:lang w:val="en-US"/>
        </w:rPr>
        <w:t>Marianus</w:t>
      </w:r>
      <w:proofErr w:type="spellEnd"/>
      <w:r w:rsidR="00372388" w:rsidRPr="007D4FA6">
        <w:rPr>
          <w:lang w:val="en-US"/>
        </w:rPr>
        <w:t xml:space="preserve"> Mt 11:4</w:t>
      </w:r>
      <w:r w:rsidRPr="007D4FA6">
        <w:rPr>
          <w:lang w:val="en-US"/>
        </w:rPr>
        <w:t xml:space="preserve"> (foni.uio.no)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5659"/>
      </w:tblGrid>
      <w:tr w:rsidR="009F6E12" w:rsidRPr="007D4FA6" w14:paraId="20C1E4DF" w14:textId="77777777" w:rsidTr="00551AAA">
        <w:tc>
          <w:tcPr>
            <w:tcW w:w="1696" w:type="dxa"/>
          </w:tcPr>
          <w:p w14:paraId="6AA7E7FA" w14:textId="77777777" w:rsidR="009F6E12" w:rsidRPr="007D4FA6" w:rsidRDefault="009F6E12" w:rsidP="003A796B">
            <w:pPr>
              <w:rPr>
                <w:i/>
                <w:lang w:val="en-US"/>
              </w:rPr>
            </w:pPr>
            <w:proofErr w:type="spellStart"/>
            <w:r w:rsidRPr="007D4FA6">
              <w:rPr>
                <w:i/>
                <w:lang w:val="en-US"/>
              </w:rPr>
              <w:t>šedъše</w:t>
            </w:r>
            <w:proofErr w:type="spellEnd"/>
          </w:p>
        </w:tc>
        <w:tc>
          <w:tcPr>
            <w:tcW w:w="1701" w:type="dxa"/>
          </w:tcPr>
          <w:p w14:paraId="467B4879" w14:textId="77777777" w:rsidR="009F6E12" w:rsidRPr="007D4FA6" w:rsidRDefault="009F6E12" w:rsidP="003A796B">
            <w:pPr>
              <w:rPr>
                <w:i/>
                <w:lang w:val="en-US"/>
              </w:rPr>
            </w:pPr>
            <w:proofErr w:type="spellStart"/>
            <w:r w:rsidRPr="007D4FA6">
              <w:rPr>
                <w:i/>
                <w:lang w:val="en-US"/>
              </w:rPr>
              <w:t>vъzvěstite</w:t>
            </w:r>
            <w:proofErr w:type="spellEnd"/>
          </w:p>
        </w:tc>
        <w:tc>
          <w:tcPr>
            <w:tcW w:w="5659" w:type="dxa"/>
          </w:tcPr>
          <w:p w14:paraId="02981DF5" w14:textId="77777777" w:rsidR="009F6E12" w:rsidRPr="007D4FA6" w:rsidRDefault="009F6E12" w:rsidP="003A796B">
            <w:pPr>
              <w:rPr>
                <w:i/>
                <w:lang w:val="en-US"/>
              </w:rPr>
            </w:pPr>
            <w:proofErr w:type="spellStart"/>
            <w:r w:rsidRPr="007D4FA6">
              <w:rPr>
                <w:i/>
                <w:lang w:val="en-US"/>
              </w:rPr>
              <w:t>ioan</w:t>
            </w:r>
            <w:r w:rsidR="009E3CB7">
              <w:rPr>
                <w:i/>
                <w:lang w:val="en-US"/>
              </w:rPr>
              <w:t>-</w:t>
            </w:r>
            <w:r w:rsidRPr="007D4FA6">
              <w:rPr>
                <w:i/>
                <w:lang w:val="en-US"/>
              </w:rPr>
              <w:t>ovi</w:t>
            </w:r>
            <w:proofErr w:type="spellEnd"/>
          </w:p>
        </w:tc>
      </w:tr>
      <w:tr w:rsidR="009F6E12" w:rsidRPr="007D4FA6" w14:paraId="4E6F8298" w14:textId="77777777" w:rsidTr="00551AAA">
        <w:tc>
          <w:tcPr>
            <w:tcW w:w="1696" w:type="dxa"/>
          </w:tcPr>
          <w:p w14:paraId="49760093" w14:textId="77777777" w:rsidR="009F6E12" w:rsidRPr="007D4FA6" w:rsidRDefault="009F6E12" w:rsidP="003A796B">
            <w:pPr>
              <w:rPr>
                <w:lang w:val="en-US"/>
              </w:rPr>
            </w:pPr>
            <w:proofErr w:type="spellStart"/>
            <w:proofErr w:type="gramStart"/>
            <w:r w:rsidRPr="007D4FA6">
              <w:rPr>
                <w:lang w:val="en-US"/>
              </w:rPr>
              <w:t>having</w:t>
            </w:r>
            <w:r w:rsidR="009E3CB7">
              <w:rPr>
                <w:lang w:val="en-US"/>
              </w:rPr>
              <w:t>.</w:t>
            </w:r>
            <w:r w:rsidRPr="007D4FA6">
              <w:rPr>
                <w:lang w:val="en-US"/>
              </w:rPr>
              <w:t>gone</w:t>
            </w:r>
            <w:proofErr w:type="spellEnd"/>
            <w:proofErr w:type="gramEnd"/>
          </w:p>
        </w:tc>
        <w:tc>
          <w:tcPr>
            <w:tcW w:w="1701" w:type="dxa"/>
          </w:tcPr>
          <w:p w14:paraId="4F00F5C5" w14:textId="77777777" w:rsidR="009F6E12" w:rsidRPr="007D4FA6" w:rsidRDefault="009F6E12" w:rsidP="003A796B">
            <w:pPr>
              <w:rPr>
                <w:lang w:val="en-US"/>
              </w:rPr>
            </w:pPr>
            <w:r w:rsidRPr="007D4FA6">
              <w:rPr>
                <w:lang w:val="en-US"/>
              </w:rPr>
              <w:t>report</w:t>
            </w:r>
          </w:p>
        </w:tc>
        <w:tc>
          <w:tcPr>
            <w:tcW w:w="5659" w:type="dxa"/>
          </w:tcPr>
          <w:p w14:paraId="72E175C2" w14:textId="5C479995" w:rsidR="009F6E12" w:rsidRPr="007D4FA6" w:rsidRDefault="009F6E12" w:rsidP="003A796B">
            <w:pPr>
              <w:rPr>
                <w:lang w:val="en-US"/>
              </w:rPr>
            </w:pPr>
            <w:r w:rsidRPr="007D4FA6">
              <w:rPr>
                <w:lang w:val="en-US"/>
              </w:rPr>
              <w:t>John-</w:t>
            </w:r>
            <w:r w:rsidR="00363CA5" w:rsidRPr="00564C4D">
              <w:rPr>
                <w:smallCaps/>
                <w:lang w:val="en-US"/>
              </w:rPr>
              <w:t>dat.sg</w:t>
            </w:r>
          </w:p>
        </w:tc>
      </w:tr>
    </w:tbl>
    <w:p w14:paraId="26F1E972" w14:textId="77777777" w:rsidR="007B5E80" w:rsidRPr="007D4FA6" w:rsidRDefault="00551AAA" w:rsidP="003A796B">
      <w:pPr>
        <w:rPr>
          <w:lang w:val="en-US"/>
        </w:rPr>
      </w:pPr>
      <w:r w:rsidRPr="007D4FA6">
        <w:rPr>
          <w:lang w:val="en-US"/>
        </w:rPr>
        <w:t xml:space="preserve">‘Go back and report </w:t>
      </w:r>
      <w:r w:rsidRPr="007D4FA6">
        <w:rPr>
          <w:b/>
          <w:lang w:val="en-US"/>
        </w:rPr>
        <w:t>to John</w:t>
      </w:r>
      <w:r w:rsidRPr="007D4FA6">
        <w:rPr>
          <w:lang w:val="en-US"/>
        </w:rPr>
        <w:t>’</w:t>
      </w:r>
    </w:p>
    <w:p w14:paraId="2995874B" w14:textId="77777777" w:rsidR="000A332B" w:rsidRPr="007D4FA6" w:rsidRDefault="000A332B" w:rsidP="000A332B">
      <w:pPr>
        <w:rPr>
          <w:lang w:val="en-US"/>
        </w:rPr>
      </w:pPr>
    </w:p>
    <w:p w14:paraId="687409A8" w14:textId="77777777" w:rsidR="000A332B" w:rsidRPr="007D4FA6" w:rsidRDefault="000A332B" w:rsidP="000A332B">
      <w:pPr>
        <w:rPr>
          <w:lang w:val="en-US"/>
        </w:rPr>
      </w:pPr>
      <w:r w:rsidRPr="007D4FA6">
        <w:rPr>
          <w:lang w:val="en-US"/>
        </w:rPr>
        <w:t xml:space="preserve">In both Czech and </w:t>
      </w:r>
      <w:proofErr w:type="gramStart"/>
      <w:r w:rsidRPr="007D4FA6">
        <w:rPr>
          <w:lang w:val="en-US"/>
        </w:rPr>
        <w:t>Slovak</w:t>
      </w:r>
      <w:proofErr w:type="gramEnd"/>
      <w:r w:rsidRPr="007D4FA6">
        <w:rPr>
          <w:lang w:val="en-US"/>
        </w:rPr>
        <w:t xml:space="preserve"> the </w:t>
      </w:r>
      <w:r w:rsidR="00FD22A7" w:rsidRPr="007D4FA6">
        <w:rPr>
          <w:lang w:val="en-US"/>
        </w:rPr>
        <w:t xml:space="preserve">ending </w:t>
      </w:r>
      <w:r w:rsidR="00FD22A7" w:rsidRPr="007D4FA6">
        <w:rPr>
          <w:i/>
          <w:lang w:val="en-US"/>
        </w:rPr>
        <w:t>-</w:t>
      </w:r>
      <w:proofErr w:type="spellStart"/>
      <w:r w:rsidR="00FD22A7" w:rsidRPr="007D4FA6">
        <w:rPr>
          <w:i/>
          <w:lang w:val="en-US"/>
        </w:rPr>
        <w:t>ovi</w:t>
      </w:r>
      <w:proofErr w:type="spellEnd"/>
      <w:r w:rsidR="00FD22A7" w:rsidRPr="007D4FA6">
        <w:rPr>
          <w:i/>
          <w:lang w:val="en-US"/>
        </w:rPr>
        <w:t xml:space="preserve"> </w:t>
      </w:r>
      <w:r w:rsidR="00FD22A7" w:rsidRPr="007D4FA6">
        <w:rPr>
          <w:lang w:val="en-US"/>
        </w:rPr>
        <w:t xml:space="preserve">is associated with </w:t>
      </w:r>
      <w:r w:rsidR="00060360" w:rsidRPr="007D4FA6">
        <w:rPr>
          <w:lang w:val="en-US"/>
        </w:rPr>
        <w:t>Masculine animate nouns in both the Dative (example 10) and the Locative (example 11) Singular.</w:t>
      </w:r>
    </w:p>
    <w:p w14:paraId="46A361D3" w14:textId="77777777" w:rsidR="000A332B" w:rsidRPr="007D4FA6" w:rsidRDefault="000A332B" w:rsidP="000A332B">
      <w:pPr>
        <w:rPr>
          <w:lang w:val="en-US"/>
        </w:rPr>
      </w:pPr>
    </w:p>
    <w:p w14:paraId="04ECB5CC" w14:textId="77777777" w:rsidR="000A332B" w:rsidRPr="00462A61" w:rsidRDefault="00060360" w:rsidP="000A332B">
      <w:pPr>
        <w:rPr>
          <w:lang w:val="pl-PL"/>
        </w:rPr>
      </w:pPr>
      <w:r w:rsidRPr="00462A61">
        <w:rPr>
          <w:lang w:val="pl-PL"/>
        </w:rPr>
        <w:t xml:space="preserve">(10) Czech </w:t>
      </w:r>
      <w:proofErr w:type="spellStart"/>
      <w:r w:rsidRPr="00462A61">
        <w:rPr>
          <w:lang w:val="pl-PL"/>
        </w:rPr>
        <w:t>DatSg</w:t>
      </w:r>
      <w:proofErr w:type="spellEnd"/>
      <w:r w:rsidRPr="00462A61">
        <w:rPr>
          <w:lang w:val="pl-PL"/>
        </w:rPr>
        <w:t xml:space="preserve">, </w:t>
      </w:r>
      <w:r w:rsidR="000A332B" w:rsidRPr="00462A61">
        <w:rPr>
          <w:lang w:val="pl-PL"/>
        </w:rPr>
        <w:t>Jan Kosek 2011</w:t>
      </w:r>
      <w:r w:rsidRPr="00462A61">
        <w:rPr>
          <w:lang w:val="pl-PL"/>
        </w:rPr>
        <w:t xml:space="preserve">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2010"/>
        <w:gridCol w:w="1134"/>
        <w:gridCol w:w="1701"/>
        <w:gridCol w:w="3249"/>
      </w:tblGrid>
      <w:tr w:rsidR="00ED2C87" w:rsidRPr="007D4FA6" w14:paraId="1930222C" w14:textId="77777777" w:rsidTr="00564C4D">
        <w:tc>
          <w:tcPr>
            <w:tcW w:w="962" w:type="dxa"/>
          </w:tcPr>
          <w:p w14:paraId="0806F3EF" w14:textId="77777777" w:rsidR="00060360" w:rsidRPr="007D4FA6" w:rsidRDefault="00060360" w:rsidP="000A332B">
            <w:pPr>
              <w:rPr>
                <w:i/>
                <w:lang w:val="en-US"/>
              </w:rPr>
            </w:pPr>
            <w:r w:rsidRPr="007D4FA6">
              <w:rPr>
                <w:i/>
                <w:lang w:val="en-US"/>
              </w:rPr>
              <w:t>Tato</w:t>
            </w:r>
          </w:p>
        </w:tc>
        <w:tc>
          <w:tcPr>
            <w:tcW w:w="2010" w:type="dxa"/>
          </w:tcPr>
          <w:p w14:paraId="0DC8BA5F" w14:textId="666274D9" w:rsidR="00060360" w:rsidRPr="007D4FA6" w:rsidRDefault="00060360" w:rsidP="000A332B">
            <w:pPr>
              <w:rPr>
                <w:i/>
                <w:lang w:val="en-US"/>
              </w:rPr>
            </w:pPr>
            <w:proofErr w:type="spellStart"/>
            <w:r w:rsidRPr="007D4FA6">
              <w:rPr>
                <w:i/>
                <w:lang w:val="en-US"/>
              </w:rPr>
              <w:t>slov</w:t>
            </w:r>
            <w:proofErr w:type="spellEnd"/>
            <w:r w:rsidR="00ED2C87">
              <w:rPr>
                <w:i/>
                <w:lang w:val="en-US"/>
              </w:rPr>
              <w:t>-</w:t>
            </w:r>
            <w:r w:rsidRPr="007D4FA6">
              <w:rPr>
                <w:i/>
                <w:lang w:val="en-US"/>
              </w:rPr>
              <w:t>a</w:t>
            </w:r>
          </w:p>
        </w:tc>
        <w:tc>
          <w:tcPr>
            <w:tcW w:w="1134" w:type="dxa"/>
          </w:tcPr>
          <w:p w14:paraId="68A277DF" w14:textId="77777777" w:rsidR="00060360" w:rsidRPr="007D4FA6" w:rsidRDefault="00060360" w:rsidP="000A332B">
            <w:pPr>
              <w:rPr>
                <w:i/>
                <w:lang w:val="en-US"/>
              </w:rPr>
            </w:pPr>
            <w:proofErr w:type="spellStart"/>
            <w:r w:rsidRPr="007D4FA6">
              <w:rPr>
                <w:i/>
                <w:lang w:val="en-US"/>
              </w:rPr>
              <w:t>jsou</w:t>
            </w:r>
            <w:proofErr w:type="spellEnd"/>
          </w:p>
        </w:tc>
        <w:tc>
          <w:tcPr>
            <w:tcW w:w="1701" w:type="dxa"/>
          </w:tcPr>
          <w:p w14:paraId="3BDD8A0B" w14:textId="77777777" w:rsidR="00060360" w:rsidRPr="007D4FA6" w:rsidRDefault="00060360" w:rsidP="000A332B">
            <w:pPr>
              <w:rPr>
                <w:i/>
                <w:lang w:val="en-US"/>
              </w:rPr>
            </w:pPr>
            <w:proofErr w:type="spellStart"/>
            <w:r w:rsidRPr="007D4FA6">
              <w:rPr>
                <w:i/>
                <w:lang w:val="en-US"/>
              </w:rPr>
              <w:t>adresována</w:t>
            </w:r>
            <w:proofErr w:type="spellEnd"/>
          </w:p>
        </w:tc>
        <w:tc>
          <w:tcPr>
            <w:tcW w:w="3249" w:type="dxa"/>
          </w:tcPr>
          <w:p w14:paraId="3D058E48" w14:textId="41DBCB6F" w:rsidR="00060360" w:rsidRPr="007D4FA6" w:rsidRDefault="00ED369C" w:rsidP="000A332B">
            <w:pPr>
              <w:rPr>
                <w:i/>
                <w:lang w:val="en-US"/>
              </w:rPr>
            </w:pPr>
            <w:proofErr w:type="spellStart"/>
            <w:r w:rsidRPr="007D4FA6">
              <w:rPr>
                <w:i/>
                <w:lang w:val="en-US"/>
              </w:rPr>
              <w:t>profesor</w:t>
            </w:r>
            <w:r w:rsidRPr="007D4FA6">
              <w:rPr>
                <w:i/>
                <w:lang w:val="en-US"/>
              </w:rPr>
              <w:noBreakHyphen/>
            </w:r>
            <w:r w:rsidR="00060360" w:rsidRPr="007D4FA6">
              <w:rPr>
                <w:i/>
                <w:lang w:val="en-US"/>
              </w:rPr>
              <w:t>ovi</w:t>
            </w:r>
            <w:proofErr w:type="spellEnd"/>
            <w:r w:rsidR="00060360" w:rsidRPr="007D4FA6">
              <w:rPr>
                <w:i/>
                <w:lang w:val="en-US"/>
              </w:rPr>
              <w:t xml:space="preserve"> </w:t>
            </w:r>
          </w:p>
        </w:tc>
      </w:tr>
      <w:tr w:rsidR="00ED2C87" w:rsidRPr="007D4FA6" w14:paraId="1EE904D0" w14:textId="77777777" w:rsidTr="00564C4D">
        <w:tc>
          <w:tcPr>
            <w:tcW w:w="962" w:type="dxa"/>
          </w:tcPr>
          <w:p w14:paraId="669BA66F" w14:textId="77777777" w:rsidR="00060360" w:rsidRPr="007D4FA6" w:rsidRDefault="00060360" w:rsidP="000A332B">
            <w:pPr>
              <w:rPr>
                <w:lang w:val="en-US"/>
              </w:rPr>
            </w:pPr>
            <w:r w:rsidRPr="007D4FA6">
              <w:rPr>
                <w:lang w:val="en-US"/>
              </w:rPr>
              <w:t>those</w:t>
            </w:r>
          </w:p>
        </w:tc>
        <w:tc>
          <w:tcPr>
            <w:tcW w:w="2010" w:type="dxa"/>
          </w:tcPr>
          <w:p w14:paraId="7C4CCFDB" w14:textId="28184727" w:rsidR="00060360" w:rsidRPr="007D4FA6" w:rsidRDefault="00ED2C87" w:rsidP="000A332B">
            <w:pPr>
              <w:rPr>
                <w:lang w:val="en-US"/>
              </w:rPr>
            </w:pPr>
            <w:r w:rsidRPr="007D4FA6">
              <w:rPr>
                <w:lang w:val="en-US"/>
              </w:rPr>
              <w:t>word</w:t>
            </w:r>
            <w:r>
              <w:rPr>
                <w:lang w:val="en-US"/>
              </w:rPr>
              <w:t>-</w:t>
            </w:r>
            <w:r w:rsidRPr="00564C4D">
              <w:rPr>
                <w:smallCaps/>
                <w:lang w:val="en-US"/>
              </w:rPr>
              <w:t>nom.pl</w:t>
            </w:r>
          </w:p>
        </w:tc>
        <w:tc>
          <w:tcPr>
            <w:tcW w:w="1134" w:type="dxa"/>
          </w:tcPr>
          <w:p w14:paraId="29CEF51A" w14:textId="77777777" w:rsidR="00060360" w:rsidRPr="007D4FA6" w:rsidRDefault="00060360" w:rsidP="000A332B">
            <w:pPr>
              <w:rPr>
                <w:lang w:val="en-US"/>
              </w:rPr>
            </w:pPr>
            <w:r w:rsidRPr="007D4FA6">
              <w:rPr>
                <w:lang w:val="en-US"/>
              </w:rPr>
              <w:t>are</w:t>
            </w:r>
          </w:p>
        </w:tc>
        <w:tc>
          <w:tcPr>
            <w:tcW w:w="1701" w:type="dxa"/>
          </w:tcPr>
          <w:p w14:paraId="039DB9B2" w14:textId="77777777" w:rsidR="00060360" w:rsidRPr="007D4FA6" w:rsidRDefault="00060360" w:rsidP="000A332B">
            <w:pPr>
              <w:rPr>
                <w:lang w:val="en-US"/>
              </w:rPr>
            </w:pPr>
            <w:r w:rsidRPr="007D4FA6">
              <w:rPr>
                <w:lang w:val="en-US"/>
              </w:rPr>
              <w:t>addressed</w:t>
            </w:r>
          </w:p>
        </w:tc>
        <w:tc>
          <w:tcPr>
            <w:tcW w:w="3249" w:type="dxa"/>
          </w:tcPr>
          <w:p w14:paraId="54E98D92" w14:textId="466E773D" w:rsidR="00060360" w:rsidRPr="007D4FA6" w:rsidRDefault="00060360" w:rsidP="000A332B">
            <w:pPr>
              <w:rPr>
                <w:lang w:val="en-US"/>
              </w:rPr>
            </w:pPr>
            <w:r w:rsidRPr="007D4FA6">
              <w:rPr>
                <w:lang w:val="en-US"/>
              </w:rPr>
              <w:t>professor-</w:t>
            </w:r>
            <w:r w:rsidR="00363CA5" w:rsidRPr="00BA764D">
              <w:rPr>
                <w:smallCaps/>
                <w:lang w:val="en-US"/>
              </w:rPr>
              <w:t>dat.sg</w:t>
            </w:r>
          </w:p>
        </w:tc>
      </w:tr>
    </w:tbl>
    <w:p w14:paraId="6C6A732E" w14:textId="77777777" w:rsidR="00060360" w:rsidRPr="007D4FA6" w:rsidRDefault="00060360" w:rsidP="000A332B">
      <w:pPr>
        <w:rPr>
          <w:lang w:val="en-US"/>
        </w:rPr>
      </w:pPr>
      <w:r w:rsidRPr="007D4FA6">
        <w:rPr>
          <w:lang w:val="en-US"/>
        </w:rPr>
        <w:t xml:space="preserve">‘Those words are addressed </w:t>
      </w:r>
      <w:r w:rsidRPr="007D4FA6">
        <w:rPr>
          <w:b/>
          <w:lang w:val="en-US"/>
        </w:rPr>
        <w:t>to the professor</w:t>
      </w:r>
      <w:r w:rsidRPr="007D4FA6">
        <w:rPr>
          <w:lang w:val="en-US"/>
        </w:rPr>
        <w:t>’</w:t>
      </w:r>
    </w:p>
    <w:p w14:paraId="4AD1A0D3" w14:textId="77777777" w:rsidR="00060360" w:rsidRPr="007D4FA6" w:rsidRDefault="00060360" w:rsidP="000A332B">
      <w:pPr>
        <w:rPr>
          <w:lang w:val="en-US"/>
        </w:rPr>
      </w:pPr>
    </w:p>
    <w:p w14:paraId="7543F1A6" w14:textId="16E1315C" w:rsidR="00060360" w:rsidRPr="007D4FA6" w:rsidRDefault="00060360" w:rsidP="000A332B">
      <w:pPr>
        <w:rPr>
          <w:lang w:val="en-US"/>
        </w:rPr>
      </w:pPr>
      <w:r w:rsidRPr="007D4FA6">
        <w:rPr>
          <w:lang w:val="en-US"/>
        </w:rPr>
        <w:t xml:space="preserve">(11) Czech </w:t>
      </w:r>
      <w:proofErr w:type="spellStart"/>
      <w:r w:rsidRPr="007D4FA6">
        <w:rPr>
          <w:lang w:val="en-US"/>
        </w:rPr>
        <w:t>LocSg</w:t>
      </w:r>
      <w:proofErr w:type="spellEnd"/>
      <w:r w:rsidRPr="007D4FA6">
        <w:rPr>
          <w:lang w:val="en-US"/>
        </w:rPr>
        <w:t xml:space="preserve">, </w:t>
      </w:r>
      <w:proofErr w:type="spellStart"/>
      <w:r w:rsidR="000A332B" w:rsidRPr="007D4FA6">
        <w:rPr>
          <w:lang w:val="en-US"/>
        </w:rPr>
        <w:t>Magazín</w:t>
      </w:r>
      <w:proofErr w:type="spellEnd"/>
      <w:r w:rsidR="000A332B" w:rsidRPr="007D4FA6">
        <w:rPr>
          <w:lang w:val="en-US"/>
        </w:rPr>
        <w:t xml:space="preserve"> </w:t>
      </w:r>
      <w:proofErr w:type="spellStart"/>
      <w:r w:rsidR="000A332B" w:rsidRPr="007D4FA6">
        <w:rPr>
          <w:lang w:val="en-US"/>
        </w:rPr>
        <w:t>Víkend</w:t>
      </w:r>
      <w:proofErr w:type="spellEnd"/>
      <w:r w:rsidR="000A332B" w:rsidRPr="007D4FA6">
        <w:rPr>
          <w:lang w:val="en-US"/>
        </w:rPr>
        <w:t xml:space="preserve"> DNES 2011</w:t>
      </w:r>
      <w:r w:rsidRPr="007D4FA6">
        <w:rPr>
          <w:lang w:val="en-US"/>
        </w:rPr>
        <w:t>(korpus.cz)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968"/>
        <w:gridCol w:w="3058"/>
        <w:gridCol w:w="3537"/>
      </w:tblGrid>
      <w:tr w:rsidR="00060360" w:rsidRPr="007D4FA6" w14:paraId="39819557" w14:textId="77777777" w:rsidTr="00564C4D">
        <w:tc>
          <w:tcPr>
            <w:tcW w:w="1503" w:type="dxa"/>
          </w:tcPr>
          <w:p w14:paraId="4A9A730D" w14:textId="77777777" w:rsidR="00060360" w:rsidRPr="007D4FA6" w:rsidRDefault="00060360" w:rsidP="000A332B">
            <w:pPr>
              <w:rPr>
                <w:i/>
                <w:lang w:val="en-US"/>
              </w:rPr>
            </w:pPr>
            <w:proofErr w:type="spellStart"/>
            <w:r w:rsidRPr="007D4FA6">
              <w:rPr>
                <w:i/>
                <w:lang w:val="en-US"/>
              </w:rPr>
              <w:t>Příběh</w:t>
            </w:r>
            <w:proofErr w:type="spellEnd"/>
          </w:p>
        </w:tc>
        <w:tc>
          <w:tcPr>
            <w:tcW w:w="968" w:type="dxa"/>
          </w:tcPr>
          <w:p w14:paraId="223C9C68" w14:textId="77777777" w:rsidR="00060360" w:rsidRPr="007D4FA6" w:rsidRDefault="00060360" w:rsidP="000A332B">
            <w:pPr>
              <w:rPr>
                <w:i/>
                <w:lang w:val="en-US"/>
              </w:rPr>
            </w:pPr>
            <w:r w:rsidRPr="007D4FA6">
              <w:rPr>
                <w:i/>
                <w:lang w:val="en-US"/>
              </w:rPr>
              <w:t>o</w:t>
            </w:r>
          </w:p>
        </w:tc>
        <w:tc>
          <w:tcPr>
            <w:tcW w:w="3058" w:type="dxa"/>
          </w:tcPr>
          <w:p w14:paraId="0A48FDBA" w14:textId="77777777" w:rsidR="00060360" w:rsidRPr="007D4FA6" w:rsidRDefault="00060360" w:rsidP="000A332B">
            <w:pPr>
              <w:rPr>
                <w:i/>
                <w:lang w:val="en-US"/>
              </w:rPr>
            </w:pPr>
            <w:proofErr w:type="spellStart"/>
            <w:r w:rsidRPr="007D4FA6">
              <w:rPr>
                <w:i/>
                <w:lang w:val="en-US"/>
              </w:rPr>
              <w:t>univerzitn-ím</w:t>
            </w:r>
            <w:proofErr w:type="spellEnd"/>
          </w:p>
        </w:tc>
        <w:tc>
          <w:tcPr>
            <w:tcW w:w="3537" w:type="dxa"/>
          </w:tcPr>
          <w:p w14:paraId="2D3A8809" w14:textId="77777777" w:rsidR="00060360" w:rsidRPr="007D4FA6" w:rsidRDefault="00060360" w:rsidP="000A332B">
            <w:pPr>
              <w:rPr>
                <w:i/>
                <w:lang w:val="en-US"/>
              </w:rPr>
            </w:pPr>
            <w:proofErr w:type="spellStart"/>
            <w:r w:rsidRPr="007D4FA6">
              <w:rPr>
                <w:i/>
                <w:lang w:val="en-US"/>
              </w:rPr>
              <w:t>profesor-ovi</w:t>
            </w:r>
            <w:proofErr w:type="spellEnd"/>
          </w:p>
        </w:tc>
      </w:tr>
      <w:tr w:rsidR="00060360" w:rsidRPr="007D4FA6" w14:paraId="0A86FE22" w14:textId="77777777" w:rsidTr="00564C4D">
        <w:tc>
          <w:tcPr>
            <w:tcW w:w="1503" w:type="dxa"/>
          </w:tcPr>
          <w:p w14:paraId="3B4AFCCD" w14:textId="72A91B63" w:rsidR="00060360" w:rsidRPr="007D4FA6" w:rsidRDefault="00060360" w:rsidP="000A332B">
            <w:pPr>
              <w:rPr>
                <w:lang w:val="en-US"/>
              </w:rPr>
            </w:pPr>
            <w:r w:rsidRPr="007D4FA6">
              <w:rPr>
                <w:lang w:val="en-US"/>
              </w:rPr>
              <w:t>story</w:t>
            </w:r>
            <w:r w:rsidR="00ED2C87">
              <w:rPr>
                <w:lang w:val="en-US"/>
              </w:rPr>
              <w:t>.</w:t>
            </w:r>
            <w:r w:rsidR="00ED2C87" w:rsidRPr="00564C4D">
              <w:rPr>
                <w:smallCaps/>
                <w:lang w:val="en-US"/>
              </w:rPr>
              <w:t>nom.sg</w:t>
            </w:r>
          </w:p>
        </w:tc>
        <w:tc>
          <w:tcPr>
            <w:tcW w:w="968" w:type="dxa"/>
          </w:tcPr>
          <w:p w14:paraId="46D12847" w14:textId="77777777" w:rsidR="00060360" w:rsidRPr="007D4FA6" w:rsidRDefault="00060360" w:rsidP="000A332B">
            <w:pPr>
              <w:rPr>
                <w:lang w:val="en-US"/>
              </w:rPr>
            </w:pPr>
            <w:r w:rsidRPr="007D4FA6">
              <w:rPr>
                <w:lang w:val="en-US"/>
              </w:rPr>
              <w:t>about</w:t>
            </w:r>
          </w:p>
        </w:tc>
        <w:tc>
          <w:tcPr>
            <w:tcW w:w="3058" w:type="dxa"/>
          </w:tcPr>
          <w:p w14:paraId="61030388" w14:textId="680D080F" w:rsidR="00060360" w:rsidRPr="007D4FA6" w:rsidRDefault="00060360" w:rsidP="000A332B">
            <w:pPr>
              <w:rPr>
                <w:lang w:val="en-US"/>
              </w:rPr>
            </w:pPr>
            <w:r w:rsidRPr="007D4FA6">
              <w:rPr>
                <w:lang w:val="en-US"/>
              </w:rPr>
              <w:t>university-</w:t>
            </w:r>
            <w:r w:rsidR="00ED2C87">
              <w:rPr>
                <w:smallCaps/>
                <w:lang w:val="en-US"/>
              </w:rPr>
              <w:t>m</w:t>
            </w:r>
            <w:r w:rsidRPr="00564C4D">
              <w:rPr>
                <w:smallCaps/>
                <w:lang w:val="en-US"/>
              </w:rPr>
              <w:t>asc</w:t>
            </w:r>
            <w:r w:rsidR="00ED2C87">
              <w:rPr>
                <w:smallCaps/>
                <w:lang w:val="en-US"/>
              </w:rPr>
              <w:t>.l</w:t>
            </w:r>
            <w:r w:rsidRPr="00564C4D">
              <w:rPr>
                <w:smallCaps/>
                <w:lang w:val="en-US"/>
              </w:rPr>
              <w:t>oc</w:t>
            </w:r>
            <w:r w:rsidR="00ED2C87">
              <w:rPr>
                <w:smallCaps/>
                <w:lang w:val="en-US"/>
              </w:rPr>
              <w:t>.s</w:t>
            </w:r>
            <w:r w:rsidRPr="00564C4D">
              <w:rPr>
                <w:smallCaps/>
                <w:lang w:val="en-US"/>
              </w:rPr>
              <w:t>g</w:t>
            </w:r>
          </w:p>
        </w:tc>
        <w:tc>
          <w:tcPr>
            <w:tcW w:w="3537" w:type="dxa"/>
          </w:tcPr>
          <w:p w14:paraId="4BAB6D25" w14:textId="56FB118C" w:rsidR="00060360" w:rsidRPr="007D4FA6" w:rsidRDefault="00060360" w:rsidP="000A332B">
            <w:pPr>
              <w:rPr>
                <w:lang w:val="en-US"/>
              </w:rPr>
            </w:pPr>
            <w:r w:rsidRPr="007D4FA6">
              <w:rPr>
                <w:lang w:val="en-US"/>
              </w:rPr>
              <w:t>professor-</w:t>
            </w:r>
            <w:r w:rsidR="00ED2C87">
              <w:rPr>
                <w:smallCaps/>
                <w:lang w:val="en-US"/>
              </w:rPr>
              <w:t>l</w:t>
            </w:r>
            <w:r w:rsidR="00ED2C87" w:rsidRPr="00564C4D">
              <w:rPr>
                <w:smallCaps/>
                <w:lang w:val="en-US"/>
              </w:rPr>
              <w:t>oc</w:t>
            </w:r>
            <w:r w:rsidR="00ED2C87">
              <w:rPr>
                <w:smallCaps/>
                <w:lang w:val="en-US"/>
              </w:rPr>
              <w:t>.s</w:t>
            </w:r>
            <w:r w:rsidR="00ED2C87" w:rsidRPr="00564C4D">
              <w:rPr>
                <w:smallCaps/>
                <w:lang w:val="en-US"/>
              </w:rPr>
              <w:t>g</w:t>
            </w:r>
          </w:p>
        </w:tc>
      </w:tr>
    </w:tbl>
    <w:p w14:paraId="77D02215" w14:textId="77777777" w:rsidR="00060360" w:rsidRPr="007D4FA6" w:rsidRDefault="00060360" w:rsidP="000A332B">
      <w:pPr>
        <w:rPr>
          <w:lang w:val="en-US"/>
        </w:rPr>
      </w:pPr>
      <w:r w:rsidRPr="007D4FA6">
        <w:rPr>
          <w:lang w:val="en-US"/>
        </w:rPr>
        <w:t xml:space="preserve">‘A story about a university </w:t>
      </w:r>
      <w:r w:rsidRPr="007D4FA6">
        <w:rPr>
          <w:b/>
          <w:lang w:val="en-US"/>
        </w:rPr>
        <w:t>professor’</w:t>
      </w:r>
    </w:p>
    <w:p w14:paraId="06B887A1" w14:textId="77777777" w:rsidR="000A332B" w:rsidRPr="007D4FA6" w:rsidRDefault="000A332B" w:rsidP="000A332B">
      <w:pPr>
        <w:rPr>
          <w:lang w:val="en-US"/>
        </w:rPr>
      </w:pPr>
    </w:p>
    <w:p w14:paraId="7037D2AC" w14:textId="77777777" w:rsidR="003A796B" w:rsidRPr="007D4FA6" w:rsidRDefault="00FC721C" w:rsidP="003A796B">
      <w:pPr>
        <w:rPr>
          <w:lang w:val="en-US"/>
        </w:rPr>
      </w:pPr>
      <w:r w:rsidRPr="007D4FA6">
        <w:rPr>
          <w:lang w:val="en-US"/>
        </w:rPr>
        <w:t xml:space="preserve">Differential marking of this type in Ukrainian pertains only to the Locative Singular, where </w:t>
      </w:r>
      <w:r w:rsidR="00143202">
        <w:rPr>
          <w:lang w:val="en-US"/>
        </w:rPr>
        <w:t>‘</w:t>
      </w:r>
      <w:r w:rsidR="000A332B" w:rsidRPr="007D4FA6">
        <w:rPr>
          <w:lang w:val="en-US"/>
        </w:rPr>
        <w:t xml:space="preserve">nouns denoting persons may take the ending </w:t>
      </w:r>
      <w:r w:rsidR="000A332B" w:rsidRPr="007D4FA6">
        <w:rPr>
          <w:i/>
          <w:lang w:val="en-US"/>
        </w:rPr>
        <w:t>-</w:t>
      </w:r>
      <w:proofErr w:type="spellStart"/>
      <w:r w:rsidR="000A332B" w:rsidRPr="007D4FA6">
        <w:rPr>
          <w:i/>
          <w:lang w:val="en-US"/>
        </w:rPr>
        <w:t>ovi</w:t>
      </w:r>
      <w:proofErr w:type="spellEnd"/>
      <w:r w:rsidR="00143202">
        <w:rPr>
          <w:lang w:val="en-US"/>
        </w:rPr>
        <w:t>’</w:t>
      </w:r>
      <w:r w:rsidR="000A332B" w:rsidRPr="007D4FA6">
        <w:rPr>
          <w:lang w:val="en-US"/>
        </w:rPr>
        <w:t xml:space="preserve"> (</w:t>
      </w:r>
      <w:proofErr w:type="spellStart"/>
      <w:r w:rsidR="000A332B" w:rsidRPr="007D4FA6">
        <w:rPr>
          <w:lang w:val="en-US"/>
        </w:rPr>
        <w:t>Shevelov</w:t>
      </w:r>
      <w:proofErr w:type="spellEnd"/>
      <w:r w:rsidR="000A332B" w:rsidRPr="007D4FA6">
        <w:rPr>
          <w:lang w:val="en-US"/>
        </w:rPr>
        <w:t xml:space="preserve"> 1993:</w:t>
      </w:r>
      <w:r w:rsidR="009E3CB7">
        <w:rPr>
          <w:lang w:val="en-US"/>
        </w:rPr>
        <w:t xml:space="preserve"> </w:t>
      </w:r>
      <w:r w:rsidR="000A332B" w:rsidRPr="007D4FA6">
        <w:rPr>
          <w:lang w:val="en-US"/>
        </w:rPr>
        <w:t xml:space="preserve">959), as in </w:t>
      </w:r>
      <w:r w:rsidR="000A332B" w:rsidRPr="007D4FA6">
        <w:rPr>
          <w:i/>
          <w:lang w:val="en-US"/>
        </w:rPr>
        <w:t xml:space="preserve">o </w:t>
      </w:r>
      <w:proofErr w:type="spellStart"/>
      <w:r w:rsidR="000A332B" w:rsidRPr="007D4FA6">
        <w:rPr>
          <w:i/>
          <w:lang w:val="en-US"/>
        </w:rPr>
        <w:t>seljanynovi</w:t>
      </w:r>
      <w:proofErr w:type="spellEnd"/>
      <w:r w:rsidR="000A332B" w:rsidRPr="007D4FA6">
        <w:rPr>
          <w:lang w:val="en-US"/>
        </w:rPr>
        <w:t xml:space="preserve"> ‘about the peasant’</w:t>
      </w:r>
      <w:r w:rsidRPr="007D4FA6">
        <w:rPr>
          <w:lang w:val="en-US"/>
        </w:rPr>
        <w:t xml:space="preserve">. In </w:t>
      </w:r>
      <w:r w:rsidR="003A796B" w:rsidRPr="007D4FA6">
        <w:rPr>
          <w:lang w:val="en-US"/>
        </w:rPr>
        <w:t>Belarusian</w:t>
      </w:r>
      <w:r w:rsidRPr="007D4FA6">
        <w:rPr>
          <w:lang w:val="en-US"/>
        </w:rPr>
        <w:t>, by contrast,</w:t>
      </w:r>
      <w:r w:rsidR="003A796B" w:rsidRPr="007D4FA6">
        <w:rPr>
          <w:lang w:val="en-US"/>
        </w:rPr>
        <w:t xml:space="preserve"> </w:t>
      </w:r>
      <w:proofErr w:type="spellStart"/>
      <w:r w:rsidR="003A796B" w:rsidRPr="007D4FA6">
        <w:rPr>
          <w:lang w:val="en-US"/>
        </w:rPr>
        <w:t>LocSg</w:t>
      </w:r>
      <w:proofErr w:type="spellEnd"/>
      <w:r w:rsidR="003A796B" w:rsidRPr="007D4FA6">
        <w:rPr>
          <w:lang w:val="en-US"/>
        </w:rPr>
        <w:t xml:space="preserve"> -</w:t>
      </w:r>
      <w:r w:rsidR="003A796B" w:rsidRPr="007D4FA6">
        <w:rPr>
          <w:i/>
          <w:lang w:val="en-US"/>
        </w:rPr>
        <w:t>u</w:t>
      </w:r>
      <w:r w:rsidR="003A796B" w:rsidRPr="007D4FA6">
        <w:rPr>
          <w:lang w:val="en-US"/>
        </w:rPr>
        <w:t xml:space="preserve"> </w:t>
      </w:r>
      <w:r w:rsidRPr="007D4FA6">
        <w:rPr>
          <w:lang w:val="en-US"/>
        </w:rPr>
        <w:t>has spread</w:t>
      </w:r>
      <w:r w:rsidR="003A796B" w:rsidRPr="007D4FA6">
        <w:rPr>
          <w:lang w:val="en-US"/>
        </w:rPr>
        <w:t xml:space="preserve"> to </w:t>
      </w:r>
      <w:r w:rsidR="00143202">
        <w:rPr>
          <w:lang w:val="en-US"/>
        </w:rPr>
        <w:t>‘</w:t>
      </w:r>
      <w:r w:rsidR="003A796B" w:rsidRPr="007D4FA6">
        <w:rPr>
          <w:lang w:val="en-US"/>
        </w:rPr>
        <w:t xml:space="preserve">nouns with a stem in a palatalized or formerly palatalized consonant which denote human beings, for example, </w:t>
      </w:r>
      <w:r w:rsidR="003A796B" w:rsidRPr="007D4FA6">
        <w:rPr>
          <w:i/>
          <w:lang w:val="en-US"/>
        </w:rPr>
        <w:t xml:space="preserve">ab </w:t>
      </w:r>
      <w:proofErr w:type="spellStart"/>
      <w:r w:rsidR="003A796B" w:rsidRPr="007D4FA6">
        <w:rPr>
          <w:i/>
          <w:lang w:val="en-US"/>
        </w:rPr>
        <w:t>vučnju</w:t>
      </w:r>
      <w:proofErr w:type="spellEnd"/>
      <w:r w:rsidR="003A796B" w:rsidRPr="007D4FA6">
        <w:rPr>
          <w:i/>
          <w:lang w:val="en-US"/>
        </w:rPr>
        <w:t xml:space="preserve">, ab </w:t>
      </w:r>
      <w:proofErr w:type="spellStart"/>
      <w:r w:rsidR="003A796B" w:rsidRPr="007D4FA6">
        <w:rPr>
          <w:i/>
          <w:lang w:val="en-US"/>
        </w:rPr>
        <w:t>pesnjaru</w:t>
      </w:r>
      <w:proofErr w:type="spellEnd"/>
      <w:r w:rsidR="003A796B" w:rsidRPr="007D4FA6">
        <w:rPr>
          <w:lang w:val="en-US"/>
        </w:rPr>
        <w:t xml:space="preserve"> </w:t>
      </w:r>
      <w:r w:rsidR="00143202">
        <w:rPr>
          <w:lang w:val="en-US"/>
        </w:rPr>
        <w:t>“</w:t>
      </w:r>
      <w:r w:rsidR="003A796B" w:rsidRPr="007D4FA6">
        <w:rPr>
          <w:lang w:val="en-US"/>
        </w:rPr>
        <w:t>about the pupil, about the poet</w:t>
      </w:r>
      <w:r w:rsidR="00143202">
        <w:rPr>
          <w:lang w:val="en-US"/>
        </w:rPr>
        <w:t>”’</w:t>
      </w:r>
      <w:r w:rsidR="003A796B" w:rsidRPr="007D4FA6">
        <w:rPr>
          <w:lang w:val="en-US"/>
        </w:rPr>
        <w:t xml:space="preserve"> (Mayo 1993: 903)</w:t>
      </w:r>
      <w:r w:rsidR="005C7F40" w:rsidRPr="007D4FA6">
        <w:rPr>
          <w:lang w:val="en-US"/>
        </w:rPr>
        <w:t>.</w:t>
      </w:r>
    </w:p>
    <w:p w14:paraId="289A109D" w14:textId="77777777" w:rsidR="00752623" w:rsidRPr="007D4FA6" w:rsidRDefault="00752623" w:rsidP="00A622C8">
      <w:pPr>
        <w:rPr>
          <w:lang w:val="en-US"/>
        </w:rPr>
      </w:pPr>
    </w:p>
    <w:p w14:paraId="397C21E4" w14:textId="77777777" w:rsidR="005F4942" w:rsidRPr="007D4FA6" w:rsidRDefault="00A649C9" w:rsidP="00A622C8">
      <w:pPr>
        <w:rPr>
          <w:lang w:val="en-US"/>
        </w:rPr>
      </w:pPr>
      <w:r>
        <w:rPr>
          <w:lang w:val="en-US"/>
        </w:rPr>
        <w:t>5.6.</w:t>
      </w:r>
      <w:r w:rsidR="005F4942" w:rsidRPr="007D4FA6">
        <w:rPr>
          <w:lang w:val="en-US"/>
        </w:rPr>
        <w:t>2.</w:t>
      </w:r>
      <w:r w:rsidR="003D0EEC" w:rsidRPr="007D4FA6">
        <w:rPr>
          <w:lang w:val="en-US"/>
        </w:rPr>
        <w:t>2</w:t>
      </w:r>
      <w:r w:rsidR="005F4942" w:rsidRPr="007D4FA6">
        <w:rPr>
          <w:lang w:val="en-US"/>
        </w:rPr>
        <w:t xml:space="preserve"> Related phenomena: a-stem </w:t>
      </w:r>
      <w:proofErr w:type="spellStart"/>
      <w:r w:rsidR="005F4942" w:rsidRPr="007D4FA6">
        <w:rPr>
          <w:lang w:val="en-US"/>
        </w:rPr>
        <w:t>viriles</w:t>
      </w:r>
      <w:proofErr w:type="spellEnd"/>
      <w:r w:rsidR="005F4942" w:rsidRPr="007D4FA6">
        <w:rPr>
          <w:lang w:val="en-US"/>
        </w:rPr>
        <w:t xml:space="preserve">, </w:t>
      </w:r>
      <w:r w:rsidR="00056F48" w:rsidRPr="007D4FA6">
        <w:rPr>
          <w:lang w:val="en-US"/>
        </w:rPr>
        <w:t>vocatives, possessives, and numerals</w:t>
      </w:r>
      <w:r w:rsidR="005F4942" w:rsidRPr="007D4FA6">
        <w:rPr>
          <w:lang w:val="en-US"/>
        </w:rPr>
        <w:t xml:space="preserve"> </w:t>
      </w:r>
    </w:p>
    <w:p w14:paraId="6A2CECE9" w14:textId="52C1F440" w:rsidR="00056F48" w:rsidRPr="007D4FA6" w:rsidRDefault="00056F48" w:rsidP="00A622C8">
      <w:pPr>
        <w:rPr>
          <w:lang w:val="en-US"/>
        </w:rPr>
      </w:pPr>
      <w:r w:rsidRPr="007D4FA6">
        <w:rPr>
          <w:lang w:val="en-US"/>
        </w:rPr>
        <w:t xml:space="preserve">In addition to the differential marking of nouns summarized in Table 1, there are several other ways in which behavior of nouns with animate or virile reference is distinct in the Slavonic languages. All Slavonic languages have </w:t>
      </w:r>
      <w:r w:rsidR="00A16BA0" w:rsidRPr="007D4FA6">
        <w:rPr>
          <w:lang w:val="en-US"/>
        </w:rPr>
        <w:t>a-stem Masculine nouns</w:t>
      </w:r>
      <w:r w:rsidR="001105D0" w:rsidRPr="007D4FA6">
        <w:rPr>
          <w:lang w:val="en-US"/>
        </w:rPr>
        <w:t xml:space="preserve">, all of which </w:t>
      </w:r>
      <w:r w:rsidR="00ED65B2" w:rsidRPr="007D4FA6">
        <w:rPr>
          <w:lang w:val="en-US"/>
        </w:rPr>
        <w:t>are specialized for</w:t>
      </w:r>
      <w:r w:rsidR="001105D0" w:rsidRPr="007D4FA6">
        <w:rPr>
          <w:lang w:val="en-US"/>
        </w:rPr>
        <w:t xml:space="preserve"> human reference</w:t>
      </w:r>
      <w:r w:rsidR="00A650FE">
        <w:rPr>
          <w:lang w:val="en-US"/>
        </w:rPr>
        <w:t xml:space="preserve">, </w:t>
      </w:r>
      <w:r w:rsidR="001105D0" w:rsidRPr="007D4FA6">
        <w:rPr>
          <w:lang w:val="en-US"/>
        </w:rPr>
        <w:t xml:space="preserve">mostly as </w:t>
      </w:r>
      <w:proofErr w:type="spellStart"/>
      <w:r w:rsidR="001105D0" w:rsidRPr="007D4FA6">
        <w:rPr>
          <w:lang w:val="en-US"/>
        </w:rPr>
        <w:t>viriles</w:t>
      </w:r>
      <w:proofErr w:type="spellEnd"/>
      <w:r w:rsidR="001105D0" w:rsidRPr="007D4FA6">
        <w:rPr>
          <w:lang w:val="en-US"/>
        </w:rPr>
        <w:t>, some as common-gender nouns</w:t>
      </w:r>
      <w:r w:rsidR="00A650FE">
        <w:rPr>
          <w:lang w:val="en-US"/>
        </w:rPr>
        <w:t>. These two types are labeled “</w:t>
      </w:r>
      <w:r w:rsidR="00A650FE">
        <w:rPr>
          <w:i/>
          <w:lang w:val="en-US"/>
        </w:rPr>
        <w:t>papa</w:t>
      </w:r>
      <w:r w:rsidR="00A650FE">
        <w:rPr>
          <w:lang w:val="en-US"/>
        </w:rPr>
        <w:t xml:space="preserve">-type nouns” and “double-gender nouns” respectively in </w:t>
      </w:r>
      <w:proofErr w:type="spellStart"/>
      <w:r w:rsidR="00A650FE">
        <w:rPr>
          <w:lang w:val="en-US"/>
        </w:rPr>
        <w:t>Berdicevskis</w:t>
      </w:r>
      <w:proofErr w:type="spellEnd"/>
      <w:r w:rsidR="00A650FE">
        <w:rPr>
          <w:lang w:val="en-US"/>
        </w:rPr>
        <w:t xml:space="preserve"> this volume </w:t>
      </w:r>
      <w:r w:rsidR="00A650FE" w:rsidRPr="00564C4D">
        <w:rPr>
          <w:highlight w:val="yellow"/>
          <w:lang w:val="en-US"/>
        </w:rPr>
        <w:t>(5.5)</w:t>
      </w:r>
      <w:r w:rsidR="00A650FE">
        <w:rPr>
          <w:lang w:val="en-US"/>
        </w:rPr>
        <w:t>. E</w:t>
      </w:r>
      <w:r w:rsidR="001105D0" w:rsidRPr="007D4FA6">
        <w:rPr>
          <w:lang w:val="en-US"/>
        </w:rPr>
        <w:t>ven though these nouns have the usual a-stem Accusative Singular -</w:t>
      </w:r>
      <w:r w:rsidR="001105D0" w:rsidRPr="007D4FA6">
        <w:rPr>
          <w:i/>
          <w:lang w:val="en-US"/>
        </w:rPr>
        <w:t>u</w:t>
      </w:r>
      <w:r w:rsidR="001105D0" w:rsidRPr="007D4FA6">
        <w:rPr>
          <w:lang w:val="en-US"/>
        </w:rPr>
        <w:t xml:space="preserve"> ending, they exhibit the same </w:t>
      </w:r>
      <w:r w:rsidR="00FC698A" w:rsidRPr="007D4FA6">
        <w:rPr>
          <w:lang w:val="en-US"/>
        </w:rPr>
        <w:t xml:space="preserve">morphosyntactic agreement </w:t>
      </w:r>
      <w:r w:rsidR="001105D0" w:rsidRPr="007D4FA6">
        <w:rPr>
          <w:lang w:val="en-US"/>
        </w:rPr>
        <w:t xml:space="preserve">as other </w:t>
      </w:r>
      <w:r w:rsidR="00A15323" w:rsidRPr="007D4FA6">
        <w:rPr>
          <w:lang w:val="en-US"/>
        </w:rPr>
        <w:t xml:space="preserve">Masculine </w:t>
      </w:r>
      <w:r w:rsidR="001105D0" w:rsidRPr="007D4FA6">
        <w:rPr>
          <w:lang w:val="en-US"/>
        </w:rPr>
        <w:t>animate nouns that have Genitive-Accusative endings (cf. examples 2 and 3), as shown in this example:</w:t>
      </w:r>
    </w:p>
    <w:p w14:paraId="5889929D" w14:textId="77777777" w:rsidR="00056F48" w:rsidRPr="007D4FA6" w:rsidRDefault="00056F48" w:rsidP="00A622C8">
      <w:pPr>
        <w:rPr>
          <w:lang w:val="en-US"/>
        </w:rPr>
      </w:pPr>
    </w:p>
    <w:p w14:paraId="30CA876C" w14:textId="77777777" w:rsidR="001105D0" w:rsidRPr="007D4FA6" w:rsidRDefault="001105D0" w:rsidP="00A622C8">
      <w:pPr>
        <w:rPr>
          <w:lang w:val="en-US"/>
        </w:rPr>
      </w:pPr>
      <w:r w:rsidRPr="007D4FA6">
        <w:rPr>
          <w:lang w:val="en-US"/>
        </w:rPr>
        <w:t xml:space="preserve">(12) Russian </w:t>
      </w:r>
      <w:proofErr w:type="spellStart"/>
      <w:r w:rsidRPr="007D4FA6">
        <w:rPr>
          <w:lang w:val="en-US"/>
        </w:rPr>
        <w:t>G</w:t>
      </w:r>
      <w:r w:rsidR="00170E31">
        <w:rPr>
          <w:lang w:val="en-US"/>
        </w:rPr>
        <w:t>en</w:t>
      </w:r>
      <w:r w:rsidRPr="007D4FA6">
        <w:rPr>
          <w:lang w:val="en-US"/>
        </w:rPr>
        <w:t>A</w:t>
      </w:r>
      <w:r w:rsidR="00170E31">
        <w:rPr>
          <w:lang w:val="en-US"/>
        </w:rPr>
        <w:t>cc</w:t>
      </w:r>
      <w:r w:rsidRPr="007D4FA6">
        <w:rPr>
          <w:lang w:val="en-US"/>
        </w:rPr>
        <w:t>Sg</w:t>
      </w:r>
      <w:proofErr w:type="spellEnd"/>
      <w:r w:rsidRPr="007D4FA6">
        <w:rPr>
          <w:lang w:val="en-US"/>
        </w:rPr>
        <w:t xml:space="preserve"> agreement with a-stem virile, </w:t>
      </w:r>
      <w:proofErr w:type="spellStart"/>
      <w:r w:rsidRPr="007D4FA6">
        <w:rPr>
          <w:lang w:val="en-US"/>
        </w:rPr>
        <w:t>Tat’jana</w:t>
      </w:r>
      <w:proofErr w:type="spellEnd"/>
      <w:r w:rsidRPr="007D4FA6">
        <w:rPr>
          <w:lang w:val="en-US"/>
        </w:rPr>
        <w:t xml:space="preserve"> </w:t>
      </w:r>
      <w:proofErr w:type="spellStart"/>
      <w:r w:rsidRPr="007D4FA6">
        <w:rPr>
          <w:lang w:val="en-US"/>
        </w:rPr>
        <w:t>Tronina</w:t>
      </w:r>
      <w:proofErr w:type="spellEnd"/>
      <w:r w:rsidRPr="007D4FA6">
        <w:rPr>
          <w:lang w:val="en-US"/>
        </w:rPr>
        <w:t xml:space="preserve"> 2004 (ruscorpora.ru)</w:t>
      </w:r>
    </w:p>
    <w:tbl>
      <w:tblPr>
        <w:tblStyle w:val="TableGrid"/>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0"/>
        <w:gridCol w:w="1016"/>
        <w:gridCol w:w="990"/>
        <w:gridCol w:w="1841"/>
        <w:gridCol w:w="2126"/>
        <w:gridCol w:w="2263"/>
      </w:tblGrid>
      <w:tr w:rsidR="006F5F35" w:rsidRPr="007D4FA6" w14:paraId="57DA6DA2" w14:textId="77777777" w:rsidTr="00564C4D">
        <w:tc>
          <w:tcPr>
            <w:tcW w:w="1110" w:type="dxa"/>
          </w:tcPr>
          <w:p w14:paraId="64BA13C6" w14:textId="77777777" w:rsidR="006F5F35" w:rsidRPr="007D4FA6" w:rsidRDefault="006F5F35" w:rsidP="00A622C8">
            <w:pPr>
              <w:rPr>
                <w:i/>
                <w:lang w:val="en-US"/>
              </w:rPr>
            </w:pPr>
            <w:proofErr w:type="spellStart"/>
            <w:r w:rsidRPr="007D4FA6">
              <w:rPr>
                <w:i/>
                <w:lang w:val="en-US"/>
              </w:rPr>
              <w:t>Zaranee</w:t>
            </w:r>
            <w:proofErr w:type="spellEnd"/>
          </w:p>
        </w:tc>
        <w:tc>
          <w:tcPr>
            <w:tcW w:w="1016" w:type="dxa"/>
          </w:tcPr>
          <w:p w14:paraId="51956F17" w14:textId="77777777" w:rsidR="006F5F35" w:rsidRPr="007D4FA6" w:rsidRDefault="006F5F35" w:rsidP="00A622C8">
            <w:pPr>
              <w:rPr>
                <w:i/>
                <w:lang w:val="en-US"/>
              </w:rPr>
            </w:pPr>
            <w:proofErr w:type="spellStart"/>
            <w:r w:rsidRPr="007D4FA6">
              <w:rPr>
                <w:i/>
                <w:lang w:val="en-US"/>
              </w:rPr>
              <w:t>sovetuju</w:t>
            </w:r>
            <w:proofErr w:type="spellEnd"/>
          </w:p>
        </w:tc>
        <w:tc>
          <w:tcPr>
            <w:tcW w:w="990" w:type="dxa"/>
          </w:tcPr>
          <w:p w14:paraId="6CD3AF3A" w14:textId="77777777" w:rsidR="006F5F35" w:rsidRPr="007D4FA6" w:rsidRDefault="006F5F35" w:rsidP="00A622C8">
            <w:pPr>
              <w:rPr>
                <w:i/>
                <w:lang w:val="en-US"/>
              </w:rPr>
            </w:pPr>
            <w:proofErr w:type="spellStart"/>
            <w:r w:rsidRPr="007D4FA6">
              <w:rPr>
                <w:i/>
                <w:lang w:val="en-US"/>
              </w:rPr>
              <w:t>požalet</w:t>
            </w:r>
            <w:proofErr w:type="spellEnd"/>
            <w:r w:rsidRPr="007D4FA6">
              <w:rPr>
                <w:i/>
                <w:lang w:val="en-US"/>
              </w:rPr>
              <w:t>’</w:t>
            </w:r>
          </w:p>
        </w:tc>
        <w:tc>
          <w:tcPr>
            <w:tcW w:w="1841" w:type="dxa"/>
          </w:tcPr>
          <w:p w14:paraId="0FF6372A" w14:textId="77777777" w:rsidR="006F5F35" w:rsidRPr="007D4FA6" w:rsidRDefault="006F5F35" w:rsidP="00A622C8">
            <w:pPr>
              <w:rPr>
                <w:i/>
                <w:lang w:val="en-US"/>
              </w:rPr>
            </w:pPr>
            <w:proofErr w:type="spellStart"/>
            <w:r w:rsidRPr="007D4FA6">
              <w:rPr>
                <w:i/>
                <w:lang w:val="en-US"/>
              </w:rPr>
              <w:t>svo</w:t>
            </w:r>
            <w:proofErr w:type="spellEnd"/>
            <w:r w:rsidRPr="007D4FA6">
              <w:rPr>
                <w:i/>
                <w:lang w:val="en-US"/>
              </w:rPr>
              <w:t>-ego</w:t>
            </w:r>
          </w:p>
        </w:tc>
        <w:tc>
          <w:tcPr>
            <w:tcW w:w="2126" w:type="dxa"/>
          </w:tcPr>
          <w:p w14:paraId="73AEF9BB" w14:textId="77777777" w:rsidR="006F5F35" w:rsidRPr="007D4FA6" w:rsidRDefault="006F5F35" w:rsidP="00A622C8">
            <w:pPr>
              <w:rPr>
                <w:i/>
                <w:lang w:val="en-US"/>
              </w:rPr>
            </w:pPr>
            <w:proofErr w:type="spellStart"/>
            <w:r w:rsidRPr="007D4FA6">
              <w:rPr>
                <w:i/>
                <w:lang w:val="en-US"/>
              </w:rPr>
              <w:t>prestarel-ogo</w:t>
            </w:r>
            <w:proofErr w:type="spellEnd"/>
          </w:p>
        </w:tc>
        <w:tc>
          <w:tcPr>
            <w:tcW w:w="2263" w:type="dxa"/>
          </w:tcPr>
          <w:p w14:paraId="1AAF72F9" w14:textId="77777777" w:rsidR="006F5F35" w:rsidRPr="007D4FA6" w:rsidRDefault="006F5F35" w:rsidP="00A622C8">
            <w:pPr>
              <w:rPr>
                <w:i/>
                <w:lang w:val="en-US"/>
              </w:rPr>
            </w:pPr>
            <w:proofErr w:type="spellStart"/>
            <w:r w:rsidRPr="007D4FA6">
              <w:rPr>
                <w:i/>
                <w:lang w:val="en-US"/>
              </w:rPr>
              <w:t>dedušk</w:t>
            </w:r>
            <w:proofErr w:type="spellEnd"/>
            <w:r w:rsidRPr="007D4FA6">
              <w:rPr>
                <w:i/>
                <w:lang w:val="en-US"/>
              </w:rPr>
              <w:t>-u</w:t>
            </w:r>
          </w:p>
        </w:tc>
      </w:tr>
      <w:tr w:rsidR="006F5F35" w:rsidRPr="007D4FA6" w14:paraId="0FAA16B1" w14:textId="77777777" w:rsidTr="00564C4D">
        <w:tc>
          <w:tcPr>
            <w:tcW w:w="1110" w:type="dxa"/>
          </w:tcPr>
          <w:p w14:paraId="71ACBC03" w14:textId="77777777" w:rsidR="006F5F35" w:rsidRPr="007D4FA6" w:rsidRDefault="006F5F35" w:rsidP="00A622C8">
            <w:pPr>
              <w:rPr>
                <w:lang w:val="en-US"/>
              </w:rPr>
            </w:pPr>
            <w:r w:rsidRPr="007D4FA6">
              <w:rPr>
                <w:lang w:val="en-US"/>
              </w:rPr>
              <w:t>primarily</w:t>
            </w:r>
          </w:p>
        </w:tc>
        <w:tc>
          <w:tcPr>
            <w:tcW w:w="1016" w:type="dxa"/>
          </w:tcPr>
          <w:p w14:paraId="0AB5A8F8" w14:textId="77777777" w:rsidR="006F5F35" w:rsidRPr="007D4FA6" w:rsidRDefault="006F5F35" w:rsidP="00A622C8">
            <w:pPr>
              <w:rPr>
                <w:lang w:val="en-US"/>
              </w:rPr>
            </w:pPr>
            <w:proofErr w:type="spellStart"/>
            <w:r w:rsidRPr="007D4FA6">
              <w:rPr>
                <w:lang w:val="en-US"/>
              </w:rPr>
              <w:t>I.advise</w:t>
            </w:r>
            <w:proofErr w:type="spellEnd"/>
          </w:p>
        </w:tc>
        <w:tc>
          <w:tcPr>
            <w:tcW w:w="990" w:type="dxa"/>
          </w:tcPr>
          <w:p w14:paraId="761FD887" w14:textId="77777777" w:rsidR="006F5F35" w:rsidRPr="007D4FA6" w:rsidRDefault="009E0A12" w:rsidP="00A622C8">
            <w:pPr>
              <w:rPr>
                <w:lang w:val="en-US"/>
              </w:rPr>
            </w:pPr>
            <w:r w:rsidRPr="007D4FA6">
              <w:rPr>
                <w:lang w:val="en-US"/>
              </w:rPr>
              <w:t>pity</w:t>
            </w:r>
          </w:p>
        </w:tc>
        <w:tc>
          <w:tcPr>
            <w:tcW w:w="1841" w:type="dxa"/>
          </w:tcPr>
          <w:p w14:paraId="3EC2BA37" w14:textId="7B08152D" w:rsidR="006F5F35" w:rsidRPr="007D4FA6" w:rsidRDefault="006F5F35" w:rsidP="00A622C8">
            <w:pPr>
              <w:rPr>
                <w:lang w:val="en-US"/>
              </w:rPr>
            </w:pPr>
            <w:r w:rsidRPr="007D4FA6">
              <w:rPr>
                <w:lang w:val="en-US"/>
              </w:rPr>
              <w:t>your-</w:t>
            </w:r>
            <w:r w:rsidR="009F558A">
              <w:rPr>
                <w:smallCaps/>
                <w:lang w:val="en-US"/>
              </w:rPr>
              <w:t>g</w:t>
            </w:r>
            <w:r w:rsidR="009F558A" w:rsidRPr="00BA764D">
              <w:rPr>
                <w:smallCaps/>
                <w:lang w:val="en-US"/>
              </w:rPr>
              <w:t>en</w:t>
            </w:r>
            <w:r w:rsidR="009F558A">
              <w:rPr>
                <w:smallCaps/>
                <w:lang w:val="en-US"/>
              </w:rPr>
              <w:t>a</w:t>
            </w:r>
            <w:r w:rsidR="009F558A" w:rsidRPr="00BA764D">
              <w:rPr>
                <w:smallCaps/>
                <w:lang w:val="en-US"/>
              </w:rPr>
              <w:t>cc.</w:t>
            </w:r>
            <w:r w:rsidR="009F558A">
              <w:rPr>
                <w:smallCaps/>
                <w:lang w:val="en-US"/>
              </w:rPr>
              <w:t>s</w:t>
            </w:r>
            <w:r w:rsidR="009F558A" w:rsidRPr="00BA764D">
              <w:rPr>
                <w:smallCaps/>
                <w:lang w:val="en-US"/>
              </w:rPr>
              <w:t>g</w:t>
            </w:r>
          </w:p>
        </w:tc>
        <w:tc>
          <w:tcPr>
            <w:tcW w:w="2126" w:type="dxa"/>
          </w:tcPr>
          <w:p w14:paraId="4F6E9D88" w14:textId="274A1E8B" w:rsidR="006F5F35" w:rsidRPr="007D4FA6" w:rsidRDefault="006F5F35" w:rsidP="00A622C8">
            <w:pPr>
              <w:rPr>
                <w:lang w:val="en-US"/>
              </w:rPr>
            </w:pPr>
            <w:r w:rsidRPr="007D4FA6">
              <w:rPr>
                <w:lang w:val="en-US"/>
              </w:rPr>
              <w:t>elderly-</w:t>
            </w:r>
            <w:r w:rsidR="009F558A">
              <w:rPr>
                <w:smallCaps/>
                <w:lang w:val="en-US"/>
              </w:rPr>
              <w:t>g</w:t>
            </w:r>
            <w:r w:rsidR="009F558A" w:rsidRPr="00BA764D">
              <w:rPr>
                <w:smallCaps/>
                <w:lang w:val="en-US"/>
              </w:rPr>
              <w:t>en</w:t>
            </w:r>
            <w:r w:rsidR="009F558A">
              <w:rPr>
                <w:smallCaps/>
                <w:lang w:val="en-US"/>
              </w:rPr>
              <w:t>a</w:t>
            </w:r>
            <w:r w:rsidR="009F558A" w:rsidRPr="00BA764D">
              <w:rPr>
                <w:smallCaps/>
                <w:lang w:val="en-US"/>
              </w:rPr>
              <w:t>cc.</w:t>
            </w:r>
            <w:r w:rsidR="009F558A">
              <w:rPr>
                <w:smallCaps/>
                <w:lang w:val="en-US"/>
              </w:rPr>
              <w:t>s</w:t>
            </w:r>
            <w:r w:rsidR="009F558A" w:rsidRPr="00BA764D">
              <w:rPr>
                <w:smallCaps/>
                <w:lang w:val="en-US"/>
              </w:rPr>
              <w:t>g</w:t>
            </w:r>
          </w:p>
        </w:tc>
        <w:tc>
          <w:tcPr>
            <w:tcW w:w="2263" w:type="dxa"/>
          </w:tcPr>
          <w:p w14:paraId="619E442B" w14:textId="618284C0" w:rsidR="006F5F35" w:rsidRPr="007D4FA6" w:rsidRDefault="009E0A12" w:rsidP="00A622C8">
            <w:pPr>
              <w:rPr>
                <w:lang w:val="en-US"/>
              </w:rPr>
            </w:pPr>
            <w:r w:rsidRPr="007D4FA6">
              <w:rPr>
                <w:lang w:val="en-US"/>
              </w:rPr>
              <w:t>grandfather-</w:t>
            </w:r>
            <w:r w:rsidR="009F558A">
              <w:rPr>
                <w:smallCaps/>
                <w:lang w:val="en-US"/>
              </w:rPr>
              <w:t>a</w:t>
            </w:r>
            <w:r w:rsidR="009F558A" w:rsidRPr="00BA764D">
              <w:rPr>
                <w:smallCaps/>
                <w:lang w:val="en-US"/>
              </w:rPr>
              <w:t>cc.</w:t>
            </w:r>
            <w:r w:rsidR="009F558A">
              <w:rPr>
                <w:smallCaps/>
                <w:lang w:val="en-US"/>
              </w:rPr>
              <w:t>s</w:t>
            </w:r>
            <w:r w:rsidR="009F558A" w:rsidRPr="00BA764D">
              <w:rPr>
                <w:smallCaps/>
                <w:lang w:val="en-US"/>
              </w:rPr>
              <w:t>g</w:t>
            </w:r>
          </w:p>
        </w:tc>
      </w:tr>
    </w:tbl>
    <w:p w14:paraId="0B353B74" w14:textId="77777777" w:rsidR="001105D0" w:rsidRPr="007D4FA6" w:rsidRDefault="009E0A12" w:rsidP="00A622C8">
      <w:pPr>
        <w:rPr>
          <w:lang w:val="en-US"/>
        </w:rPr>
      </w:pPr>
      <w:r w:rsidRPr="007D4FA6">
        <w:rPr>
          <w:lang w:val="en-US"/>
        </w:rPr>
        <w:t xml:space="preserve">‘First of </w:t>
      </w:r>
      <w:proofErr w:type="gramStart"/>
      <w:r w:rsidRPr="007D4FA6">
        <w:rPr>
          <w:lang w:val="en-US"/>
        </w:rPr>
        <w:t>all</w:t>
      </w:r>
      <w:proofErr w:type="gramEnd"/>
      <w:r w:rsidRPr="007D4FA6">
        <w:rPr>
          <w:lang w:val="en-US"/>
        </w:rPr>
        <w:t xml:space="preserve"> I advise you </w:t>
      </w:r>
      <w:r w:rsidR="00B23807" w:rsidRPr="007D4FA6">
        <w:rPr>
          <w:lang w:val="en-US"/>
        </w:rPr>
        <w:t xml:space="preserve">to </w:t>
      </w:r>
      <w:r w:rsidRPr="007D4FA6">
        <w:rPr>
          <w:lang w:val="en-US"/>
        </w:rPr>
        <w:t xml:space="preserve">take pity on </w:t>
      </w:r>
      <w:r w:rsidRPr="007D4FA6">
        <w:rPr>
          <w:b/>
          <w:lang w:val="en-US"/>
        </w:rPr>
        <w:t>your elderly grandfather</w:t>
      </w:r>
      <w:r w:rsidRPr="007D4FA6">
        <w:rPr>
          <w:lang w:val="en-US"/>
        </w:rPr>
        <w:t>’</w:t>
      </w:r>
    </w:p>
    <w:p w14:paraId="143678A1" w14:textId="77777777" w:rsidR="00056F48" w:rsidRPr="007D4FA6" w:rsidRDefault="00056F48" w:rsidP="00A622C8">
      <w:pPr>
        <w:rPr>
          <w:lang w:val="en-US"/>
        </w:rPr>
      </w:pPr>
    </w:p>
    <w:p w14:paraId="08BE87C4" w14:textId="77777777" w:rsidR="00ED65B2" w:rsidRPr="007D4FA6" w:rsidRDefault="00ED65B2" w:rsidP="00A622C8">
      <w:pPr>
        <w:rPr>
          <w:lang w:val="en-US"/>
        </w:rPr>
      </w:pPr>
      <w:r w:rsidRPr="007D4FA6">
        <w:rPr>
          <w:lang w:val="en-US"/>
        </w:rPr>
        <w:t xml:space="preserve">The a-stem human reference nouns sometimes have inflectional endings that further distinguish them from a-stem feminine nouns. For example, in Czech these nouns have the </w:t>
      </w:r>
      <w:r w:rsidRPr="007D4FA6">
        <w:rPr>
          <w:lang w:val="en-US"/>
        </w:rPr>
        <w:noBreakHyphen/>
      </w:r>
      <w:proofErr w:type="spellStart"/>
      <w:r w:rsidRPr="007D4FA6">
        <w:rPr>
          <w:i/>
          <w:lang w:val="en-US"/>
        </w:rPr>
        <w:t>ovi</w:t>
      </w:r>
      <w:proofErr w:type="spellEnd"/>
      <w:r w:rsidRPr="007D4FA6">
        <w:rPr>
          <w:lang w:val="en-US"/>
        </w:rPr>
        <w:t xml:space="preserve"> ending in the Dative and Locative Singular and follow the paradigm of Masculine animate o-stem nouns throughout the Plural (cf. Nominative Plural </w:t>
      </w:r>
      <w:proofErr w:type="spellStart"/>
      <w:r w:rsidRPr="007D4FA6">
        <w:rPr>
          <w:i/>
          <w:lang w:val="en-US"/>
        </w:rPr>
        <w:t>hrdinové</w:t>
      </w:r>
      <w:proofErr w:type="spellEnd"/>
      <w:r w:rsidRPr="007D4FA6">
        <w:rPr>
          <w:lang w:val="en-US"/>
        </w:rPr>
        <w:t xml:space="preserve"> ‘heroes’ in example 8). </w:t>
      </w:r>
      <w:r w:rsidR="00FA5A92" w:rsidRPr="007D4FA6">
        <w:rPr>
          <w:lang w:val="en-US"/>
        </w:rPr>
        <w:t>The a-stem type is frequently used to make diminutives for names of male humans, as in</w:t>
      </w:r>
      <w:r w:rsidR="00A649C9">
        <w:rPr>
          <w:lang w:val="en-US"/>
        </w:rPr>
        <w:t xml:space="preserve"> Russian</w:t>
      </w:r>
      <w:r w:rsidR="00FA5A92" w:rsidRPr="007D4FA6">
        <w:rPr>
          <w:lang w:val="en-US"/>
        </w:rPr>
        <w:t xml:space="preserve"> </w:t>
      </w:r>
      <w:r w:rsidR="00FA5A92" w:rsidRPr="007D4FA6">
        <w:rPr>
          <w:i/>
          <w:lang w:val="en-US"/>
        </w:rPr>
        <w:t>Dima</w:t>
      </w:r>
      <w:r w:rsidR="00FA5A92" w:rsidRPr="007D4FA6">
        <w:rPr>
          <w:lang w:val="en-US"/>
        </w:rPr>
        <w:t xml:space="preserve"> from </w:t>
      </w:r>
      <w:proofErr w:type="spellStart"/>
      <w:r w:rsidR="00FA5A92" w:rsidRPr="007D4FA6">
        <w:rPr>
          <w:i/>
          <w:lang w:val="en-US"/>
        </w:rPr>
        <w:t>Dmitrij</w:t>
      </w:r>
      <w:proofErr w:type="spellEnd"/>
      <w:r w:rsidR="00FA5A92" w:rsidRPr="007D4FA6">
        <w:rPr>
          <w:lang w:val="en-US"/>
        </w:rPr>
        <w:t xml:space="preserve"> and </w:t>
      </w:r>
      <w:proofErr w:type="spellStart"/>
      <w:r w:rsidR="00FA5A92" w:rsidRPr="007D4FA6">
        <w:rPr>
          <w:i/>
          <w:lang w:val="en-US"/>
        </w:rPr>
        <w:t>Griša</w:t>
      </w:r>
      <w:proofErr w:type="spellEnd"/>
      <w:r w:rsidR="00FA5A92" w:rsidRPr="007D4FA6">
        <w:rPr>
          <w:lang w:val="en-US"/>
        </w:rPr>
        <w:t xml:space="preserve"> from </w:t>
      </w:r>
      <w:proofErr w:type="spellStart"/>
      <w:r w:rsidR="00FA5A92" w:rsidRPr="007D4FA6">
        <w:rPr>
          <w:i/>
          <w:lang w:val="en-US"/>
        </w:rPr>
        <w:t>Grigorij</w:t>
      </w:r>
      <w:proofErr w:type="spellEnd"/>
      <w:r w:rsidR="00FA5A92" w:rsidRPr="007D4FA6">
        <w:rPr>
          <w:lang w:val="en-US"/>
        </w:rPr>
        <w:t>.</w:t>
      </w:r>
    </w:p>
    <w:p w14:paraId="106B246D" w14:textId="77777777" w:rsidR="00FA5A92" w:rsidRPr="007D4FA6" w:rsidRDefault="00FA5A92" w:rsidP="00A622C8">
      <w:pPr>
        <w:rPr>
          <w:lang w:val="en-US"/>
        </w:rPr>
      </w:pPr>
    </w:p>
    <w:p w14:paraId="7961223E" w14:textId="415A7DF8" w:rsidR="00FA5A92" w:rsidRPr="00833FAE" w:rsidRDefault="00FA5A92" w:rsidP="00A622C8">
      <w:pPr>
        <w:rPr>
          <w:lang w:val="en-US"/>
        </w:rPr>
      </w:pPr>
      <w:r w:rsidRPr="007D4FA6">
        <w:rPr>
          <w:lang w:val="en-US"/>
        </w:rPr>
        <w:t>Vocatives are inherently skewed toward human (and occasionally animal) reference and are wides</w:t>
      </w:r>
      <w:r w:rsidR="004E4D1D" w:rsidRPr="007D4FA6">
        <w:rPr>
          <w:lang w:val="en-US"/>
        </w:rPr>
        <w:t xml:space="preserve">pread in the Slavonic languages. </w:t>
      </w:r>
      <w:r w:rsidR="00AA6EB9" w:rsidRPr="007D4FA6">
        <w:rPr>
          <w:lang w:val="en-US"/>
        </w:rPr>
        <w:t>Reflexes of the original Slavonic Vocative are still productive in the following modern languages: Polish, Czech, Ukrainian, BCSM, Macedonian</w:t>
      </w:r>
      <w:r w:rsidR="005A028B" w:rsidRPr="007D4FA6">
        <w:rPr>
          <w:lang w:val="en-US"/>
        </w:rPr>
        <w:t xml:space="preserve"> (where the Vocative is receding, cf. Friedman 1993:</w:t>
      </w:r>
      <w:r w:rsidR="00A649C9">
        <w:rPr>
          <w:lang w:val="en-US"/>
        </w:rPr>
        <w:t xml:space="preserve"> </w:t>
      </w:r>
      <w:r w:rsidR="005A028B" w:rsidRPr="007D4FA6">
        <w:rPr>
          <w:lang w:val="en-US"/>
        </w:rPr>
        <w:t>263–264)</w:t>
      </w:r>
      <w:r w:rsidR="00AA6EB9" w:rsidRPr="007D4FA6">
        <w:rPr>
          <w:lang w:val="en-US"/>
        </w:rPr>
        <w:t xml:space="preserve">, and Bulgarian. </w:t>
      </w:r>
      <w:r w:rsidR="004E4D1D" w:rsidRPr="007D4FA6">
        <w:rPr>
          <w:lang w:val="en-US"/>
        </w:rPr>
        <w:t xml:space="preserve">Russian has within the past two centuries developed a </w:t>
      </w:r>
      <w:r w:rsidR="00143202">
        <w:rPr>
          <w:lang w:val="en-US"/>
        </w:rPr>
        <w:t>‘</w:t>
      </w:r>
      <w:r w:rsidR="004E4D1D" w:rsidRPr="007D4FA6">
        <w:rPr>
          <w:lang w:val="en-US"/>
        </w:rPr>
        <w:t>new</w:t>
      </w:r>
      <w:r w:rsidR="00143202">
        <w:rPr>
          <w:lang w:val="en-US"/>
        </w:rPr>
        <w:t>’</w:t>
      </w:r>
      <w:r w:rsidR="004E4D1D" w:rsidRPr="007D4FA6">
        <w:rPr>
          <w:lang w:val="en-US"/>
        </w:rPr>
        <w:t xml:space="preserve"> </w:t>
      </w:r>
      <w:r w:rsidR="00AA6EB9" w:rsidRPr="007D4FA6">
        <w:rPr>
          <w:lang w:val="en-US"/>
        </w:rPr>
        <w:t>V</w:t>
      </w:r>
      <w:r w:rsidR="004E4D1D" w:rsidRPr="007D4FA6">
        <w:rPr>
          <w:lang w:val="en-US"/>
        </w:rPr>
        <w:t>ocative (An</w:t>
      </w:r>
      <w:r w:rsidR="00FC7A59">
        <w:rPr>
          <w:lang w:val="en-US"/>
        </w:rPr>
        <w:t xml:space="preserve">dersen 2012) that truncates the </w:t>
      </w:r>
      <w:r w:rsidR="00FC7A59">
        <w:rPr>
          <w:lang w:val="en-US"/>
        </w:rPr>
        <w:noBreakHyphen/>
      </w:r>
      <w:r w:rsidR="004E4D1D" w:rsidRPr="007D4FA6">
        <w:rPr>
          <w:i/>
          <w:lang w:val="en-US"/>
        </w:rPr>
        <w:t>a</w:t>
      </w:r>
      <w:r w:rsidR="004E4D1D" w:rsidRPr="007D4FA6">
        <w:rPr>
          <w:lang w:val="en-US"/>
        </w:rPr>
        <w:t xml:space="preserve"> in a-stem names for both women (</w:t>
      </w:r>
      <w:proofErr w:type="spellStart"/>
      <w:r w:rsidR="004E4D1D" w:rsidRPr="007D4FA6">
        <w:rPr>
          <w:i/>
          <w:lang w:val="en-US"/>
        </w:rPr>
        <w:t>Maš</w:t>
      </w:r>
      <w:proofErr w:type="spellEnd"/>
      <w:r w:rsidR="004E4D1D" w:rsidRPr="007D4FA6">
        <w:rPr>
          <w:lang w:val="en-US"/>
        </w:rPr>
        <w:t xml:space="preserve">! from </w:t>
      </w:r>
      <w:proofErr w:type="spellStart"/>
      <w:r w:rsidR="004E4D1D" w:rsidRPr="007D4FA6">
        <w:rPr>
          <w:i/>
          <w:lang w:val="en-US"/>
        </w:rPr>
        <w:t>Maša</w:t>
      </w:r>
      <w:proofErr w:type="spellEnd"/>
      <w:r w:rsidR="004E4D1D" w:rsidRPr="007D4FA6">
        <w:rPr>
          <w:lang w:val="en-US"/>
        </w:rPr>
        <w:t>) and men (</w:t>
      </w:r>
      <w:r w:rsidR="004E4D1D" w:rsidRPr="007D4FA6">
        <w:rPr>
          <w:i/>
          <w:lang w:val="en-US"/>
        </w:rPr>
        <w:t>Dim</w:t>
      </w:r>
      <w:r w:rsidR="004E4D1D" w:rsidRPr="007D4FA6">
        <w:rPr>
          <w:lang w:val="en-US"/>
        </w:rPr>
        <w:t xml:space="preserve">! from </w:t>
      </w:r>
      <w:r w:rsidR="004E4D1D" w:rsidRPr="007D4FA6">
        <w:rPr>
          <w:i/>
          <w:lang w:val="en-US"/>
        </w:rPr>
        <w:t>Dima</w:t>
      </w:r>
      <w:r w:rsidR="004E4D1D" w:rsidRPr="007D4FA6">
        <w:rPr>
          <w:lang w:val="en-US"/>
        </w:rPr>
        <w:t xml:space="preserve">). </w:t>
      </w:r>
      <w:r w:rsidR="0050519D" w:rsidRPr="007D4FA6">
        <w:rPr>
          <w:lang w:val="en-US"/>
        </w:rPr>
        <w:t>Possessive adjectives are likewise associated with humans and animals</w:t>
      </w:r>
      <w:r w:rsidR="00781384" w:rsidRPr="007D4FA6">
        <w:rPr>
          <w:lang w:val="en-US"/>
        </w:rPr>
        <w:t xml:space="preserve">, as in the following </w:t>
      </w:r>
      <w:r w:rsidR="00887F15">
        <w:rPr>
          <w:lang w:val="en-US"/>
        </w:rPr>
        <w:t xml:space="preserve">Czech </w:t>
      </w:r>
      <w:r w:rsidR="00781384" w:rsidRPr="007D4FA6">
        <w:rPr>
          <w:lang w:val="en-US"/>
        </w:rPr>
        <w:t>phrases</w:t>
      </w:r>
      <w:r w:rsidR="008B4DD4">
        <w:rPr>
          <w:lang w:val="en-US"/>
        </w:rPr>
        <w:t xml:space="preserve">, where the first two adjectives derived from words referring to people express individual possession, whereas the third one expresses a relationship to all animals of the type named (cf. </w:t>
      </w:r>
      <w:proofErr w:type="spellStart"/>
      <w:r w:rsidR="008B4DD4">
        <w:rPr>
          <w:lang w:val="en-US"/>
        </w:rPr>
        <w:t>Cvr</w:t>
      </w:r>
      <w:r w:rsidR="008B4DD4">
        <w:rPr>
          <w:lang w:val="cs-CZ"/>
        </w:rPr>
        <w:t>ček</w:t>
      </w:r>
      <w:proofErr w:type="spellEnd"/>
      <w:r w:rsidR="008B4DD4">
        <w:rPr>
          <w:lang w:val="cs-CZ"/>
        </w:rPr>
        <w:t xml:space="preserve"> </w:t>
      </w:r>
      <w:r w:rsidR="00B3744D">
        <w:rPr>
          <w:lang w:val="cs-CZ"/>
        </w:rPr>
        <w:t xml:space="preserve">et al. </w:t>
      </w:r>
      <w:r w:rsidR="008B4DD4">
        <w:rPr>
          <w:lang w:val="en-US"/>
        </w:rPr>
        <w:t>2010: 203–204)</w:t>
      </w:r>
      <w:r w:rsidR="00781384" w:rsidRPr="007D4FA6">
        <w:rPr>
          <w:lang w:val="en-US"/>
        </w:rPr>
        <w:t>.</w:t>
      </w:r>
      <w:r w:rsidR="00833FAE">
        <w:rPr>
          <w:lang w:val="en-US"/>
        </w:rPr>
        <w:t xml:space="preserve"> For more on possessive adjectives in Slavonic see </w:t>
      </w:r>
      <w:proofErr w:type="spellStart"/>
      <w:r w:rsidR="00833FAE">
        <w:rPr>
          <w:lang w:val="cs-CZ"/>
        </w:rPr>
        <w:t>Šari</w:t>
      </w:r>
      <w:r w:rsidR="00833FAE" w:rsidRPr="00833FAE">
        <w:rPr>
          <w:lang w:val="cs-CZ"/>
        </w:rPr>
        <w:t>c</w:t>
      </w:r>
      <w:proofErr w:type="spellEnd"/>
      <w:r w:rsidR="00833FAE" w:rsidRPr="00833FAE">
        <w:rPr>
          <w:lang w:val="cs-CZ"/>
        </w:rPr>
        <w:t>́</w:t>
      </w:r>
      <w:r w:rsidR="00833FAE">
        <w:rPr>
          <w:lang w:val="cs-CZ"/>
        </w:rPr>
        <w:t xml:space="preserve"> and </w:t>
      </w:r>
      <w:proofErr w:type="spellStart"/>
      <w:r w:rsidR="00833FAE">
        <w:rPr>
          <w:lang w:val="cs-CZ"/>
        </w:rPr>
        <w:t>Alvested</w:t>
      </w:r>
      <w:proofErr w:type="spellEnd"/>
      <w:r w:rsidR="00833FAE">
        <w:rPr>
          <w:lang w:val="cs-CZ"/>
        </w:rPr>
        <w:t xml:space="preserve"> </w:t>
      </w:r>
      <w:proofErr w:type="spellStart"/>
      <w:r w:rsidR="00833FAE">
        <w:rPr>
          <w:lang w:val="cs-CZ"/>
        </w:rPr>
        <w:t>this</w:t>
      </w:r>
      <w:proofErr w:type="spellEnd"/>
      <w:r w:rsidR="00833FAE">
        <w:rPr>
          <w:lang w:val="cs-CZ"/>
        </w:rPr>
        <w:t xml:space="preserve"> </w:t>
      </w:r>
      <w:proofErr w:type="spellStart"/>
      <w:r w:rsidR="00833FAE">
        <w:rPr>
          <w:lang w:val="cs-CZ"/>
        </w:rPr>
        <w:t>volume</w:t>
      </w:r>
      <w:proofErr w:type="spellEnd"/>
      <w:r w:rsidR="00833FAE">
        <w:rPr>
          <w:lang w:val="cs-CZ"/>
        </w:rPr>
        <w:t xml:space="preserve"> (</w:t>
      </w:r>
      <w:r w:rsidR="00833FAE" w:rsidRPr="00564C4D">
        <w:rPr>
          <w:highlight w:val="yellow"/>
          <w:lang w:val="cs-CZ"/>
        </w:rPr>
        <w:t>6.1</w:t>
      </w:r>
      <w:r w:rsidR="00833FAE">
        <w:rPr>
          <w:lang w:val="cs-CZ"/>
        </w:rPr>
        <w:t xml:space="preserve">), and </w:t>
      </w:r>
      <w:proofErr w:type="spellStart"/>
      <w:r w:rsidR="00833FAE">
        <w:rPr>
          <w:lang w:val="cs-CZ"/>
        </w:rPr>
        <w:t>for</w:t>
      </w:r>
      <w:proofErr w:type="spellEnd"/>
      <w:r w:rsidR="00833FAE">
        <w:rPr>
          <w:lang w:val="cs-CZ"/>
        </w:rPr>
        <w:t xml:space="preserve"> </w:t>
      </w:r>
      <w:proofErr w:type="spellStart"/>
      <w:r w:rsidR="00833FAE">
        <w:rPr>
          <w:lang w:val="cs-CZ"/>
        </w:rPr>
        <w:t>relevant</w:t>
      </w:r>
      <w:proofErr w:type="spellEnd"/>
      <w:r w:rsidR="00833FAE">
        <w:rPr>
          <w:lang w:val="cs-CZ"/>
        </w:rPr>
        <w:t xml:space="preserve"> </w:t>
      </w:r>
      <w:proofErr w:type="spellStart"/>
      <w:r w:rsidR="00833FAE">
        <w:rPr>
          <w:lang w:val="cs-CZ"/>
        </w:rPr>
        <w:t>agreement</w:t>
      </w:r>
      <w:proofErr w:type="spellEnd"/>
      <w:r w:rsidR="00833FAE">
        <w:rPr>
          <w:lang w:val="cs-CZ"/>
        </w:rPr>
        <w:t xml:space="preserve"> </w:t>
      </w:r>
      <w:proofErr w:type="spellStart"/>
      <w:r w:rsidR="00833FAE">
        <w:rPr>
          <w:lang w:val="cs-CZ"/>
        </w:rPr>
        <w:t>patterns</w:t>
      </w:r>
      <w:proofErr w:type="spellEnd"/>
      <w:r w:rsidR="00833FAE">
        <w:rPr>
          <w:lang w:val="cs-CZ"/>
        </w:rPr>
        <w:t xml:space="preserve">, </w:t>
      </w:r>
      <w:proofErr w:type="spellStart"/>
      <w:r w:rsidR="00833FAE">
        <w:rPr>
          <w:lang w:val="cs-CZ"/>
        </w:rPr>
        <w:t>see</w:t>
      </w:r>
      <w:proofErr w:type="spellEnd"/>
      <w:r w:rsidR="00833FAE">
        <w:rPr>
          <w:lang w:val="cs-CZ"/>
        </w:rPr>
        <w:t xml:space="preserve"> </w:t>
      </w:r>
      <w:proofErr w:type="spellStart"/>
      <w:r w:rsidR="00833FAE">
        <w:rPr>
          <w:lang w:val="cs-CZ"/>
        </w:rPr>
        <w:t>Nesset</w:t>
      </w:r>
      <w:proofErr w:type="spellEnd"/>
      <w:r w:rsidR="00833FAE">
        <w:rPr>
          <w:lang w:val="cs-CZ"/>
        </w:rPr>
        <w:t xml:space="preserve"> </w:t>
      </w:r>
      <w:proofErr w:type="spellStart"/>
      <w:r w:rsidR="00833FAE">
        <w:rPr>
          <w:lang w:val="cs-CZ"/>
        </w:rPr>
        <w:t>this</w:t>
      </w:r>
      <w:proofErr w:type="spellEnd"/>
      <w:r w:rsidR="00833FAE">
        <w:rPr>
          <w:lang w:val="cs-CZ"/>
        </w:rPr>
        <w:t xml:space="preserve"> </w:t>
      </w:r>
      <w:proofErr w:type="spellStart"/>
      <w:r w:rsidR="00833FAE">
        <w:rPr>
          <w:lang w:val="cs-CZ"/>
        </w:rPr>
        <w:t>volume</w:t>
      </w:r>
      <w:proofErr w:type="spellEnd"/>
      <w:r w:rsidR="00833FAE">
        <w:rPr>
          <w:lang w:val="cs-CZ"/>
        </w:rPr>
        <w:t xml:space="preserve"> (</w:t>
      </w:r>
      <w:r w:rsidR="00833FAE" w:rsidRPr="00564C4D">
        <w:rPr>
          <w:highlight w:val="yellow"/>
          <w:lang w:val="cs-CZ"/>
        </w:rPr>
        <w:t>6.3</w:t>
      </w:r>
      <w:r w:rsidR="00833FAE">
        <w:rPr>
          <w:lang w:val="cs-CZ"/>
        </w:rPr>
        <w:t>).</w:t>
      </w:r>
    </w:p>
    <w:p w14:paraId="1E6B8AA7" w14:textId="77777777" w:rsidR="0050519D" w:rsidRPr="007D4FA6" w:rsidRDefault="0050519D" w:rsidP="00A622C8">
      <w:pPr>
        <w:rPr>
          <w:lang w:val="en-US"/>
        </w:rPr>
      </w:pPr>
    </w:p>
    <w:p w14:paraId="1EB2F253" w14:textId="77777777" w:rsidR="00781384" w:rsidRPr="007D4FA6" w:rsidRDefault="00781384" w:rsidP="00A622C8">
      <w:pPr>
        <w:rPr>
          <w:lang w:val="en-US"/>
        </w:rPr>
      </w:pPr>
      <w:r w:rsidRPr="007D4FA6">
        <w:rPr>
          <w:lang w:val="en-US"/>
        </w:rPr>
        <w:t>(13) Czech possessive adjectives (korpus.cz)</w:t>
      </w:r>
    </w:p>
    <w:p w14:paraId="520722D5" w14:textId="77777777" w:rsidR="0050519D" w:rsidRPr="00564C4D" w:rsidRDefault="0050519D" w:rsidP="00A622C8">
      <w:pPr>
        <w:rPr>
          <w:i/>
        </w:rPr>
      </w:pPr>
      <w:proofErr w:type="spellStart"/>
      <w:r w:rsidRPr="00564C4D">
        <w:rPr>
          <w:i/>
        </w:rPr>
        <w:t>bratrovo</w:t>
      </w:r>
      <w:proofErr w:type="spellEnd"/>
      <w:r w:rsidRPr="00564C4D">
        <w:rPr>
          <w:i/>
        </w:rPr>
        <w:t xml:space="preserve"> auto, </w:t>
      </w:r>
      <w:proofErr w:type="spellStart"/>
      <w:r w:rsidRPr="00564C4D">
        <w:rPr>
          <w:i/>
        </w:rPr>
        <w:t>tetina</w:t>
      </w:r>
      <w:proofErr w:type="spellEnd"/>
      <w:r w:rsidRPr="00564C4D">
        <w:rPr>
          <w:i/>
        </w:rPr>
        <w:t xml:space="preserve"> </w:t>
      </w:r>
      <w:proofErr w:type="spellStart"/>
      <w:r w:rsidRPr="00564C4D">
        <w:rPr>
          <w:i/>
        </w:rPr>
        <w:t>slova</w:t>
      </w:r>
      <w:proofErr w:type="spellEnd"/>
      <w:r w:rsidRPr="00564C4D">
        <w:rPr>
          <w:i/>
        </w:rPr>
        <w:t xml:space="preserve">, </w:t>
      </w:r>
      <w:proofErr w:type="spellStart"/>
      <w:r w:rsidRPr="00564C4D">
        <w:rPr>
          <w:i/>
        </w:rPr>
        <w:t>kraví</w:t>
      </w:r>
      <w:proofErr w:type="spellEnd"/>
      <w:r w:rsidRPr="00564C4D">
        <w:rPr>
          <w:i/>
        </w:rPr>
        <w:t xml:space="preserve"> </w:t>
      </w:r>
      <w:proofErr w:type="spellStart"/>
      <w:r w:rsidRPr="00564C4D">
        <w:rPr>
          <w:i/>
        </w:rPr>
        <w:t>hlavy</w:t>
      </w:r>
      <w:proofErr w:type="spellEnd"/>
    </w:p>
    <w:p w14:paraId="76D0268F" w14:textId="77777777" w:rsidR="004E4D1D" w:rsidRPr="007D4FA6" w:rsidRDefault="00781384" w:rsidP="00A622C8">
      <w:pPr>
        <w:rPr>
          <w:lang w:val="en-US"/>
        </w:rPr>
      </w:pPr>
      <w:r w:rsidRPr="007D4FA6">
        <w:rPr>
          <w:lang w:val="en-US"/>
        </w:rPr>
        <w:t>‘</w:t>
      </w:r>
      <w:r w:rsidRPr="007D4FA6">
        <w:rPr>
          <w:b/>
          <w:lang w:val="en-US"/>
        </w:rPr>
        <w:t>brother’s</w:t>
      </w:r>
      <w:r w:rsidRPr="007D4FA6">
        <w:rPr>
          <w:lang w:val="en-US"/>
        </w:rPr>
        <w:t xml:space="preserve"> car, </w:t>
      </w:r>
      <w:r w:rsidRPr="007D4FA6">
        <w:rPr>
          <w:b/>
          <w:lang w:val="en-US"/>
        </w:rPr>
        <w:t>aunt’s</w:t>
      </w:r>
      <w:r w:rsidRPr="007D4FA6">
        <w:rPr>
          <w:lang w:val="en-US"/>
        </w:rPr>
        <w:t xml:space="preserve"> words, </w:t>
      </w:r>
      <w:r w:rsidRPr="007D4FA6">
        <w:rPr>
          <w:b/>
          <w:lang w:val="en-US"/>
        </w:rPr>
        <w:t>cow’s</w:t>
      </w:r>
      <w:r w:rsidRPr="007D4FA6">
        <w:rPr>
          <w:lang w:val="en-US"/>
        </w:rPr>
        <w:t xml:space="preserve"> heads’</w:t>
      </w:r>
    </w:p>
    <w:p w14:paraId="2A642C58" w14:textId="77777777" w:rsidR="00781384" w:rsidRPr="007D4FA6" w:rsidRDefault="00781384" w:rsidP="00A622C8">
      <w:pPr>
        <w:rPr>
          <w:lang w:val="en-US"/>
        </w:rPr>
      </w:pPr>
    </w:p>
    <w:p w14:paraId="6005F120" w14:textId="672B93D0" w:rsidR="00A15323" w:rsidRPr="007D4FA6" w:rsidRDefault="00E93058" w:rsidP="00A622C8">
      <w:pPr>
        <w:rPr>
          <w:lang w:val="en-US"/>
        </w:rPr>
      </w:pPr>
      <w:r w:rsidRPr="007D4FA6">
        <w:rPr>
          <w:lang w:val="en-US"/>
        </w:rPr>
        <w:t xml:space="preserve">Most of the Slavonic languages have some use of numerals specific to the counting of </w:t>
      </w:r>
      <w:r w:rsidR="00D0622C" w:rsidRPr="007D4FA6">
        <w:rPr>
          <w:lang w:val="en-US"/>
        </w:rPr>
        <w:t xml:space="preserve">(usually </w:t>
      </w:r>
      <w:r w:rsidRPr="007D4FA6">
        <w:rPr>
          <w:lang w:val="en-US"/>
        </w:rPr>
        <w:t>male</w:t>
      </w:r>
      <w:r w:rsidR="00D0622C" w:rsidRPr="007D4FA6">
        <w:rPr>
          <w:lang w:val="en-US"/>
        </w:rPr>
        <w:t>)</w:t>
      </w:r>
      <w:r w:rsidRPr="007D4FA6">
        <w:rPr>
          <w:lang w:val="en-US"/>
        </w:rPr>
        <w:t xml:space="preserve"> human beings. </w:t>
      </w:r>
      <w:r w:rsidR="00D0622C" w:rsidRPr="007D4FA6">
        <w:rPr>
          <w:lang w:val="en-US"/>
        </w:rPr>
        <w:t xml:space="preserve">Russian collective numerals such as </w:t>
      </w:r>
      <w:proofErr w:type="spellStart"/>
      <w:r w:rsidR="00D0622C" w:rsidRPr="007D4FA6">
        <w:rPr>
          <w:i/>
          <w:lang w:val="en-US"/>
        </w:rPr>
        <w:t>dvoe</w:t>
      </w:r>
      <w:proofErr w:type="spellEnd"/>
      <w:r w:rsidR="00D0622C" w:rsidRPr="007D4FA6">
        <w:rPr>
          <w:lang w:val="en-US"/>
        </w:rPr>
        <w:t xml:space="preserve"> ‘2’, </w:t>
      </w:r>
      <w:proofErr w:type="spellStart"/>
      <w:r w:rsidR="00D0622C" w:rsidRPr="007D4FA6">
        <w:rPr>
          <w:i/>
          <w:lang w:val="en-US"/>
        </w:rPr>
        <w:t>troe</w:t>
      </w:r>
      <w:proofErr w:type="spellEnd"/>
      <w:r w:rsidR="00D0622C" w:rsidRPr="007D4FA6">
        <w:rPr>
          <w:lang w:val="en-US"/>
        </w:rPr>
        <w:t xml:space="preserve"> ‘3’, </w:t>
      </w:r>
      <w:proofErr w:type="spellStart"/>
      <w:r w:rsidR="00D0622C" w:rsidRPr="007D4FA6">
        <w:rPr>
          <w:i/>
          <w:lang w:val="en-US"/>
        </w:rPr>
        <w:t>četvero</w:t>
      </w:r>
      <w:proofErr w:type="spellEnd"/>
      <w:r w:rsidR="00D0622C" w:rsidRPr="007D4FA6">
        <w:rPr>
          <w:lang w:val="en-US"/>
        </w:rPr>
        <w:t xml:space="preserve"> ‘4’, </w:t>
      </w:r>
      <w:proofErr w:type="spellStart"/>
      <w:r w:rsidR="00D0622C" w:rsidRPr="007D4FA6">
        <w:rPr>
          <w:i/>
          <w:lang w:val="en-US"/>
        </w:rPr>
        <w:t>pjatero</w:t>
      </w:r>
      <w:proofErr w:type="spellEnd"/>
      <w:r w:rsidR="00D0622C" w:rsidRPr="007D4FA6">
        <w:rPr>
          <w:lang w:val="en-US"/>
        </w:rPr>
        <w:t xml:space="preserve"> ‘5’ tend to have </w:t>
      </w:r>
      <w:r w:rsidR="00AE37E2" w:rsidRPr="007D4FA6">
        <w:rPr>
          <w:lang w:val="en-US"/>
        </w:rPr>
        <w:t xml:space="preserve">human </w:t>
      </w:r>
      <w:r w:rsidR="00D0622C" w:rsidRPr="007D4FA6">
        <w:rPr>
          <w:lang w:val="en-US"/>
        </w:rPr>
        <w:t>referents. Polish and Slovak have special virile-only numerals that require specific syntax.</w:t>
      </w:r>
      <w:r w:rsidR="00894534" w:rsidRPr="007D4FA6">
        <w:rPr>
          <w:lang w:val="en-US"/>
        </w:rPr>
        <w:t xml:space="preserve"> Compare example (1</w:t>
      </w:r>
      <w:r w:rsidR="009142E5" w:rsidRPr="007D4FA6">
        <w:rPr>
          <w:lang w:val="en-US"/>
        </w:rPr>
        <w:t>4</w:t>
      </w:r>
      <w:r w:rsidR="00894534" w:rsidRPr="007D4FA6">
        <w:rPr>
          <w:lang w:val="en-US"/>
        </w:rPr>
        <w:t>), which has a virile referent ‘man’</w:t>
      </w:r>
      <w:r w:rsidR="003B2506" w:rsidRPr="007D4FA6">
        <w:rPr>
          <w:lang w:val="en-US"/>
        </w:rPr>
        <w:t xml:space="preserve"> in the Genitive Plural</w:t>
      </w:r>
      <w:r w:rsidR="00894534" w:rsidRPr="007D4FA6">
        <w:rPr>
          <w:lang w:val="en-US"/>
        </w:rPr>
        <w:t xml:space="preserve">, a special virile numeral </w:t>
      </w:r>
      <w:proofErr w:type="spellStart"/>
      <w:r w:rsidR="00894534" w:rsidRPr="007D4FA6">
        <w:rPr>
          <w:i/>
          <w:lang w:val="en-US"/>
        </w:rPr>
        <w:t>dwóch</w:t>
      </w:r>
      <w:proofErr w:type="spellEnd"/>
      <w:r w:rsidR="00894534" w:rsidRPr="007D4FA6">
        <w:rPr>
          <w:lang w:val="en-US"/>
        </w:rPr>
        <w:t xml:space="preserve"> ‘2’, and Neuter Singular agreement in the Past tense, with example (1</w:t>
      </w:r>
      <w:r w:rsidR="009142E5" w:rsidRPr="007D4FA6">
        <w:rPr>
          <w:lang w:val="en-US"/>
        </w:rPr>
        <w:t>5</w:t>
      </w:r>
      <w:r w:rsidR="00894534" w:rsidRPr="007D4FA6">
        <w:rPr>
          <w:lang w:val="en-US"/>
        </w:rPr>
        <w:t>), which has a female human referent ‘woman’, and the usual numeral and verbal agreement expected for all feminine nouns.</w:t>
      </w:r>
    </w:p>
    <w:p w14:paraId="5F004B90" w14:textId="77777777" w:rsidR="00D0622C" w:rsidRPr="007D4FA6" w:rsidRDefault="00D0622C" w:rsidP="00A622C8">
      <w:pPr>
        <w:rPr>
          <w:lang w:val="en-US"/>
        </w:rPr>
      </w:pPr>
    </w:p>
    <w:p w14:paraId="295FC594" w14:textId="77777777" w:rsidR="00894534" w:rsidRPr="00564C4D" w:rsidRDefault="00894534" w:rsidP="00A622C8">
      <w:pPr>
        <w:rPr>
          <w:lang w:val="pl-PL"/>
        </w:rPr>
      </w:pPr>
      <w:r w:rsidRPr="00564C4D">
        <w:rPr>
          <w:lang w:val="pl-PL"/>
        </w:rPr>
        <w:t>(1</w:t>
      </w:r>
      <w:r w:rsidR="009142E5" w:rsidRPr="00564C4D">
        <w:rPr>
          <w:lang w:val="pl-PL"/>
        </w:rPr>
        <w:t>4</w:t>
      </w:r>
      <w:r w:rsidRPr="00564C4D">
        <w:rPr>
          <w:lang w:val="pl-PL"/>
        </w:rPr>
        <w:t xml:space="preserve">) </w:t>
      </w:r>
      <w:proofErr w:type="spellStart"/>
      <w:r w:rsidRPr="00564C4D">
        <w:rPr>
          <w:lang w:val="pl-PL"/>
        </w:rPr>
        <w:t>Polish</w:t>
      </w:r>
      <w:proofErr w:type="spellEnd"/>
      <w:r w:rsidRPr="00564C4D">
        <w:rPr>
          <w:lang w:val="pl-PL"/>
        </w:rPr>
        <w:t xml:space="preserve"> </w:t>
      </w:r>
      <w:proofErr w:type="spellStart"/>
      <w:r w:rsidRPr="00564C4D">
        <w:rPr>
          <w:lang w:val="pl-PL"/>
        </w:rPr>
        <w:t>virile</w:t>
      </w:r>
      <w:proofErr w:type="spellEnd"/>
      <w:r w:rsidRPr="00564C4D">
        <w:rPr>
          <w:lang w:val="pl-PL"/>
        </w:rPr>
        <w:t xml:space="preserve"> </w:t>
      </w:r>
      <w:proofErr w:type="spellStart"/>
      <w:r w:rsidRPr="00564C4D">
        <w:rPr>
          <w:lang w:val="pl-PL"/>
        </w:rPr>
        <w:t>numeral</w:t>
      </w:r>
      <w:proofErr w:type="spellEnd"/>
      <w:r w:rsidRPr="00564C4D">
        <w:rPr>
          <w:lang w:val="pl-PL"/>
        </w:rPr>
        <w:t xml:space="preserve"> </w:t>
      </w:r>
      <w:proofErr w:type="spellStart"/>
      <w:r w:rsidRPr="00564C4D">
        <w:rPr>
          <w:lang w:val="pl-PL"/>
        </w:rPr>
        <w:t>syntax</w:t>
      </w:r>
      <w:proofErr w:type="spellEnd"/>
      <w:r w:rsidRPr="00564C4D">
        <w:rPr>
          <w:lang w:val="pl-PL"/>
        </w:rPr>
        <w:t xml:space="preserve">, Marek Krajewski; Mariusz </w:t>
      </w:r>
      <w:proofErr w:type="spellStart"/>
      <w:r w:rsidRPr="00564C4D">
        <w:rPr>
          <w:lang w:val="pl-PL"/>
        </w:rPr>
        <w:t>Czubaj</w:t>
      </w:r>
      <w:proofErr w:type="spellEnd"/>
      <w:r w:rsidRPr="00564C4D">
        <w:rPr>
          <w:lang w:val="pl-PL"/>
        </w:rPr>
        <w:t xml:space="preserve"> 2009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gridCol w:w="5517"/>
      </w:tblGrid>
      <w:tr w:rsidR="00323028" w:rsidRPr="007D4FA6" w14:paraId="374D9ED5" w14:textId="77777777" w:rsidTr="003B2506">
        <w:tc>
          <w:tcPr>
            <w:tcW w:w="2122" w:type="dxa"/>
          </w:tcPr>
          <w:p w14:paraId="5A2B98AE" w14:textId="77777777" w:rsidR="00323028" w:rsidRPr="007D4FA6" w:rsidRDefault="00323028" w:rsidP="00A622C8">
            <w:pPr>
              <w:rPr>
                <w:i/>
                <w:lang w:val="en-US"/>
              </w:rPr>
            </w:pPr>
            <w:proofErr w:type="spellStart"/>
            <w:r w:rsidRPr="007D4FA6">
              <w:rPr>
                <w:i/>
                <w:lang w:val="en-US"/>
              </w:rPr>
              <w:t>Podeszł</w:t>
            </w:r>
            <w:proofErr w:type="spellEnd"/>
            <w:r w:rsidR="003B2506" w:rsidRPr="007D4FA6">
              <w:rPr>
                <w:i/>
                <w:lang w:val="en-US"/>
              </w:rPr>
              <w:t>-</w:t>
            </w:r>
            <w:r w:rsidRPr="007D4FA6">
              <w:rPr>
                <w:i/>
                <w:lang w:val="en-US"/>
              </w:rPr>
              <w:t>o</w:t>
            </w:r>
          </w:p>
        </w:tc>
        <w:tc>
          <w:tcPr>
            <w:tcW w:w="1417" w:type="dxa"/>
          </w:tcPr>
          <w:p w14:paraId="558D23DA" w14:textId="77777777" w:rsidR="00323028" w:rsidRPr="007D4FA6" w:rsidRDefault="00323028" w:rsidP="00A622C8">
            <w:pPr>
              <w:rPr>
                <w:i/>
                <w:lang w:val="en-US"/>
              </w:rPr>
            </w:pPr>
            <w:proofErr w:type="spellStart"/>
            <w:r w:rsidRPr="007D4FA6">
              <w:rPr>
                <w:i/>
                <w:lang w:val="en-US"/>
              </w:rPr>
              <w:t>dwóch</w:t>
            </w:r>
            <w:proofErr w:type="spellEnd"/>
          </w:p>
        </w:tc>
        <w:tc>
          <w:tcPr>
            <w:tcW w:w="5517" w:type="dxa"/>
          </w:tcPr>
          <w:p w14:paraId="22A53777" w14:textId="77777777" w:rsidR="00323028" w:rsidRPr="007D4FA6" w:rsidRDefault="00323028" w:rsidP="00A622C8">
            <w:pPr>
              <w:rPr>
                <w:i/>
                <w:lang w:val="en-US"/>
              </w:rPr>
            </w:pPr>
            <w:proofErr w:type="spellStart"/>
            <w:r w:rsidRPr="007D4FA6">
              <w:rPr>
                <w:i/>
                <w:lang w:val="en-US"/>
              </w:rPr>
              <w:t>mężczyzn</w:t>
            </w:r>
            <w:proofErr w:type="spellEnd"/>
            <w:r w:rsidRPr="007D4FA6">
              <w:rPr>
                <w:i/>
                <w:lang w:val="en-US"/>
              </w:rPr>
              <w:t>.</w:t>
            </w:r>
          </w:p>
        </w:tc>
      </w:tr>
      <w:tr w:rsidR="00323028" w:rsidRPr="007D4FA6" w14:paraId="1F2B340C" w14:textId="77777777" w:rsidTr="003B2506">
        <w:tc>
          <w:tcPr>
            <w:tcW w:w="2122" w:type="dxa"/>
          </w:tcPr>
          <w:p w14:paraId="37D3199C" w14:textId="0DD27925" w:rsidR="00323028" w:rsidRPr="007D4FA6" w:rsidRDefault="003B2506" w:rsidP="00A622C8">
            <w:pPr>
              <w:rPr>
                <w:lang w:val="en-US"/>
              </w:rPr>
            </w:pPr>
            <w:r w:rsidRPr="007D4FA6">
              <w:rPr>
                <w:lang w:val="en-US"/>
              </w:rPr>
              <w:t>Came.up-</w:t>
            </w:r>
            <w:r w:rsidR="007F6400" w:rsidRPr="00564C4D">
              <w:rPr>
                <w:smallCaps/>
                <w:lang w:val="en-US"/>
              </w:rPr>
              <w:t>n.s</w:t>
            </w:r>
            <w:r w:rsidRPr="00564C4D">
              <w:rPr>
                <w:smallCaps/>
                <w:lang w:val="en-US"/>
              </w:rPr>
              <w:t>g</w:t>
            </w:r>
          </w:p>
        </w:tc>
        <w:tc>
          <w:tcPr>
            <w:tcW w:w="1417" w:type="dxa"/>
          </w:tcPr>
          <w:p w14:paraId="388A5368" w14:textId="5E7E271A" w:rsidR="00323028" w:rsidRPr="007D4FA6" w:rsidRDefault="003B2506" w:rsidP="00A622C8">
            <w:pPr>
              <w:rPr>
                <w:lang w:val="en-US"/>
              </w:rPr>
            </w:pPr>
            <w:proofErr w:type="spellStart"/>
            <w:proofErr w:type="gramStart"/>
            <w:r w:rsidRPr="007D4FA6">
              <w:rPr>
                <w:lang w:val="en-US"/>
              </w:rPr>
              <w:t>two.</w:t>
            </w:r>
            <w:r w:rsidR="007F6400" w:rsidRPr="00564C4D">
              <w:rPr>
                <w:smallCaps/>
                <w:lang w:val="en-US"/>
              </w:rPr>
              <w:t>virile</w:t>
            </w:r>
            <w:proofErr w:type="spellEnd"/>
            <w:proofErr w:type="gramEnd"/>
          </w:p>
        </w:tc>
        <w:tc>
          <w:tcPr>
            <w:tcW w:w="5517" w:type="dxa"/>
          </w:tcPr>
          <w:p w14:paraId="2DAE9F8A" w14:textId="28AF0629" w:rsidR="00323028" w:rsidRPr="007D4FA6" w:rsidRDefault="003B2506" w:rsidP="00A622C8">
            <w:pPr>
              <w:rPr>
                <w:lang w:val="en-US"/>
              </w:rPr>
            </w:pPr>
            <w:r w:rsidRPr="007D4FA6">
              <w:rPr>
                <w:lang w:val="en-US"/>
              </w:rPr>
              <w:t>man.</w:t>
            </w:r>
            <w:r w:rsidR="007F6400" w:rsidRPr="00564C4D">
              <w:rPr>
                <w:smallCaps/>
                <w:lang w:val="en-US"/>
              </w:rPr>
              <w:t>gen.pl</w:t>
            </w:r>
          </w:p>
        </w:tc>
      </w:tr>
    </w:tbl>
    <w:p w14:paraId="57786BB4" w14:textId="77777777" w:rsidR="00894534" w:rsidRPr="007D4FA6" w:rsidRDefault="003B2506" w:rsidP="00A622C8">
      <w:pPr>
        <w:rPr>
          <w:lang w:val="en-US"/>
        </w:rPr>
      </w:pPr>
      <w:r w:rsidRPr="007D4FA6">
        <w:rPr>
          <w:lang w:val="en-US"/>
        </w:rPr>
        <w:t>‘</w:t>
      </w:r>
      <w:r w:rsidRPr="007D4FA6">
        <w:rPr>
          <w:b/>
          <w:lang w:val="en-US"/>
        </w:rPr>
        <w:t>Two men came up</w:t>
      </w:r>
      <w:r w:rsidRPr="007D4FA6">
        <w:rPr>
          <w:lang w:val="en-US"/>
        </w:rPr>
        <w:t>.’</w:t>
      </w:r>
    </w:p>
    <w:p w14:paraId="41C8ACD6" w14:textId="77777777" w:rsidR="003B2506" w:rsidRPr="007D4FA6" w:rsidRDefault="003B2506" w:rsidP="00A622C8">
      <w:pPr>
        <w:rPr>
          <w:lang w:val="en-US"/>
        </w:rPr>
      </w:pPr>
    </w:p>
    <w:p w14:paraId="4A9B5C6B" w14:textId="77777777" w:rsidR="00894534" w:rsidRPr="007D4FA6" w:rsidRDefault="003B2506" w:rsidP="00A622C8">
      <w:pPr>
        <w:rPr>
          <w:lang w:val="en-US"/>
        </w:rPr>
      </w:pPr>
      <w:r w:rsidRPr="007D4FA6">
        <w:rPr>
          <w:lang w:val="en-US"/>
        </w:rPr>
        <w:t>(1</w:t>
      </w:r>
      <w:r w:rsidR="009142E5" w:rsidRPr="007D4FA6">
        <w:rPr>
          <w:lang w:val="en-US"/>
        </w:rPr>
        <w:t>5</w:t>
      </w:r>
      <w:r w:rsidRPr="007D4FA6">
        <w:rPr>
          <w:lang w:val="en-US"/>
        </w:rPr>
        <w:t xml:space="preserve">) Polish non-virile numeral syntax </w:t>
      </w:r>
      <w:r w:rsidR="00894534" w:rsidRPr="007D4FA6">
        <w:rPr>
          <w:lang w:val="en-US"/>
        </w:rPr>
        <w:t xml:space="preserve">Andrzej </w:t>
      </w:r>
      <w:proofErr w:type="spellStart"/>
      <w:r w:rsidR="00894534" w:rsidRPr="007D4FA6">
        <w:rPr>
          <w:lang w:val="en-US"/>
        </w:rPr>
        <w:t>Sapkowski</w:t>
      </w:r>
      <w:proofErr w:type="spellEnd"/>
      <w:r w:rsidR="00894534" w:rsidRPr="007D4FA6">
        <w:rPr>
          <w:lang w:val="en-US"/>
        </w:rPr>
        <w:t xml:space="preserve"> 1996</w:t>
      </w:r>
      <w:r w:rsidRPr="007D4FA6">
        <w:rPr>
          <w:lang w:val="en-US"/>
        </w:rPr>
        <w:t xml:space="preserve">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268"/>
        <w:gridCol w:w="1559"/>
        <w:gridCol w:w="1843"/>
        <w:gridCol w:w="2398"/>
      </w:tblGrid>
      <w:tr w:rsidR="00315A05" w:rsidRPr="007D4FA6" w14:paraId="227E5EC9" w14:textId="77777777" w:rsidTr="00564C4D">
        <w:tc>
          <w:tcPr>
            <w:tcW w:w="988" w:type="dxa"/>
          </w:tcPr>
          <w:p w14:paraId="45354412" w14:textId="77777777" w:rsidR="00315A05" w:rsidRPr="007D4FA6" w:rsidRDefault="00315A05" w:rsidP="00A622C8">
            <w:pPr>
              <w:rPr>
                <w:i/>
                <w:lang w:val="en-US"/>
              </w:rPr>
            </w:pPr>
            <w:r w:rsidRPr="007D4FA6">
              <w:rPr>
                <w:i/>
                <w:lang w:val="en-US"/>
              </w:rPr>
              <w:t>Za</w:t>
            </w:r>
          </w:p>
        </w:tc>
        <w:tc>
          <w:tcPr>
            <w:tcW w:w="2268" w:type="dxa"/>
          </w:tcPr>
          <w:p w14:paraId="27814028" w14:textId="62095B7D" w:rsidR="00315A05" w:rsidRPr="007D4FA6" w:rsidRDefault="00315A05" w:rsidP="00A622C8">
            <w:pPr>
              <w:rPr>
                <w:i/>
                <w:lang w:val="en-US"/>
              </w:rPr>
            </w:pPr>
            <w:proofErr w:type="spellStart"/>
            <w:r w:rsidRPr="007D4FA6">
              <w:rPr>
                <w:i/>
                <w:lang w:val="en-US"/>
              </w:rPr>
              <w:t>sągi</w:t>
            </w:r>
            <w:r w:rsidR="00E9383B">
              <w:rPr>
                <w:i/>
                <w:lang w:val="en-US"/>
              </w:rPr>
              <w:t>-</w:t>
            </w:r>
            <w:r w:rsidRPr="007D4FA6">
              <w:rPr>
                <w:i/>
                <w:lang w:val="en-US"/>
              </w:rPr>
              <w:t>em</w:t>
            </w:r>
            <w:proofErr w:type="spellEnd"/>
          </w:p>
        </w:tc>
        <w:tc>
          <w:tcPr>
            <w:tcW w:w="1559" w:type="dxa"/>
          </w:tcPr>
          <w:p w14:paraId="2486FB4D" w14:textId="77777777" w:rsidR="00315A05" w:rsidRPr="007D4FA6" w:rsidRDefault="00315A05" w:rsidP="00A622C8">
            <w:pPr>
              <w:rPr>
                <w:i/>
                <w:lang w:val="en-US"/>
              </w:rPr>
            </w:pPr>
            <w:proofErr w:type="spellStart"/>
            <w:r w:rsidRPr="007D4FA6">
              <w:rPr>
                <w:i/>
                <w:lang w:val="en-US"/>
              </w:rPr>
              <w:t>siedział</w:t>
            </w:r>
            <w:proofErr w:type="spellEnd"/>
            <w:r w:rsidRPr="007D4FA6">
              <w:rPr>
                <w:i/>
                <w:lang w:val="en-US"/>
              </w:rPr>
              <w:t>-y</w:t>
            </w:r>
          </w:p>
        </w:tc>
        <w:tc>
          <w:tcPr>
            <w:tcW w:w="1843" w:type="dxa"/>
          </w:tcPr>
          <w:p w14:paraId="6963785C" w14:textId="77777777" w:rsidR="00315A05" w:rsidRPr="007D4FA6" w:rsidRDefault="00315A05" w:rsidP="00A622C8">
            <w:pPr>
              <w:rPr>
                <w:i/>
                <w:lang w:val="en-US"/>
              </w:rPr>
            </w:pPr>
            <w:proofErr w:type="spellStart"/>
            <w:r w:rsidRPr="007D4FA6">
              <w:rPr>
                <w:i/>
                <w:lang w:val="en-US"/>
              </w:rPr>
              <w:t>dwie</w:t>
            </w:r>
            <w:proofErr w:type="spellEnd"/>
          </w:p>
        </w:tc>
        <w:tc>
          <w:tcPr>
            <w:tcW w:w="2398" w:type="dxa"/>
          </w:tcPr>
          <w:p w14:paraId="280D54E3" w14:textId="77777777" w:rsidR="00315A05" w:rsidRPr="007D4FA6" w:rsidRDefault="00315A05" w:rsidP="00A622C8">
            <w:pPr>
              <w:rPr>
                <w:i/>
                <w:lang w:val="en-US"/>
              </w:rPr>
            </w:pPr>
            <w:proofErr w:type="spellStart"/>
            <w:r w:rsidRPr="007D4FA6">
              <w:rPr>
                <w:i/>
                <w:lang w:val="en-US"/>
              </w:rPr>
              <w:t>kobiet</w:t>
            </w:r>
            <w:proofErr w:type="spellEnd"/>
            <w:r w:rsidR="00045CD5" w:rsidRPr="007D4FA6">
              <w:rPr>
                <w:i/>
                <w:lang w:val="en-US"/>
              </w:rPr>
              <w:t>-</w:t>
            </w:r>
            <w:r w:rsidRPr="007D4FA6">
              <w:rPr>
                <w:i/>
                <w:lang w:val="en-US"/>
              </w:rPr>
              <w:t>y.</w:t>
            </w:r>
          </w:p>
        </w:tc>
      </w:tr>
      <w:tr w:rsidR="00315A05" w:rsidRPr="007D4FA6" w14:paraId="5BC0BA9A" w14:textId="77777777" w:rsidTr="00564C4D">
        <w:tc>
          <w:tcPr>
            <w:tcW w:w="988" w:type="dxa"/>
          </w:tcPr>
          <w:p w14:paraId="65070216" w14:textId="77777777" w:rsidR="00315A05" w:rsidRPr="007D4FA6" w:rsidRDefault="00315A05" w:rsidP="00A622C8">
            <w:pPr>
              <w:rPr>
                <w:lang w:val="en-US"/>
              </w:rPr>
            </w:pPr>
            <w:r w:rsidRPr="007D4FA6">
              <w:rPr>
                <w:lang w:val="en-US"/>
              </w:rPr>
              <w:t>behind</w:t>
            </w:r>
          </w:p>
        </w:tc>
        <w:tc>
          <w:tcPr>
            <w:tcW w:w="2268" w:type="dxa"/>
          </w:tcPr>
          <w:p w14:paraId="58E7E141" w14:textId="0FB81186" w:rsidR="00315A05" w:rsidRPr="007D4FA6" w:rsidRDefault="00315A05" w:rsidP="00A622C8">
            <w:pPr>
              <w:rPr>
                <w:lang w:val="en-US"/>
              </w:rPr>
            </w:pPr>
            <w:r w:rsidRPr="007D4FA6">
              <w:rPr>
                <w:lang w:val="en-US"/>
              </w:rPr>
              <w:t>wood.pile</w:t>
            </w:r>
            <w:r w:rsidR="007F6400">
              <w:rPr>
                <w:lang w:val="en-US"/>
              </w:rPr>
              <w:t>-</w:t>
            </w:r>
            <w:r w:rsidR="007F6400" w:rsidRPr="00564C4D">
              <w:rPr>
                <w:smallCaps/>
                <w:lang w:val="en-US"/>
              </w:rPr>
              <w:t>ins.sg</w:t>
            </w:r>
          </w:p>
        </w:tc>
        <w:tc>
          <w:tcPr>
            <w:tcW w:w="1559" w:type="dxa"/>
          </w:tcPr>
          <w:p w14:paraId="52B95D98" w14:textId="5D8C1415" w:rsidR="00315A05" w:rsidRPr="007D4FA6" w:rsidRDefault="00315A05" w:rsidP="00A622C8">
            <w:pPr>
              <w:rPr>
                <w:lang w:val="en-US"/>
              </w:rPr>
            </w:pPr>
            <w:proofErr w:type="gramStart"/>
            <w:r w:rsidRPr="007D4FA6">
              <w:rPr>
                <w:lang w:val="en-US"/>
              </w:rPr>
              <w:t>sat-</w:t>
            </w:r>
            <w:r w:rsidR="007F6400" w:rsidRPr="00564C4D">
              <w:rPr>
                <w:smallCaps/>
                <w:lang w:val="en-US"/>
              </w:rPr>
              <w:t>pl</w:t>
            </w:r>
            <w:proofErr w:type="gramEnd"/>
          </w:p>
        </w:tc>
        <w:tc>
          <w:tcPr>
            <w:tcW w:w="1843" w:type="dxa"/>
          </w:tcPr>
          <w:p w14:paraId="2C486809" w14:textId="77777777" w:rsidR="00315A05" w:rsidRPr="007D4FA6" w:rsidRDefault="00315A05" w:rsidP="00A622C8">
            <w:pPr>
              <w:rPr>
                <w:lang w:val="en-US"/>
              </w:rPr>
            </w:pPr>
            <w:r w:rsidRPr="007D4FA6">
              <w:rPr>
                <w:lang w:val="en-US"/>
              </w:rPr>
              <w:t>two</w:t>
            </w:r>
          </w:p>
        </w:tc>
        <w:tc>
          <w:tcPr>
            <w:tcW w:w="2398" w:type="dxa"/>
          </w:tcPr>
          <w:p w14:paraId="70CBF69C" w14:textId="61EB4484" w:rsidR="00315A05" w:rsidRPr="007D4FA6" w:rsidRDefault="00315A05" w:rsidP="00A622C8">
            <w:pPr>
              <w:rPr>
                <w:lang w:val="en-US"/>
              </w:rPr>
            </w:pPr>
            <w:r w:rsidRPr="007D4FA6">
              <w:rPr>
                <w:lang w:val="en-US"/>
              </w:rPr>
              <w:t>woman</w:t>
            </w:r>
            <w:r w:rsidR="00045CD5" w:rsidRPr="007D4FA6">
              <w:rPr>
                <w:lang w:val="en-US"/>
              </w:rPr>
              <w:t>-</w:t>
            </w:r>
            <w:r w:rsidR="007F6400" w:rsidRPr="00564C4D">
              <w:rPr>
                <w:smallCaps/>
                <w:lang w:val="en-US"/>
              </w:rPr>
              <w:t>nom.pl</w:t>
            </w:r>
          </w:p>
        </w:tc>
      </w:tr>
    </w:tbl>
    <w:p w14:paraId="0BC39092" w14:textId="77777777" w:rsidR="00894534" w:rsidRPr="007D4FA6" w:rsidRDefault="00045CD5" w:rsidP="00A622C8">
      <w:pPr>
        <w:rPr>
          <w:lang w:val="en-US"/>
        </w:rPr>
      </w:pPr>
      <w:r w:rsidRPr="007D4FA6">
        <w:rPr>
          <w:lang w:val="en-US"/>
        </w:rPr>
        <w:t>‘Two women sat behind the woodpile.’</w:t>
      </w:r>
    </w:p>
    <w:p w14:paraId="688DF6B8" w14:textId="77777777" w:rsidR="00256011" w:rsidRPr="007D4FA6" w:rsidRDefault="00256011" w:rsidP="00A622C8">
      <w:pPr>
        <w:rPr>
          <w:lang w:val="en-US"/>
        </w:rPr>
      </w:pPr>
    </w:p>
    <w:p w14:paraId="293EEE33" w14:textId="77777777" w:rsidR="00256011" w:rsidRPr="007D4FA6" w:rsidRDefault="00256011" w:rsidP="00A622C8">
      <w:pPr>
        <w:rPr>
          <w:lang w:val="en-US"/>
        </w:rPr>
      </w:pPr>
      <w:r w:rsidRPr="007D4FA6">
        <w:rPr>
          <w:lang w:val="en-US"/>
        </w:rPr>
        <w:t xml:space="preserve">Although Bulgarian and Macedonian have mostly been left aside </w:t>
      </w:r>
      <w:r w:rsidR="00D7345E">
        <w:rPr>
          <w:lang w:val="en-US"/>
        </w:rPr>
        <w:t>here</w:t>
      </w:r>
      <w:r w:rsidRPr="007D4FA6">
        <w:rPr>
          <w:lang w:val="en-US"/>
        </w:rPr>
        <w:t xml:space="preserve"> due to their lack of nominal morphology, these languages have developed virile numerals</w:t>
      </w:r>
      <w:r w:rsidR="00522E2E" w:rsidRPr="007D4FA6">
        <w:rPr>
          <w:lang w:val="en-US"/>
        </w:rPr>
        <w:t xml:space="preserve"> (Townsend </w:t>
      </w:r>
      <w:r w:rsidR="00BD6A2D">
        <w:rPr>
          <w:lang w:val="en-US"/>
        </w:rPr>
        <w:t>and</w:t>
      </w:r>
      <w:r w:rsidR="00522E2E" w:rsidRPr="007D4FA6">
        <w:rPr>
          <w:lang w:val="en-US"/>
        </w:rPr>
        <w:t xml:space="preserve"> </w:t>
      </w:r>
      <w:proofErr w:type="spellStart"/>
      <w:r w:rsidR="00522E2E" w:rsidRPr="007D4FA6">
        <w:rPr>
          <w:lang w:val="en-US"/>
        </w:rPr>
        <w:t>Janda</w:t>
      </w:r>
      <w:proofErr w:type="spellEnd"/>
      <w:r w:rsidR="00522E2E" w:rsidRPr="007D4FA6">
        <w:rPr>
          <w:lang w:val="en-US"/>
        </w:rPr>
        <w:t xml:space="preserve"> </w:t>
      </w:r>
      <w:r w:rsidR="00522E2E" w:rsidRPr="007D4FA6">
        <w:rPr>
          <w:lang w:val="en-US"/>
        </w:rPr>
        <w:lastRenderedPageBreak/>
        <w:t>1996:</w:t>
      </w:r>
      <w:r w:rsidR="00D7345E">
        <w:rPr>
          <w:lang w:val="en-US"/>
        </w:rPr>
        <w:t xml:space="preserve"> </w:t>
      </w:r>
      <w:r w:rsidR="00522E2E" w:rsidRPr="007D4FA6">
        <w:rPr>
          <w:lang w:val="en-US"/>
        </w:rPr>
        <w:t>193–194)</w:t>
      </w:r>
      <w:r w:rsidRPr="007D4FA6">
        <w:rPr>
          <w:lang w:val="en-US"/>
        </w:rPr>
        <w:t>. In Bulgarian these numerals tend to end in -</w:t>
      </w:r>
      <w:r w:rsidRPr="007D4FA6">
        <w:rPr>
          <w:i/>
          <w:lang w:val="en-US"/>
        </w:rPr>
        <w:t>ma</w:t>
      </w:r>
      <w:r w:rsidRPr="007D4FA6">
        <w:rPr>
          <w:lang w:val="en-US"/>
        </w:rPr>
        <w:t xml:space="preserve">, as in </w:t>
      </w:r>
      <w:proofErr w:type="spellStart"/>
      <w:r w:rsidRPr="007D4FA6">
        <w:rPr>
          <w:i/>
          <w:lang w:val="en-US"/>
        </w:rPr>
        <w:t>dvama</w:t>
      </w:r>
      <w:proofErr w:type="spellEnd"/>
      <w:r w:rsidR="00C44A34" w:rsidRPr="007D4FA6">
        <w:rPr>
          <w:lang w:val="en-US"/>
        </w:rPr>
        <w:t xml:space="preserve"> ‘2’</w:t>
      </w:r>
      <w:r w:rsidRPr="007D4FA6">
        <w:rPr>
          <w:lang w:val="en-US"/>
        </w:rPr>
        <w:t xml:space="preserve">, </w:t>
      </w:r>
      <w:proofErr w:type="spellStart"/>
      <w:r w:rsidRPr="007D4FA6">
        <w:rPr>
          <w:i/>
          <w:lang w:val="en-US"/>
        </w:rPr>
        <w:t>četirima</w:t>
      </w:r>
      <w:proofErr w:type="spellEnd"/>
      <w:r w:rsidR="00C44A34" w:rsidRPr="007D4FA6">
        <w:rPr>
          <w:lang w:val="en-US"/>
        </w:rPr>
        <w:t xml:space="preserve"> ‘4’</w:t>
      </w:r>
      <w:r w:rsidRPr="007D4FA6">
        <w:rPr>
          <w:lang w:val="en-US"/>
        </w:rPr>
        <w:t xml:space="preserve">, </w:t>
      </w:r>
      <w:proofErr w:type="spellStart"/>
      <w:r w:rsidRPr="007D4FA6">
        <w:rPr>
          <w:i/>
          <w:lang w:val="en-US"/>
        </w:rPr>
        <w:t>šestima</w:t>
      </w:r>
      <w:proofErr w:type="spellEnd"/>
      <w:r w:rsidR="00C44A34" w:rsidRPr="007D4FA6">
        <w:rPr>
          <w:lang w:val="en-US"/>
        </w:rPr>
        <w:t xml:space="preserve"> ‘6’ (</w:t>
      </w:r>
      <w:proofErr w:type="spellStart"/>
      <w:r w:rsidR="00C44A34" w:rsidRPr="007D4FA6">
        <w:rPr>
          <w:lang w:val="en-US"/>
        </w:rPr>
        <w:t>Scatton</w:t>
      </w:r>
      <w:proofErr w:type="spellEnd"/>
      <w:r w:rsidR="00C44A34" w:rsidRPr="007D4FA6">
        <w:rPr>
          <w:lang w:val="en-US"/>
        </w:rPr>
        <w:t xml:space="preserve"> 1993:</w:t>
      </w:r>
      <w:r w:rsidR="00C214AE">
        <w:rPr>
          <w:lang w:val="en-US"/>
        </w:rPr>
        <w:t xml:space="preserve"> </w:t>
      </w:r>
      <w:r w:rsidR="00C44A34" w:rsidRPr="007D4FA6">
        <w:rPr>
          <w:lang w:val="en-US"/>
        </w:rPr>
        <w:t>209)</w:t>
      </w:r>
      <w:r w:rsidRPr="007D4FA6">
        <w:rPr>
          <w:lang w:val="en-US"/>
        </w:rPr>
        <w:t xml:space="preserve">, whereas in Macedonian these numerals end in </w:t>
      </w:r>
      <w:r w:rsidR="00AA6EB9" w:rsidRPr="007D4FA6">
        <w:rPr>
          <w:lang w:val="en-US"/>
        </w:rPr>
        <w:noBreakHyphen/>
      </w:r>
      <w:r w:rsidRPr="007D4FA6">
        <w:rPr>
          <w:i/>
          <w:lang w:val="en-US"/>
        </w:rPr>
        <w:t>ca</w:t>
      </w:r>
      <w:r w:rsidRPr="007D4FA6">
        <w:rPr>
          <w:lang w:val="en-US"/>
        </w:rPr>
        <w:t xml:space="preserve"> or </w:t>
      </w:r>
      <w:r w:rsidR="00AA6EB9" w:rsidRPr="007D4FA6">
        <w:rPr>
          <w:lang w:val="en-US"/>
        </w:rPr>
        <w:noBreakHyphen/>
      </w:r>
      <w:r w:rsidRPr="007D4FA6">
        <w:rPr>
          <w:i/>
          <w:lang w:val="en-US"/>
        </w:rPr>
        <w:t>mina</w:t>
      </w:r>
      <w:r w:rsidRPr="007D4FA6">
        <w:rPr>
          <w:lang w:val="en-US"/>
        </w:rPr>
        <w:t>, as in</w:t>
      </w:r>
      <w:r w:rsidR="00C44A34" w:rsidRPr="007D4FA6">
        <w:rPr>
          <w:lang w:val="en-US"/>
        </w:rPr>
        <w:t xml:space="preserve"> the corresponding</w:t>
      </w:r>
      <w:r w:rsidRPr="007D4FA6">
        <w:rPr>
          <w:lang w:val="en-US"/>
        </w:rPr>
        <w:t xml:space="preserve"> </w:t>
      </w:r>
      <w:proofErr w:type="spellStart"/>
      <w:r w:rsidR="00C44A34" w:rsidRPr="007D4FA6">
        <w:rPr>
          <w:i/>
          <w:lang w:val="en-US"/>
        </w:rPr>
        <w:t>dvajca</w:t>
      </w:r>
      <w:proofErr w:type="spellEnd"/>
      <w:r w:rsidR="00C44A34" w:rsidRPr="007D4FA6">
        <w:rPr>
          <w:lang w:val="en-US"/>
        </w:rPr>
        <w:t xml:space="preserve">, </w:t>
      </w:r>
      <w:proofErr w:type="spellStart"/>
      <w:r w:rsidR="00C44A34" w:rsidRPr="007D4FA6">
        <w:rPr>
          <w:i/>
          <w:lang w:val="en-US"/>
        </w:rPr>
        <w:t>četvorica</w:t>
      </w:r>
      <w:proofErr w:type="spellEnd"/>
      <w:r w:rsidR="00C44A34" w:rsidRPr="007D4FA6">
        <w:rPr>
          <w:lang w:val="en-US"/>
        </w:rPr>
        <w:t xml:space="preserve">, </w:t>
      </w:r>
      <w:proofErr w:type="spellStart"/>
      <w:r w:rsidR="00C44A34" w:rsidRPr="007D4FA6">
        <w:rPr>
          <w:i/>
          <w:lang w:val="en-US"/>
        </w:rPr>
        <w:t>šestmina</w:t>
      </w:r>
      <w:proofErr w:type="spellEnd"/>
      <w:r w:rsidR="00C44A34" w:rsidRPr="007D4FA6">
        <w:rPr>
          <w:lang w:val="en-US"/>
        </w:rPr>
        <w:t xml:space="preserve"> (Friedman 1993:</w:t>
      </w:r>
      <w:r w:rsidR="00C214AE">
        <w:rPr>
          <w:lang w:val="en-US"/>
        </w:rPr>
        <w:t xml:space="preserve"> </w:t>
      </w:r>
      <w:r w:rsidR="00C44A34" w:rsidRPr="007D4FA6">
        <w:rPr>
          <w:lang w:val="en-US"/>
        </w:rPr>
        <w:t>267).</w:t>
      </w:r>
    </w:p>
    <w:p w14:paraId="6E44EFF1" w14:textId="77777777" w:rsidR="00256011" w:rsidRPr="007D4FA6" w:rsidRDefault="00256011" w:rsidP="00A622C8">
      <w:pPr>
        <w:ind w:firstLine="720"/>
        <w:rPr>
          <w:lang w:val="en-US"/>
        </w:rPr>
      </w:pPr>
    </w:p>
    <w:p w14:paraId="65B5F373" w14:textId="77777777" w:rsidR="00E44CFE" w:rsidRPr="007D4FA6" w:rsidRDefault="00934A50" w:rsidP="00A622C8">
      <w:pPr>
        <w:rPr>
          <w:lang w:val="en-US"/>
        </w:rPr>
      </w:pPr>
      <w:r>
        <w:rPr>
          <w:lang w:val="en-US"/>
        </w:rPr>
        <w:t>5.6.</w:t>
      </w:r>
      <w:r w:rsidR="00A622C8" w:rsidRPr="007D4FA6">
        <w:rPr>
          <w:lang w:val="en-US"/>
        </w:rPr>
        <w:t>2.</w:t>
      </w:r>
      <w:r w:rsidR="003D0EEC" w:rsidRPr="007D4FA6">
        <w:rPr>
          <w:lang w:val="en-US"/>
        </w:rPr>
        <w:t>3</w:t>
      </w:r>
      <w:r w:rsidR="00A622C8" w:rsidRPr="007D4FA6">
        <w:rPr>
          <w:lang w:val="en-US"/>
        </w:rPr>
        <w:t xml:space="preserve"> </w:t>
      </w:r>
      <w:r w:rsidR="00420430" w:rsidRPr="007D4FA6">
        <w:rPr>
          <w:lang w:val="en-US"/>
        </w:rPr>
        <w:t>H</w:t>
      </w:r>
      <w:r w:rsidR="00A90463" w:rsidRPr="007D4FA6">
        <w:rPr>
          <w:lang w:val="en-US"/>
        </w:rPr>
        <w:t>istory of animacy in Slav</w:t>
      </w:r>
      <w:r w:rsidR="00450BBE" w:rsidRPr="007D4FA6">
        <w:rPr>
          <w:lang w:val="en-US"/>
        </w:rPr>
        <w:t>on</w:t>
      </w:r>
      <w:r w:rsidR="00A90463" w:rsidRPr="007D4FA6">
        <w:rPr>
          <w:lang w:val="en-US"/>
        </w:rPr>
        <w:t>ic</w:t>
      </w:r>
    </w:p>
    <w:p w14:paraId="10496935" w14:textId="12DD33DE" w:rsidR="003D0EEC" w:rsidRPr="007D4FA6" w:rsidRDefault="003D0EEC" w:rsidP="00A622C8">
      <w:pPr>
        <w:rPr>
          <w:lang w:val="en-US"/>
        </w:rPr>
      </w:pPr>
      <w:r w:rsidRPr="007D4FA6">
        <w:rPr>
          <w:lang w:val="en-US"/>
        </w:rPr>
        <w:t xml:space="preserve">Given the complexity of distinctions summarized in Table 1, it is no surprise that a host of historical factors have contributed to the marking of animacy distinctions in the modern Slavonic languages. </w:t>
      </w:r>
      <w:r w:rsidR="00FA4C49" w:rsidRPr="007D4FA6">
        <w:rPr>
          <w:lang w:val="en-US"/>
        </w:rPr>
        <w:t xml:space="preserve">We observe a dynamic history of both pushes and pulls in the relationships between form and meaning. Pushes exert pressure to </w:t>
      </w:r>
      <w:r w:rsidR="005E3A76">
        <w:rPr>
          <w:lang w:val="en-US"/>
        </w:rPr>
        <w:t xml:space="preserve">maintain </w:t>
      </w:r>
      <w:r w:rsidR="00FA4C49" w:rsidRPr="007D4FA6">
        <w:rPr>
          <w:lang w:val="en-US"/>
        </w:rPr>
        <w:t xml:space="preserve">distinctions </w:t>
      </w:r>
      <w:r w:rsidR="005E3A76" w:rsidRPr="009E3DB0">
        <w:rPr>
          <w:lang w:val="en-US"/>
        </w:rPr>
        <w:t>whose overt representation had been</w:t>
      </w:r>
      <w:r w:rsidR="00FA4C49" w:rsidRPr="007D4FA6">
        <w:rPr>
          <w:lang w:val="en-US"/>
        </w:rPr>
        <w:t xml:space="preserve"> eroded through phonological change and morphological leveling. </w:t>
      </w:r>
      <w:r w:rsidR="00A463A4" w:rsidRPr="007D4FA6">
        <w:rPr>
          <w:lang w:val="en-US"/>
        </w:rPr>
        <w:t xml:space="preserve">The most important </w:t>
      </w:r>
      <w:r w:rsidR="00934A50">
        <w:rPr>
          <w:lang w:val="en-US"/>
        </w:rPr>
        <w:t>push</w:t>
      </w:r>
      <w:r w:rsidR="00A463A4" w:rsidRPr="007D4FA6">
        <w:rPr>
          <w:lang w:val="en-US"/>
        </w:rPr>
        <w:t xml:space="preserve"> w</w:t>
      </w:r>
      <w:r w:rsidR="00934A50">
        <w:rPr>
          <w:lang w:val="en-US"/>
        </w:rPr>
        <w:t>as</w:t>
      </w:r>
      <w:r w:rsidR="00A463A4" w:rsidRPr="007D4FA6">
        <w:rPr>
          <w:lang w:val="en-US"/>
        </w:rPr>
        <w:t xml:space="preserve"> the loss of final consonants </w:t>
      </w:r>
      <w:r w:rsidR="00485088" w:rsidRPr="007D4FA6">
        <w:rPr>
          <w:lang w:val="en-US"/>
        </w:rPr>
        <w:t xml:space="preserve">in Early Proto-Slavic. </w:t>
      </w:r>
      <w:r w:rsidR="00FA4C49" w:rsidRPr="007D4FA6">
        <w:rPr>
          <w:lang w:val="en-US"/>
        </w:rPr>
        <w:t xml:space="preserve">Pulls come in the form of </w:t>
      </w:r>
      <w:r w:rsidR="00A463A4" w:rsidRPr="007D4FA6">
        <w:rPr>
          <w:lang w:val="en-US"/>
        </w:rPr>
        <w:t>opportunities to elaborate distinctions by repurposing extra morphology that became available after the merger of six theme-vowel and six consonant-stem declensions into three genders in Late Common Slavic</w:t>
      </w:r>
      <w:r w:rsidR="00DB4FCB">
        <w:rPr>
          <w:lang w:val="en-US"/>
        </w:rPr>
        <w:t xml:space="preserve"> (</w:t>
      </w:r>
      <w:proofErr w:type="spellStart"/>
      <w:r w:rsidR="00DB4FCB">
        <w:rPr>
          <w:lang w:val="en-US"/>
        </w:rPr>
        <w:t>Janda</w:t>
      </w:r>
      <w:proofErr w:type="spellEnd"/>
      <w:r w:rsidR="00DB4FCB">
        <w:rPr>
          <w:lang w:val="en-US"/>
        </w:rPr>
        <w:t xml:space="preserve"> 2014)</w:t>
      </w:r>
      <w:r w:rsidR="00A463A4" w:rsidRPr="007D4FA6">
        <w:rPr>
          <w:lang w:val="en-US"/>
        </w:rPr>
        <w:t>.</w:t>
      </w:r>
      <w:r w:rsidR="00BC10A5" w:rsidRPr="007D4FA6">
        <w:rPr>
          <w:lang w:val="en-US"/>
        </w:rPr>
        <w:t xml:space="preserve"> </w:t>
      </w:r>
      <w:r w:rsidR="00F457AD" w:rsidRPr="007D4FA6">
        <w:rPr>
          <w:lang w:val="en-US"/>
        </w:rPr>
        <w:t>The most important pull</w:t>
      </w:r>
      <w:r w:rsidR="00914FC4" w:rsidRPr="007D4FA6">
        <w:rPr>
          <w:lang w:val="en-US"/>
        </w:rPr>
        <w:t>s</w:t>
      </w:r>
      <w:r w:rsidR="00F457AD" w:rsidRPr="007D4FA6">
        <w:rPr>
          <w:lang w:val="en-US"/>
        </w:rPr>
        <w:t xml:space="preserve"> w</w:t>
      </w:r>
      <w:r w:rsidR="00914FC4" w:rsidRPr="007D4FA6">
        <w:rPr>
          <w:lang w:val="en-US"/>
        </w:rPr>
        <w:t>ere</w:t>
      </w:r>
      <w:r w:rsidR="00F457AD" w:rsidRPr="007D4FA6">
        <w:rPr>
          <w:lang w:val="en-US"/>
        </w:rPr>
        <w:t xml:space="preserve"> </w:t>
      </w:r>
      <w:r w:rsidR="00914FC4" w:rsidRPr="007D4FA6">
        <w:rPr>
          <w:lang w:val="en-US"/>
        </w:rPr>
        <w:t xml:space="preserve">Dual morphology that became reinterpreted as Plural and </w:t>
      </w:r>
      <w:r w:rsidR="00F457AD" w:rsidRPr="007D4FA6">
        <w:rPr>
          <w:lang w:val="en-US"/>
        </w:rPr>
        <w:t>u-stem morphology that was inherited by o-stems in the merger of declensions. Both the pushes and the pulls targeted Masculine nouns</w:t>
      </w:r>
      <w:r w:rsidR="009F11B7" w:rsidRPr="007D4FA6">
        <w:rPr>
          <w:lang w:val="en-US"/>
        </w:rPr>
        <w:t xml:space="preserve"> which became the focus of most of the animacy distinctions in Slavonic languages.</w:t>
      </w:r>
    </w:p>
    <w:p w14:paraId="6B55D557" w14:textId="77777777" w:rsidR="009F11B7" w:rsidRPr="007D4FA6" w:rsidRDefault="009F11B7" w:rsidP="00A622C8">
      <w:pPr>
        <w:rPr>
          <w:lang w:val="en-US"/>
        </w:rPr>
      </w:pPr>
    </w:p>
    <w:p w14:paraId="56E6688F" w14:textId="77777777" w:rsidR="009F3183" w:rsidRPr="007D4FA6" w:rsidRDefault="009F11B7" w:rsidP="00A622C8">
      <w:pPr>
        <w:rPr>
          <w:lang w:val="en-US"/>
        </w:rPr>
      </w:pPr>
      <w:r w:rsidRPr="007D4FA6">
        <w:rPr>
          <w:lang w:val="en-US"/>
        </w:rPr>
        <w:t>In Proto-Indo-European, o-stem Masculine nouns had a Nominative Singular desinence *-</w:t>
      </w:r>
      <w:proofErr w:type="spellStart"/>
      <w:r w:rsidRPr="007D4FA6">
        <w:rPr>
          <w:i/>
          <w:lang w:val="en-US"/>
        </w:rPr>
        <w:t>os</w:t>
      </w:r>
      <w:proofErr w:type="spellEnd"/>
      <w:r w:rsidRPr="007D4FA6">
        <w:rPr>
          <w:lang w:val="en-US"/>
        </w:rPr>
        <w:t xml:space="preserve"> which was distinct from the Accusative Singular *-</w:t>
      </w:r>
      <w:proofErr w:type="spellStart"/>
      <w:r w:rsidRPr="007D4FA6">
        <w:rPr>
          <w:i/>
          <w:lang w:val="en-US"/>
        </w:rPr>
        <w:t>om</w:t>
      </w:r>
      <w:r w:rsidRPr="007D4FA6">
        <w:rPr>
          <w:lang w:val="en-US"/>
        </w:rPr>
        <w:t>.</w:t>
      </w:r>
      <w:proofErr w:type="spellEnd"/>
      <w:r w:rsidRPr="007D4FA6">
        <w:rPr>
          <w:lang w:val="en-US"/>
        </w:rPr>
        <w:t xml:space="preserve"> The phonotactics of Late Common Slavic dictated rising sonority for all syllables, which was violated by the final consonants in those two desinences. The solution for these and many other word forms was to truncate the final consonant. </w:t>
      </w:r>
      <w:r w:rsidR="003E2FD3" w:rsidRPr="007D4FA6">
        <w:rPr>
          <w:lang w:val="en-US"/>
        </w:rPr>
        <w:t>For the o-stem Masculine nouns this truncation yielded -</w:t>
      </w:r>
      <w:r w:rsidR="003E2FD3" w:rsidRPr="007D4FA6">
        <w:rPr>
          <w:i/>
          <w:lang w:val="en-US"/>
        </w:rPr>
        <w:t>ъ</w:t>
      </w:r>
      <w:r w:rsidR="003E2FD3" w:rsidRPr="007D4FA6">
        <w:rPr>
          <w:lang w:val="en-US"/>
        </w:rPr>
        <w:t xml:space="preserve"> for both the Nominative Singular and the Accusative Singular (Feinberg 1978</w:t>
      </w:r>
      <w:r w:rsidR="00F50BAB" w:rsidRPr="007D4FA6">
        <w:rPr>
          <w:lang w:val="en-US"/>
        </w:rPr>
        <w:t xml:space="preserve">, Townsend </w:t>
      </w:r>
      <w:r w:rsidR="00BD6A2D">
        <w:rPr>
          <w:lang w:val="en-US"/>
        </w:rPr>
        <w:t>and</w:t>
      </w:r>
      <w:r w:rsidR="00F50BAB" w:rsidRPr="007D4FA6">
        <w:rPr>
          <w:lang w:val="en-US"/>
        </w:rPr>
        <w:t xml:space="preserve"> </w:t>
      </w:r>
      <w:proofErr w:type="spellStart"/>
      <w:r w:rsidR="00F50BAB" w:rsidRPr="007D4FA6">
        <w:rPr>
          <w:lang w:val="en-US"/>
        </w:rPr>
        <w:t>Janda</w:t>
      </w:r>
      <w:proofErr w:type="spellEnd"/>
      <w:r w:rsidR="00F50BAB" w:rsidRPr="007D4FA6">
        <w:rPr>
          <w:lang w:val="en-US"/>
        </w:rPr>
        <w:t xml:space="preserve"> 1996</w:t>
      </w:r>
      <w:r w:rsidR="003E2FD3" w:rsidRPr="007D4FA6">
        <w:rPr>
          <w:lang w:val="en-US"/>
        </w:rPr>
        <w:t xml:space="preserve">), creating a situation without morphological cues to determine whether a Masculine noun was the subject or the direct object of a verb. </w:t>
      </w:r>
      <w:r w:rsidR="00123DE5" w:rsidRPr="007D4FA6">
        <w:rPr>
          <w:lang w:val="en-US"/>
        </w:rPr>
        <w:t xml:space="preserve">This ambiguity was shared also by jo-stems and </w:t>
      </w:r>
      <w:proofErr w:type="spellStart"/>
      <w:r w:rsidR="00123DE5" w:rsidRPr="007D4FA6">
        <w:rPr>
          <w:lang w:val="en-US"/>
        </w:rPr>
        <w:t>i</w:t>
      </w:r>
      <w:proofErr w:type="spellEnd"/>
      <w:r w:rsidR="00123DE5" w:rsidRPr="007D4FA6">
        <w:rPr>
          <w:lang w:val="en-US"/>
        </w:rPr>
        <w:t xml:space="preserve">-stems, both of which also included Masculine animate nouns. </w:t>
      </w:r>
      <w:r w:rsidR="009F3183" w:rsidRPr="007D4FA6">
        <w:rPr>
          <w:lang w:val="en-US"/>
        </w:rPr>
        <w:t xml:space="preserve">This was a potential problem for a language that did not use word order to disambiguate syntax, particularly when both the subject and the direct object of a verb were animate, as in this hypothetical sentence: </w:t>
      </w:r>
      <w:proofErr w:type="spellStart"/>
      <w:r w:rsidR="009F3183" w:rsidRPr="007D4FA6">
        <w:rPr>
          <w:i/>
          <w:lang w:val="en-US"/>
        </w:rPr>
        <w:t>otьcь</w:t>
      </w:r>
      <w:proofErr w:type="spellEnd"/>
      <w:r w:rsidR="009F3183" w:rsidRPr="007D4FA6">
        <w:rPr>
          <w:i/>
          <w:lang w:val="en-US"/>
        </w:rPr>
        <w:t xml:space="preserve"> </w:t>
      </w:r>
      <w:proofErr w:type="spellStart"/>
      <w:r w:rsidR="009F3183" w:rsidRPr="007D4FA6">
        <w:rPr>
          <w:i/>
          <w:lang w:val="en-US"/>
        </w:rPr>
        <w:t>ljubitъ</w:t>
      </w:r>
      <w:proofErr w:type="spellEnd"/>
      <w:r w:rsidR="009F3183" w:rsidRPr="007D4FA6">
        <w:rPr>
          <w:i/>
          <w:lang w:val="en-US"/>
        </w:rPr>
        <w:t xml:space="preserve"> </w:t>
      </w:r>
      <w:proofErr w:type="spellStart"/>
      <w:r w:rsidR="009F3183" w:rsidRPr="007D4FA6">
        <w:rPr>
          <w:i/>
          <w:lang w:val="en-US"/>
        </w:rPr>
        <w:t>bratrъ</w:t>
      </w:r>
      <w:proofErr w:type="spellEnd"/>
      <w:r w:rsidR="009F3183" w:rsidRPr="007D4FA6">
        <w:rPr>
          <w:lang w:val="en-US"/>
        </w:rPr>
        <w:t xml:space="preserve"> ‘father loves brother</w:t>
      </w:r>
      <w:r w:rsidR="00D07A9D" w:rsidRPr="007D4FA6">
        <w:rPr>
          <w:lang w:val="en-US"/>
        </w:rPr>
        <w:t>/brother loves father</w:t>
      </w:r>
      <w:r w:rsidR="009F3183" w:rsidRPr="007D4FA6">
        <w:rPr>
          <w:lang w:val="en-US"/>
        </w:rPr>
        <w:t xml:space="preserve">’. </w:t>
      </w:r>
      <w:r w:rsidR="003E2FD3" w:rsidRPr="007D4FA6">
        <w:rPr>
          <w:lang w:val="en-US"/>
        </w:rPr>
        <w:t xml:space="preserve">As pointed out by </w:t>
      </w:r>
      <w:proofErr w:type="spellStart"/>
      <w:r w:rsidR="006F1DAB" w:rsidRPr="007D4FA6">
        <w:rPr>
          <w:lang w:val="en-US"/>
        </w:rPr>
        <w:t>Klenin</w:t>
      </w:r>
      <w:proofErr w:type="spellEnd"/>
      <w:r w:rsidR="006F1DAB" w:rsidRPr="007D4FA6">
        <w:rPr>
          <w:lang w:val="en-US"/>
        </w:rPr>
        <w:t xml:space="preserve"> (1983)</w:t>
      </w:r>
      <w:r w:rsidR="00F50BAB" w:rsidRPr="007D4FA6">
        <w:rPr>
          <w:lang w:val="en-US"/>
        </w:rPr>
        <w:t xml:space="preserve">, the implementation of the Genitive-Accusative Singular to resolve such ambiguity was motivated also by the existence of Genitive-Accusative forms in pronominal paradigms, plus the fact that </w:t>
      </w:r>
      <w:proofErr w:type="gramStart"/>
      <w:r w:rsidR="00F50BAB" w:rsidRPr="007D4FA6">
        <w:rPr>
          <w:lang w:val="en-US"/>
        </w:rPr>
        <w:t>a number of</w:t>
      </w:r>
      <w:proofErr w:type="gramEnd"/>
      <w:r w:rsidR="00F50BAB" w:rsidRPr="007D4FA6">
        <w:rPr>
          <w:lang w:val="en-US"/>
        </w:rPr>
        <w:t xml:space="preserve"> verbs (particularly verbs of perception) governed the Genitive case. </w:t>
      </w:r>
      <w:proofErr w:type="gramStart"/>
      <w:r w:rsidR="00F50BAB" w:rsidRPr="007D4FA6">
        <w:rPr>
          <w:lang w:val="en-US"/>
        </w:rPr>
        <w:t>Thus</w:t>
      </w:r>
      <w:proofErr w:type="gramEnd"/>
      <w:r w:rsidR="00F50BAB" w:rsidRPr="007D4FA6">
        <w:rPr>
          <w:lang w:val="en-US"/>
        </w:rPr>
        <w:t xml:space="preserve"> in Late Common Slavic we can presume that it was possible to say both </w:t>
      </w:r>
      <w:proofErr w:type="spellStart"/>
      <w:r w:rsidR="009F3183" w:rsidRPr="007D4FA6">
        <w:rPr>
          <w:i/>
          <w:lang w:val="en-US"/>
        </w:rPr>
        <w:t>otьcь</w:t>
      </w:r>
      <w:proofErr w:type="spellEnd"/>
      <w:r w:rsidR="009F3183" w:rsidRPr="007D4FA6">
        <w:rPr>
          <w:i/>
          <w:lang w:val="en-US"/>
        </w:rPr>
        <w:t xml:space="preserve"> </w:t>
      </w:r>
      <w:proofErr w:type="spellStart"/>
      <w:r w:rsidR="009F3183" w:rsidRPr="007D4FA6">
        <w:rPr>
          <w:i/>
          <w:lang w:val="en-US"/>
        </w:rPr>
        <w:t>ljubitъ</w:t>
      </w:r>
      <w:proofErr w:type="spellEnd"/>
      <w:r w:rsidR="009F3183" w:rsidRPr="007D4FA6">
        <w:rPr>
          <w:i/>
          <w:lang w:val="en-US"/>
        </w:rPr>
        <w:t xml:space="preserve"> </w:t>
      </w:r>
      <w:proofErr w:type="spellStart"/>
      <w:r w:rsidR="009F3183" w:rsidRPr="007D4FA6">
        <w:rPr>
          <w:i/>
          <w:lang w:val="en-US"/>
        </w:rPr>
        <w:t>jego</w:t>
      </w:r>
      <w:proofErr w:type="spellEnd"/>
      <w:r w:rsidR="009F3183" w:rsidRPr="007D4FA6">
        <w:rPr>
          <w:lang w:val="en-US"/>
        </w:rPr>
        <w:t xml:space="preserve"> ‘father loves him’ and </w:t>
      </w:r>
      <w:proofErr w:type="spellStart"/>
      <w:r w:rsidR="009F3183" w:rsidRPr="007D4FA6">
        <w:rPr>
          <w:i/>
          <w:lang w:val="en-US"/>
        </w:rPr>
        <w:t>otьcь</w:t>
      </w:r>
      <w:proofErr w:type="spellEnd"/>
      <w:r w:rsidR="009F3183" w:rsidRPr="007D4FA6">
        <w:rPr>
          <w:i/>
          <w:lang w:val="en-US"/>
        </w:rPr>
        <w:t xml:space="preserve"> </w:t>
      </w:r>
      <w:proofErr w:type="spellStart"/>
      <w:r w:rsidR="009F3183" w:rsidRPr="007D4FA6">
        <w:rPr>
          <w:i/>
          <w:lang w:val="en-US"/>
        </w:rPr>
        <w:t>viditъ</w:t>
      </w:r>
      <w:proofErr w:type="spellEnd"/>
      <w:r w:rsidR="009F3183" w:rsidRPr="007D4FA6">
        <w:rPr>
          <w:i/>
          <w:lang w:val="en-US"/>
        </w:rPr>
        <w:t xml:space="preserve"> </w:t>
      </w:r>
      <w:proofErr w:type="spellStart"/>
      <w:r w:rsidR="009F3183" w:rsidRPr="007D4FA6">
        <w:rPr>
          <w:i/>
          <w:lang w:val="en-US"/>
        </w:rPr>
        <w:t>bratra</w:t>
      </w:r>
      <w:proofErr w:type="spellEnd"/>
      <w:r w:rsidR="009F3183" w:rsidRPr="007D4FA6">
        <w:rPr>
          <w:lang w:val="en-US"/>
        </w:rPr>
        <w:t xml:space="preserve"> ‘father sees brother’, and this may have supported the use of the Genitive-Accusative in a sentence like </w:t>
      </w:r>
      <w:proofErr w:type="spellStart"/>
      <w:r w:rsidR="009F3183" w:rsidRPr="007D4FA6">
        <w:rPr>
          <w:i/>
          <w:lang w:val="en-US"/>
        </w:rPr>
        <w:t>otьcь</w:t>
      </w:r>
      <w:proofErr w:type="spellEnd"/>
      <w:r w:rsidR="009F3183" w:rsidRPr="007D4FA6">
        <w:rPr>
          <w:i/>
          <w:lang w:val="en-US"/>
        </w:rPr>
        <w:t xml:space="preserve"> </w:t>
      </w:r>
      <w:proofErr w:type="spellStart"/>
      <w:r w:rsidR="009F3183" w:rsidRPr="007D4FA6">
        <w:rPr>
          <w:i/>
          <w:lang w:val="en-US"/>
        </w:rPr>
        <w:t>ljubitъ</w:t>
      </w:r>
      <w:proofErr w:type="spellEnd"/>
      <w:r w:rsidR="009F3183" w:rsidRPr="007D4FA6">
        <w:rPr>
          <w:i/>
          <w:lang w:val="en-US"/>
        </w:rPr>
        <w:t xml:space="preserve"> </w:t>
      </w:r>
      <w:proofErr w:type="spellStart"/>
      <w:r w:rsidR="009F3183" w:rsidRPr="007D4FA6">
        <w:rPr>
          <w:i/>
          <w:lang w:val="en-US"/>
        </w:rPr>
        <w:t>bratra</w:t>
      </w:r>
      <w:proofErr w:type="spellEnd"/>
      <w:r w:rsidR="009F3183" w:rsidRPr="007D4FA6">
        <w:rPr>
          <w:lang w:val="en-US"/>
        </w:rPr>
        <w:t xml:space="preserve"> ‘father loves brother’.</w:t>
      </w:r>
      <w:r w:rsidR="00FC540F" w:rsidRPr="007D4FA6">
        <w:rPr>
          <w:lang w:val="en-US"/>
        </w:rPr>
        <w:t xml:space="preserve"> Note that both Feminine and Masculine (mostly virile) a- and ja-stem nouns always had an Accusative Singular that was distinct from the Nominative Singular; </w:t>
      </w:r>
      <w:proofErr w:type="spellStart"/>
      <w:r w:rsidR="00AE37E2" w:rsidRPr="007D4FA6">
        <w:rPr>
          <w:lang w:val="en-US"/>
        </w:rPr>
        <w:t>futhermore</w:t>
      </w:r>
      <w:proofErr w:type="spellEnd"/>
      <w:r w:rsidR="00FC540F" w:rsidRPr="007D4FA6">
        <w:rPr>
          <w:lang w:val="en-US"/>
        </w:rPr>
        <w:t xml:space="preserve"> the lack of such a distinction among Neuter nouns was unproblematic since these nouns rarely</w:t>
      </w:r>
      <w:r w:rsidR="00D07A9D" w:rsidRPr="007D4FA6">
        <w:rPr>
          <w:lang w:val="en-US"/>
        </w:rPr>
        <w:t xml:space="preserve"> serve as</w:t>
      </w:r>
      <w:r w:rsidR="00FC540F" w:rsidRPr="007D4FA6">
        <w:rPr>
          <w:lang w:val="en-US"/>
        </w:rPr>
        <w:t xml:space="preserve"> </w:t>
      </w:r>
      <w:r w:rsidR="00D07A9D" w:rsidRPr="007D4FA6">
        <w:rPr>
          <w:lang w:val="en-US"/>
        </w:rPr>
        <w:t>the subjects of transitive verbs</w:t>
      </w:r>
      <w:r w:rsidR="00FC540F" w:rsidRPr="007D4FA6">
        <w:rPr>
          <w:lang w:val="en-US"/>
        </w:rPr>
        <w:t>.</w:t>
      </w:r>
    </w:p>
    <w:p w14:paraId="60461CD3" w14:textId="77777777" w:rsidR="008029EB" w:rsidRPr="007D4FA6" w:rsidRDefault="008029EB" w:rsidP="00A622C8">
      <w:pPr>
        <w:rPr>
          <w:lang w:val="en-US"/>
        </w:rPr>
      </w:pPr>
    </w:p>
    <w:p w14:paraId="7CCCB38C" w14:textId="4B1B8100" w:rsidR="00AE37E2" w:rsidRPr="007D4FA6" w:rsidRDefault="00E3651F" w:rsidP="00256011">
      <w:pPr>
        <w:rPr>
          <w:lang w:val="en-US"/>
        </w:rPr>
      </w:pPr>
      <w:r w:rsidRPr="007D4FA6">
        <w:rPr>
          <w:lang w:val="en-US"/>
        </w:rPr>
        <w:t>The story of the Genitive-Accusative Plural in West and East Slavonic is more complicated than one might suppose, since it cannot have been occasioned by any potential confusion of subjects and direct objects of transitive verbs as described above for the Singular number. Masculine nouns in Slavonic languages inherited distinct endings for marking subjects and direct objects, namely -</w:t>
      </w:r>
      <w:proofErr w:type="spellStart"/>
      <w:r w:rsidRPr="007D4FA6">
        <w:rPr>
          <w:i/>
          <w:lang w:val="en-US"/>
        </w:rPr>
        <w:t>i</w:t>
      </w:r>
      <w:proofErr w:type="spellEnd"/>
      <w:r w:rsidRPr="007D4FA6">
        <w:rPr>
          <w:lang w:val="en-US"/>
        </w:rPr>
        <w:t xml:space="preserve"> for Nominative Plural and -</w:t>
      </w:r>
      <w:r w:rsidRPr="007D4FA6">
        <w:rPr>
          <w:i/>
          <w:lang w:val="en-US"/>
        </w:rPr>
        <w:t>y</w:t>
      </w:r>
      <w:r w:rsidRPr="007D4FA6">
        <w:rPr>
          <w:lang w:val="en-US"/>
        </w:rPr>
        <w:t xml:space="preserve"> for Accusative Plural. Furthermore, in West Slavonic</w:t>
      </w:r>
      <w:r w:rsidR="003936B0" w:rsidRPr="007D4FA6">
        <w:rPr>
          <w:lang w:val="en-US"/>
        </w:rPr>
        <w:t>,</w:t>
      </w:r>
      <w:r w:rsidRPr="007D4FA6">
        <w:rPr>
          <w:lang w:val="en-US"/>
        </w:rPr>
        <w:t xml:space="preserve"> original Accusative Plural -</w:t>
      </w:r>
      <w:r w:rsidRPr="007D4FA6">
        <w:rPr>
          <w:i/>
          <w:lang w:val="en-US"/>
        </w:rPr>
        <w:t>y</w:t>
      </w:r>
      <w:r w:rsidRPr="007D4FA6">
        <w:rPr>
          <w:lang w:val="en-US"/>
        </w:rPr>
        <w:t xml:space="preserve"> spread to the Nominative Plural</w:t>
      </w:r>
      <w:r w:rsidR="00AA226A" w:rsidRPr="007D4FA6">
        <w:rPr>
          <w:lang w:val="en-US"/>
        </w:rPr>
        <w:t xml:space="preserve"> only for nouns with referents low on the animacy hierarchy (</w:t>
      </w:r>
      <w:proofErr w:type="spellStart"/>
      <w:r w:rsidR="00AA226A" w:rsidRPr="007D4FA6">
        <w:rPr>
          <w:lang w:val="en-US"/>
        </w:rPr>
        <w:t>inanimates</w:t>
      </w:r>
      <w:proofErr w:type="spellEnd"/>
      <w:r w:rsidR="00AA226A" w:rsidRPr="007D4FA6">
        <w:rPr>
          <w:lang w:val="en-US"/>
        </w:rPr>
        <w:t xml:space="preserve"> in Czech, non-</w:t>
      </w:r>
      <w:proofErr w:type="spellStart"/>
      <w:r w:rsidR="00AA226A" w:rsidRPr="007D4FA6">
        <w:rPr>
          <w:lang w:val="en-US"/>
        </w:rPr>
        <w:t>viriles</w:t>
      </w:r>
      <w:proofErr w:type="spellEnd"/>
      <w:r w:rsidR="00AA226A" w:rsidRPr="007D4FA6">
        <w:rPr>
          <w:lang w:val="en-US"/>
        </w:rPr>
        <w:t xml:space="preserve"> in Polish and Slovak), which means that the Nominative and Accusative Plural were consistently distinct </w:t>
      </w:r>
      <w:r w:rsidR="00AA226A" w:rsidRPr="007D4FA6">
        <w:rPr>
          <w:lang w:val="en-US"/>
        </w:rPr>
        <w:lastRenderedPageBreak/>
        <w:t>for referents high on the animacy hierarchy throughout the histories of those languages. And in East Slavonic languages the Genitive-Accusative Plural becomes established before the Accusative Plural -</w:t>
      </w:r>
      <w:r w:rsidR="00AA226A" w:rsidRPr="007D4FA6">
        <w:rPr>
          <w:i/>
          <w:lang w:val="en-US"/>
        </w:rPr>
        <w:t>y</w:t>
      </w:r>
      <w:r w:rsidR="00AA226A" w:rsidRPr="007D4FA6">
        <w:rPr>
          <w:lang w:val="en-US"/>
        </w:rPr>
        <w:t xml:space="preserve"> spread to the Nominative Plural for all Masculine o-stem nouns. </w:t>
      </w:r>
      <w:proofErr w:type="gramStart"/>
      <w:r w:rsidR="003936B0" w:rsidRPr="007D4FA6">
        <w:rPr>
          <w:lang w:val="en-US"/>
        </w:rPr>
        <w:t>Therefore</w:t>
      </w:r>
      <w:proofErr w:type="gramEnd"/>
      <w:r w:rsidR="00AA226A" w:rsidRPr="007D4FA6">
        <w:rPr>
          <w:lang w:val="en-US"/>
        </w:rPr>
        <w:t xml:space="preserve"> the Genitive-Accusative Plural cannot be understood as a simple </w:t>
      </w:r>
      <w:r w:rsidR="00143202">
        <w:rPr>
          <w:lang w:val="en-US"/>
        </w:rPr>
        <w:t>‘</w:t>
      </w:r>
      <w:r w:rsidR="00AA226A" w:rsidRPr="007D4FA6">
        <w:rPr>
          <w:lang w:val="en-US"/>
        </w:rPr>
        <w:t>spilling over</w:t>
      </w:r>
      <w:r w:rsidR="00143202">
        <w:rPr>
          <w:lang w:val="en-US"/>
        </w:rPr>
        <w:t>’</w:t>
      </w:r>
      <w:r w:rsidR="00AA226A" w:rsidRPr="007D4FA6">
        <w:rPr>
          <w:lang w:val="en-US"/>
        </w:rPr>
        <w:t xml:space="preserve"> of the same Genitive-Accusative from the Singular, since the conditions for that spread were not present. Instead, it seems that the Dual number played a role in the morphological articulation of the animacy hierarchy in East and West Slavonic</w:t>
      </w:r>
      <w:r w:rsidR="00C44A34" w:rsidRPr="007D4FA6">
        <w:rPr>
          <w:lang w:val="en-US"/>
        </w:rPr>
        <w:t xml:space="preserve"> (</w:t>
      </w:r>
      <w:proofErr w:type="spellStart"/>
      <w:r w:rsidR="00C44A34" w:rsidRPr="007D4FA6">
        <w:rPr>
          <w:lang w:val="en-US"/>
        </w:rPr>
        <w:t>Janda</w:t>
      </w:r>
      <w:proofErr w:type="spellEnd"/>
      <w:r w:rsidR="00C44A34" w:rsidRPr="007D4FA6">
        <w:rPr>
          <w:lang w:val="en-US"/>
        </w:rPr>
        <w:t xml:space="preserve"> 199</w:t>
      </w:r>
      <w:r w:rsidR="00BD6A2D">
        <w:rPr>
          <w:lang w:val="en-US"/>
        </w:rPr>
        <w:t>8</w:t>
      </w:r>
      <w:r w:rsidR="00C46DA9">
        <w:rPr>
          <w:lang w:val="en-US"/>
        </w:rPr>
        <w:t>,</w:t>
      </w:r>
      <w:r w:rsidR="00C44A34" w:rsidRPr="007D4FA6">
        <w:rPr>
          <w:lang w:val="en-US"/>
        </w:rPr>
        <w:t xml:space="preserve"> 2000)</w:t>
      </w:r>
      <w:r w:rsidR="00AA226A" w:rsidRPr="007D4FA6">
        <w:rPr>
          <w:lang w:val="en-US"/>
        </w:rPr>
        <w:t xml:space="preserve">. In the Dual number, Nominative and Accusative </w:t>
      </w:r>
      <w:r w:rsidR="00187C41">
        <w:rPr>
          <w:lang w:val="en-US"/>
        </w:rPr>
        <w:t>have</w:t>
      </w:r>
      <w:r w:rsidR="00187C41" w:rsidRPr="007D4FA6">
        <w:rPr>
          <w:lang w:val="en-US"/>
        </w:rPr>
        <w:t xml:space="preserve"> </w:t>
      </w:r>
      <w:r w:rsidR="00AA226A" w:rsidRPr="007D4FA6">
        <w:rPr>
          <w:lang w:val="en-US"/>
        </w:rPr>
        <w:t xml:space="preserve">always </w:t>
      </w:r>
      <w:r w:rsidR="00187C41">
        <w:rPr>
          <w:lang w:val="en-US"/>
        </w:rPr>
        <w:t xml:space="preserve">been </w:t>
      </w:r>
      <w:r w:rsidR="00AA226A" w:rsidRPr="007D4FA6">
        <w:rPr>
          <w:lang w:val="en-US"/>
        </w:rPr>
        <w:t xml:space="preserve">syncretic, at least since Late Common Slavic, setting the stage for the same </w:t>
      </w:r>
      <w:r w:rsidR="00256011" w:rsidRPr="007D4FA6">
        <w:rPr>
          <w:lang w:val="en-US"/>
        </w:rPr>
        <w:t xml:space="preserve">potential problem in distinguishing animate or virile subjects vs. objects. </w:t>
      </w:r>
      <w:r w:rsidR="00AA226A" w:rsidRPr="007D4FA6">
        <w:rPr>
          <w:lang w:val="en-US"/>
        </w:rPr>
        <w:t xml:space="preserve">The Genitive-Accusative Plural as a marker for virility (Polish and Slovak) and animacy (East Slavonic) was preceded and </w:t>
      </w:r>
      <w:r w:rsidR="00256011" w:rsidRPr="007D4FA6">
        <w:rPr>
          <w:lang w:val="en-US"/>
        </w:rPr>
        <w:t xml:space="preserve">likely </w:t>
      </w:r>
      <w:r w:rsidR="00AA226A" w:rsidRPr="007D4FA6">
        <w:rPr>
          <w:lang w:val="en-US"/>
        </w:rPr>
        <w:t xml:space="preserve">facilitated by a Genitive-Accusative Dual. </w:t>
      </w:r>
      <w:r w:rsidR="00256011" w:rsidRPr="007D4FA6">
        <w:rPr>
          <w:lang w:val="en-US"/>
        </w:rPr>
        <w:t>There are attestations of a Genitive-Accusative Dual in both Old Polish and Old Russian</w:t>
      </w:r>
      <w:r w:rsidR="00DA1AEB" w:rsidRPr="007D4FA6">
        <w:rPr>
          <w:lang w:val="en-US"/>
        </w:rPr>
        <w:t xml:space="preserve"> (note that </w:t>
      </w:r>
      <w:proofErr w:type="spellStart"/>
      <w:r w:rsidR="00DA1AEB" w:rsidRPr="007D4FA6">
        <w:rPr>
          <w:lang w:val="en-US"/>
        </w:rPr>
        <w:t>Krys’ko</w:t>
      </w:r>
      <w:proofErr w:type="spellEnd"/>
      <w:r w:rsidR="00DA1AEB" w:rsidRPr="007D4FA6">
        <w:rPr>
          <w:lang w:val="en-US"/>
        </w:rPr>
        <w:t xml:space="preserve"> 1994:</w:t>
      </w:r>
      <w:r w:rsidR="00C46DA9">
        <w:rPr>
          <w:lang w:val="en-US"/>
        </w:rPr>
        <w:t xml:space="preserve"> </w:t>
      </w:r>
      <w:r w:rsidR="00DA1AEB" w:rsidRPr="007D4FA6">
        <w:rPr>
          <w:lang w:val="en-US"/>
        </w:rPr>
        <w:t>97</w:t>
      </w:r>
      <w:r w:rsidR="00C46DA9">
        <w:rPr>
          <w:lang w:val="en-US"/>
        </w:rPr>
        <w:t>–</w:t>
      </w:r>
      <w:r w:rsidR="00DA1AEB" w:rsidRPr="007D4FA6">
        <w:rPr>
          <w:lang w:val="en-US"/>
        </w:rPr>
        <w:t>99, 100 acknowledges a Genitive-Accusative Dual in Old Russian, but nevertheless claims that the Genitive-Accusative Plural is a separate innovation)</w:t>
      </w:r>
      <w:r w:rsidR="00256011" w:rsidRPr="007D4FA6">
        <w:rPr>
          <w:lang w:val="en-US"/>
        </w:rPr>
        <w:t xml:space="preserve">. </w:t>
      </w:r>
      <w:r w:rsidR="00C44A34" w:rsidRPr="007D4FA6">
        <w:rPr>
          <w:lang w:val="en-US"/>
        </w:rPr>
        <w:t xml:space="preserve">We must remember that the Slavonic Dual was not </w:t>
      </w:r>
      <w:proofErr w:type="gramStart"/>
      <w:r w:rsidR="00C44A34" w:rsidRPr="007D4FA6">
        <w:rPr>
          <w:lang w:val="en-US"/>
        </w:rPr>
        <w:t>a number of</w:t>
      </w:r>
      <w:proofErr w:type="gramEnd"/>
      <w:r w:rsidR="00C44A34" w:rsidRPr="007D4FA6">
        <w:rPr>
          <w:lang w:val="en-US"/>
        </w:rPr>
        <w:t xml:space="preserve"> the same status as the Singular and the Plural. The Slavonic Dual was used primarily for paired items</w:t>
      </w:r>
      <w:r w:rsidR="003936B0" w:rsidRPr="007D4FA6">
        <w:rPr>
          <w:lang w:val="en-US"/>
        </w:rPr>
        <w:t>,</w:t>
      </w:r>
      <w:r w:rsidR="00C44A34" w:rsidRPr="007D4FA6">
        <w:rPr>
          <w:lang w:val="en-US"/>
        </w:rPr>
        <w:t xml:space="preserve"> and thus best understood as a specialized Plural. When the Dual was lost in most Slavonic languages (surviving only in Slovene and Sorbian), it was </w:t>
      </w:r>
      <w:r w:rsidR="00033088" w:rsidRPr="007D4FA6">
        <w:rPr>
          <w:lang w:val="en-US"/>
        </w:rPr>
        <w:t>supplanted by Plural morphology,</w:t>
      </w:r>
      <w:r w:rsidR="00956567" w:rsidRPr="007D4FA6">
        <w:rPr>
          <w:lang w:val="en-US"/>
        </w:rPr>
        <w:t xml:space="preserve"> namely Genitive-Accusative Plural on both nouns and agreeing modifiers,</w:t>
      </w:r>
      <w:r w:rsidR="00033088" w:rsidRPr="007D4FA6">
        <w:rPr>
          <w:lang w:val="en-US"/>
        </w:rPr>
        <w:t xml:space="preserve"> although some Dual morphology persists even to this day, namely the virile/animate Polish </w:t>
      </w:r>
      <w:proofErr w:type="spellStart"/>
      <w:r w:rsidR="00033088" w:rsidRPr="007D4FA6">
        <w:rPr>
          <w:i/>
          <w:lang w:val="en-US"/>
        </w:rPr>
        <w:t>dwóch</w:t>
      </w:r>
      <w:proofErr w:type="spellEnd"/>
      <w:r w:rsidR="00033088" w:rsidRPr="007D4FA6">
        <w:rPr>
          <w:lang w:val="en-US"/>
        </w:rPr>
        <w:t xml:space="preserve">/Russian </w:t>
      </w:r>
      <w:proofErr w:type="spellStart"/>
      <w:r w:rsidR="00033088" w:rsidRPr="007D4FA6">
        <w:rPr>
          <w:i/>
          <w:lang w:val="en-US"/>
        </w:rPr>
        <w:t>dvux</w:t>
      </w:r>
      <w:proofErr w:type="spellEnd"/>
      <w:r w:rsidR="00033088" w:rsidRPr="007D4FA6">
        <w:rPr>
          <w:lang w:val="en-US"/>
        </w:rPr>
        <w:t xml:space="preserve"> ‘2’ when used with Genitive-Accusative Plural. </w:t>
      </w:r>
    </w:p>
    <w:p w14:paraId="54110D73" w14:textId="77777777" w:rsidR="00AE37E2" w:rsidRPr="007D4FA6" w:rsidRDefault="00AE37E2" w:rsidP="00256011">
      <w:pPr>
        <w:rPr>
          <w:lang w:val="en-US"/>
        </w:rPr>
      </w:pPr>
    </w:p>
    <w:p w14:paraId="2D3DDDE7" w14:textId="5D530381" w:rsidR="00064EB2" w:rsidRPr="007D4FA6" w:rsidRDefault="00956567" w:rsidP="00256011">
      <w:pPr>
        <w:rPr>
          <w:lang w:val="en-US"/>
        </w:rPr>
      </w:pPr>
      <w:r w:rsidRPr="007D4FA6">
        <w:rPr>
          <w:lang w:val="en-US"/>
        </w:rPr>
        <w:t xml:space="preserve">(16) </w:t>
      </w:r>
      <w:r w:rsidR="00064EB2" w:rsidRPr="007D4FA6">
        <w:rPr>
          <w:lang w:val="en-US"/>
        </w:rPr>
        <w:t xml:space="preserve">Russian </w:t>
      </w:r>
      <w:proofErr w:type="spellStart"/>
      <w:r w:rsidR="00064EB2" w:rsidRPr="007D4FA6">
        <w:rPr>
          <w:lang w:val="en-US"/>
        </w:rPr>
        <w:t>G</w:t>
      </w:r>
      <w:r w:rsidR="00EA2773">
        <w:rPr>
          <w:lang w:val="en-US"/>
        </w:rPr>
        <w:t>en</w:t>
      </w:r>
      <w:r w:rsidR="00064EB2" w:rsidRPr="007D4FA6">
        <w:rPr>
          <w:lang w:val="en-US"/>
        </w:rPr>
        <w:t>A</w:t>
      </w:r>
      <w:r w:rsidR="00EA2773">
        <w:rPr>
          <w:lang w:val="en-US"/>
        </w:rPr>
        <w:t>cc</w:t>
      </w:r>
      <w:r w:rsidR="00064EB2" w:rsidRPr="007D4FA6">
        <w:rPr>
          <w:lang w:val="en-US"/>
        </w:rPr>
        <w:t>Pl</w:t>
      </w:r>
      <w:proofErr w:type="spellEnd"/>
      <w:r w:rsidR="00064EB2" w:rsidRPr="007D4FA6">
        <w:rPr>
          <w:lang w:val="en-US"/>
        </w:rPr>
        <w:t xml:space="preserve"> with numeral </w:t>
      </w:r>
      <w:proofErr w:type="spellStart"/>
      <w:r w:rsidR="00064EB2" w:rsidRPr="007D4FA6">
        <w:rPr>
          <w:i/>
          <w:lang w:val="en-US"/>
        </w:rPr>
        <w:t>dvux</w:t>
      </w:r>
      <w:proofErr w:type="spellEnd"/>
      <w:r w:rsidR="00064EB2" w:rsidRPr="007D4FA6">
        <w:rPr>
          <w:lang w:val="en-US"/>
        </w:rPr>
        <w:t xml:space="preserve"> ‘2’, </w:t>
      </w:r>
      <w:proofErr w:type="spellStart"/>
      <w:r w:rsidR="00064EB2" w:rsidRPr="007D4FA6">
        <w:rPr>
          <w:lang w:val="en-US"/>
        </w:rPr>
        <w:t>Evgenij</w:t>
      </w:r>
      <w:proofErr w:type="spellEnd"/>
      <w:r w:rsidR="00064EB2" w:rsidRPr="007D4FA6">
        <w:rPr>
          <w:lang w:val="en-US"/>
        </w:rPr>
        <w:t xml:space="preserve"> </w:t>
      </w:r>
      <w:proofErr w:type="spellStart"/>
      <w:r w:rsidR="00064EB2" w:rsidRPr="007D4FA6">
        <w:rPr>
          <w:lang w:val="en-US"/>
        </w:rPr>
        <w:t>Vesnik</w:t>
      </w:r>
      <w:proofErr w:type="spellEnd"/>
      <w:r w:rsidR="00064EB2" w:rsidRPr="007D4FA6">
        <w:rPr>
          <w:lang w:val="en-US"/>
        </w:rPr>
        <w:t xml:space="preserve"> 1997 (ruscorpora.ru)</w:t>
      </w:r>
    </w:p>
    <w:tbl>
      <w:tblPr>
        <w:tblStyle w:val="TableGrid"/>
        <w:tblW w:w="8217" w:type="dxa"/>
        <w:tblLook w:val="04A0" w:firstRow="1" w:lastRow="0" w:firstColumn="1" w:lastColumn="0" w:noHBand="0" w:noVBand="1"/>
      </w:tblPr>
      <w:tblGrid>
        <w:gridCol w:w="403"/>
        <w:gridCol w:w="1860"/>
        <w:gridCol w:w="1418"/>
        <w:gridCol w:w="1559"/>
        <w:gridCol w:w="2977"/>
      </w:tblGrid>
      <w:tr w:rsidR="00597779" w:rsidRPr="007D4FA6" w14:paraId="106AF8D0" w14:textId="77777777" w:rsidTr="00564C4D">
        <w:tc>
          <w:tcPr>
            <w:tcW w:w="403" w:type="dxa"/>
            <w:tcBorders>
              <w:top w:val="nil"/>
              <w:left w:val="nil"/>
              <w:bottom w:val="nil"/>
              <w:right w:val="nil"/>
            </w:tcBorders>
          </w:tcPr>
          <w:p w14:paraId="3976BAB0" w14:textId="77777777" w:rsidR="00597779" w:rsidRPr="007D4FA6" w:rsidRDefault="00597779" w:rsidP="00256011">
            <w:pPr>
              <w:rPr>
                <w:i/>
                <w:lang w:val="en-US"/>
              </w:rPr>
            </w:pPr>
            <w:r w:rsidRPr="007D4FA6">
              <w:rPr>
                <w:i/>
                <w:lang w:val="en-US"/>
              </w:rPr>
              <w:t>V</w:t>
            </w:r>
          </w:p>
        </w:tc>
        <w:tc>
          <w:tcPr>
            <w:tcW w:w="1860" w:type="dxa"/>
            <w:tcBorders>
              <w:top w:val="nil"/>
              <w:left w:val="nil"/>
              <w:bottom w:val="nil"/>
              <w:right w:val="nil"/>
            </w:tcBorders>
          </w:tcPr>
          <w:p w14:paraId="1AE4CEA0" w14:textId="7463091F" w:rsidR="00597779" w:rsidRPr="007D4FA6" w:rsidRDefault="00597779" w:rsidP="00256011">
            <w:pPr>
              <w:rPr>
                <w:i/>
                <w:lang w:val="en-US"/>
              </w:rPr>
            </w:pPr>
            <w:proofErr w:type="spellStart"/>
            <w:r w:rsidRPr="007D4FA6">
              <w:rPr>
                <w:i/>
                <w:lang w:val="en-US"/>
              </w:rPr>
              <w:t>komnat</w:t>
            </w:r>
            <w:proofErr w:type="spellEnd"/>
            <w:r>
              <w:rPr>
                <w:i/>
                <w:lang w:val="en-US"/>
              </w:rPr>
              <w:t>-</w:t>
            </w:r>
            <w:r w:rsidRPr="007D4FA6">
              <w:rPr>
                <w:i/>
                <w:lang w:val="en-US"/>
              </w:rPr>
              <w:t>e...</w:t>
            </w:r>
          </w:p>
        </w:tc>
        <w:tc>
          <w:tcPr>
            <w:tcW w:w="1418" w:type="dxa"/>
            <w:tcBorders>
              <w:top w:val="nil"/>
              <w:left w:val="nil"/>
              <w:bottom w:val="nil"/>
              <w:right w:val="nil"/>
            </w:tcBorders>
          </w:tcPr>
          <w:p w14:paraId="56D79E0D" w14:textId="77777777" w:rsidR="00597779" w:rsidRPr="007D4FA6" w:rsidRDefault="00597779" w:rsidP="00256011">
            <w:pPr>
              <w:rPr>
                <w:i/>
                <w:lang w:val="en-US"/>
              </w:rPr>
            </w:pPr>
            <w:proofErr w:type="spellStart"/>
            <w:r w:rsidRPr="007D4FA6">
              <w:rPr>
                <w:i/>
                <w:lang w:val="en-US"/>
              </w:rPr>
              <w:t>uvidel</w:t>
            </w:r>
            <w:proofErr w:type="spellEnd"/>
          </w:p>
        </w:tc>
        <w:tc>
          <w:tcPr>
            <w:tcW w:w="1559" w:type="dxa"/>
            <w:tcBorders>
              <w:top w:val="nil"/>
              <w:left w:val="nil"/>
              <w:bottom w:val="nil"/>
              <w:right w:val="nil"/>
            </w:tcBorders>
          </w:tcPr>
          <w:p w14:paraId="28D72EF8" w14:textId="77777777" w:rsidR="00597779" w:rsidRPr="007D4FA6" w:rsidRDefault="00597779" w:rsidP="00256011">
            <w:pPr>
              <w:rPr>
                <w:i/>
                <w:lang w:val="en-US"/>
              </w:rPr>
            </w:pPr>
            <w:proofErr w:type="spellStart"/>
            <w:r w:rsidRPr="007D4FA6">
              <w:rPr>
                <w:i/>
                <w:lang w:val="en-US"/>
              </w:rPr>
              <w:t>dvux</w:t>
            </w:r>
            <w:proofErr w:type="spellEnd"/>
          </w:p>
        </w:tc>
        <w:tc>
          <w:tcPr>
            <w:tcW w:w="2977" w:type="dxa"/>
            <w:tcBorders>
              <w:top w:val="nil"/>
              <w:left w:val="nil"/>
              <w:bottom w:val="nil"/>
              <w:right w:val="nil"/>
            </w:tcBorders>
          </w:tcPr>
          <w:p w14:paraId="62319631" w14:textId="77777777" w:rsidR="00597779" w:rsidRPr="007D4FA6" w:rsidRDefault="00597779" w:rsidP="00256011">
            <w:pPr>
              <w:rPr>
                <w:i/>
                <w:lang w:val="en-US"/>
              </w:rPr>
            </w:pPr>
            <w:proofErr w:type="spellStart"/>
            <w:r w:rsidRPr="007D4FA6">
              <w:rPr>
                <w:i/>
                <w:lang w:val="en-US"/>
              </w:rPr>
              <w:t>očen</w:t>
            </w:r>
            <w:proofErr w:type="spellEnd"/>
            <w:r w:rsidRPr="007D4FA6">
              <w:rPr>
                <w:i/>
                <w:lang w:val="en-US"/>
              </w:rPr>
              <w:t>’</w:t>
            </w:r>
          </w:p>
        </w:tc>
      </w:tr>
      <w:tr w:rsidR="00597779" w:rsidRPr="007D4FA6" w14:paraId="2B05F64B" w14:textId="77777777" w:rsidTr="00564C4D">
        <w:tc>
          <w:tcPr>
            <w:tcW w:w="403" w:type="dxa"/>
            <w:tcBorders>
              <w:top w:val="nil"/>
              <w:left w:val="nil"/>
              <w:bottom w:val="nil"/>
              <w:right w:val="nil"/>
            </w:tcBorders>
          </w:tcPr>
          <w:p w14:paraId="72D7F0E4" w14:textId="77777777" w:rsidR="00597779" w:rsidRPr="007D4FA6" w:rsidRDefault="00597779" w:rsidP="00256011">
            <w:pPr>
              <w:rPr>
                <w:lang w:val="en-US"/>
              </w:rPr>
            </w:pPr>
            <w:r w:rsidRPr="007D4FA6">
              <w:rPr>
                <w:lang w:val="en-US"/>
              </w:rPr>
              <w:t>in</w:t>
            </w:r>
          </w:p>
        </w:tc>
        <w:tc>
          <w:tcPr>
            <w:tcW w:w="1860" w:type="dxa"/>
            <w:tcBorders>
              <w:top w:val="nil"/>
              <w:left w:val="nil"/>
              <w:bottom w:val="nil"/>
              <w:right w:val="nil"/>
            </w:tcBorders>
          </w:tcPr>
          <w:p w14:paraId="614156E8" w14:textId="5ABF9073" w:rsidR="00597779" w:rsidRPr="007D4FA6" w:rsidRDefault="00597779" w:rsidP="00256011">
            <w:pPr>
              <w:rPr>
                <w:lang w:val="en-US"/>
              </w:rPr>
            </w:pPr>
            <w:r w:rsidRPr="007D4FA6">
              <w:rPr>
                <w:lang w:val="en-US"/>
              </w:rPr>
              <w:t>room</w:t>
            </w:r>
            <w:r>
              <w:rPr>
                <w:lang w:val="en-US"/>
              </w:rPr>
              <w:t>-</w:t>
            </w:r>
            <w:r w:rsidRPr="00564C4D">
              <w:rPr>
                <w:smallCaps/>
                <w:lang w:val="en-US"/>
              </w:rPr>
              <w:t>loc.sg</w:t>
            </w:r>
          </w:p>
        </w:tc>
        <w:tc>
          <w:tcPr>
            <w:tcW w:w="1418" w:type="dxa"/>
            <w:tcBorders>
              <w:top w:val="nil"/>
              <w:left w:val="nil"/>
              <w:bottom w:val="nil"/>
              <w:right w:val="nil"/>
            </w:tcBorders>
          </w:tcPr>
          <w:p w14:paraId="22AFFAB1" w14:textId="0CEE52E3" w:rsidR="00597779" w:rsidRPr="007D4FA6" w:rsidRDefault="00597779" w:rsidP="00256011">
            <w:pPr>
              <w:rPr>
                <w:lang w:val="en-US"/>
              </w:rPr>
            </w:pPr>
            <w:r w:rsidRPr="007D4FA6">
              <w:rPr>
                <w:lang w:val="en-US"/>
              </w:rPr>
              <w:t>saw</w:t>
            </w:r>
          </w:p>
        </w:tc>
        <w:tc>
          <w:tcPr>
            <w:tcW w:w="1559" w:type="dxa"/>
            <w:tcBorders>
              <w:top w:val="nil"/>
              <w:left w:val="nil"/>
              <w:bottom w:val="nil"/>
              <w:right w:val="nil"/>
            </w:tcBorders>
          </w:tcPr>
          <w:p w14:paraId="54312E2B" w14:textId="0D0D0BDD" w:rsidR="00597779" w:rsidRPr="007D4FA6" w:rsidRDefault="00597779" w:rsidP="00256011">
            <w:pPr>
              <w:rPr>
                <w:lang w:val="en-US"/>
              </w:rPr>
            </w:pPr>
            <w:r w:rsidRPr="007D4FA6">
              <w:rPr>
                <w:lang w:val="en-US"/>
              </w:rPr>
              <w:t>two</w:t>
            </w:r>
            <w:r>
              <w:rPr>
                <w:lang w:val="en-US"/>
              </w:rPr>
              <w:t>-</w:t>
            </w:r>
            <w:proofErr w:type="spellStart"/>
            <w:r w:rsidRPr="00564C4D">
              <w:rPr>
                <w:smallCaps/>
                <w:lang w:val="en-US"/>
              </w:rPr>
              <w:t>genacc</w:t>
            </w:r>
            <w:proofErr w:type="spellEnd"/>
          </w:p>
        </w:tc>
        <w:tc>
          <w:tcPr>
            <w:tcW w:w="2977" w:type="dxa"/>
            <w:tcBorders>
              <w:top w:val="nil"/>
              <w:left w:val="nil"/>
              <w:bottom w:val="nil"/>
              <w:right w:val="nil"/>
            </w:tcBorders>
          </w:tcPr>
          <w:p w14:paraId="7DC5079A" w14:textId="77777777" w:rsidR="00597779" w:rsidRPr="007D4FA6" w:rsidRDefault="00597779" w:rsidP="00256011">
            <w:pPr>
              <w:rPr>
                <w:lang w:val="en-US"/>
              </w:rPr>
            </w:pPr>
            <w:r w:rsidRPr="007D4FA6">
              <w:rPr>
                <w:lang w:val="en-US"/>
              </w:rPr>
              <w:t>very</w:t>
            </w:r>
          </w:p>
        </w:tc>
      </w:tr>
    </w:tbl>
    <w:p w14:paraId="33AE3D76" w14:textId="77777777" w:rsidR="00597779" w:rsidRDefault="00597779" w:rsidP="0025601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9"/>
        <w:gridCol w:w="3019"/>
      </w:tblGrid>
      <w:tr w:rsidR="00597779" w14:paraId="2D012468" w14:textId="77777777" w:rsidTr="00564C4D">
        <w:tc>
          <w:tcPr>
            <w:tcW w:w="3018" w:type="dxa"/>
          </w:tcPr>
          <w:p w14:paraId="068F463F" w14:textId="28C786BA" w:rsidR="00597779" w:rsidRDefault="00597779" w:rsidP="00256011">
            <w:pPr>
              <w:rPr>
                <w:lang w:val="en-US"/>
              </w:rPr>
            </w:pPr>
            <w:proofErr w:type="spellStart"/>
            <w:r w:rsidRPr="007D4FA6">
              <w:rPr>
                <w:i/>
                <w:lang w:val="en-US"/>
              </w:rPr>
              <w:t>èffektn-yx</w:t>
            </w:r>
            <w:proofErr w:type="spellEnd"/>
          </w:p>
        </w:tc>
        <w:tc>
          <w:tcPr>
            <w:tcW w:w="3019" w:type="dxa"/>
          </w:tcPr>
          <w:p w14:paraId="41868BD8" w14:textId="61D79665" w:rsidR="00597779" w:rsidRDefault="00597779" w:rsidP="00256011">
            <w:pPr>
              <w:rPr>
                <w:lang w:val="en-US"/>
              </w:rPr>
            </w:pPr>
            <w:proofErr w:type="spellStart"/>
            <w:r w:rsidRPr="007D4FA6">
              <w:rPr>
                <w:i/>
                <w:lang w:val="en-US"/>
              </w:rPr>
              <w:t>molod-yx</w:t>
            </w:r>
            <w:proofErr w:type="spellEnd"/>
          </w:p>
        </w:tc>
        <w:tc>
          <w:tcPr>
            <w:tcW w:w="3019" w:type="dxa"/>
          </w:tcPr>
          <w:p w14:paraId="61AFB6B5" w14:textId="74AECCA3" w:rsidR="00597779" w:rsidRDefault="00597779" w:rsidP="00256011">
            <w:pPr>
              <w:rPr>
                <w:lang w:val="en-US"/>
              </w:rPr>
            </w:pPr>
            <w:r w:rsidRPr="007D4FA6">
              <w:rPr>
                <w:i/>
                <w:lang w:val="en-US"/>
              </w:rPr>
              <w:t>dam</w:t>
            </w:r>
          </w:p>
        </w:tc>
      </w:tr>
      <w:tr w:rsidR="00597779" w14:paraId="3B2695E4" w14:textId="77777777" w:rsidTr="00564C4D">
        <w:tc>
          <w:tcPr>
            <w:tcW w:w="3018" w:type="dxa"/>
          </w:tcPr>
          <w:p w14:paraId="1FDE7DC7" w14:textId="4A6219CC" w:rsidR="00597779" w:rsidRDefault="00597779" w:rsidP="00256011">
            <w:pPr>
              <w:rPr>
                <w:lang w:val="en-US"/>
              </w:rPr>
            </w:pPr>
            <w:r w:rsidRPr="007D4FA6">
              <w:rPr>
                <w:lang w:val="en-US"/>
              </w:rPr>
              <w:t>glamorous-</w:t>
            </w:r>
            <w:r>
              <w:rPr>
                <w:smallCaps/>
                <w:lang w:val="en-US"/>
              </w:rPr>
              <w:t>g</w:t>
            </w:r>
            <w:r w:rsidRPr="00BA764D">
              <w:rPr>
                <w:smallCaps/>
                <w:lang w:val="en-US"/>
              </w:rPr>
              <w:t>en</w:t>
            </w:r>
            <w:r>
              <w:rPr>
                <w:smallCaps/>
                <w:lang w:val="en-US"/>
              </w:rPr>
              <w:t>a</w:t>
            </w:r>
            <w:r w:rsidRPr="00BA764D">
              <w:rPr>
                <w:smallCaps/>
                <w:lang w:val="en-US"/>
              </w:rPr>
              <w:t>cc.</w:t>
            </w:r>
            <w:r>
              <w:rPr>
                <w:smallCaps/>
                <w:lang w:val="en-US"/>
              </w:rPr>
              <w:t>pl</w:t>
            </w:r>
          </w:p>
        </w:tc>
        <w:tc>
          <w:tcPr>
            <w:tcW w:w="3019" w:type="dxa"/>
          </w:tcPr>
          <w:p w14:paraId="358C0686" w14:textId="48FE0D71" w:rsidR="00597779" w:rsidRDefault="00597779" w:rsidP="00256011">
            <w:pPr>
              <w:rPr>
                <w:lang w:val="en-US"/>
              </w:rPr>
            </w:pPr>
            <w:r w:rsidRPr="007D4FA6">
              <w:rPr>
                <w:lang w:val="en-US"/>
              </w:rPr>
              <w:t>young-</w:t>
            </w:r>
            <w:r>
              <w:rPr>
                <w:smallCaps/>
                <w:lang w:val="en-US"/>
              </w:rPr>
              <w:t>g</w:t>
            </w:r>
            <w:r w:rsidRPr="00BA764D">
              <w:rPr>
                <w:smallCaps/>
                <w:lang w:val="en-US"/>
              </w:rPr>
              <w:t>en</w:t>
            </w:r>
            <w:r>
              <w:rPr>
                <w:smallCaps/>
                <w:lang w:val="en-US"/>
              </w:rPr>
              <w:t>a</w:t>
            </w:r>
            <w:r w:rsidRPr="00BA764D">
              <w:rPr>
                <w:smallCaps/>
                <w:lang w:val="en-US"/>
              </w:rPr>
              <w:t>cc.</w:t>
            </w:r>
            <w:r>
              <w:rPr>
                <w:smallCaps/>
                <w:lang w:val="en-US"/>
              </w:rPr>
              <w:t>pl</w:t>
            </w:r>
          </w:p>
        </w:tc>
        <w:tc>
          <w:tcPr>
            <w:tcW w:w="3019" w:type="dxa"/>
          </w:tcPr>
          <w:p w14:paraId="57E3043E" w14:textId="0FF8706F" w:rsidR="00597779" w:rsidRDefault="00597779" w:rsidP="00256011">
            <w:pPr>
              <w:rPr>
                <w:lang w:val="en-US"/>
              </w:rPr>
            </w:pPr>
            <w:r w:rsidRPr="007D4FA6">
              <w:rPr>
                <w:lang w:val="en-US"/>
              </w:rPr>
              <w:t>women.</w:t>
            </w:r>
            <w:r>
              <w:rPr>
                <w:smallCaps/>
                <w:lang w:val="en-US"/>
              </w:rPr>
              <w:t>g</w:t>
            </w:r>
            <w:r w:rsidRPr="00BA764D">
              <w:rPr>
                <w:smallCaps/>
                <w:lang w:val="en-US"/>
              </w:rPr>
              <w:t>en</w:t>
            </w:r>
            <w:r>
              <w:rPr>
                <w:smallCaps/>
                <w:lang w:val="en-US"/>
              </w:rPr>
              <w:t>a</w:t>
            </w:r>
            <w:r w:rsidRPr="00BA764D">
              <w:rPr>
                <w:smallCaps/>
                <w:lang w:val="en-US"/>
              </w:rPr>
              <w:t>cc.</w:t>
            </w:r>
            <w:r>
              <w:rPr>
                <w:smallCaps/>
                <w:lang w:val="en-US"/>
              </w:rPr>
              <w:t>pl</w:t>
            </w:r>
          </w:p>
        </w:tc>
      </w:tr>
    </w:tbl>
    <w:p w14:paraId="1EC665A7" w14:textId="3E789EC0" w:rsidR="00064EB2" w:rsidRPr="007D4FA6" w:rsidRDefault="00064EB2" w:rsidP="00256011">
      <w:pPr>
        <w:rPr>
          <w:lang w:val="en-US"/>
        </w:rPr>
      </w:pPr>
      <w:r w:rsidRPr="007D4FA6">
        <w:rPr>
          <w:lang w:val="en-US"/>
        </w:rPr>
        <w:t xml:space="preserve">‘In the room I saw </w:t>
      </w:r>
      <w:r w:rsidRPr="007D4FA6">
        <w:rPr>
          <w:b/>
          <w:lang w:val="en-US"/>
        </w:rPr>
        <w:t>two</w:t>
      </w:r>
      <w:r w:rsidRPr="007D4FA6">
        <w:rPr>
          <w:lang w:val="en-US"/>
        </w:rPr>
        <w:t xml:space="preserve"> very </w:t>
      </w:r>
      <w:r w:rsidRPr="007D4FA6">
        <w:rPr>
          <w:b/>
          <w:lang w:val="en-US"/>
        </w:rPr>
        <w:t>glamorous young women</w:t>
      </w:r>
      <w:r w:rsidRPr="007D4FA6">
        <w:rPr>
          <w:lang w:val="en-US"/>
        </w:rPr>
        <w:t>’</w:t>
      </w:r>
    </w:p>
    <w:p w14:paraId="3C36794E" w14:textId="77777777" w:rsidR="00064EB2" w:rsidRPr="007D4FA6" w:rsidRDefault="00064EB2" w:rsidP="00256011">
      <w:pPr>
        <w:rPr>
          <w:lang w:val="en-US"/>
        </w:rPr>
      </w:pPr>
    </w:p>
    <w:p w14:paraId="10D883AD" w14:textId="77777777" w:rsidR="00256011" w:rsidRPr="007D4FA6" w:rsidRDefault="00033088" w:rsidP="00256011">
      <w:pPr>
        <w:rPr>
          <w:lang w:val="en-US"/>
        </w:rPr>
      </w:pPr>
      <w:r w:rsidRPr="007D4FA6">
        <w:rPr>
          <w:lang w:val="en-US"/>
        </w:rPr>
        <w:t>In East Slavonic languages the Accusative Plural -</w:t>
      </w:r>
      <w:r w:rsidRPr="007D4FA6">
        <w:rPr>
          <w:i/>
          <w:lang w:val="en-US"/>
        </w:rPr>
        <w:t>y</w:t>
      </w:r>
      <w:r w:rsidRPr="007D4FA6">
        <w:rPr>
          <w:lang w:val="en-US"/>
        </w:rPr>
        <w:t xml:space="preserve"> </w:t>
      </w:r>
      <w:r w:rsidR="003936B0" w:rsidRPr="007D4FA6">
        <w:rPr>
          <w:lang w:val="en-US"/>
        </w:rPr>
        <w:t xml:space="preserve">ultimately </w:t>
      </w:r>
      <w:r w:rsidRPr="007D4FA6">
        <w:rPr>
          <w:lang w:val="en-US"/>
        </w:rPr>
        <w:t xml:space="preserve">spread to the Nominative Plural </w:t>
      </w:r>
      <w:r w:rsidR="00DC2D3F" w:rsidRPr="007D4FA6">
        <w:rPr>
          <w:lang w:val="en-US"/>
        </w:rPr>
        <w:t xml:space="preserve">across all </w:t>
      </w:r>
      <w:r w:rsidR="003936B0" w:rsidRPr="007D4FA6">
        <w:rPr>
          <w:lang w:val="en-US"/>
        </w:rPr>
        <w:t xml:space="preserve">Masculine nouns, thus aligning all three genders in sharing a Nominative-Accusative Plural syncretism, which, along with other cross-gender leveling of oblique Plural </w:t>
      </w:r>
      <w:r w:rsidR="00325077" w:rsidRPr="007D4FA6">
        <w:rPr>
          <w:lang w:val="en-US"/>
        </w:rPr>
        <w:t>paradigms (such as Russian and Polish -</w:t>
      </w:r>
      <w:r w:rsidR="00325077" w:rsidRPr="007D4FA6">
        <w:rPr>
          <w:i/>
          <w:lang w:val="en-US"/>
        </w:rPr>
        <w:t>am</w:t>
      </w:r>
      <w:r w:rsidR="00325077" w:rsidRPr="007D4FA6">
        <w:rPr>
          <w:lang w:val="en-US"/>
        </w:rPr>
        <w:t>/-</w:t>
      </w:r>
      <w:r w:rsidR="00325077" w:rsidRPr="007D4FA6">
        <w:rPr>
          <w:i/>
          <w:lang w:val="en-US"/>
        </w:rPr>
        <w:t>om</w:t>
      </w:r>
      <w:r w:rsidR="00325077" w:rsidRPr="007D4FA6">
        <w:rPr>
          <w:lang w:val="en-US"/>
        </w:rPr>
        <w:t>, -</w:t>
      </w:r>
      <w:proofErr w:type="spellStart"/>
      <w:r w:rsidR="00325077" w:rsidRPr="007D4FA6">
        <w:rPr>
          <w:i/>
          <w:lang w:val="en-US"/>
        </w:rPr>
        <w:t>ami</w:t>
      </w:r>
      <w:proofErr w:type="spellEnd"/>
      <w:r w:rsidR="00325077" w:rsidRPr="007D4FA6">
        <w:rPr>
          <w:lang w:val="en-US"/>
        </w:rPr>
        <w:t>, -</w:t>
      </w:r>
      <w:r w:rsidR="00325077" w:rsidRPr="007D4FA6">
        <w:rPr>
          <w:i/>
          <w:lang w:val="en-US"/>
        </w:rPr>
        <w:t>ax</w:t>
      </w:r>
      <w:r w:rsidR="00325077" w:rsidRPr="007D4FA6">
        <w:rPr>
          <w:lang w:val="en-US"/>
        </w:rPr>
        <w:t>),</w:t>
      </w:r>
      <w:r w:rsidR="003936B0" w:rsidRPr="007D4FA6">
        <w:rPr>
          <w:lang w:val="en-US"/>
        </w:rPr>
        <w:t xml:space="preserve"> probably helped motivate the subsequent spread of the Genitive-Accusative Plural from Masculine to Feminine</w:t>
      </w:r>
      <w:r w:rsidR="00064EB2" w:rsidRPr="007D4FA6">
        <w:rPr>
          <w:lang w:val="en-US"/>
        </w:rPr>
        <w:t xml:space="preserve"> (as shown in example 16)</w:t>
      </w:r>
      <w:r w:rsidR="003936B0" w:rsidRPr="007D4FA6">
        <w:rPr>
          <w:lang w:val="en-US"/>
        </w:rPr>
        <w:t xml:space="preserve"> and Neuter.</w:t>
      </w:r>
      <w:r w:rsidR="00522E2E" w:rsidRPr="007D4FA6">
        <w:rPr>
          <w:lang w:val="en-US"/>
        </w:rPr>
        <w:t xml:space="preserve"> The Dual is also the likely source (via the Dative-Locative Dual form in *</w:t>
      </w:r>
      <w:proofErr w:type="spellStart"/>
      <w:r w:rsidR="00522E2E" w:rsidRPr="007D4FA6">
        <w:rPr>
          <w:i/>
          <w:lang w:val="en-US"/>
        </w:rPr>
        <w:t>dъvěma</w:t>
      </w:r>
      <w:proofErr w:type="spellEnd"/>
      <w:r w:rsidR="00522E2E" w:rsidRPr="007D4FA6">
        <w:rPr>
          <w:lang w:val="en-US"/>
        </w:rPr>
        <w:t xml:space="preserve"> ‘2’ in Late Common Slavic) for the Bulgarian virile numerals mentioned above in </w:t>
      </w:r>
      <w:r w:rsidR="00C46DA9">
        <w:rPr>
          <w:lang w:val="en-US"/>
        </w:rPr>
        <w:t>5.6.</w:t>
      </w:r>
      <w:r w:rsidR="00522E2E" w:rsidRPr="007D4FA6">
        <w:rPr>
          <w:lang w:val="en-US"/>
        </w:rPr>
        <w:t>2.2.</w:t>
      </w:r>
    </w:p>
    <w:p w14:paraId="5D402B42" w14:textId="77777777" w:rsidR="003936B0" w:rsidRPr="007D4FA6" w:rsidRDefault="003936B0" w:rsidP="00256011">
      <w:pPr>
        <w:rPr>
          <w:lang w:val="en-US"/>
        </w:rPr>
      </w:pPr>
    </w:p>
    <w:p w14:paraId="01C871A6" w14:textId="1A2FCCCF" w:rsidR="003936B0" w:rsidRPr="007D4FA6" w:rsidRDefault="00875D6A" w:rsidP="00256011">
      <w:pPr>
        <w:rPr>
          <w:lang w:val="en-US"/>
        </w:rPr>
      </w:pPr>
      <w:r w:rsidRPr="007D4FA6">
        <w:rPr>
          <w:lang w:val="en-US"/>
        </w:rPr>
        <w:t xml:space="preserve">Czech is the only </w:t>
      </w:r>
      <w:ins w:id="0" w:author="Laura Alexis Janda" w:date="2023-02-07T15:27:00Z">
        <w:r w:rsidR="00F54963">
          <w:rPr>
            <w:lang w:val="en-US"/>
          </w:rPr>
          <w:t xml:space="preserve">West or East </w:t>
        </w:r>
      </w:ins>
      <w:r w:rsidRPr="007D4FA6">
        <w:rPr>
          <w:lang w:val="en-US"/>
        </w:rPr>
        <w:t>Slavonic language without a Genitive-Accusative Plural, and a confluence of factors may be at play here</w:t>
      </w:r>
      <w:r w:rsidR="001C537F" w:rsidRPr="007D4FA6">
        <w:rPr>
          <w:lang w:val="en-US"/>
        </w:rPr>
        <w:t xml:space="preserve"> (</w:t>
      </w:r>
      <w:proofErr w:type="spellStart"/>
      <w:r w:rsidR="001C537F" w:rsidRPr="007D4FA6">
        <w:rPr>
          <w:lang w:val="en-US"/>
        </w:rPr>
        <w:t>Janda</w:t>
      </w:r>
      <w:proofErr w:type="spellEnd"/>
      <w:r w:rsidR="001C537F" w:rsidRPr="007D4FA6">
        <w:rPr>
          <w:lang w:val="en-US"/>
        </w:rPr>
        <w:t xml:space="preserve"> 1998:</w:t>
      </w:r>
      <w:r w:rsidR="00C46DA9">
        <w:rPr>
          <w:lang w:val="en-US"/>
        </w:rPr>
        <w:t xml:space="preserve"> </w:t>
      </w:r>
      <w:r w:rsidR="001C537F" w:rsidRPr="007D4FA6">
        <w:rPr>
          <w:lang w:val="en-US"/>
        </w:rPr>
        <w:t>438)</w:t>
      </w:r>
      <w:r w:rsidRPr="007D4FA6">
        <w:rPr>
          <w:lang w:val="en-US"/>
        </w:rPr>
        <w:t xml:space="preserve">. Unlike other West and East Slavonic languages, Old Czech underwent a series of sound changes (called </w:t>
      </w:r>
      <w:proofErr w:type="spellStart"/>
      <w:r w:rsidRPr="00143202">
        <w:rPr>
          <w:i/>
          <w:lang w:val="en-US"/>
        </w:rPr>
        <w:t>přehláska</w:t>
      </w:r>
      <w:proofErr w:type="spellEnd"/>
      <w:r w:rsidRPr="007D4FA6">
        <w:rPr>
          <w:lang w:val="en-US"/>
        </w:rPr>
        <w:t xml:space="preserve">) that spurred proliferation rather than consolidation of nominal paradigms, thus maintaining and even increasing distinction across declension classes </w:t>
      </w:r>
      <w:r w:rsidR="000079D8" w:rsidRPr="007D4FA6">
        <w:rPr>
          <w:lang w:val="en-US"/>
        </w:rPr>
        <w:t>instead of levelling</w:t>
      </w:r>
      <w:r w:rsidRPr="007D4FA6">
        <w:rPr>
          <w:lang w:val="en-US"/>
        </w:rPr>
        <w:t xml:space="preserve"> Plural inflections. Very early on, Old Czech replaced the Nominative-Accusative Dual ending -</w:t>
      </w:r>
      <w:r w:rsidRPr="007D4FA6">
        <w:rPr>
          <w:i/>
          <w:lang w:val="en-US"/>
        </w:rPr>
        <w:t>a</w:t>
      </w:r>
      <w:r w:rsidRPr="007D4FA6">
        <w:rPr>
          <w:lang w:val="en-US"/>
        </w:rPr>
        <w:t xml:space="preserve"> </w:t>
      </w:r>
      <w:r w:rsidR="001C537F" w:rsidRPr="007D4FA6">
        <w:rPr>
          <w:lang w:val="en-US"/>
        </w:rPr>
        <w:t>for o-stem</w:t>
      </w:r>
      <w:r w:rsidR="000079D8" w:rsidRPr="007D4FA6">
        <w:rPr>
          <w:lang w:val="en-US"/>
        </w:rPr>
        <w:t>s</w:t>
      </w:r>
      <w:r w:rsidR="001C537F" w:rsidRPr="007D4FA6">
        <w:rPr>
          <w:lang w:val="en-US"/>
        </w:rPr>
        <w:t xml:space="preserve"> with the u-stem equivalent in -</w:t>
      </w:r>
      <w:r w:rsidR="001C537F" w:rsidRPr="007D4FA6">
        <w:rPr>
          <w:i/>
          <w:lang w:val="en-US"/>
        </w:rPr>
        <w:t>y</w:t>
      </w:r>
      <w:r w:rsidR="001C537F" w:rsidRPr="007D4FA6">
        <w:rPr>
          <w:lang w:val="en-US"/>
        </w:rPr>
        <w:t xml:space="preserve">, which was syncretic with the </w:t>
      </w:r>
      <w:r w:rsidR="000079D8" w:rsidRPr="007D4FA6">
        <w:rPr>
          <w:lang w:val="en-US"/>
        </w:rPr>
        <w:t xml:space="preserve">o-stem </w:t>
      </w:r>
      <w:r w:rsidR="001C537F" w:rsidRPr="007D4FA6">
        <w:rPr>
          <w:lang w:val="en-US"/>
        </w:rPr>
        <w:t>Accusative Plural in -</w:t>
      </w:r>
      <w:r w:rsidR="001C537F" w:rsidRPr="007D4FA6">
        <w:rPr>
          <w:i/>
          <w:lang w:val="en-US"/>
        </w:rPr>
        <w:t>y</w:t>
      </w:r>
      <w:r w:rsidR="001C537F" w:rsidRPr="007D4FA6">
        <w:rPr>
          <w:lang w:val="en-US"/>
        </w:rPr>
        <w:t xml:space="preserve">. </w:t>
      </w:r>
      <w:proofErr w:type="gramStart"/>
      <w:r w:rsidR="001C537F" w:rsidRPr="007D4FA6">
        <w:rPr>
          <w:lang w:val="en-US"/>
        </w:rPr>
        <w:t>Thus</w:t>
      </w:r>
      <w:proofErr w:type="gramEnd"/>
      <w:r w:rsidR="001C537F" w:rsidRPr="007D4FA6">
        <w:rPr>
          <w:lang w:val="en-US"/>
        </w:rPr>
        <w:t xml:space="preserve"> the Old Czech Accusative Dual </w:t>
      </w:r>
      <w:r w:rsidR="000079D8" w:rsidRPr="007D4FA6">
        <w:rPr>
          <w:lang w:val="en-US"/>
        </w:rPr>
        <w:t xml:space="preserve">of Masculine hard stem nouns </w:t>
      </w:r>
      <w:r w:rsidR="001C537F" w:rsidRPr="007D4FA6">
        <w:rPr>
          <w:lang w:val="en-US"/>
        </w:rPr>
        <w:t xml:space="preserve">did not differ from the Accusative Plural to begin with and therefore the Dual could not serve as a model for the Plural. The </w:t>
      </w:r>
      <w:r w:rsidR="003936B0" w:rsidRPr="007D4FA6">
        <w:rPr>
          <w:lang w:val="en-US"/>
        </w:rPr>
        <w:t>South Slavonic languages</w:t>
      </w:r>
      <w:r w:rsidR="001C537F" w:rsidRPr="007D4FA6">
        <w:rPr>
          <w:lang w:val="en-US"/>
        </w:rPr>
        <w:t xml:space="preserve"> followed a different path.</w:t>
      </w:r>
      <w:r w:rsidR="003936B0" w:rsidRPr="007D4FA6">
        <w:rPr>
          <w:lang w:val="en-US"/>
        </w:rPr>
        <w:t xml:space="preserve"> Despite the fact that original </w:t>
      </w:r>
      <w:r w:rsidR="003936B0" w:rsidRPr="007D4FA6">
        <w:rPr>
          <w:i/>
          <w:lang w:val="en-US"/>
        </w:rPr>
        <w:t>*</w:t>
      </w:r>
      <w:proofErr w:type="spellStart"/>
      <w:r w:rsidR="003936B0" w:rsidRPr="007D4FA6">
        <w:rPr>
          <w:i/>
          <w:lang w:val="en-US"/>
        </w:rPr>
        <w:t>i</w:t>
      </w:r>
      <w:proofErr w:type="spellEnd"/>
      <w:r w:rsidR="003936B0" w:rsidRPr="007D4FA6">
        <w:rPr>
          <w:lang w:val="en-US"/>
        </w:rPr>
        <w:t xml:space="preserve"> and </w:t>
      </w:r>
      <w:r w:rsidR="003936B0" w:rsidRPr="007D4FA6">
        <w:rPr>
          <w:i/>
          <w:lang w:val="en-US"/>
        </w:rPr>
        <w:t>*y</w:t>
      </w:r>
      <w:r w:rsidR="003936B0" w:rsidRPr="007D4FA6">
        <w:rPr>
          <w:lang w:val="en-US"/>
        </w:rPr>
        <w:t xml:space="preserve"> merged in BCSM and Slovene, the distinction between Nominative and Accusative Plural </w:t>
      </w:r>
      <w:r w:rsidR="003936B0" w:rsidRPr="007D4FA6">
        <w:rPr>
          <w:lang w:val="en-US"/>
        </w:rPr>
        <w:lastRenderedPageBreak/>
        <w:t xml:space="preserve">was retained by spreading the soft stem </w:t>
      </w:r>
      <w:proofErr w:type="gramStart"/>
      <w:r w:rsidR="003936B0" w:rsidRPr="007D4FA6">
        <w:rPr>
          <w:lang w:val="en-US"/>
        </w:rPr>
        <w:t>ending -</w:t>
      </w:r>
      <w:r w:rsidR="003936B0" w:rsidRPr="007D4FA6">
        <w:rPr>
          <w:i/>
          <w:lang w:val="en-US"/>
        </w:rPr>
        <w:t>e</w:t>
      </w:r>
      <w:proofErr w:type="gramEnd"/>
      <w:r w:rsidR="003936B0" w:rsidRPr="007D4FA6">
        <w:rPr>
          <w:lang w:val="en-US"/>
        </w:rPr>
        <w:t xml:space="preserve"> in the Accusative Plural (Townsend </w:t>
      </w:r>
      <w:r w:rsidR="00BD6A2D">
        <w:rPr>
          <w:lang w:val="en-US"/>
        </w:rPr>
        <w:t>and</w:t>
      </w:r>
      <w:r w:rsidR="003936B0" w:rsidRPr="007D4FA6">
        <w:rPr>
          <w:lang w:val="en-US"/>
        </w:rPr>
        <w:t xml:space="preserve"> </w:t>
      </w:r>
      <w:proofErr w:type="spellStart"/>
      <w:r w:rsidR="003936B0" w:rsidRPr="007D4FA6">
        <w:rPr>
          <w:lang w:val="en-US"/>
        </w:rPr>
        <w:t>Janda</w:t>
      </w:r>
      <w:proofErr w:type="spellEnd"/>
      <w:r w:rsidR="003936B0" w:rsidRPr="007D4FA6">
        <w:rPr>
          <w:lang w:val="en-US"/>
        </w:rPr>
        <w:t xml:space="preserve"> 1996:</w:t>
      </w:r>
      <w:r w:rsidR="00C46DA9">
        <w:rPr>
          <w:lang w:val="en-US"/>
        </w:rPr>
        <w:t xml:space="preserve"> </w:t>
      </w:r>
      <w:r w:rsidR="003936B0" w:rsidRPr="007D4FA6">
        <w:rPr>
          <w:lang w:val="en-US"/>
        </w:rPr>
        <w:t>152).</w:t>
      </w:r>
      <w:r w:rsidRPr="007D4FA6">
        <w:rPr>
          <w:lang w:val="en-US"/>
        </w:rPr>
        <w:t xml:space="preserve"> </w:t>
      </w:r>
    </w:p>
    <w:p w14:paraId="01BCABA6" w14:textId="77777777" w:rsidR="00E3651F" w:rsidRPr="007D4FA6" w:rsidRDefault="00E3651F" w:rsidP="008029EB">
      <w:pPr>
        <w:rPr>
          <w:lang w:val="en-US"/>
        </w:rPr>
      </w:pPr>
    </w:p>
    <w:p w14:paraId="3E11B794" w14:textId="5CAD7774" w:rsidR="000079D8" w:rsidRPr="007D4FA6" w:rsidRDefault="00E3651F" w:rsidP="00E3651F">
      <w:pPr>
        <w:rPr>
          <w:lang w:val="en-US"/>
        </w:rPr>
      </w:pPr>
      <w:r w:rsidRPr="007D4FA6">
        <w:rPr>
          <w:lang w:val="en-US"/>
        </w:rPr>
        <w:t xml:space="preserve">When the u-stem nouns </w:t>
      </w:r>
      <w:r w:rsidR="00854EF5">
        <w:rPr>
          <w:lang w:val="en-US"/>
        </w:rPr>
        <w:t>were</w:t>
      </w:r>
      <w:r w:rsidR="00854EF5" w:rsidRPr="007D4FA6">
        <w:rPr>
          <w:lang w:val="en-US"/>
        </w:rPr>
        <w:t xml:space="preserve"> </w:t>
      </w:r>
      <w:r w:rsidRPr="007D4FA6">
        <w:rPr>
          <w:lang w:val="en-US"/>
        </w:rPr>
        <w:t>absorbed into the Masculine o-stem paradigm, they brought along surplus inflectional endings. Aside from the Nominative Singular, Accusative Singular, and Accusative Plural, where the two paradigms overlapped, all other u-stem endings were distinct from the corresponding o-stem endings. All Singular and Plural u-stem endings survive somewhere in the modern Slavonic languages, and several of these provide differential marking of referents high on the animacy hierarchy (</w:t>
      </w:r>
      <w:proofErr w:type="spellStart"/>
      <w:r w:rsidRPr="007D4FA6">
        <w:rPr>
          <w:lang w:val="en-US"/>
        </w:rPr>
        <w:t>Janda</w:t>
      </w:r>
      <w:proofErr w:type="spellEnd"/>
      <w:r w:rsidRPr="007D4FA6">
        <w:rPr>
          <w:lang w:val="en-US"/>
        </w:rPr>
        <w:t xml:space="preserve"> 1996</w:t>
      </w:r>
      <w:r w:rsidR="00C46DA9">
        <w:rPr>
          <w:lang w:val="en-US"/>
        </w:rPr>
        <w:t>b</w:t>
      </w:r>
      <w:r w:rsidR="00AF7F50">
        <w:rPr>
          <w:lang w:val="en-US"/>
        </w:rPr>
        <w:t>:</w:t>
      </w:r>
      <w:r w:rsidR="00854EF5">
        <w:rPr>
          <w:lang w:val="en-US"/>
        </w:rPr>
        <w:t xml:space="preserve"> </w:t>
      </w:r>
      <w:r w:rsidRPr="007D4FA6">
        <w:rPr>
          <w:lang w:val="en-US"/>
        </w:rPr>
        <w:t>Chapter 3). The u-stem paradigm is the source of virile Nominative Plural endings in original *</w:t>
      </w:r>
      <w:r w:rsidRPr="007D4FA6">
        <w:rPr>
          <w:lang w:val="en-US"/>
        </w:rPr>
        <w:noBreakHyphen/>
      </w:r>
      <w:proofErr w:type="spellStart"/>
      <w:r w:rsidRPr="007D4FA6">
        <w:rPr>
          <w:i/>
          <w:lang w:val="en-US"/>
        </w:rPr>
        <w:t>ove</w:t>
      </w:r>
      <w:proofErr w:type="spellEnd"/>
      <w:r w:rsidRPr="007D4FA6">
        <w:rPr>
          <w:lang w:val="en-US"/>
        </w:rPr>
        <w:t xml:space="preserve">, yielding virile Polish </w:t>
      </w:r>
      <w:r w:rsidRPr="007D4FA6">
        <w:rPr>
          <w:lang w:val="en-US"/>
        </w:rPr>
        <w:noBreakHyphen/>
      </w:r>
      <w:proofErr w:type="spellStart"/>
      <w:r w:rsidRPr="007D4FA6">
        <w:rPr>
          <w:i/>
          <w:lang w:val="en-US"/>
        </w:rPr>
        <w:t>owie</w:t>
      </w:r>
      <w:proofErr w:type="spellEnd"/>
      <w:r w:rsidRPr="007D4FA6">
        <w:rPr>
          <w:lang w:val="en-US"/>
        </w:rPr>
        <w:t xml:space="preserve"> and Slovak </w:t>
      </w:r>
      <w:r w:rsidRPr="007D4FA6">
        <w:rPr>
          <w:lang w:val="en-US"/>
        </w:rPr>
        <w:noBreakHyphen/>
      </w:r>
      <w:proofErr w:type="spellStart"/>
      <w:r w:rsidRPr="007D4FA6">
        <w:rPr>
          <w:i/>
          <w:lang w:val="en-US"/>
        </w:rPr>
        <w:t>ovia</w:t>
      </w:r>
      <w:proofErr w:type="spellEnd"/>
      <w:r w:rsidRPr="007D4FA6">
        <w:rPr>
          <w:lang w:val="en-US"/>
        </w:rPr>
        <w:t xml:space="preserve">, as well as animate Czech </w:t>
      </w:r>
      <w:r w:rsidRPr="007D4FA6">
        <w:rPr>
          <w:lang w:val="en-US"/>
        </w:rPr>
        <w:noBreakHyphen/>
      </w:r>
      <w:proofErr w:type="spellStart"/>
      <w:r w:rsidRPr="007D4FA6">
        <w:rPr>
          <w:i/>
          <w:lang w:val="en-US"/>
        </w:rPr>
        <w:t>ové</w:t>
      </w:r>
      <w:proofErr w:type="spellEnd"/>
      <w:r w:rsidRPr="007D4FA6">
        <w:rPr>
          <w:lang w:val="en-US"/>
        </w:rPr>
        <w:t xml:space="preserve">. The u-stem Dative Singular in </w:t>
      </w:r>
      <w:r w:rsidRPr="007D4FA6">
        <w:rPr>
          <w:lang w:val="en-US"/>
        </w:rPr>
        <w:noBreakHyphen/>
      </w:r>
      <w:proofErr w:type="spellStart"/>
      <w:r w:rsidRPr="007D4FA6">
        <w:rPr>
          <w:i/>
          <w:lang w:val="en-US"/>
        </w:rPr>
        <w:t>ovi</w:t>
      </w:r>
      <w:proofErr w:type="spellEnd"/>
      <w:r w:rsidRPr="007D4FA6">
        <w:rPr>
          <w:lang w:val="en-US"/>
        </w:rPr>
        <w:t xml:space="preserve"> is associated with animate referents in both Czech and Slovak, where it has also spread to the Locative Singular, and that case also shows this ending in association with virile referents in Ukrainian. The Locative Singular in -</w:t>
      </w:r>
      <w:r w:rsidRPr="007D4FA6">
        <w:rPr>
          <w:i/>
          <w:lang w:val="en-US"/>
        </w:rPr>
        <w:t>u</w:t>
      </w:r>
      <w:r w:rsidRPr="007D4FA6">
        <w:rPr>
          <w:lang w:val="en-US"/>
        </w:rPr>
        <w:t xml:space="preserve"> that is associated with virile referents in Belarusian likewise comes from the u-stem paradigm. </w:t>
      </w:r>
    </w:p>
    <w:p w14:paraId="48BC830D" w14:textId="77777777" w:rsidR="000079D8" w:rsidRPr="007D4FA6" w:rsidRDefault="000079D8" w:rsidP="00E3651F">
      <w:pPr>
        <w:rPr>
          <w:lang w:val="en-US"/>
        </w:rPr>
      </w:pPr>
    </w:p>
    <w:p w14:paraId="02FC5734" w14:textId="77777777" w:rsidR="000079D8" w:rsidRPr="007D4FA6" w:rsidRDefault="00AA6EB9" w:rsidP="00E3651F">
      <w:pPr>
        <w:rPr>
          <w:lang w:val="en-US"/>
        </w:rPr>
      </w:pPr>
      <w:r w:rsidRPr="007D4FA6">
        <w:rPr>
          <w:lang w:val="en-US"/>
        </w:rPr>
        <w:t>The Vocative, which is used almost exclusively for human/animal referents, has also been a beneficiary of morphology from the u-stems</w:t>
      </w:r>
      <w:r w:rsidR="000538CD" w:rsidRPr="007D4FA6">
        <w:rPr>
          <w:lang w:val="en-US"/>
        </w:rPr>
        <w:t xml:space="preserve"> (</w:t>
      </w:r>
      <w:proofErr w:type="spellStart"/>
      <w:r w:rsidR="000538CD" w:rsidRPr="007D4FA6">
        <w:rPr>
          <w:lang w:val="en-US"/>
        </w:rPr>
        <w:t>Janda</w:t>
      </w:r>
      <w:proofErr w:type="spellEnd"/>
      <w:r w:rsidR="000538CD" w:rsidRPr="007D4FA6">
        <w:rPr>
          <w:lang w:val="en-US"/>
        </w:rPr>
        <w:t xml:space="preserve"> 1996</w:t>
      </w:r>
      <w:r w:rsidR="004D3A59">
        <w:rPr>
          <w:lang w:val="en-US"/>
        </w:rPr>
        <w:t>b</w:t>
      </w:r>
      <w:r w:rsidR="000538CD" w:rsidRPr="007D4FA6">
        <w:rPr>
          <w:lang w:val="en-US"/>
        </w:rPr>
        <w:t>:</w:t>
      </w:r>
      <w:r w:rsidR="004D3A59">
        <w:rPr>
          <w:lang w:val="en-US"/>
        </w:rPr>
        <w:t xml:space="preserve"> </w:t>
      </w:r>
      <w:r w:rsidR="000538CD" w:rsidRPr="007D4FA6">
        <w:rPr>
          <w:lang w:val="en-US"/>
        </w:rPr>
        <w:t>103–107)</w:t>
      </w:r>
      <w:r w:rsidRPr="007D4FA6">
        <w:rPr>
          <w:lang w:val="en-US"/>
        </w:rPr>
        <w:t xml:space="preserve">. </w:t>
      </w:r>
      <w:r w:rsidR="00C65393" w:rsidRPr="007D4FA6">
        <w:rPr>
          <w:lang w:val="en-US"/>
        </w:rPr>
        <w:t>The u-stem Vocative ending -</w:t>
      </w:r>
      <w:r w:rsidR="00C65393" w:rsidRPr="007D4FA6">
        <w:rPr>
          <w:i/>
          <w:lang w:val="en-US"/>
        </w:rPr>
        <w:t>u</w:t>
      </w:r>
      <w:r w:rsidR="00C65393" w:rsidRPr="007D4FA6">
        <w:rPr>
          <w:lang w:val="en-US"/>
        </w:rPr>
        <w:t xml:space="preserve"> spread to jo-stem nouns al</w:t>
      </w:r>
      <w:r w:rsidR="0076754D" w:rsidRPr="007D4FA6">
        <w:rPr>
          <w:lang w:val="en-US"/>
        </w:rPr>
        <w:t>ready in the prehistoric period, as seen in BCSM and Bulgarian. To the extent that the Vocative is still used in Macedonian, -</w:t>
      </w:r>
      <w:r w:rsidR="0076754D" w:rsidRPr="007D4FA6">
        <w:rPr>
          <w:i/>
          <w:lang w:val="en-US"/>
        </w:rPr>
        <w:t>u</w:t>
      </w:r>
      <w:r w:rsidR="0076754D" w:rsidRPr="007D4FA6">
        <w:rPr>
          <w:lang w:val="en-US"/>
        </w:rPr>
        <w:t xml:space="preserve"> can be observed across all Masculine nouns. </w:t>
      </w:r>
      <w:r w:rsidR="00277CB3" w:rsidRPr="007D4FA6">
        <w:rPr>
          <w:lang w:val="en-US"/>
        </w:rPr>
        <w:t>In Czech the Vocative in -</w:t>
      </w:r>
      <w:r w:rsidR="00277CB3" w:rsidRPr="007D4FA6">
        <w:rPr>
          <w:i/>
          <w:lang w:val="en-US"/>
        </w:rPr>
        <w:t>u</w:t>
      </w:r>
      <w:r w:rsidR="00277CB3" w:rsidRPr="007D4FA6">
        <w:rPr>
          <w:lang w:val="en-US"/>
        </w:rPr>
        <w:t xml:space="preserve"> in jo-stems underwent </w:t>
      </w:r>
      <w:r w:rsidR="00277CB3" w:rsidRPr="00564C4D">
        <w:rPr>
          <w:i/>
          <w:lang w:val="cs-CZ"/>
        </w:rPr>
        <w:t>přehláska</w:t>
      </w:r>
      <w:r w:rsidR="00277CB3" w:rsidRPr="007D4FA6">
        <w:rPr>
          <w:lang w:val="en-US"/>
        </w:rPr>
        <w:t xml:space="preserve"> sound change &gt; -</w:t>
      </w:r>
      <w:proofErr w:type="spellStart"/>
      <w:r w:rsidR="00277CB3" w:rsidRPr="007D4FA6">
        <w:rPr>
          <w:i/>
          <w:lang w:val="en-US"/>
        </w:rPr>
        <w:t>i</w:t>
      </w:r>
      <w:proofErr w:type="spellEnd"/>
      <w:r w:rsidR="00277CB3" w:rsidRPr="007D4FA6">
        <w:rPr>
          <w:lang w:val="en-US"/>
        </w:rPr>
        <w:t>; in addition, Vocative -</w:t>
      </w:r>
      <w:r w:rsidR="00277CB3" w:rsidRPr="007D4FA6">
        <w:rPr>
          <w:i/>
          <w:lang w:val="en-US"/>
        </w:rPr>
        <w:t>u</w:t>
      </w:r>
      <w:r w:rsidR="00277CB3" w:rsidRPr="007D4FA6">
        <w:rPr>
          <w:lang w:val="en-US"/>
        </w:rPr>
        <w:t xml:space="preserve"> spread to Masculine stems ending in a velar consonant. A similar spread to velar stems is also observed in Polish and Ukrainian, where the -</w:t>
      </w:r>
      <w:r w:rsidR="00277CB3" w:rsidRPr="007D4FA6">
        <w:rPr>
          <w:i/>
          <w:lang w:val="en-US"/>
        </w:rPr>
        <w:t>u</w:t>
      </w:r>
      <w:r w:rsidR="00277CB3" w:rsidRPr="007D4FA6">
        <w:rPr>
          <w:lang w:val="en-US"/>
        </w:rPr>
        <w:t xml:space="preserve"> ending has spread further to </w:t>
      </w:r>
      <w:r w:rsidR="00277CB3" w:rsidRPr="007D4FA6">
        <w:rPr>
          <w:i/>
          <w:lang w:val="en-US"/>
        </w:rPr>
        <w:t>ja</w:t>
      </w:r>
      <w:r w:rsidR="00277CB3" w:rsidRPr="007D4FA6">
        <w:rPr>
          <w:lang w:val="en-US"/>
        </w:rPr>
        <w:t>-stem nouns naming both men and women</w:t>
      </w:r>
      <w:r w:rsidR="006B7CC6" w:rsidRPr="007D4FA6">
        <w:rPr>
          <w:lang w:val="en-US"/>
        </w:rPr>
        <w:t xml:space="preserve"> (</w:t>
      </w:r>
      <w:r w:rsidR="004D3A59">
        <w:rPr>
          <w:lang w:val="en-US"/>
        </w:rPr>
        <w:t>with</w:t>
      </w:r>
      <w:r w:rsidR="006B7CC6" w:rsidRPr="007D4FA6">
        <w:rPr>
          <w:lang w:val="en-US"/>
        </w:rPr>
        <w:t xml:space="preserve"> considerable variation in both languages)</w:t>
      </w:r>
      <w:r w:rsidR="00277CB3" w:rsidRPr="007D4FA6">
        <w:rPr>
          <w:lang w:val="en-US"/>
        </w:rPr>
        <w:t>.</w:t>
      </w:r>
      <w:r w:rsidR="002038CD" w:rsidRPr="007D4FA6">
        <w:rPr>
          <w:lang w:val="en-US"/>
        </w:rPr>
        <w:t xml:space="preserve"> Some examples of Vocative forms that have come from u-stems in modern languages appear in (1</w:t>
      </w:r>
      <w:r w:rsidR="00AE37E2" w:rsidRPr="007D4FA6">
        <w:rPr>
          <w:lang w:val="en-US"/>
        </w:rPr>
        <w:t>7</w:t>
      </w:r>
      <w:r w:rsidR="002038CD" w:rsidRPr="007D4FA6">
        <w:rPr>
          <w:lang w:val="en-US"/>
        </w:rPr>
        <w:t>).</w:t>
      </w:r>
    </w:p>
    <w:p w14:paraId="25AA1253" w14:textId="77777777" w:rsidR="00F96750" w:rsidRPr="007D4FA6" w:rsidRDefault="00F96750" w:rsidP="00E3651F">
      <w:pPr>
        <w:rPr>
          <w:lang w:val="en-US"/>
        </w:rPr>
      </w:pPr>
    </w:p>
    <w:p w14:paraId="088DC8FC" w14:textId="77777777" w:rsidR="002038CD" w:rsidRPr="007D4FA6" w:rsidRDefault="002038CD" w:rsidP="00E3651F">
      <w:pPr>
        <w:rPr>
          <w:lang w:val="en-US"/>
        </w:rPr>
      </w:pPr>
      <w:r w:rsidRPr="007D4FA6">
        <w:rPr>
          <w:lang w:val="en-US"/>
        </w:rPr>
        <w:t>(1</w:t>
      </w:r>
      <w:r w:rsidR="00EC19EE" w:rsidRPr="007D4FA6">
        <w:rPr>
          <w:lang w:val="en-US"/>
        </w:rPr>
        <w:t>7</w:t>
      </w:r>
      <w:r w:rsidRPr="007D4FA6">
        <w:rPr>
          <w:lang w:val="en-US"/>
        </w:rPr>
        <w:t>) Vocative forms in modern languages that are reflexes of u-stem -</w:t>
      </w:r>
      <w:r w:rsidRPr="007D4FA6">
        <w:rPr>
          <w:i/>
          <w:lang w:val="en-US"/>
        </w:rPr>
        <w:t>u</w:t>
      </w:r>
    </w:p>
    <w:p w14:paraId="426412F6" w14:textId="77777777" w:rsidR="00F96750" w:rsidRPr="007D4FA6" w:rsidRDefault="00F96750" w:rsidP="002038CD">
      <w:pPr>
        <w:ind w:firstLine="720"/>
        <w:rPr>
          <w:lang w:val="en-US"/>
        </w:rPr>
      </w:pPr>
      <w:r w:rsidRPr="007D4FA6">
        <w:rPr>
          <w:lang w:val="en-US"/>
        </w:rPr>
        <w:t xml:space="preserve">Bulgarian: </w:t>
      </w:r>
      <w:proofErr w:type="spellStart"/>
      <w:r w:rsidRPr="007D4FA6">
        <w:rPr>
          <w:i/>
          <w:lang w:val="en-US"/>
        </w:rPr>
        <w:t>učitelju</w:t>
      </w:r>
      <w:proofErr w:type="spellEnd"/>
      <w:r w:rsidRPr="007D4FA6">
        <w:rPr>
          <w:lang w:val="en-US"/>
        </w:rPr>
        <w:t xml:space="preserve"> ‘teacher’</w:t>
      </w:r>
    </w:p>
    <w:p w14:paraId="14382FAD" w14:textId="77777777" w:rsidR="00F96750" w:rsidRPr="007D4FA6" w:rsidRDefault="00F96750" w:rsidP="002038CD">
      <w:pPr>
        <w:ind w:firstLine="720"/>
        <w:rPr>
          <w:lang w:val="en-US"/>
        </w:rPr>
      </w:pPr>
      <w:r w:rsidRPr="007D4FA6">
        <w:rPr>
          <w:lang w:val="en-US"/>
        </w:rPr>
        <w:t xml:space="preserve">BCSM: </w:t>
      </w:r>
      <w:proofErr w:type="spellStart"/>
      <w:r w:rsidRPr="007D4FA6">
        <w:rPr>
          <w:i/>
          <w:lang w:val="en-US"/>
        </w:rPr>
        <w:t>mužu</w:t>
      </w:r>
      <w:proofErr w:type="spellEnd"/>
      <w:r w:rsidRPr="007D4FA6">
        <w:rPr>
          <w:lang w:val="en-US"/>
        </w:rPr>
        <w:t xml:space="preserve"> ‘husband’</w:t>
      </w:r>
    </w:p>
    <w:p w14:paraId="4A89BE30" w14:textId="77777777" w:rsidR="00F96750" w:rsidRPr="00854EF5" w:rsidRDefault="007405DE" w:rsidP="002038CD">
      <w:pPr>
        <w:ind w:firstLine="720"/>
        <w:rPr>
          <w:lang w:val="pl-PL"/>
        </w:rPr>
      </w:pPr>
      <w:r w:rsidRPr="00854EF5">
        <w:rPr>
          <w:lang w:val="pl-PL"/>
        </w:rPr>
        <w:t xml:space="preserve">Czech: </w:t>
      </w:r>
      <w:proofErr w:type="spellStart"/>
      <w:r w:rsidRPr="00854EF5">
        <w:rPr>
          <w:i/>
          <w:lang w:val="pl-PL"/>
        </w:rPr>
        <w:t>muži</w:t>
      </w:r>
      <w:proofErr w:type="spellEnd"/>
      <w:r w:rsidRPr="00854EF5">
        <w:rPr>
          <w:lang w:val="pl-PL"/>
        </w:rPr>
        <w:t xml:space="preserve"> ‘</w:t>
      </w:r>
      <w:proofErr w:type="spellStart"/>
      <w:r w:rsidRPr="00854EF5">
        <w:rPr>
          <w:lang w:val="pl-PL"/>
        </w:rPr>
        <w:t>man</w:t>
      </w:r>
      <w:proofErr w:type="spellEnd"/>
      <w:r w:rsidRPr="00854EF5">
        <w:rPr>
          <w:lang w:val="pl-PL"/>
        </w:rPr>
        <w:t xml:space="preserve">’, </w:t>
      </w:r>
      <w:proofErr w:type="spellStart"/>
      <w:r w:rsidRPr="00854EF5">
        <w:rPr>
          <w:i/>
          <w:lang w:val="pl-PL"/>
        </w:rPr>
        <w:t>člověku</w:t>
      </w:r>
      <w:proofErr w:type="spellEnd"/>
      <w:r w:rsidRPr="00854EF5">
        <w:rPr>
          <w:lang w:val="pl-PL"/>
        </w:rPr>
        <w:t xml:space="preserve"> ‘</w:t>
      </w:r>
      <w:proofErr w:type="spellStart"/>
      <w:r w:rsidRPr="00854EF5">
        <w:rPr>
          <w:lang w:val="pl-PL"/>
        </w:rPr>
        <w:t>man</w:t>
      </w:r>
      <w:proofErr w:type="spellEnd"/>
      <w:r w:rsidRPr="00854EF5">
        <w:rPr>
          <w:lang w:val="pl-PL"/>
        </w:rPr>
        <w:t>, person’</w:t>
      </w:r>
    </w:p>
    <w:p w14:paraId="21521613" w14:textId="77777777" w:rsidR="007405DE" w:rsidRPr="00854EF5" w:rsidRDefault="007405DE" w:rsidP="002038CD">
      <w:pPr>
        <w:ind w:firstLine="720"/>
        <w:rPr>
          <w:lang w:val="pl-PL"/>
        </w:rPr>
      </w:pPr>
      <w:proofErr w:type="spellStart"/>
      <w:r w:rsidRPr="00854EF5">
        <w:rPr>
          <w:lang w:val="pl-PL"/>
        </w:rPr>
        <w:t>Polish</w:t>
      </w:r>
      <w:proofErr w:type="spellEnd"/>
      <w:r w:rsidRPr="00854EF5">
        <w:rPr>
          <w:lang w:val="pl-PL"/>
        </w:rPr>
        <w:t xml:space="preserve">: </w:t>
      </w:r>
      <w:r w:rsidRPr="00854EF5">
        <w:rPr>
          <w:i/>
          <w:lang w:val="pl-PL"/>
        </w:rPr>
        <w:t>mężu</w:t>
      </w:r>
      <w:r w:rsidRPr="00854EF5">
        <w:rPr>
          <w:lang w:val="pl-PL"/>
        </w:rPr>
        <w:t xml:space="preserve"> ‘</w:t>
      </w:r>
      <w:proofErr w:type="spellStart"/>
      <w:r w:rsidRPr="00854EF5">
        <w:rPr>
          <w:lang w:val="pl-PL"/>
        </w:rPr>
        <w:t>husband</w:t>
      </w:r>
      <w:proofErr w:type="spellEnd"/>
      <w:r w:rsidRPr="00854EF5">
        <w:rPr>
          <w:lang w:val="pl-PL"/>
        </w:rPr>
        <w:t xml:space="preserve">’, </w:t>
      </w:r>
      <w:r w:rsidRPr="00854EF5">
        <w:rPr>
          <w:i/>
          <w:lang w:val="pl-PL"/>
        </w:rPr>
        <w:t>dziadku</w:t>
      </w:r>
      <w:r w:rsidRPr="00854EF5">
        <w:rPr>
          <w:lang w:val="pl-PL"/>
        </w:rPr>
        <w:t xml:space="preserve"> ‘</w:t>
      </w:r>
      <w:proofErr w:type="spellStart"/>
      <w:r w:rsidRPr="00854EF5">
        <w:rPr>
          <w:lang w:val="pl-PL"/>
        </w:rPr>
        <w:t>grandfather</w:t>
      </w:r>
      <w:proofErr w:type="spellEnd"/>
      <w:r w:rsidRPr="00854EF5">
        <w:rPr>
          <w:lang w:val="pl-PL"/>
        </w:rPr>
        <w:t xml:space="preserve">’, </w:t>
      </w:r>
      <w:r w:rsidRPr="00854EF5">
        <w:rPr>
          <w:i/>
          <w:lang w:val="pl-PL"/>
        </w:rPr>
        <w:t>mamusiu</w:t>
      </w:r>
      <w:r w:rsidRPr="00854EF5">
        <w:rPr>
          <w:lang w:val="pl-PL"/>
        </w:rPr>
        <w:t xml:space="preserve"> ‘</w:t>
      </w:r>
      <w:proofErr w:type="spellStart"/>
      <w:r w:rsidRPr="00854EF5">
        <w:rPr>
          <w:lang w:val="pl-PL"/>
        </w:rPr>
        <w:t>mom</w:t>
      </w:r>
      <w:proofErr w:type="spellEnd"/>
      <w:r w:rsidRPr="00854EF5">
        <w:rPr>
          <w:lang w:val="pl-PL"/>
        </w:rPr>
        <w:t>’</w:t>
      </w:r>
    </w:p>
    <w:p w14:paraId="65259A30" w14:textId="77777777" w:rsidR="000079D8" w:rsidRPr="00854EF5" w:rsidRDefault="000079D8" w:rsidP="00E3651F">
      <w:pPr>
        <w:rPr>
          <w:lang w:val="pl-PL"/>
        </w:rPr>
      </w:pPr>
    </w:p>
    <w:p w14:paraId="6E99019F" w14:textId="77777777" w:rsidR="00E3651F" w:rsidRPr="007D4FA6" w:rsidRDefault="00E3651F" w:rsidP="00E3651F">
      <w:pPr>
        <w:rPr>
          <w:lang w:val="en-US"/>
        </w:rPr>
      </w:pPr>
      <w:r w:rsidRPr="007D4FA6">
        <w:rPr>
          <w:lang w:val="en-US"/>
        </w:rPr>
        <w:t>Animate and virile Nominative Plural Polish -</w:t>
      </w:r>
      <w:r w:rsidRPr="007D4FA6">
        <w:rPr>
          <w:i/>
          <w:lang w:val="en-US"/>
        </w:rPr>
        <w:t>e</w:t>
      </w:r>
      <w:r w:rsidRPr="007D4FA6">
        <w:rPr>
          <w:lang w:val="en-US"/>
        </w:rPr>
        <w:t>, Slovak -</w:t>
      </w:r>
      <w:proofErr w:type="spellStart"/>
      <w:r w:rsidRPr="007D4FA6">
        <w:rPr>
          <w:i/>
          <w:lang w:val="en-US"/>
        </w:rPr>
        <w:t>ia</w:t>
      </w:r>
      <w:proofErr w:type="spellEnd"/>
      <w:r w:rsidRPr="007D4FA6">
        <w:rPr>
          <w:lang w:val="en-US"/>
        </w:rPr>
        <w:t>, and Czech -</w:t>
      </w:r>
      <w:r w:rsidRPr="007D4FA6">
        <w:rPr>
          <w:i/>
          <w:lang w:val="en-US"/>
        </w:rPr>
        <w:t>é</w:t>
      </w:r>
      <w:r w:rsidRPr="007D4FA6">
        <w:rPr>
          <w:lang w:val="en-US"/>
        </w:rPr>
        <w:t xml:space="preserve"> </w:t>
      </w:r>
      <w:r w:rsidR="002038CD" w:rsidRPr="007D4FA6">
        <w:rPr>
          <w:lang w:val="en-US"/>
        </w:rPr>
        <w:t>are reflexes of</w:t>
      </w:r>
      <w:r w:rsidRPr="007D4FA6">
        <w:rPr>
          <w:lang w:val="en-US"/>
        </w:rPr>
        <w:t xml:space="preserve"> consonant stem and </w:t>
      </w:r>
      <w:proofErr w:type="spellStart"/>
      <w:r w:rsidRPr="007D4FA6">
        <w:rPr>
          <w:lang w:val="en-US"/>
        </w:rPr>
        <w:t>i</w:t>
      </w:r>
      <w:proofErr w:type="spellEnd"/>
      <w:r w:rsidRPr="007D4FA6">
        <w:rPr>
          <w:lang w:val="en-US"/>
        </w:rPr>
        <w:t xml:space="preserve">-stem morphology (Townsend </w:t>
      </w:r>
      <w:r w:rsidR="00BD6A2D">
        <w:rPr>
          <w:lang w:val="en-US"/>
        </w:rPr>
        <w:t>and</w:t>
      </w:r>
      <w:r w:rsidRPr="007D4FA6">
        <w:rPr>
          <w:lang w:val="en-US"/>
        </w:rPr>
        <w:t xml:space="preserve"> </w:t>
      </w:r>
      <w:proofErr w:type="spellStart"/>
      <w:r w:rsidRPr="007D4FA6">
        <w:rPr>
          <w:lang w:val="en-US"/>
        </w:rPr>
        <w:t>Janda</w:t>
      </w:r>
      <w:proofErr w:type="spellEnd"/>
      <w:r w:rsidRPr="007D4FA6">
        <w:rPr>
          <w:lang w:val="en-US"/>
        </w:rPr>
        <w:t xml:space="preserve"> 1996: 155–156).</w:t>
      </w:r>
    </w:p>
    <w:p w14:paraId="7EE016F6" w14:textId="77777777" w:rsidR="005303EE" w:rsidRPr="007D4FA6" w:rsidRDefault="005303EE" w:rsidP="00A622C8">
      <w:pPr>
        <w:ind w:firstLine="720"/>
        <w:rPr>
          <w:lang w:val="en-US"/>
        </w:rPr>
      </w:pPr>
    </w:p>
    <w:p w14:paraId="75DDD247" w14:textId="77777777" w:rsidR="00842ED1" w:rsidRPr="007D4FA6" w:rsidRDefault="004D3A59" w:rsidP="00A622C8">
      <w:pPr>
        <w:rPr>
          <w:lang w:val="en-US"/>
        </w:rPr>
      </w:pPr>
      <w:r>
        <w:rPr>
          <w:lang w:val="en-US"/>
        </w:rPr>
        <w:t>5.6.</w:t>
      </w:r>
      <w:r w:rsidR="00A622C8" w:rsidRPr="007D4FA6">
        <w:rPr>
          <w:lang w:val="en-US"/>
        </w:rPr>
        <w:t>2.</w:t>
      </w:r>
      <w:r w:rsidR="003D0EEC" w:rsidRPr="007D4FA6">
        <w:rPr>
          <w:lang w:val="en-US"/>
        </w:rPr>
        <w:t>4</w:t>
      </w:r>
      <w:r w:rsidR="00A622C8" w:rsidRPr="007D4FA6">
        <w:rPr>
          <w:lang w:val="en-US"/>
        </w:rPr>
        <w:t xml:space="preserve"> </w:t>
      </w:r>
      <w:r w:rsidR="00842ED1" w:rsidRPr="007D4FA6">
        <w:rPr>
          <w:lang w:val="en-US"/>
        </w:rPr>
        <w:t>Facultative animacy in Slav</w:t>
      </w:r>
      <w:r w:rsidR="00450BBE" w:rsidRPr="007D4FA6">
        <w:rPr>
          <w:lang w:val="en-US"/>
        </w:rPr>
        <w:t>on</w:t>
      </w:r>
      <w:r w:rsidR="00842ED1" w:rsidRPr="007D4FA6">
        <w:rPr>
          <w:lang w:val="en-US"/>
        </w:rPr>
        <w:t>ic</w:t>
      </w:r>
    </w:p>
    <w:p w14:paraId="59D8D1D2" w14:textId="77777777" w:rsidR="000079D8" w:rsidRPr="007D4FA6" w:rsidRDefault="006A1491" w:rsidP="00A622C8">
      <w:pPr>
        <w:rPr>
          <w:lang w:val="en-US"/>
        </w:rPr>
      </w:pPr>
      <w:r w:rsidRPr="007D4FA6">
        <w:rPr>
          <w:lang w:val="en-US"/>
        </w:rPr>
        <w:t xml:space="preserve">The Genitive-Accusative Singular is observed as a marker of animacy for Masculine nouns in all Slavonic languages that retain nominal declension, and in all these languages the distinctive morphology normally used for animates is sometimes extended to inanimate nouns. This phenomenon is usually referred to as </w:t>
      </w:r>
      <w:r w:rsidR="00143202">
        <w:rPr>
          <w:lang w:val="en-US"/>
        </w:rPr>
        <w:t>‘</w:t>
      </w:r>
      <w:r w:rsidRPr="007D4FA6">
        <w:rPr>
          <w:lang w:val="en-US"/>
        </w:rPr>
        <w:t>facultative animacy</w:t>
      </w:r>
      <w:r w:rsidR="00143202">
        <w:rPr>
          <w:lang w:val="en-US"/>
        </w:rPr>
        <w:t>’</w:t>
      </w:r>
      <w:r w:rsidRPr="007D4FA6">
        <w:rPr>
          <w:lang w:val="en-US"/>
        </w:rPr>
        <w:t xml:space="preserve"> (Swan 1988). </w:t>
      </w:r>
      <w:r w:rsidR="0034485E" w:rsidRPr="007D4FA6">
        <w:rPr>
          <w:lang w:val="en-US"/>
        </w:rPr>
        <w:t xml:space="preserve">Facultative animacy </w:t>
      </w:r>
      <w:r w:rsidR="004D3A59">
        <w:rPr>
          <w:lang w:val="en-US"/>
        </w:rPr>
        <w:t>is</w:t>
      </w:r>
      <w:r w:rsidR="0034485E" w:rsidRPr="007D4FA6">
        <w:rPr>
          <w:lang w:val="en-US"/>
        </w:rPr>
        <w:t xml:space="preserve"> </w:t>
      </w:r>
      <w:r w:rsidR="00EE4FDD" w:rsidRPr="007D4FA6">
        <w:rPr>
          <w:lang w:val="en-US"/>
        </w:rPr>
        <w:t>particularly</w:t>
      </w:r>
      <w:r w:rsidR="0034485E" w:rsidRPr="007D4FA6">
        <w:rPr>
          <w:lang w:val="en-US"/>
        </w:rPr>
        <w:t xml:space="preserve"> widespread in Polish and Czech, where it has also attracted the most scholarly attention</w:t>
      </w:r>
      <w:r w:rsidR="00D8330A" w:rsidRPr="007D4FA6">
        <w:rPr>
          <w:lang w:val="en-US"/>
        </w:rPr>
        <w:t xml:space="preserve"> (cf. </w:t>
      </w:r>
      <w:proofErr w:type="spellStart"/>
      <w:r w:rsidR="00D8330A" w:rsidRPr="007D4FA6">
        <w:rPr>
          <w:lang w:val="en-US"/>
        </w:rPr>
        <w:t>Frarie</w:t>
      </w:r>
      <w:proofErr w:type="spellEnd"/>
      <w:r w:rsidR="00D8330A" w:rsidRPr="007D4FA6">
        <w:rPr>
          <w:lang w:val="en-US"/>
        </w:rPr>
        <w:t xml:space="preserve"> 1992, Riley 1999, Fuchs 2014</w:t>
      </w:r>
      <w:r w:rsidR="00A662C5">
        <w:rPr>
          <w:lang w:val="en-US"/>
        </w:rPr>
        <w:t>; for facultative animacy in Serbian, see</w:t>
      </w:r>
      <w:r w:rsidR="003C6CAE">
        <w:rPr>
          <w:lang w:val="en-US"/>
        </w:rPr>
        <w:t xml:space="preserve"> Stefanović 2008:</w:t>
      </w:r>
      <w:r w:rsidR="004D3A59">
        <w:rPr>
          <w:lang w:val="en-US"/>
        </w:rPr>
        <w:t xml:space="preserve"> </w:t>
      </w:r>
      <w:r w:rsidR="003C6CAE">
        <w:rPr>
          <w:lang w:val="en-US"/>
        </w:rPr>
        <w:t>Chapter 4</w:t>
      </w:r>
      <w:r w:rsidR="00D8330A" w:rsidRPr="007D4FA6">
        <w:rPr>
          <w:lang w:val="en-US"/>
        </w:rPr>
        <w:t>)</w:t>
      </w:r>
      <w:r w:rsidR="0034485E" w:rsidRPr="007D4FA6">
        <w:rPr>
          <w:lang w:val="en-US"/>
        </w:rPr>
        <w:t>.</w:t>
      </w:r>
    </w:p>
    <w:p w14:paraId="6DF65202" w14:textId="77777777" w:rsidR="00EF0D26" w:rsidRPr="007D4FA6" w:rsidRDefault="00EF0D26" w:rsidP="00A622C8">
      <w:pPr>
        <w:rPr>
          <w:lang w:val="en-US"/>
        </w:rPr>
      </w:pPr>
    </w:p>
    <w:p w14:paraId="1DB50613" w14:textId="77777777" w:rsidR="003E7BEE" w:rsidRPr="007D4FA6" w:rsidRDefault="00EF0D26" w:rsidP="00A622C8">
      <w:pPr>
        <w:rPr>
          <w:lang w:val="en-US"/>
        </w:rPr>
      </w:pPr>
      <w:r w:rsidRPr="007D4FA6">
        <w:rPr>
          <w:lang w:val="en-US"/>
        </w:rPr>
        <w:t xml:space="preserve">On the face of it, the types of categories reported for facultative animacy seem to defy logic: </w:t>
      </w:r>
      <w:r w:rsidR="009A4200" w:rsidRPr="007D4FA6">
        <w:rPr>
          <w:lang w:val="en-US"/>
        </w:rPr>
        <w:t xml:space="preserve">for example, </w:t>
      </w:r>
      <w:r w:rsidRPr="007D4FA6">
        <w:rPr>
          <w:lang w:val="en-US"/>
        </w:rPr>
        <w:t xml:space="preserve">we find names for machines, mushrooms, dances, </w:t>
      </w:r>
      <w:r w:rsidR="00B001BB" w:rsidRPr="007D4FA6">
        <w:rPr>
          <w:lang w:val="en-US"/>
        </w:rPr>
        <w:t xml:space="preserve">and </w:t>
      </w:r>
      <w:r w:rsidRPr="007D4FA6">
        <w:rPr>
          <w:lang w:val="en-US"/>
        </w:rPr>
        <w:t>games</w:t>
      </w:r>
      <w:r w:rsidR="00B001BB" w:rsidRPr="007D4FA6">
        <w:rPr>
          <w:lang w:val="en-US"/>
        </w:rPr>
        <w:t>;</w:t>
      </w:r>
      <w:r w:rsidRPr="007D4FA6">
        <w:rPr>
          <w:lang w:val="en-US"/>
        </w:rPr>
        <w:t xml:space="preserve"> food, alcohol, and tobacco products</w:t>
      </w:r>
      <w:r w:rsidR="00B001BB" w:rsidRPr="007D4FA6">
        <w:rPr>
          <w:lang w:val="en-US"/>
        </w:rPr>
        <w:t>;</w:t>
      </w:r>
      <w:r w:rsidRPr="007D4FA6">
        <w:rPr>
          <w:lang w:val="en-US"/>
        </w:rPr>
        <w:t xml:space="preserve"> planets, mathematical terminology, </w:t>
      </w:r>
      <w:r w:rsidR="009A4200" w:rsidRPr="007D4FA6">
        <w:rPr>
          <w:lang w:val="en-US"/>
        </w:rPr>
        <w:t xml:space="preserve">and toys. Fuchs (2014) has found that Polish native speakers overwhelmingly choose to use animate Genitive-Accusative Singular </w:t>
      </w:r>
      <w:r w:rsidR="009A4200" w:rsidRPr="007D4FA6">
        <w:rPr>
          <w:lang w:val="en-US"/>
        </w:rPr>
        <w:noBreakHyphen/>
      </w:r>
      <w:r w:rsidR="009A4200" w:rsidRPr="007D4FA6">
        <w:rPr>
          <w:i/>
          <w:lang w:val="en-US"/>
        </w:rPr>
        <w:t>a</w:t>
      </w:r>
      <w:r w:rsidR="009A4200" w:rsidRPr="007D4FA6">
        <w:rPr>
          <w:lang w:val="en-US"/>
        </w:rPr>
        <w:t xml:space="preserve"> with recent English borrowings, even when the </w:t>
      </w:r>
      <w:r w:rsidR="00143202">
        <w:rPr>
          <w:lang w:val="en-US"/>
        </w:rPr>
        <w:t>‘</w:t>
      </w:r>
      <w:r w:rsidR="009A4200" w:rsidRPr="007D4FA6">
        <w:rPr>
          <w:lang w:val="en-US"/>
        </w:rPr>
        <w:t>English</w:t>
      </w:r>
      <w:r w:rsidR="00143202">
        <w:rPr>
          <w:lang w:val="en-US"/>
        </w:rPr>
        <w:t>’</w:t>
      </w:r>
      <w:r w:rsidR="009A4200" w:rsidRPr="007D4FA6">
        <w:rPr>
          <w:lang w:val="en-US"/>
        </w:rPr>
        <w:t xml:space="preserve"> borrowings are </w:t>
      </w:r>
      <w:proofErr w:type="gramStart"/>
      <w:r w:rsidR="009A4200" w:rsidRPr="007D4FA6">
        <w:rPr>
          <w:lang w:val="en-US"/>
        </w:rPr>
        <w:t xml:space="preserve">actually </w:t>
      </w:r>
      <w:r w:rsidR="009A4200" w:rsidRPr="007D4FA6">
        <w:rPr>
          <w:lang w:val="en-US"/>
        </w:rPr>
        <w:lastRenderedPageBreak/>
        <w:t>nonce</w:t>
      </w:r>
      <w:proofErr w:type="gramEnd"/>
      <w:r w:rsidR="009A4200" w:rsidRPr="007D4FA6">
        <w:rPr>
          <w:lang w:val="en-US"/>
        </w:rPr>
        <w:t xml:space="preserve"> words.</w:t>
      </w:r>
      <w:r w:rsidR="000A6AD6" w:rsidRPr="007D4FA6">
        <w:rPr>
          <w:lang w:val="en-US"/>
        </w:rPr>
        <w:t xml:space="preserve"> </w:t>
      </w:r>
      <w:r w:rsidR="003E7BEE" w:rsidRPr="007D4FA6">
        <w:rPr>
          <w:lang w:val="en-US"/>
        </w:rPr>
        <w:t xml:space="preserve">For example, 80% of respondents used the Genitive-Accusative form </w:t>
      </w:r>
      <w:proofErr w:type="spellStart"/>
      <w:r w:rsidR="003E7BEE" w:rsidRPr="007D4FA6">
        <w:rPr>
          <w:i/>
          <w:lang w:val="en-US"/>
        </w:rPr>
        <w:t>wuga</w:t>
      </w:r>
      <w:proofErr w:type="spellEnd"/>
      <w:r w:rsidR="003E7BEE" w:rsidRPr="007D4FA6">
        <w:rPr>
          <w:lang w:val="en-US"/>
        </w:rPr>
        <w:t xml:space="preserve"> when asked to insert </w:t>
      </w:r>
      <w:proofErr w:type="spellStart"/>
      <w:r w:rsidR="003E7BEE" w:rsidRPr="007D4FA6">
        <w:rPr>
          <w:i/>
          <w:lang w:val="en-US"/>
        </w:rPr>
        <w:t>wug</w:t>
      </w:r>
      <w:proofErr w:type="spellEnd"/>
      <w:r w:rsidR="003E7BEE" w:rsidRPr="007D4FA6">
        <w:rPr>
          <w:lang w:val="en-US"/>
        </w:rPr>
        <w:t xml:space="preserve"> in a sentence like </w:t>
      </w:r>
      <w:proofErr w:type="spellStart"/>
      <w:r w:rsidR="003E7BEE" w:rsidRPr="007D4FA6">
        <w:rPr>
          <w:i/>
          <w:lang w:val="en-US"/>
        </w:rPr>
        <w:t>Jeszcze</w:t>
      </w:r>
      <w:proofErr w:type="spellEnd"/>
      <w:r w:rsidR="003E7BEE" w:rsidRPr="007D4FA6">
        <w:rPr>
          <w:i/>
          <w:lang w:val="en-US"/>
        </w:rPr>
        <w:t xml:space="preserve"> </w:t>
      </w:r>
      <w:proofErr w:type="spellStart"/>
      <w:r w:rsidR="003E7BEE" w:rsidRPr="007D4FA6">
        <w:rPr>
          <w:i/>
          <w:lang w:val="en-US"/>
        </w:rPr>
        <w:t>musze</w:t>
      </w:r>
      <w:proofErr w:type="spellEnd"/>
      <w:r w:rsidR="003E7BEE" w:rsidRPr="007D4FA6">
        <w:rPr>
          <w:i/>
          <w:lang w:val="en-US"/>
        </w:rPr>
        <w:t xml:space="preserve">̨ </w:t>
      </w:r>
      <w:proofErr w:type="spellStart"/>
      <w:r w:rsidR="003E7BEE" w:rsidRPr="007D4FA6">
        <w:rPr>
          <w:i/>
          <w:lang w:val="en-US"/>
        </w:rPr>
        <w:t>spakowac</w:t>
      </w:r>
      <w:proofErr w:type="spellEnd"/>
      <w:r w:rsidR="003E7BEE" w:rsidRPr="007D4FA6">
        <w:rPr>
          <w:i/>
          <w:lang w:val="en-US"/>
        </w:rPr>
        <w:t xml:space="preserve">́ _____ ale </w:t>
      </w:r>
      <w:proofErr w:type="spellStart"/>
      <w:r w:rsidR="003E7BEE" w:rsidRPr="007D4FA6">
        <w:rPr>
          <w:i/>
          <w:lang w:val="en-US"/>
        </w:rPr>
        <w:t>nie</w:t>
      </w:r>
      <w:proofErr w:type="spellEnd"/>
      <w:r w:rsidR="003E7BEE" w:rsidRPr="007D4FA6">
        <w:rPr>
          <w:i/>
          <w:lang w:val="en-US"/>
        </w:rPr>
        <w:t xml:space="preserve"> </w:t>
      </w:r>
      <w:proofErr w:type="spellStart"/>
      <w:r w:rsidR="003E7BEE" w:rsidRPr="007D4FA6">
        <w:rPr>
          <w:i/>
          <w:lang w:val="en-US"/>
        </w:rPr>
        <w:t>wiem</w:t>
      </w:r>
      <w:proofErr w:type="spellEnd"/>
      <w:r w:rsidR="003E7BEE" w:rsidRPr="007D4FA6">
        <w:rPr>
          <w:i/>
          <w:lang w:val="en-US"/>
        </w:rPr>
        <w:t xml:space="preserve"> </w:t>
      </w:r>
      <w:proofErr w:type="spellStart"/>
      <w:r w:rsidR="003E7BEE" w:rsidRPr="007D4FA6">
        <w:rPr>
          <w:i/>
          <w:lang w:val="en-US"/>
        </w:rPr>
        <w:t>czy</w:t>
      </w:r>
      <w:proofErr w:type="spellEnd"/>
      <w:r w:rsidR="003E7BEE" w:rsidRPr="007D4FA6">
        <w:rPr>
          <w:i/>
          <w:lang w:val="en-US"/>
        </w:rPr>
        <w:t xml:space="preserve"> </w:t>
      </w:r>
      <w:proofErr w:type="spellStart"/>
      <w:r w:rsidR="003E7BEE" w:rsidRPr="007D4FA6">
        <w:rPr>
          <w:i/>
          <w:lang w:val="en-US"/>
        </w:rPr>
        <w:t>sie</w:t>
      </w:r>
      <w:proofErr w:type="spellEnd"/>
      <w:r w:rsidR="003E7BEE" w:rsidRPr="007D4FA6">
        <w:rPr>
          <w:i/>
          <w:lang w:val="en-US"/>
        </w:rPr>
        <w:t xml:space="preserve">̨ </w:t>
      </w:r>
      <w:proofErr w:type="spellStart"/>
      <w:r w:rsidR="003E7BEE" w:rsidRPr="007D4FA6">
        <w:rPr>
          <w:i/>
          <w:lang w:val="en-US"/>
        </w:rPr>
        <w:t>zmieści</w:t>
      </w:r>
      <w:proofErr w:type="spellEnd"/>
      <w:r w:rsidR="003E7BEE" w:rsidRPr="007D4FA6">
        <w:rPr>
          <w:lang w:val="en-US"/>
        </w:rPr>
        <w:t xml:space="preserve"> ‘I still have to pack ______, but I don’t know if it will fit’.</w:t>
      </w:r>
    </w:p>
    <w:p w14:paraId="44B6B762" w14:textId="77777777" w:rsidR="003E7BEE" w:rsidRPr="007D4FA6" w:rsidRDefault="003E7BEE" w:rsidP="00A622C8">
      <w:pPr>
        <w:rPr>
          <w:lang w:val="en-US"/>
        </w:rPr>
      </w:pPr>
    </w:p>
    <w:p w14:paraId="30A5F216" w14:textId="0F02BC71" w:rsidR="003E7BEE" w:rsidRPr="007D4FA6" w:rsidRDefault="000A6AD6" w:rsidP="00A622C8">
      <w:pPr>
        <w:rPr>
          <w:lang w:val="en-US"/>
        </w:rPr>
      </w:pPr>
      <w:r w:rsidRPr="007D4FA6">
        <w:rPr>
          <w:lang w:val="en-US"/>
        </w:rPr>
        <w:t>However, language phenomena are rarely random, and since native speakers tend to agree on the assignment of animacy, there is reason to expect there to be some patterns.</w:t>
      </w:r>
      <w:r w:rsidR="003E7BEE" w:rsidRPr="007D4FA6">
        <w:rPr>
          <w:lang w:val="en-US"/>
        </w:rPr>
        <w:t xml:space="preserve"> </w:t>
      </w:r>
      <w:r w:rsidR="00EE4FDD" w:rsidRPr="007D4FA6">
        <w:rPr>
          <w:lang w:val="en-US"/>
        </w:rPr>
        <w:t>Like the distribution of -</w:t>
      </w:r>
      <w:r w:rsidR="00EE4FDD" w:rsidRPr="007D4FA6">
        <w:rPr>
          <w:i/>
          <w:lang w:val="en-US"/>
        </w:rPr>
        <w:t>a</w:t>
      </w:r>
      <w:r w:rsidR="00EE4FDD" w:rsidRPr="007D4FA6">
        <w:rPr>
          <w:lang w:val="en-US"/>
        </w:rPr>
        <w:t xml:space="preserve"> vs. -</w:t>
      </w:r>
      <w:r w:rsidR="00EE4FDD" w:rsidRPr="007D4FA6">
        <w:rPr>
          <w:i/>
          <w:lang w:val="en-US"/>
        </w:rPr>
        <w:t>u</w:t>
      </w:r>
      <w:r w:rsidR="00EE4FDD" w:rsidRPr="007D4FA6">
        <w:rPr>
          <w:lang w:val="en-US"/>
        </w:rPr>
        <w:t xml:space="preserve"> for the Genitive Singular in Polish (</w:t>
      </w:r>
      <w:proofErr w:type="spellStart"/>
      <w:r w:rsidR="00EE4FDD" w:rsidRPr="007D4FA6">
        <w:rPr>
          <w:lang w:val="en-US"/>
        </w:rPr>
        <w:t>Janda</w:t>
      </w:r>
      <w:proofErr w:type="spellEnd"/>
      <w:r w:rsidR="00EE4FDD" w:rsidRPr="007D4FA6">
        <w:rPr>
          <w:lang w:val="en-US"/>
        </w:rPr>
        <w:t xml:space="preserve"> 1997), facultative animacy appears to be motivated by a confluence of factors that include</w:t>
      </w:r>
      <w:r w:rsidR="002B6937">
        <w:rPr>
          <w:lang w:val="en-US"/>
        </w:rPr>
        <w:t xml:space="preserve"> polysemic extension by means of</w:t>
      </w:r>
      <w:r w:rsidR="00A826B8" w:rsidRPr="007D4FA6">
        <w:rPr>
          <w:lang w:val="en-US"/>
        </w:rPr>
        <w:t xml:space="preserve"> </w:t>
      </w:r>
      <w:r w:rsidR="00EE4FDD" w:rsidRPr="007D4FA6">
        <w:rPr>
          <w:lang w:val="en-US"/>
        </w:rPr>
        <w:t>metonymy</w:t>
      </w:r>
      <w:r w:rsidR="00021D8F" w:rsidRPr="007D4FA6">
        <w:rPr>
          <w:lang w:val="en-US"/>
        </w:rPr>
        <w:t xml:space="preserve"> and</w:t>
      </w:r>
      <w:r w:rsidR="00EE4FDD" w:rsidRPr="007D4FA6">
        <w:rPr>
          <w:lang w:val="en-US"/>
        </w:rPr>
        <w:t xml:space="preserve"> </w:t>
      </w:r>
      <w:r w:rsidR="00021D8F" w:rsidRPr="007D4FA6">
        <w:rPr>
          <w:lang w:val="en-US"/>
        </w:rPr>
        <w:t>metaphor, as well as morphology</w:t>
      </w:r>
      <w:r w:rsidR="00EB3BDF" w:rsidRPr="007D4FA6">
        <w:rPr>
          <w:lang w:val="en-US"/>
        </w:rPr>
        <w:t xml:space="preserve"> and the overall shapes of objects</w:t>
      </w:r>
      <w:r w:rsidR="00EE4FDD" w:rsidRPr="007D4FA6">
        <w:rPr>
          <w:lang w:val="en-US"/>
        </w:rPr>
        <w:t xml:space="preserve">. </w:t>
      </w:r>
    </w:p>
    <w:p w14:paraId="6944F468" w14:textId="77777777" w:rsidR="003E7BEE" w:rsidRPr="007D4FA6" w:rsidRDefault="003E7BEE" w:rsidP="00A622C8">
      <w:pPr>
        <w:rPr>
          <w:lang w:val="en-US"/>
        </w:rPr>
      </w:pPr>
    </w:p>
    <w:p w14:paraId="15611F63" w14:textId="30F1E666" w:rsidR="000A6AD6" w:rsidRPr="007D4FA6" w:rsidRDefault="000A6AD6" w:rsidP="00A622C8">
      <w:pPr>
        <w:rPr>
          <w:lang w:val="en-US"/>
        </w:rPr>
      </w:pPr>
      <w:r w:rsidRPr="007D4FA6">
        <w:rPr>
          <w:lang w:val="en-US"/>
        </w:rPr>
        <w:t xml:space="preserve">Both </w:t>
      </w:r>
      <w:proofErr w:type="spellStart"/>
      <w:r w:rsidRPr="007D4FA6">
        <w:rPr>
          <w:lang w:val="en-US"/>
        </w:rPr>
        <w:t>Frarie</w:t>
      </w:r>
      <w:proofErr w:type="spellEnd"/>
      <w:r w:rsidRPr="007D4FA6">
        <w:rPr>
          <w:lang w:val="en-US"/>
        </w:rPr>
        <w:t xml:space="preserve"> (1992) and Riley (1999) observe </w:t>
      </w:r>
      <w:r w:rsidR="00EE4FDD" w:rsidRPr="007D4FA6">
        <w:rPr>
          <w:lang w:val="en-US"/>
        </w:rPr>
        <w:t xml:space="preserve">numerous instances of </w:t>
      </w:r>
      <w:r w:rsidR="008F186C">
        <w:rPr>
          <w:lang w:val="en-US"/>
        </w:rPr>
        <w:t xml:space="preserve">polysemic extension </w:t>
      </w:r>
      <w:r w:rsidR="00EE4FDD" w:rsidRPr="007D4FA6">
        <w:rPr>
          <w:lang w:val="en-US"/>
        </w:rPr>
        <w:t xml:space="preserve">occasioned by the </w:t>
      </w:r>
      <w:r w:rsidR="0076376B" w:rsidRPr="007D4FA6">
        <w:rPr>
          <w:lang w:val="en-US"/>
        </w:rPr>
        <w:t xml:space="preserve">metonymic </w:t>
      </w:r>
      <w:r w:rsidR="00EE4FDD" w:rsidRPr="007D4FA6">
        <w:rPr>
          <w:lang w:val="en-US"/>
        </w:rPr>
        <w:t xml:space="preserve">use of names for </w:t>
      </w:r>
      <w:r w:rsidR="00A826B8" w:rsidRPr="007D4FA6">
        <w:rPr>
          <w:lang w:val="en-US"/>
        </w:rPr>
        <w:t>people</w:t>
      </w:r>
      <w:r w:rsidR="00EE4FDD" w:rsidRPr="007D4FA6">
        <w:rPr>
          <w:lang w:val="en-US"/>
        </w:rPr>
        <w:t xml:space="preserve"> and animals to refer to </w:t>
      </w:r>
      <w:proofErr w:type="gramStart"/>
      <w:r w:rsidR="00EE4FDD" w:rsidRPr="007D4FA6">
        <w:rPr>
          <w:lang w:val="en-US"/>
        </w:rPr>
        <w:t>objects</w:t>
      </w:r>
      <w:r w:rsidR="003B26CD" w:rsidRPr="007D4FA6">
        <w:rPr>
          <w:lang w:val="en-US"/>
        </w:rPr>
        <w:t>, and</w:t>
      </w:r>
      <w:proofErr w:type="gramEnd"/>
      <w:r w:rsidR="003B26CD" w:rsidRPr="007D4FA6">
        <w:rPr>
          <w:lang w:val="en-US"/>
        </w:rPr>
        <w:t xml:space="preserve"> spread</w:t>
      </w:r>
      <w:r w:rsidR="004D3A59">
        <w:rPr>
          <w:lang w:val="en-US"/>
        </w:rPr>
        <w:t xml:space="preserve"> of animacy</w:t>
      </w:r>
      <w:r w:rsidR="003B26CD" w:rsidRPr="007D4FA6">
        <w:rPr>
          <w:lang w:val="en-US"/>
        </w:rPr>
        <w:t xml:space="preserve"> to other similar items</w:t>
      </w:r>
      <w:r w:rsidR="00EE4FDD" w:rsidRPr="007D4FA6">
        <w:rPr>
          <w:lang w:val="en-US"/>
        </w:rPr>
        <w:t xml:space="preserve">. Brand names often </w:t>
      </w:r>
      <w:r w:rsidR="00A826B8" w:rsidRPr="007D4FA6">
        <w:rPr>
          <w:lang w:val="en-US"/>
        </w:rPr>
        <w:t>use the name of a</w:t>
      </w:r>
      <w:r w:rsidR="00EE4FDD" w:rsidRPr="007D4FA6">
        <w:rPr>
          <w:lang w:val="en-US"/>
        </w:rPr>
        <w:t xml:space="preserve"> </w:t>
      </w:r>
      <w:r w:rsidR="00A826B8" w:rsidRPr="007D4FA6">
        <w:rPr>
          <w:lang w:val="en-US"/>
        </w:rPr>
        <w:t xml:space="preserve">human </w:t>
      </w:r>
      <w:r w:rsidR="00EE4FDD" w:rsidRPr="007D4FA6">
        <w:rPr>
          <w:lang w:val="en-US"/>
        </w:rPr>
        <w:t xml:space="preserve">inventor, as in the </w:t>
      </w:r>
      <w:r w:rsidR="00A826B8" w:rsidRPr="007D4FA6">
        <w:rPr>
          <w:lang w:val="en-US"/>
        </w:rPr>
        <w:t>case of cars</w:t>
      </w:r>
      <w:r w:rsidR="00796EE9" w:rsidRPr="007D4FA6">
        <w:rPr>
          <w:lang w:val="en-US"/>
        </w:rPr>
        <w:t xml:space="preserve"> and appliances</w:t>
      </w:r>
      <w:r w:rsidR="00EC19EE" w:rsidRPr="007D4FA6">
        <w:rPr>
          <w:lang w:val="en-US"/>
        </w:rPr>
        <w:t xml:space="preserve">. </w:t>
      </w:r>
      <w:r w:rsidR="0076376B" w:rsidRPr="007D4FA6">
        <w:rPr>
          <w:lang w:val="en-US"/>
        </w:rPr>
        <w:t>Example (18) shows the G</w:t>
      </w:r>
      <w:r w:rsidR="003B26CD" w:rsidRPr="007D4FA6">
        <w:rPr>
          <w:lang w:val="en-US"/>
        </w:rPr>
        <w:t>enitive-</w:t>
      </w:r>
      <w:r w:rsidR="0076376B" w:rsidRPr="007D4FA6">
        <w:rPr>
          <w:lang w:val="en-US"/>
        </w:rPr>
        <w:t>A</w:t>
      </w:r>
      <w:r w:rsidR="003B26CD" w:rsidRPr="007D4FA6">
        <w:rPr>
          <w:lang w:val="en-US"/>
        </w:rPr>
        <w:t xml:space="preserve">ccusative </w:t>
      </w:r>
      <w:r w:rsidR="0076376B" w:rsidRPr="007D4FA6">
        <w:rPr>
          <w:lang w:val="en-US"/>
        </w:rPr>
        <w:t>S</w:t>
      </w:r>
      <w:r w:rsidR="003B26CD" w:rsidRPr="007D4FA6">
        <w:rPr>
          <w:lang w:val="en-US"/>
        </w:rPr>
        <w:t>in</w:t>
      </w:r>
      <w:r w:rsidR="0076376B" w:rsidRPr="007D4FA6">
        <w:rPr>
          <w:lang w:val="en-US"/>
        </w:rPr>
        <w:t>g</w:t>
      </w:r>
      <w:r w:rsidR="003B26CD" w:rsidRPr="007D4FA6">
        <w:rPr>
          <w:lang w:val="en-US"/>
        </w:rPr>
        <w:t>ular</w:t>
      </w:r>
      <w:r w:rsidR="0076376B" w:rsidRPr="007D4FA6">
        <w:rPr>
          <w:lang w:val="en-US"/>
        </w:rPr>
        <w:t xml:space="preserve"> in Polish with the </w:t>
      </w:r>
      <w:r w:rsidR="00F9345A" w:rsidRPr="007D4FA6">
        <w:rPr>
          <w:lang w:val="en-US"/>
        </w:rPr>
        <w:t xml:space="preserve">brand </w:t>
      </w:r>
      <w:r w:rsidR="00E06299" w:rsidRPr="007D4FA6">
        <w:rPr>
          <w:lang w:val="en-US"/>
        </w:rPr>
        <w:t xml:space="preserve">name </w:t>
      </w:r>
      <w:r w:rsidR="00E06299" w:rsidRPr="00E06299">
        <w:rPr>
          <w:i/>
          <w:iCs/>
          <w:lang w:val="en-US"/>
        </w:rPr>
        <w:t>ford</w:t>
      </w:r>
      <w:r w:rsidR="00F9345A" w:rsidRPr="007D4FA6">
        <w:rPr>
          <w:i/>
          <w:lang w:val="en-US"/>
        </w:rPr>
        <w:t xml:space="preserve"> </w:t>
      </w:r>
      <w:r w:rsidR="004D3A59">
        <w:rPr>
          <w:lang w:val="en-US"/>
        </w:rPr>
        <w:t>‘Ford (car)’</w:t>
      </w:r>
      <w:r w:rsidR="00ED7DF6" w:rsidRPr="007D4FA6">
        <w:rPr>
          <w:lang w:val="en-US"/>
        </w:rPr>
        <w:t>.</w:t>
      </w:r>
      <w:r w:rsidR="00F9345A" w:rsidRPr="007D4FA6">
        <w:rPr>
          <w:lang w:val="en-US"/>
        </w:rPr>
        <w:t xml:space="preserve"> </w:t>
      </w:r>
      <w:r w:rsidR="00ED7DF6" w:rsidRPr="007D4FA6">
        <w:rPr>
          <w:lang w:val="en-US"/>
        </w:rPr>
        <w:t>In example (19) we see</w:t>
      </w:r>
      <w:r w:rsidR="00F9345A" w:rsidRPr="007D4FA6">
        <w:rPr>
          <w:lang w:val="en-US"/>
        </w:rPr>
        <w:t xml:space="preserve"> extension to </w:t>
      </w:r>
      <w:proofErr w:type="spellStart"/>
      <w:r w:rsidR="00F9345A" w:rsidRPr="007D4FA6">
        <w:rPr>
          <w:i/>
          <w:lang w:val="en-US"/>
        </w:rPr>
        <w:t>mercedes</w:t>
      </w:r>
      <w:proofErr w:type="spellEnd"/>
      <w:r w:rsidR="00F9345A" w:rsidRPr="007D4FA6">
        <w:rPr>
          <w:lang w:val="en-US"/>
        </w:rPr>
        <w:t xml:space="preserve"> ‘Mercedes’ in Czech, </w:t>
      </w:r>
      <w:proofErr w:type="gramStart"/>
      <w:r w:rsidR="00F9345A" w:rsidRPr="007D4FA6">
        <w:rPr>
          <w:lang w:val="en-US"/>
        </w:rPr>
        <w:t>despite the fact that</w:t>
      </w:r>
      <w:proofErr w:type="gramEnd"/>
      <w:r w:rsidR="00F9345A" w:rsidRPr="007D4FA6">
        <w:rPr>
          <w:lang w:val="en-US"/>
        </w:rPr>
        <w:t xml:space="preserve"> the latter is the name of the daughter of an Austrian automobile entrepreneur. Example </w:t>
      </w:r>
      <w:r w:rsidR="003B26CD" w:rsidRPr="007D4FA6">
        <w:rPr>
          <w:lang w:val="en-US"/>
        </w:rPr>
        <w:t xml:space="preserve">(20) takes this trend further, giving Genitive-Accusative Singular marking to a brand name that is merely an invented word: </w:t>
      </w:r>
      <w:r w:rsidR="003B26CD" w:rsidRPr="007D4FA6">
        <w:rPr>
          <w:i/>
          <w:lang w:val="en-US"/>
        </w:rPr>
        <w:t>jeep</w:t>
      </w:r>
      <w:r w:rsidR="003B26CD" w:rsidRPr="007D4FA6">
        <w:rPr>
          <w:lang w:val="en-US"/>
        </w:rPr>
        <w:t xml:space="preserve"> ‘Jeep’.</w:t>
      </w:r>
      <w:r w:rsidR="00DF3668" w:rsidRPr="007D4FA6">
        <w:rPr>
          <w:lang w:val="en-US"/>
        </w:rPr>
        <w:t xml:space="preserve"> Animals are also often used to name inanimate objects, including cars, as seen in example (21).</w:t>
      </w:r>
    </w:p>
    <w:p w14:paraId="49FDD821" w14:textId="77777777" w:rsidR="00EC19EE" w:rsidRPr="007D4FA6" w:rsidRDefault="00EC19EE" w:rsidP="00A622C8">
      <w:pPr>
        <w:rPr>
          <w:lang w:val="en-US"/>
        </w:rPr>
      </w:pPr>
    </w:p>
    <w:p w14:paraId="2A59488D" w14:textId="3AF85473" w:rsidR="00EC19EE" w:rsidRPr="007D4FA6" w:rsidRDefault="00EC19EE" w:rsidP="00A622C8">
      <w:pPr>
        <w:rPr>
          <w:lang w:val="en-US"/>
        </w:rPr>
      </w:pPr>
      <w:r w:rsidRPr="007D4FA6">
        <w:rPr>
          <w:lang w:val="en-US"/>
        </w:rPr>
        <w:t xml:space="preserve">(18) Polish </w:t>
      </w:r>
      <w:proofErr w:type="spellStart"/>
      <w:r w:rsidRPr="007D4FA6">
        <w:rPr>
          <w:lang w:val="en-US"/>
        </w:rPr>
        <w:t>G</w:t>
      </w:r>
      <w:r w:rsidR="004C6FEC">
        <w:rPr>
          <w:lang w:val="en-US"/>
        </w:rPr>
        <w:t>en</w:t>
      </w:r>
      <w:r w:rsidRPr="007D4FA6">
        <w:rPr>
          <w:lang w:val="en-US"/>
        </w:rPr>
        <w:t>A</w:t>
      </w:r>
      <w:r w:rsidR="004C6FEC">
        <w:rPr>
          <w:lang w:val="en-US"/>
        </w:rPr>
        <w:t>cc</w:t>
      </w:r>
      <w:r w:rsidRPr="007D4FA6">
        <w:rPr>
          <w:lang w:val="en-US"/>
        </w:rPr>
        <w:t>Sg</w:t>
      </w:r>
      <w:proofErr w:type="spellEnd"/>
      <w:r w:rsidRPr="007D4FA6">
        <w:rPr>
          <w:lang w:val="en-US"/>
        </w:rPr>
        <w:t xml:space="preserve"> with </w:t>
      </w:r>
      <w:r w:rsidRPr="007D4FA6">
        <w:rPr>
          <w:i/>
          <w:lang w:val="en-US"/>
        </w:rPr>
        <w:t>ford</w:t>
      </w:r>
      <w:r w:rsidRPr="007D4FA6">
        <w:rPr>
          <w:lang w:val="en-US"/>
        </w:rPr>
        <w:t xml:space="preserve"> ‘Ford (car)’, </w:t>
      </w:r>
      <w:proofErr w:type="spellStart"/>
      <w:r w:rsidRPr="007D4FA6">
        <w:rPr>
          <w:lang w:val="en-US"/>
        </w:rPr>
        <w:t>Janusz</w:t>
      </w:r>
      <w:proofErr w:type="spellEnd"/>
      <w:r w:rsidRPr="007D4FA6">
        <w:rPr>
          <w:lang w:val="en-US"/>
        </w:rPr>
        <w:t xml:space="preserve"> </w:t>
      </w:r>
      <w:proofErr w:type="spellStart"/>
      <w:r w:rsidRPr="007D4FA6">
        <w:rPr>
          <w:lang w:val="en-US"/>
        </w:rPr>
        <w:t>Głowacki</w:t>
      </w:r>
      <w:proofErr w:type="spellEnd"/>
      <w:r w:rsidRPr="007D4FA6">
        <w:rPr>
          <w:lang w:val="en-US"/>
        </w:rPr>
        <w:t xml:space="preserve"> 1997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1842"/>
        <w:gridCol w:w="1134"/>
        <w:gridCol w:w="1985"/>
      </w:tblGrid>
      <w:tr w:rsidR="005A53D6" w:rsidRPr="007D4FA6" w14:paraId="360CB7F4" w14:textId="77777777" w:rsidTr="00564C4D">
        <w:tc>
          <w:tcPr>
            <w:tcW w:w="2122" w:type="dxa"/>
          </w:tcPr>
          <w:p w14:paraId="3E41058A" w14:textId="77777777" w:rsidR="005A53D6" w:rsidRPr="007D4FA6" w:rsidRDefault="005A53D6" w:rsidP="00A622C8">
            <w:pPr>
              <w:rPr>
                <w:i/>
                <w:lang w:val="en-US"/>
              </w:rPr>
            </w:pPr>
            <w:r w:rsidRPr="007D4FA6">
              <w:rPr>
                <w:i/>
                <w:lang w:val="en-US"/>
              </w:rPr>
              <w:t>Kid</w:t>
            </w:r>
          </w:p>
        </w:tc>
        <w:tc>
          <w:tcPr>
            <w:tcW w:w="1842" w:type="dxa"/>
          </w:tcPr>
          <w:p w14:paraId="5F7E6170" w14:textId="77777777" w:rsidR="005A53D6" w:rsidRPr="007D4FA6" w:rsidRDefault="005A53D6" w:rsidP="00A622C8">
            <w:pPr>
              <w:rPr>
                <w:i/>
                <w:lang w:val="en-US"/>
              </w:rPr>
            </w:pPr>
            <w:proofErr w:type="spellStart"/>
            <w:r w:rsidRPr="007D4FA6">
              <w:rPr>
                <w:i/>
                <w:lang w:val="en-US"/>
              </w:rPr>
              <w:t>wyprowadził</w:t>
            </w:r>
            <w:proofErr w:type="spellEnd"/>
          </w:p>
        </w:tc>
        <w:tc>
          <w:tcPr>
            <w:tcW w:w="1134" w:type="dxa"/>
          </w:tcPr>
          <w:p w14:paraId="0E6CEB85" w14:textId="77777777" w:rsidR="005A53D6" w:rsidRPr="007D4FA6" w:rsidRDefault="005A53D6" w:rsidP="00A622C8">
            <w:pPr>
              <w:rPr>
                <w:i/>
                <w:lang w:val="en-US"/>
              </w:rPr>
            </w:pPr>
            <w:r w:rsidRPr="007D4FA6">
              <w:rPr>
                <w:i/>
                <w:lang w:val="en-US"/>
              </w:rPr>
              <w:t>z</w:t>
            </w:r>
          </w:p>
        </w:tc>
        <w:tc>
          <w:tcPr>
            <w:tcW w:w="1985" w:type="dxa"/>
          </w:tcPr>
          <w:p w14:paraId="0393FB07" w14:textId="749954E4" w:rsidR="005A53D6" w:rsidRPr="007D4FA6" w:rsidRDefault="005A53D6" w:rsidP="00A622C8">
            <w:pPr>
              <w:rPr>
                <w:i/>
                <w:lang w:val="en-US"/>
              </w:rPr>
            </w:pPr>
            <w:proofErr w:type="spellStart"/>
            <w:r w:rsidRPr="007D4FA6">
              <w:rPr>
                <w:i/>
                <w:lang w:val="en-US"/>
              </w:rPr>
              <w:t>garaż</w:t>
            </w:r>
            <w:proofErr w:type="spellEnd"/>
            <w:r>
              <w:rPr>
                <w:i/>
                <w:lang w:val="en-US"/>
              </w:rPr>
              <w:t>-</w:t>
            </w:r>
            <w:r w:rsidRPr="007D4FA6">
              <w:rPr>
                <w:i/>
                <w:lang w:val="en-US"/>
              </w:rPr>
              <w:t>u</w:t>
            </w:r>
          </w:p>
        </w:tc>
      </w:tr>
      <w:tr w:rsidR="005A53D6" w:rsidRPr="007D4FA6" w14:paraId="0A74F385" w14:textId="77777777" w:rsidTr="00564C4D">
        <w:tc>
          <w:tcPr>
            <w:tcW w:w="2122" w:type="dxa"/>
          </w:tcPr>
          <w:p w14:paraId="20F9DA05" w14:textId="7145F6B5" w:rsidR="005A53D6" w:rsidRPr="007D4FA6" w:rsidRDefault="005A53D6" w:rsidP="00A622C8">
            <w:pPr>
              <w:rPr>
                <w:lang w:val="en-US"/>
              </w:rPr>
            </w:pPr>
            <w:r w:rsidRPr="007D4FA6">
              <w:rPr>
                <w:lang w:val="en-US"/>
              </w:rPr>
              <w:t>Kid</w:t>
            </w:r>
            <w:r>
              <w:rPr>
                <w:lang w:val="en-US"/>
              </w:rPr>
              <w:t>.</w:t>
            </w:r>
            <w:r w:rsidRPr="00564C4D">
              <w:rPr>
                <w:smallCaps/>
                <w:lang w:val="en-US"/>
              </w:rPr>
              <w:t>nom.sg</w:t>
            </w:r>
          </w:p>
        </w:tc>
        <w:tc>
          <w:tcPr>
            <w:tcW w:w="1842" w:type="dxa"/>
          </w:tcPr>
          <w:p w14:paraId="2C2DA525" w14:textId="77777777" w:rsidR="005A53D6" w:rsidRPr="007D4FA6" w:rsidRDefault="005A53D6" w:rsidP="00A622C8">
            <w:pPr>
              <w:rPr>
                <w:lang w:val="en-US"/>
              </w:rPr>
            </w:pPr>
            <w:r w:rsidRPr="007D4FA6">
              <w:rPr>
                <w:lang w:val="en-US"/>
              </w:rPr>
              <w:t>brought</w:t>
            </w:r>
          </w:p>
        </w:tc>
        <w:tc>
          <w:tcPr>
            <w:tcW w:w="1134" w:type="dxa"/>
          </w:tcPr>
          <w:p w14:paraId="6E25402D" w14:textId="77777777" w:rsidR="005A53D6" w:rsidRPr="007D4FA6" w:rsidRDefault="005A53D6" w:rsidP="00A622C8">
            <w:pPr>
              <w:rPr>
                <w:lang w:val="en-US"/>
              </w:rPr>
            </w:pPr>
            <w:r w:rsidRPr="007D4FA6">
              <w:rPr>
                <w:lang w:val="en-US"/>
              </w:rPr>
              <w:t>from</w:t>
            </w:r>
          </w:p>
        </w:tc>
        <w:tc>
          <w:tcPr>
            <w:tcW w:w="1985" w:type="dxa"/>
          </w:tcPr>
          <w:p w14:paraId="261BDFFB" w14:textId="3A804A80" w:rsidR="005A53D6" w:rsidRPr="00564C4D" w:rsidRDefault="005A53D6" w:rsidP="00A622C8">
            <w:pPr>
              <w:rPr>
                <w:smallCaps/>
                <w:lang w:val="en-US"/>
              </w:rPr>
            </w:pPr>
            <w:r w:rsidRPr="005A53D6">
              <w:rPr>
                <w:lang w:val="en-US"/>
              </w:rPr>
              <w:t>garage</w:t>
            </w:r>
            <w:r w:rsidRPr="00564C4D">
              <w:rPr>
                <w:smallCaps/>
                <w:lang w:val="en-US"/>
              </w:rPr>
              <w:t>-gen.sg</w:t>
            </w:r>
          </w:p>
        </w:tc>
      </w:tr>
    </w:tbl>
    <w:p w14:paraId="4CC8E3B6" w14:textId="77777777" w:rsidR="005A53D6" w:rsidRDefault="005A53D6" w:rsidP="00A622C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1"/>
      </w:tblGrid>
      <w:tr w:rsidR="005A53D6" w14:paraId="7054FA39" w14:textId="77777777" w:rsidTr="00564C4D">
        <w:tc>
          <w:tcPr>
            <w:tcW w:w="2405" w:type="dxa"/>
          </w:tcPr>
          <w:p w14:paraId="7586CAB6" w14:textId="3CEEAAE4" w:rsidR="005A53D6" w:rsidRDefault="005A53D6" w:rsidP="005A53D6">
            <w:pPr>
              <w:rPr>
                <w:lang w:val="en-US"/>
              </w:rPr>
            </w:pPr>
            <w:proofErr w:type="spellStart"/>
            <w:r w:rsidRPr="007D4FA6">
              <w:rPr>
                <w:i/>
                <w:lang w:val="en-US"/>
              </w:rPr>
              <w:t>błyszcząc</w:t>
            </w:r>
            <w:proofErr w:type="spellEnd"/>
            <w:r w:rsidRPr="007D4FA6">
              <w:rPr>
                <w:i/>
                <w:lang w:val="en-US"/>
              </w:rPr>
              <w:t>-ego</w:t>
            </w:r>
          </w:p>
        </w:tc>
        <w:tc>
          <w:tcPr>
            <w:tcW w:w="6651" w:type="dxa"/>
          </w:tcPr>
          <w:p w14:paraId="4F1B95F7" w14:textId="2B1EC193" w:rsidR="005A53D6" w:rsidRDefault="005A53D6" w:rsidP="005A53D6">
            <w:pPr>
              <w:rPr>
                <w:lang w:val="en-US"/>
              </w:rPr>
            </w:pPr>
            <w:r w:rsidRPr="007D4FA6">
              <w:rPr>
                <w:i/>
                <w:lang w:val="en-US"/>
              </w:rPr>
              <w:t>ford-a</w:t>
            </w:r>
          </w:p>
        </w:tc>
      </w:tr>
      <w:tr w:rsidR="005A53D6" w14:paraId="59C418B1" w14:textId="77777777" w:rsidTr="00564C4D">
        <w:tc>
          <w:tcPr>
            <w:tcW w:w="2405" w:type="dxa"/>
          </w:tcPr>
          <w:p w14:paraId="07104037" w14:textId="11779896" w:rsidR="005A53D6" w:rsidRDefault="005A53D6" w:rsidP="005A53D6">
            <w:pPr>
              <w:rPr>
                <w:lang w:val="en-US"/>
              </w:rPr>
            </w:pPr>
            <w:r w:rsidRPr="007D4FA6">
              <w:rPr>
                <w:lang w:val="en-US"/>
              </w:rPr>
              <w:t>shiny-</w:t>
            </w:r>
            <w:r w:rsidRPr="00BA764D">
              <w:rPr>
                <w:smallCaps/>
                <w:lang w:val="en-US"/>
              </w:rPr>
              <w:t>genacc.sg</w:t>
            </w:r>
          </w:p>
        </w:tc>
        <w:tc>
          <w:tcPr>
            <w:tcW w:w="6651" w:type="dxa"/>
          </w:tcPr>
          <w:p w14:paraId="157C39DA" w14:textId="3425764E" w:rsidR="005A53D6" w:rsidRDefault="005A53D6" w:rsidP="005A53D6">
            <w:pPr>
              <w:rPr>
                <w:lang w:val="en-US"/>
              </w:rPr>
            </w:pPr>
            <w:r w:rsidRPr="007D4FA6">
              <w:rPr>
                <w:lang w:val="en-US"/>
              </w:rPr>
              <w:t>Ford-</w:t>
            </w:r>
            <w:r w:rsidRPr="00BA764D">
              <w:rPr>
                <w:smallCaps/>
                <w:lang w:val="en-US"/>
              </w:rPr>
              <w:t>genacc.sg</w:t>
            </w:r>
          </w:p>
        </w:tc>
      </w:tr>
    </w:tbl>
    <w:p w14:paraId="43AEEC77" w14:textId="51D49D40" w:rsidR="00EC19EE" w:rsidRPr="007D4FA6" w:rsidRDefault="00F9345A" w:rsidP="00A622C8">
      <w:pPr>
        <w:rPr>
          <w:lang w:val="en-US"/>
        </w:rPr>
      </w:pPr>
      <w:r w:rsidRPr="007D4FA6">
        <w:rPr>
          <w:lang w:val="en-US"/>
        </w:rPr>
        <w:t xml:space="preserve">‘Kid brought </w:t>
      </w:r>
      <w:r w:rsidRPr="007D4FA6">
        <w:rPr>
          <w:b/>
          <w:lang w:val="en-US"/>
        </w:rPr>
        <w:t>the</w:t>
      </w:r>
      <w:r w:rsidRPr="007D4FA6">
        <w:rPr>
          <w:lang w:val="en-US"/>
        </w:rPr>
        <w:t xml:space="preserve"> </w:t>
      </w:r>
      <w:r w:rsidRPr="007D4FA6">
        <w:rPr>
          <w:b/>
          <w:lang w:val="en-US"/>
        </w:rPr>
        <w:t>shiny Ford</w:t>
      </w:r>
      <w:r w:rsidRPr="007D4FA6">
        <w:rPr>
          <w:lang w:val="en-US"/>
        </w:rPr>
        <w:t xml:space="preserve"> out of the garage’</w:t>
      </w:r>
    </w:p>
    <w:p w14:paraId="28B25F15" w14:textId="77777777" w:rsidR="00F9345A" w:rsidRPr="007D4FA6" w:rsidRDefault="00F9345A" w:rsidP="00A622C8">
      <w:pPr>
        <w:rPr>
          <w:lang w:val="en-US"/>
        </w:rPr>
      </w:pPr>
    </w:p>
    <w:p w14:paraId="5DF677E7" w14:textId="0EE7DF3A" w:rsidR="00F9345A" w:rsidRPr="007D4FA6" w:rsidRDefault="00F9345A" w:rsidP="00A622C8">
      <w:pPr>
        <w:rPr>
          <w:lang w:val="en-US"/>
        </w:rPr>
      </w:pPr>
      <w:r w:rsidRPr="007D4FA6">
        <w:rPr>
          <w:lang w:val="en-US"/>
        </w:rPr>
        <w:t>(19)</w:t>
      </w:r>
      <w:r w:rsidR="003B26CD" w:rsidRPr="007D4FA6">
        <w:rPr>
          <w:lang w:val="en-US"/>
        </w:rPr>
        <w:t xml:space="preserve"> Czech </w:t>
      </w:r>
      <w:proofErr w:type="spellStart"/>
      <w:ins w:id="1" w:author="Laura Alexis Janda" w:date="2023-02-07T15:28:00Z">
        <w:r w:rsidR="00DE4E78" w:rsidRPr="007D4FA6">
          <w:rPr>
            <w:lang w:val="en-US"/>
          </w:rPr>
          <w:t>G</w:t>
        </w:r>
        <w:r w:rsidR="00DE4E78">
          <w:rPr>
            <w:lang w:val="en-US"/>
          </w:rPr>
          <w:t>en</w:t>
        </w:r>
        <w:r w:rsidR="00DE4E78" w:rsidRPr="007D4FA6">
          <w:rPr>
            <w:lang w:val="en-US"/>
          </w:rPr>
          <w:t>A</w:t>
        </w:r>
        <w:r w:rsidR="00DE4E78">
          <w:rPr>
            <w:lang w:val="en-US"/>
          </w:rPr>
          <w:t>cc</w:t>
        </w:r>
        <w:r w:rsidR="00DE4E78" w:rsidRPr="007D4FA6">
          <w:rPr>
            <w:lang w:val="en-US"/>
          </w:rPr>
          <w:t>Sg</w:t>
        </w:r>
        <w:proofErr w:type="spellEnd"/>
        <w:r w:rsidR="00DE4E78" w:rsidRPr="007D4FA6" w:rsidDel="00DE4E78">
          <w:rPr>
            <w:lang w:val="en-US"/>
          </w:rPr>
          <w:t xml:space="preserve"> </w:t>
        </w:r>
      </w:ins>
      <w:del w:id="2" w:author="Laura Alexis Janda" w:date="2023-02-07T15:28:00Z">
        <w:r w:rsidR="003B26CD" w:rsidRPr="007D4FA6" w:rsidDel="00DE4E78">
          <w:rPr>
            <w:lang w:val="en-US"/>
          </w:rPr>
          <w:delText xml:space="preserve">GASg </w:delText>
        </w:r>
      </w:del>
      <w:r w:rsidR="003B26CD" w:rsidRPr="007D4FA6">
        <w:rPr>
          <w:lang w:val="en-US"/>
        </w:rPr>
        <w:t xml:space="preserve">with </w:t>
      </w:r>
      <w:proofErr w:type="spellStart"/>
      <w:r w:rsidR="003B26CD" w:rsidRPr="007D4FA6">
        <w:rPr>
          <w:i/>
          <w:lang w:val="en-US"/>
        </w:rPr>
        <w:t>mercedes</w:t>
      </w:r>
      <w:proofErr w:type="spellEnd"/>
      <w:r w:rsidR="003B26CD" w:rsidRPr="007D4FA6">
        <w:rPr>
          <w:lang w:val="en-US"/>
        </w:rPr>
        <w:t xml:space="preserve"> ‘Mercedes (car)’, </w:t>
      </w:r>
      <w:proofErr w:type="spellStart"/>
      <w:r w:rsidR="003B26CD" w:rsidRPr="007D4FA6">
        <w:rPr>
          <w:lang w:val="en-US"/>
        </w:rPr>
        <w:t>Aleš</w:t>
      </w:r>
      <w:proofErr w:type="spellEnd"/>
      <w:r w:rsidR="003B26CD" w:rsidRPr="007D4FA6">
        <w:rPr>
          <w:lang w:val="en-US"/>
        </w:rPr>
        <w:t xml:space="preserve"> </w:t>
      </w:r>
      <w:proofErr w:type="spellStart"/>
      <w:r w:rsidR="003B26CD" w:rsidRPr="007D4FA6">
        <w:rPr>
          <w:lang w:val="en-US"/>
        </w:rPr>
        <w:t>Palán</w:t>
      </w:r>
      <w:proofErr w:type="spellEnd"/>
      <w:r w:rsidR="003B26CD" w:rsidRPr="007D4FA6">
        <w:rPr>
          <w:lang w:val="en-US"/>
        </w:rPr>
        <w:t xml:space="preserve"> 2005 (korpus.cz)</w:t>
      </w:r>
    </w:p>
    <w:tbl>
      <w:tblPr>
        <w:tblStyle w:val="TableGrid"/>
        <w:tblW w:w="6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18"/>
        <w:gridCol w:w="2976"/>
      </w:tblGrid>
      <w:tr w:rsidR="003811BE" w:rsidRPr="007D4FA6" w14:paraId="7CB58065" w14:textId="77777777" w:rsidTr="00564C4D">
        <w:tc>
          <w:tcPr>
            <w:tcW w:w="2405" w:type="dxa"/>
          </w:tcPr>
          <w:p w14:paraId="5362B980" w14:textId="77777777" w:rsidR="003811BE" w:rsidRPr="007D4FA6" w:rsidRDefault="003811BE" w:rsidP="00A622C8">
            <w:pPr>
              <w:rPr>
                <w:i/>
                <w:lang w:val="en-US"/>
              </w:rPr>
            </w:pPr>
            <w:proofErr w:type="spellStart"/>
            <w:r w:rsidRPr="007D4FA6">
              <w:rPr>
                <w:i/>
                <w:lang w:val="en-US"/>
              </w:rPr>
              <w:t>arcibiskup</w:t>
            </w:r>
            <w:proofErr w:type="spellEnd"/>
            <w:r w:rsidRPr="007D4FA6">
              <w:rPr>
                <w:i/>
                <w:lang w:val="en-US"/>
              </w:rPr>
              <w:t>…</w:t>
            </w:r>
          </w:p>
        </w:tc>
        <w:tc>
          <w:tcPr>
            <w:tcW w:w="1418" w:type="dxa"/>
          </w:tcPr>
          <w:p w14:paraId="0D734283" w14:textId="77777777" w:rsidR="003811BE" w:rsidRPr="007D4FA6" w:rsidRDefault="003811BE" w:rsidP="00A622C8">
            <w:pPr>
              <w:rPr>
                <w:i/>
                <w:lang w:val="en-US"/>
              </w:rPr>
            </w:pPr>
            <w:proofErr w:type="spellStart"/>
            <w:r w:rsidRPr="007D4FA6">
              <w:rPr>
                <w:i/>
                <w:lang w:val="en-US"/>
              </w:rPr>
              <w:t>nabídl</w:t>
            </w:r>
            <w:proofErr w:type="spellEnd"/>
          </w:p>
        </w:tc>
        <w:tc>
          <w:tcPr>
            <w:tcW w:w="2976" w:type="dxa"/>
          </w:tcPr>
          <w:p w14:paraId="19CB5B5B" w14:textId="1F5F45D2" w:rsidR="003811BE" w:rsidRPr="007D4FA6" w:rsidRDefault="003811BE" w:rsidP="00A622C8">
            <w:pPr>
              <w:rPr>
                <w:i/>
                <w:lang w:val="en-US"/>
              </w:rPr>
            </w:pPr>
            <w:r w:rsidRPr="007D4FA6">
              <w:rPr>
                <w:i/>
                <w:lang w:val="en-US"/>
              </w:rPr>
              <w:t>jubilant</w:t>
            </w:r>
            <w:r>
              <w:rPr>
                <w:i/>
                <w:lang w:val="en-US"/>
              </w:rPr>
              <w:t>-</w:t>
            </w:r>
            <w:proofErr w:type="spellStart"/>
            <w:r w:rsidRPr="007D4FA6">
              <w:rPr>
                <w:i/>
                <w:lang w:val="en-US"/>
              </w:rPr>
              <w:t>ům</w:t>
            </w:r>
            <w:proofErr w:type="spellEnd"/>
          </w:p>
        </w:tc>
      </w:tr>
      <w:tr w:rsidR="003811BE" w:rsidRPr="007D4FA6" w14:paraId="2ABE27D0" w14:textId="77777777" w:rsidTr="00564C4D">
        <w:tc>
          <w:tcPr>
            <w:tcW w:w="2405" w:type="dxa"/>
          </w:tcPr>
          <w:p w14:paraId="5A0BAA3C" w14:textId="2257DA52" w:rsidR="003811BE" w:rsidRPr="007D4FA6" w:rsidRDefault="003811BE" w:rsidP="00A622C8">
            <w:pPr>
              <w:rPr>
                <w:lang w:val="en-US"/>
              </w:rPr>
            </w:pPr>
            <w:r w:rsidRPr="007D4FA6">
              <w:rPr>
                <w:lang w:val="en-US"/>
              </w:rPr>
              <w:t>archbishop</w:t>
            </w:r>
            <w:r>
              <w:rPr>
                <w:lang w:val="en-US"/>
              </w:rPr>
              <w:t>.</w:t>
            </w:r>
            <w:r w:rsidRPr="00564C4D">
              <w:rPr>
                <w:smallCaps/>
                <w:lang w:val="en-US"/>
              </w:rPr>
              <w:t>nom.sg</w:t>
            </w:r>
          </w:p>
        </w:tc>
        <w:tc>
          <w:tcPr>
            <w:tcW w:w="1418" w:type="dxa"/>
          </w:tcPr>
          <w:p w14:paraId="0C8EB045" w14:textId="77777777" w:rsidR="003811BE" w:rsidRPr="007D4FA6" w:rsidRDefault="003811BE" w:rsidP="00A622C8">
            <w:pPr>
              <w:rPr>
                <w:lang w:val="en-US"/>
              </w:rPr>
            </w:pPr>
            <w:r w:rsidRPr="007D4FA6">
              <w:rPr>
                <w:lang w:val="en-US"/>
              </w:rPr>
              <w:t>offered</w:t>
            </w:r>
          </w:p>
        </w:tc>
        <w:tc>
          <w:tcPr>
            <w:tcW w:w="2976" w:type="dxa"/>
          </w:tcPr>
          <w:p w14:paraId="590CECD4" w14:textId="4B20ADE5" w:rsidR="003811BE" w:rsidRPr="007D4FA6" w:rsidRDefault="003811BE" w:rsidP="00A622C8">
            <w:pPr>
              <w:rPr>
                <w:lang w:val="en-US"/>
              </w:rPr>
            </w:pPr>
            <w:r w:rsidRPr="007D4FA6">
              <w:rPr>
                <w:lang w:val="en-US"/>
              </w:rPr>
              <w:t>celebrant</w:t>
            </w:r>
            <w:r>
              <w:rPr>
                <w:lang w:val="en-US"/>
              </w:rPr>
              <w:t>-</w:t>
            </w:r>
            <w:r w:rsidRPr="00564C4D">
              <w:rPr>
                <w:smallCaps/>
                <w:lang w:val="en-US"/>
              </w:rPr>
              <w:t>dat.pl</w:t>
            </w:r>
          </w:p>
        </w:tc>
      </w:tr>
    </w:tbl>
    <w:p w14:paraId="32E948CA" w14:textId="3A9A3BFC" w:rsidR="003811BE" w:rsidRDefault="003811BE" w:rsidP="00A622C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48"/>
        <w:gridCol w:w="1137"/>
        <w:gridCol w:w="3391"/>
      </w:tblGrid>
      <w:tr w:rsidR="003811BE" w14:paraId="30B377F1" w14:textId="77777777" w:rsidTr="00564C4D">
        <w:tc>
          <w:tcPr>
            <w:tcW w:w="1980" w:type="dxa"/>
          </w:tcPr>
          <w:p w14:paraId="0D399584" w14:textId="5116C50E" w:rsidR="003811BE" w:rsidRDefault="003811BE" w:rsidP="003811BE">
            <w:pPr>
              <w:rPr>
                <w:lang w:val="en-US"/>
              </w:rPr>
            </w:pPr>
            <w:proofErr w:type="spellStart"/>
            <w:r w:rsidRPr="007D4FA6">
              <w:rPr>
                <w:i/>
                <w:lang w:val="en-US"/>
              </w:rPr>
              <w:t>sv-ého</w:t>
            </w:r>
            <w:proofErr w:type="spellEnd"/>
          </w:p>
        </w:tc>
        <w:tc>
          <w:tcPr>
            <w:tcW w:w="2548" w:type="dxa"/>
          </w:tcPr>
          <w:p w14:paraId="7529B381" w14:textId="71929215" w:rsidR="003811BE" w:rsidRDefault="003811BE" w:rsidP="003811BE">
            <w:pPr>
              <w:rPr>
                <w:lang w:val="en-US"/>
              </w:rPr>
            </w:pPr>
            <w:proofErr w:type="spellStart"/>
            <w:r w:rsidRPr="007D4FA6">
              <w:rPr>
                <w:i/>
                <w:lang w:val="en-US"/>
              </w:rPr>
              <w:t>mercedes</w:t>
            </w:r>
            <w:proofErr w:type="spellEnd"/>
            <w:r w:rsidRPr="007D4FA6">
              <w:rPr>
                <w:i/>
                <w:lang w:val="en-US"/>
              </w:rPr>
              <w:t>-a</w:t>
            </w:r>
          </w:p>
        </w:tc>
        <w:tc>
          <w:tcPr>
            <w:tcW w:w="1137" w:type="dxa"/>
          </w:tcPr>
          <w:p w14:paraId="5BD851CD" w14:textId="1EFB3454" w:rsidR="003811BE" w:rsidRDefault="003811BE" w:rsidP="003811BE">
            <w:pPr>
              <w:rPr>
                <w:lang w:val="en-US"/>
              </w:rPr>
            </w:pPr>
            <w:r w:rsidRPr="007D4FA6">
              <w:rPr>
                <w:i/>
                <w:lang w:val="en-US"/>
              </w:rPr>
              <w:t>a</w:t>
            </w:r>
          </w:p>
        </w:tc>
        <w:tc>
          <w:tcPr>
            <w:tcW w:w="3391" w:type="dxa"/>
          </w:tcPr>
          <w:p w14:paraId="14C6FBB8" w14:textId="2613485E" w:rsidR="003811BE" w:rsidRDefault="003811BE" w:rsidP="003811BE">
            <w:pPr>
              <w:rPr>
                <w:lang w:val="en-US"/>
              </w:rPr>
            </w:pPr>
            <w:proofErr w:type="spellStart"/>
            <w:r w:rsidRPr="007D4FA6">
              <w:rPr>
                <w:i/>
                <w:lang w:val="en-US"/>
              </w:rPr>
              <w:t>šofér</w:t>
            </w:r>
            <w:proofErr w:type="spellEnd"/>
            <w:r w:rsidRPr="007D4FA6">
              <w:rPr>
                <w:i/>
                <w:lang w:val="en-US"/>
              </w:rPr>
              <w:t>-a</w:t>
            </w:r>
          </w:p>
        </w:tc>
      </w:tr>
      <w:tr w:rsidR="003811BE" w14:paraId="335EEFCC" w14:textId="77777777" w:rsidTr="00564C4D">
        <w:tc>
          <w:tcPr>
            <w:tcW w:w="1980" w:type="dxa"/>
          </w:tcPr>
          <w:p w14:paraId="700D37EF" w14:textId="4425FD0E" w:rsidR="003811BE" w:rsidRDefault="003811BE" w:rsidP="003811BE">
            <w:pPr>
              <w:rPr>
                <w:lang w:val="en-US"/>
              </w:rPr>
            </w:pPr>
            <w:r w:rsidRPr="007D4FA6">
              <w:rPr>
                <w:lang w:val="en-US"/>
              </w:rPr>
              <w:t>own-</w:t>
            </w:r>
            <w:r w:rsidRPr="00BA764D">
              <w:rPr>
                <w:smallCaps/>
                <w:lang w:val="en-US"/>
              </w:rPr>
              <w:t>genacc.sg</w:t>
            </w:r>
          </w:p>
        </w:tc>
        <w:tc>
          <w:tcPr>
            <w:tcW w:w="2548" w:type="dxa"/>
          </w:tcPr>
          <w:p w14:paraId="4627AE6E" w14:textId="6359D7AB" w:rsidR="003811BE" w:rsidRDefault="003811BE" w:rsidP="003811BE">
            <w:pPr>
              <w:rPr>
                <w:lang w:val="en-US"/>
              </w:rPr>
            </w:pPr>
            <w:r w:rsidRPr="007D4FA6">
              <w:rPr>
                <w:lang w:val="en-US"/>
              </w:rPr>
              <w:t>Mercedes-</w:t>
            </w:r>
            <w:r w:rsidRPr="00BA764D">
              <w:rPr>
                <w:smallCaps/>
                <w:lang w:val="en-US"/>
              </w:rPr>
              <w:t>genacc.sg</w:t>
            </w:r>
          </w:p>
        </w:tc>
        <w:tc>
          <w:tcPr>
            <w:tcW w:w="1137" w:type="dxa"/>
          </w:tcPr>
          <w:p w14:paraId="7B5B8D4C" w14:textId="22B5779E" w:rsidR="003811BE" w:rsidRDefault="003811BE" w:rsidP="003811BE">
            <w:pPr>
              <w:rPr>
                <w:lang w:val="en-US"/>
              </w:rPr>
            </w:pPr>
            <w:r w:rsidRPr="007D4FA6">
              <w:rPr>
                <w:lang w:val="en-US"/>
              </w:rPr>
              <w:t>and</w:t>
            </w:r>
          </w:p>
        </w:tc>
        <w:tc>
          <w:tcPr>
            <w:tcW w:w="3391" w:type="dxa"/>
          </w:tcPr>
          <w:p w14:paraId="02488690" w14:textId="4DFF873E" w:rsidR="003811BE" w:rsidRDefault="003811BE" w:rsidP="003811BE">
            <w:pPr>
              <w:rPr>
                <w:lang w:val="en-US"/>
              </w:rPr>
            </w:pPr>
            <w:r w:rsidRPr="007D4FA6">
              <w:rPr>
                <w:lang w:val="en-US"/>
              </w:rPr>
              <w:t>driver-</w:t>
            </w:r>
            <w:r w:rsidRPr="00BA764D">
              <w:rPr>
                <w:smallCaps/>
                <w:lang w:val="en-US"/>
              </w:rPr>
              <w:t>genacc.sg</w:t>
            </w:r>
          </w:p>
        </w:tc>
      </w:tr>
    </w:tbl>
    <w:p w14:paraId="5C0A13A1" w14:textId="4C995F49" w:rsidR="003B26CD" w:rsidRPr="007D4FA6" w:rsidRDefault="003B26CD" w:rsidP="00A622C8">
      <w:pPr>
        <w:rPr>
          <w:lang w:val="en-US"/>
        </w:rPr>
      </w:pPr>
      <w:r w:rsidRPr="007D4FA6">
        <w:rPr>
          <w:lang w:val="en-US"/>
        </w:rPr>
        <w:t xml:space="preserve">‘The archbishop offered the celebrants </w:t>
      </w:r>
      <w:r w:rsidRPr="007D4FA6">
        <w:rPr>
          <w:b/>
          <w:lang w:val="en-US"/>
        </w:rPr>
        <w:t>his own Mercedes</w:t>
      </w:r>
      <w:r w:rsidRPr="007D4FA6">
        <w:rPr>
          <w:lang w:val="en-US"/>
        </w:rPr>
        <w:t xml:space="preserve"> and </w:t>
      </w:r>
      <w:r w:rsidRPr="007D4FA6">
        <w:rPr>
          <w:b/>
          <w:lang w:val="en-US"/>
        </w:rPr>
        <w:t>driver’</w:t>
      </w:r>
    </w:p>
    <w:p w14:paraId="099FE2C1" w14:textId="77777777" w:rsidR="003B26CD" w:rsidRPr="007D4FA6" w:rsidRDefault="003B26CD" w:rsidP="00A622C8">
      <w:pPr>
        <w:rPr>
          <w:lang w:val="en-US"/>
        </w:rPr>
      </w:pPr>
    </w:p>
    <w:p w14:paraId="55CAC2BB" w14:textId="3BD7BB69" w:rsidR="003B26CD" w:rsidRPr="007D4FA6" w:rsidRDefault="003B26CD" w:rsidP="00A622C8">
      <w:pPr>
        <w:rPr>
          <w:lang w:val="en-US"/>
        </w:rPr>
      </w:pPr>
      <w:r w:rsidRPr="007D4FA6">
        <w:rPr>
          <w:lang w:val="en-US"/>
        </w:rPr>
        <w:t xml:space="preserve">(20) Polish </w:t>
      </w:r>
      <w:proofErr w:type="spellStart"/>
      <w:ins w:id="3" w:author="Laura Alexis Janda" w:date="2023-02-07T15:28:00Z">
        <w:r w:rsidR="00DE4E78" w:rsidRPr="007D4FA6">
          <w:rPr>
            <w:lang w:val="en-US"/>
          </w:rPr>
          <w:t>G</w:t>
        </w:r>
        <w:r w:rsidR="00DE4E78">
          <w:rPr>
            <w:lang w:val="en-US"/>
          </w:rPr>
          <w:t>en</w:t>
        </w:r>
        <w:r w:rsidR="00DE4E78" w:rsidRPr="007D4FA6">
          <w:rPr>
            <w:lang w:val="en-US"/>
          </w:rPr>
          <w:t>A</w:t>
        </w:r>
        <w:r w:rsidR="00DE4E78">
          <w:rPr>
            <w:lang w:val="en-US"/>
          </w:rPr>
          <w:t>cc</w:t>
        </w:r>
        <w:r w:rsidR="00DE4E78" w:rsidRPr="007D4FA6">
          <w:rPr>
            <w:lang w:val="en-US"/>
          </w:rPr>
          <w:t>Sg</w:t>
        </w:r>
        <w:proofErr w:type="spellEnd"/>
        <w:r w:rsidR="00DE4E78" w:rsidRPr="007D4FA6" w:rsidDel="00DE4E78">
          <w:rPr>
            <w:lang w:val="en-US"/>
          </w:rPr>
          <w:t xml:space="preserve"> </w:t>
        </w:r>
      </w:ins>
      <w:del w:id="4" w:author="Laura Alexis Janda" w:date="2023-02-07T15:28:00Z">
        <w:r w:rsidRPr="007D4FA6" w:rsidDel="00DE4E78">
          <w:rPr>
            <w:lang w:val="en-US"/>
          </w:rPr>
          <w:delText xml:space="preserve">GASg </w:delText>
        </w:r>
      </w:del>
      <w:r w:rsidRPr="007D4FA6">
        <w:rPr>
          <w:lang w:val="en-US"/>
        </w:rPr>
        <w:t xml:space="preserve">with </w:t>
      </w:r>
      <w:r w:rsidRPr="007D4FA6">
        <w:rPr>
          <w:i/>
          <w:lang w:val="en-US"/>
        </w:rPr>
        <w:t>jeep</w:t>
      </w:r>
      <w:r w:rsidRPr="007D4FA6">
        <w:rPr>
          <w:lang w:val="en-US"/>
        </w:rPr>
        <w:t xml:space="preserve"> ‘Jeep’, Hubert </w:t>
      </w:r>
      <w:proofErr w:type="spellStart"/>
      <w:r w:rsidRPr="007D4FA6">
        <w:rPr>
          <w:lang w:val="en-US"/>
        </w:rPr>
        <w:t>Klimko</w:t>
      </w:r>
      <w:proofErr w:type="spellEnd"/>
      <w:r w:rsidRPr="007D4FA6">
        <w:rPr>
          <w:lang w:val="en-US"/>
        </w:rPr>
        <w:t xml:space="preserve"> </w:t>
      </w:r>
      <w:proofErr w:type="spellStart"/>
      <w:r w:rsidRPr="007D4FA6">
        <w:rPr>
          <w:lang w:val="en-US"/>
        </w:rPr>
        <w:t>Dobrzaniecki</w:t>
      </w:r>
      <w:proofErr w:type="spellEnd"/>
      <w:r w:rsidRPr="007D4FA6">
        <w:rPr>
          <w:lang w:val="en-US"/>
        </w:rPr>
        <w:t xml:space="preserve"> 2007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2"/>
        <w:gridCol w:w="644"/>
        <w:gridCol w:w="2662"/>
        <w:gridCol w:w="2127"/>
        <w:gridCol w:w="1831"/>
      </w:tblGrid>
      <w:tr w:rsidR="00DF3668" w:rsidRPr="007D4FA6" w14:paraId="2AC081D5" w14:textId="77777777" w:rsidTr="00564C4D">
        <w:tc>
          <w:tcPr>
            <w:tcW w:w="1792" w:type="dxa"/>
          </w:tcPr>
          <w:p w14:paraId="5E9D57BF" w14:textId="77777777" w:rsidR="00DF3668" w:rsidRPr="007D4FA6" w:rsidRDefault="00DF3668" w:rsidP="00A622C8">
            <w:pPr>
              <w:rPr>
                <w:i/>
                <w:lang w:val="en-US"/>
              </w:rPr>
            </w:pPr>
            <w:proofErr w:type="spellStart"/>
            <w:r w:rsidRPr="007D4FA6">
              <w:rPr>
                <w:i/>
                <w:lang w:val="en-US"/>
              </w:rPr>
              <w:t>Wypożyczyliśmy</w:t>
            </w:r>
            <w:proofErr w:type="spellEnd"/>
          </w:p>
        </w:tc>
        <w:tc>
          <w:tcPr>
            <w:tcW w:w="644" w:type="dxa"/>
          </w:tcPr>
          <w:p w14:paraId="553C3618" w14:textId="77777777" w:rsidR="00DF3668" w:rsidRPr="007D4FA6" w:rsidRDefault="00DF3668" w:rsidP="00A622C8">
            <w:pPr>
              <w:rPr>
                <w:i/>
                <w:lang w:val="en-US"/>
              </w:rPr>
            </w:pPr>
            <w:r w:rsidRPr="007D4FA6">
              <w:rPr>
                <w:i/>
                <w:lang w:val="en-US"/>
              </w:rPr>
              <w:t>z</w:t>
            </w:r>
          </w:p>
        </w:tc>
        <w:tc>
          <w:tcPr>
            <w:tcW w:w="2662" w:type="dxa"/>
          </w:tcPr>
          <w:p w14:paraId="01F40C4A" w14:textId="555C2768" w:rsidR="00DF3668" w:rsidRPr="007D4FA6" w:rsidRDefault="00DF3668" w:rsidP="00A622C8">
            <w:pPr>
              <w:rPr>
                <w:i/>
                <w:lang w:val="en-US"/>
              </w:rPr>
            </w:pPr>
            <w:proofErr w:type="spellStart"/>
            <w:r w:rsidRPr="007D4FA6">
              <w:rPr>
                <w:i/>
                <w:lang w:val="en-US"/>
              </w:rPr>
              <w:t>Agnieszk</w:t>
            </w:r>
            <w:proofErr w:type="spellEnd"/>
            <w:r w:rsidR="00AB2A3C">
              <w:rPr>
                <w:i/>
                <w:lang w:val="en-US"/>
              </w:rPr>
              <w:t>-</w:t>
            </w:r>
            <w:r w:rsidRPr="007D4FA6">
              <w:rPr>
                <w:i/>
                <w:lang w:val="en-US"/>
              </w:rPr>
              <w:t>ą</w:t>
            </w:r>
          </w:p>
        </w:tc>
        <w:tc>
          <w:tcPr>
            <w:tcW w:w="2127" w:type="dxa"/>
          </w:tcPr>
          <w:p w14:paraId="0A8836FF" w14:textId="77777777" w:rsidR="00DF3668" w:rsidRPr="007D4FA6" w:rsidRDefault="00DF3668" w:rsidP="00A622C8">
            <w:pPr>
              <w:rPr>
                <w:i/>
                <w:lang w:val="en-US"/>
              </w:rPr>
            </w:pPr>
            <w:proofErr w:type="spellStart"/>
            <w:r w:rsidRPr="007D4FA6">
              <w:rPr>
                <w:i/>
                <w:lang w:val="en-US"/>
              </w:rPr>
              <w:t>duż</w:t>
            </w:r>
            <w:proofErr w:type="spellEnd"/>
            <w:r w:rsidRPr="007D4FA6">
              <w:rPr>
                <w:i/>
                <w:lang w:val="en-US"/>
              </w:rPr>
              <w:t>-ego</w:t>
            </w:r>
          </w:p>
        </w:tc>
        <w:tc>
          <w:tcPr>
            <w:tcW w:w="1831" w:type="dxa"/>
          </w:tcPr>
          <w:p w14:paraId="26B28C63" w14:textId="77777777" w:rsidR="00DF3668" w:rsidRPr="007D4FA6" w:rsidRDefault="00DF3668" w:rsidP="00A622C8">
            <w:pPr>
              <w:rPr>
                <w:i/>
                <w:lang w:val="en-US"/>
              </w:rPr>
            </w:pPr>
            <w:r w:rsidRPr="007D4FA6">
              <w:rPr>
                <w:i/>
                <w:lang w:val="en-US"/>
              </w:rPr>
              <w:t>jeep-a</w:t>
            </w:r>
          </w:p>
        </w:tc>
      </w:tr>
      <w:tr w:rsidR="00DF3668" w:rsidRPr="007D4FA6" w14:paraId="3DC6AA45" w14:textId="77777777" w:rsidTr="00564C4D">
        <w:tc>
          <w:tcPr>
            <w:tcW w:w="1792" w:type="dxa"/>
          </w:tcPr>
          <w:p w14:paraId="364184BC" w14:textId="77777777" w:rsidR="00DF3668" w:rsidRPr="007D4FA6" w:rsidRDefault="00DF3668" w:rsidP="00A622C8">
            <w:pPr>
              <w:rPr>
                <w:lang w:val="en-US"/>
              </w:rPr>
            </w:pPr>
            <w:r w:rsidRPr="007D4FA6">
              <w:rPr>
                <w:lang w:val="en-US"/>
              </w:rPr>
              <w:t>rented</w:t>
            </w:r>
          </w:p>
        </w:tc>
        <w:tc>
          <w:tcPr>
            <w:tcW w:w="644" w:type="dxa"/>
          </w:tcPr>
          <w:p w14:paraId="0A8DF2E9" w14:textId="77777777" w:rsidR="00DF3668" w:rsidRPr="007D4FA6" w:rsidRDefault="00DF3668" w:rsidP="00A622C8">
            <w:pPr>
              <w:rPr>
                <w:lang w:val="en-US"/>
              </w:rPr>
            </w:pPr>
            <w:r w:rsidRPr="007D4FA6">
              <w:rPr>
                <w:lang w:val="en-US"/>
              </w:rPr>
              <w:t>with</w:t>
            </w:r>
          </w:p>
        </w:tc>
        <w:tc>
          <w:tcPr>
            <w:tcW w:w="2662" w:type="dxa"/>
          </w:tcPr>
          <w:p w14:paraId="02AC7EE8" w14:textId="27EB28AD" w:rsidR="00DF3668" w:rsidRPr="007D4FA6" w:rsidRDefault="00DF3668" w:rsidP="00A622C8">
            <w:pPr>
              <w:rPr>
                <w:lang w:val="en-US"/>
              </w:rPr>
            </w:pPr>
            <w:r w:rsidRPr="007D4FA6">
              <w:rPr>
                <w:lang w:val="en-US"/>
              </w:rPr>
              <w:t>Agnieszka</w:t>
            </w:r>
            <w:r w:rsidR="00AB2A3C">
              <w:rPr>
                <w:lang w:val="en-US"/>
              </w:rPr>
              <w:t>-</w:t>
            </w:r>
            <w:r w:rsidR="00AB2A3C" w:rsidRPr="00564C4D">
              <w:rPr>
                <w:smallCaps/>
                <w:lang w:val="en-US"/>
              </w:rPr>
              <w:t>ins.sg</w:t>
            </w:r>
          </w:p>
        </w:tc>
        <w:tc>
          <w:tcPr>
            <w:tcW w:w="2127" w:type="dxa"/>
          </w:tcPr>
          <w:p w14:paraId="2E8D4ED8" w14:textId="7D3370BF" w:rsidR="00DF3668" w:rsidRPr="007D4FA6" w:rsidRDefault="00DF3668" w:rsidP="00A622C8">
            <w:pPr>
              <w:rPr>
                <w:lang w:val="en-US"/>
              </w:rPr>
            </w:pPr>
            <w:r w:rsidRPr="007D4FA6">
              <w:rPr>
                <w:lang w:val="en-US"/>
              </w:rPr>
              <w:t>large-</w:t>
            </w:r>
            <w:r w:rsidR="00AB2A3C" w:rsidRPr="00BA764D">
              <w:rPr>
                <w:smallCaps/>
                <w:lang w:val="en-US"/>
              </w:rPr>
              <w:t>genacc.sg</w:t>
            </w:r>
          </w:p>
        </w:tc>
        <w:tc>
          <w:tcPr>
            <w:tcW w:w="1831" w:type="dxa"/>
          </w:tcPr>
          <w:p w14:paraId="7E166FA9" w14:textId="53339FB8" w:rsidR="00DF3668" w:rsidRPr="007D4FA6" w:rsidRDefault="00DF3668" w:rsidP="00A622C8">
            <w:pPr>
              <w:rPr>
                <w:lang w:val="en-US"/>
              </w:rPr>
            </w:pPr>
            <w:r w:rsidRPr="007D4FA6">
              <w:rPr>
                <w:lang w:val="en-US"/>
              </w:rPr>
              <w:t>Jeep-</w:t>
            </w:r>
            <w:r w:rsidR="00AB2A3C" w:rsidRPr="00BA764D">
              <w:rPr>
                <w:smallCaps/>
                <w:lang w:val="en-US"/>
              </w:rPr>
              <w:t>genacc.sg</w:t>
            </w:r>
          </w:p>
        </w:tc>
      </w:tr>
    </w:tbl>
    <w:p w14:paraId="097EE6EC" w14:textId="77777777" w:rsidR="003B26CD" w:rsidRPr="007D4FA6" w:rsidRDefault="00DF3668" w:rsidP="00A622C8">
      <w:pPr>
        <w:rPr>
          <w:lang w:val="en-US"/>
        </w:rPr>
      </w:pPr>
      <w:r w:rsidRPr="007D4FA6">
        <w:rPr>
          <w:lang w:val="en-US"/>
        </w:rPr>
        <w:t xml:space="preserve">‘Agnieszka and I rented </w:t>
      </w:r>
      <w:r w:rsidRPr="007D4FA6">
        <w:rPr>
          <w:b/>
          <w:lang w:val="en-US"/>
        </w:rPr>
        <w:t>a</w:t>
      </w:r>
      <w:r w:rsidRPr="007D4FA6">
        <w:rPr>
          <w:lang w:val="en-US"/>
        </w:rPr>
        <w:t xml:space="preserve"> </w:t>
      </w:r>
      <w:r w:rsidRPr="007D4FA6">
        <w:rPr>
          <w:b/>
          <w:lang w:val="en-US"/>
        </w:rPr>
        <w:t>large Jeep</w:t>
      </w:r>
      <w:r w:rsidRPr="007D4FA6">
        <w:rPr>
          <w:lang w:val="en-US"/>
        </w:rPr>
        <w:t>’</w:t>
      </w:r>
    </w:p>
    <w:p w14:paraId="646D94A5" w14:textId="77777777" w:rsidR="003B26CD" w:rsidRPr="007D4FA6" w:rsidRDefault="003B26CD" w:rsidP="00A622C8">
      <w:pPr>
        <w:rPr>
          <w:lang w:val="en-US"/>
        </w:rPr>
      </w:pPr>
    </w:p>
    <w:p w14:paraId="5AEC5E86" w14:textId="2AE9642B" w:rsidR="00DF3668" w:rsidRPr="007D4FA6" w:rsidRDefault="00DF3668" w:rsidP="00A622C8">
      <w:pPr>
        <w:rPr>
          <w:lang w:val="en-US"/>
        </w:rPr>
      </w:pPr>
      <w:r w:rsidRPr="007D4FA6">
        <w:rPr>
          <w:lang w:val="en-US"/>
        </w:rPr>
        <w:t xml:space="preserve">(21) Czech </w:t>
      </w:r>
      <w:proofErr w:type="spellStart"/>
      <w:ins w:id="5" w:author="Laura Alexis Janda" w:date="2023-02-07T15:28:00Z">
        <w:r w:rsidR="00DE4E78" w:rsidRPr="007D4FA6">
          <w:rPr>
            <w:lang w:val="en-US"/>
          </w:rPr>
          <w:t>G</w:t>
        </w:r>
        <w:r w:rsidR="00DE4E78">
          <w:rPr>
            <w:lang w:val="en-US"/>
          </w:rPr>
          <w:t>en</w:t>
        </w:r>
        <w:r w:rsidR="00DE4E78" w:rsidRPr="007D4FA6">
          <w:rPr>
            <w:lang w:val="en-US"/>
          </w:rPr>
          <w:t>A</w:t>
        </w:r>
        <w:r w:rsidR="00DE4E78">
          <w:rPr>
            <w:lang w:val="en-US"/>
          </w:rPr>
          <w:t>cc</w:t>
        </w:r>
        <w:r w:rsidR="00DE4E78" w:rsidRPr="007D4FA6">
          <w:rPr>
            <w:lang w:val="en-US"/>
          </w:rPr>
          <w:t>Sg</w:t>
        </w:r>
        <w:proofErr w:type="spellEnd"/>
        <w:r w:rsidR="00DE4E78" w:rsidRPr="007D4FA6" w:rsidDel="00DE4E78">
          <w:rPr>
            <w:lang w:val="en-US"/>
          </w:rPr>
          <w:t xml:space="preserve"> </w:t>
        </w:r>
      </w:ins>
      <w:del w:id="6" w:author="Laura Alexis Janda" w:date="2023-02-07T15:28:00Z">
        <w:r w:rsidRPr="007D4FA6" w:rsidDel="00DE4E78">
          <w:rPr>
            <w:lang w:val="en-US"/>
          </w:rPr>
          <w:delText xml:space="preserve">GASg </w:delText>
        </w:r>
      </w:del>
      <w:r w:rsidRPr="007D4FA6">
        <w:rPr>
          <w:lang w:val="en-US"/>
        </w:rPr>
        <w:t xml:space="preserve">with </w:t>
      </w:r>
      <w:r w:rsidRPr="007D4FA6">
        <w:rPr>
          <w:i/>
          <w:lang w:val="en-US"/>
        </w:rPr>
        <w:t xml:space="preserve">jaguar </w:t>
      </w:r>
      <w:r w:rsidRPr="007D4FA6">
        <w:rPr>
          <w:lang w:val="en-US"/>
        </w:rPr>
        <w:t xml:space="preserve">‘Jaguar (car)’, Petr </w:t>
      </w:r>
      <w:proofErr w:type="spellStart"/>
      <w:r w:rsidRPr="007D4FA6">
        <w:rPr>
          <w:lang w:val="en-US"/>
        </w:rPr>
        <w:t>Prouza</w:t>
      </w:r>
      <w:proofErr w:type="spellEnd"/>
      <w:r w:rsidRPr="007D4FA6">
        <w:rPr>
          <w:lang w:val="en-US"/>
        </w:rPr>
        <w:t xml:space="preserve"> 2008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1021"/>
        <w:gridCol w:w="1981"/>
        <w:gridCol w:w="1011"/>
        <w:gridCol w:w="3444"/>
      </w:tblGrid>
      <w:tr w:rsidR="00DF3668" w:rsidRPr="007D4FA6" w14:paraId="546DA8AD" w14:textId="77777777" w:rsidTr="00F20825">
        <w:tc>
          <w:tcPr>
            <w:tcW w:w="803" w:type="dxa"/>
          </w:tcPr>
          <w:p w14:paraId="38F319B1" w14:textId="77777777" w:rsidR="00DF3668" w:rsidRPr="007D4FA6" w:rsidRDefault="00CD725A" w:rsidP="00A622C8">
            <w:pPr>
              <w:rPr>
                <w:i/>
                <w:lang w:val="en-US"/>
              </w:rPr>
            </w:pPr>
            <w:r w:rsidRPr="007D4FA6">
              <w:rPr>
                <w:i/>
                <w:lang w:val="en-US"/>
              </w:rPr>
              <w:t>David</w:t>
            </w:r>
          </w:p>
        </w:tc>
        <w:tc>
          <w:tcPr>
            <w:tcW w:w="1034" w:type="dxa"/>
          </w:tcPr>
          <w:p w14:paraId="612D5B10" w14:textId="77777777" w:rsidR="00DF3668" w:rsidRPr="007D4FA6" w:rsidRDefault="00CD725A" w:rsidP="00A622C8">
            <w:pPr>
              <w:rPr>
                <w:i/>
                <w:lang w:val="en-US"/>
              </w:rPr>
            </w:pPr>
            <w:proofErr w:type="spellStart"/>
            <w:r w:rsidRPr="007D4FA6">
              <w:rPr>
                <w:i/>
                <w:lang w:val="en-US"/>
              </w:rPr>
              <w:t>zastavil</w:t>
            </w:r>
            <w:proofErr w:type="spellEnd"/>
          </w:p>
        </w:tc>
        <w:tc>
          <w:tcPr>
            <w:tcW w:w="2132" w:type="dxa"/>
          </w:tcPr>
          <w:p w14:paraId="240B64C2" w14:textId="77777777" w:rsidR="00DF3668" w:rsidRPr="007D4FA6" w:rsidRDefault="00CD725A" w:rsidP="00A622C8">
            <w:pPr>
              <w:rPr>
                <w:i/>
                <w:lang w:val="en-US"/>
              </w:rPr>
            </w:pPr>
            <w:r w:rsidRPr="007D4FA6">
              <w:rPr>
                <w:i/>
                <w:lang w:val="en-US"/>
              </w:rPr>
              <w:t>jaguar-a</w:t>
            </w:r>
          </w:p>
        </w:tc>
        <w:tc>
          <w:tcPr>
            <w:tcW w:w="1134" w:type="dxa"/>
          </w:tcPr>
          <w:p w14:paraId="64252830" w14:textId="77777777" w:rsidR="00DF3668" w:rsidRPr="007D4FA6" w:rsidRDefault="00CD725A" w:rsidP="00A622C8">
            <w:pPr>
              <w:rPr>
                <w:i/>
                <w:lang w:val="en-US"/>
              </w:rPr>
            </w:pPr>
            <w:r w:rsidRPr="007D4FA6">
              <w:rPr>
                <w:i/>
                <w:lang w:val="en-US"/>
              </w:rPr>
              <w:t>u</w:t>
            </w:r>
          </w:p>
        </w:tc>
        <w:tc>
          <w:tcPr>
            <w:tcW w:w="3963" w:type="dxa"/>
          </w:tcPr>
          <w:p w14:paraId="00839EBF" w14:textId="4E35E40D" w:rsidR="00DF3668" w:rsidRPr="007D4FA6" w:rsidRDefault="00CD725A" w:rsidP="00A622C8">
            <w:pPr>
              <w:rPr>
                <w:i/>
                <w:lang w:val="en-US"/>
              </w:rPr>
            </w:pPr>
            <w:proofErr w:type="spellStart"/>
            <w:r w:rsidRPr="007D4FA6">
              <w:rPr>
                <w:i/>
                <w:lang w:val="en-US"/>
              </w:rPr>
              <w:t>krajnic</w:t>
            </w:r>
            <w:proofErr w:type="spellEnd"/>
            <w:r w:rsidR="00BF6E51">
              <w:rPr>
                <w:i/>
                <w:lang w:val="en-US"/>
              </w:rPr>
              <w:t>-</w:t>
            </w:r>
            <w:r w:rsidRPr="007D4FA6">
              <w:rPr>
                <w:i/>
                <w:lang w:val="en-US"/>
              </w:rPr>
              <w:t>e</w:t>
            </w:r>
          </w:p>
        </w:tc>
      </w:tr>
      <w:tr w:rsidR="00DF3668" w:rsidRPr="007D4FA6" w14:paraId="542D3BEC" w14:textId="77777777" w:rsidTr="00F20825">
        <w:tc>
          <w:tcPr>
            <w:tcW w:w="803" w:type="dxa"/>
          </w:tcPr>
          <w:p w14:paraId="0DECE3E5" w14:textId="3B400ED3" w:rsidR="00DF3668" w:rsidRPr="00564C4D" w:rsidRDefault="00CD725A" w:rsidP="00A622C8">
            <w:pPr>
              <w:rPr>
                <w:smallCaps/>
                <w:lang w:val="en-US"/>
              </w:rPr>
            </w:pPr>
            <w:r w:rsidRPr="00806FF9">
              <w:rPr>
                <w:lang w:val="en-US"/>
              </w:rPr>
              <w:t>David</w:t>
            </w:r>
            <w:r w:rsidR="00BF6E51" w:rsidRPr="00564C4D">
              <w:rPr>
                <w:smallCaps/>
                <w:lang w:val="en-US"/>
              </w:rPr>
              <w:t>.nom.sg</w:t>
            </w:r>
          </w:p>
        </w:tc>
        <w:tc>
          <w:tcPr>
            <w:tcW w:w="1034" w:type="dxa"/>
          </w:tcPr>
          <w:p w14:paraId="53EF8E79" w14:textId="77777777" w:rsidR="00DF3668" w:rsidRPr="007D4FA6" w:rsidRDefault="00CD725A" w:rsidP="00A622C8">
            <w:pPr>
              <w:rPr>
                <w:lang w:val="en-US"/>
              </w:rPr>
            </w:pPr>
            <w:r w:rsidRPr="007D4FA6">
              <w:rPr>
                <w:lang w:val="en-US"/>
              </w:rPr>
              <w:t>stopped</w:t>
            </w:r>
          </w:p>
        </w:tc>
        <w:tc>
          <w:tcPr>
            <w:tcW w:w="2132" w:type="dxa"/>
          </w:tcPr>
          <w:p w14:paraId="2839A055" w14:textId="2105FF4E" w:rsidR="00DF3668" w:rsidRPr="007D4FA6" w:rsidRDefault="00CD725A" w:rsidP="00A622C8">
            <w:pPr>
              <w:rPr>
                <w:lang w:val="en-US"/>
              </w:rPr>
            </w:pPr>
            <w:r w:rsidRPr="007D4FA6">
              <w:rPr>
                <w:lang w:val="en-US"/>
              </w:rPr>
              <w:t>Jaguar-</w:t>
            </w:r>
            <w:r w:rsidR="00BF6E51" w:rsidRPr="00BA764D">
              <w:rPr>
                <w:smallCaps/>
                <w:lang w:val="en-US"/>
              </w:rPr>
              <w:t>genacc.sg</w:t>
            </w:r>
          </w:p>
        </w:tc>
        <w:tc>
          <w:tcPr>
            <w:tcW w:w="1134" w:type="dxa"/>
          </w:tcPr>
          <w:p w14:paraId="45C8B7B1" w14:textId="77777777" w:rsidR="00DF3668" w:rsidRPr="007D4FA6" w:rsidRDefault="00CD725A" w:rsidP="00A622C8">
            <w:pPr>
              <w:rPr>
                <w:lang w:val="en-US"/>
              </w:rPr>
            </w:pPr>
            <w:r w:rsidRPr="007D4FA6">
              <w:rPr>
                <w:lang w:val="en-US"/>
              </w:rPr>
              <w:t>by</w:t>
            </w:r>
          </w:p>
        </w:tc>
        <w:tc>
          <w:tcPr>
            <w:tcW w:w="3963" w:type="dxa"/>
          </w:tcPr>
          <w:p w14:paraId="403BE0D6" w14:textId="4C738F36" w:rsidR="00DF3668" w:rsidRPr="007D4FA6" w:rsidRDefault="00CD725A" w:rsidP="00A622C8">
            <w:pPr>
              <w:rPr>
                <w:lang w:val="en-US"/>
              </w:rPr>
            </w:pPr>
            <w:r w:rsidRPr="007D4FA6">
              <w:rPr>
                <w:lang w:val="en-US"/>
              </w:rPr>
              <w:t>roadside</w:t>
            </w:r>
            <w:r w:rsidR="00806FF9">
              <w:rPr>
                <w:lang w:val="en-US"/>
              </w:rPr>
              <w:t>-</w:t>
            </w:r>
            <w:r w:rsidR="00806FF9" w:rsidRPr="00BA764D">
              <w:rPr>
                <w:smallCaps/>
                <w:lang w:val="en-US"/>
              </w:rPr>
              <w:t>gen.sg</w:t>
            </w:r>
          </w:p>
        </w:tc>
      </w:tr>
    </w:tbl>
    <w:p w14:paraId="66609FD4" w14:textId="77777777" w:rsidR="00DF3668" w:rsidRPr="007D4FA6" w:rsidRDefault="00CD725A" w:rsidP="00A622C8">
      <w:pPr>
        <w:rPr>
          <w:lang w:val="en-US"/>
        </w:rPr>
      </w:pPr>
      <w:r w:rsidRPr="007D4FA6">
        <w:rPr>
          <w:lang w:val="en-US"/>
        </w:rPr>
        <w:t xml:space="preserve">‘David stopped </w:t>
      </w:r>
      <w:r w:rsidRPr="007D4FA6">
        <w:rPr>
          <w:b/>
          <w:lang w:val="en-US"/>
        </w:rPr>
        <w:t>the Jaguar</w:t>
      </w:r>
      <w:r w:rsidRPr="007D4FA6">
        <w:rPr>
          <w:lang w:val="en-US"/>
        </w:rPr>
        <w:t xml:space="preserve"> by the side of the road’</w:t>
      </w:r>
    </w:p>
    <w:p w14:paraId="23E072B7" w14:textId="77777777" w:rsidR="00DF3668" w:rsidRDefault="00DF3668" w:rsidP="00A622C8">
      <w:pPr>
        <w:rPr>
          <w:lang w:val="en-US"/>
        </w:rPr>
      </w:pPr>
    </w:p>
    <w:p w14:paraId="749DA321" w14:textId="77777777" w:rsidR="00935ABD" w:rsidRDefault="00935ABD" w:rsidP="00A622C8">
      <w:pPr>
        <w:rPr>
          <w:lang w:val="en-US"/>
        </w:rPr>
      </w:pPr>
      <w:r>
        <w:rPr>
          <w:lang w:val="en-US"/>
        </w:rPr>
        <w:t>L</w:t>
      </w:r>
      <w:r w:rsidRPr="007D4FA6">
        <w:rPr>
          <w:lang w:val="en-US"/>
        </w:rPr>
        <w:t xml:space="preserve">iterary works, operas, ballets, </w:t>
      </w:r>
      <w:r>
        <w:rPr>
          <w:lang w:val="en-US"/>
        </w:rPr>
        <w:t xml:space="preserve">and </w:t>
      </w:r>
      <w:r w:rsidRPr="007D4FA6">
        <w:rPr>
          <w:lang w:val="en-US"/>
        </w:rPr>
        <w:t xml:space="preserve">performances tend to </w:t>
      </w:r>
      <w:r>
        <w:rPr>
          <w:lang w:val="en-US"/>
        </w:rPr>
        <w:t>receive Genitive-Accusative marking</w:t>
      </w:r>
      <w:r w:rsidRPr="007D4FA6">
        <w:rPr>
          <w:lang w:val="en-US"/>
        </w:rPr>
        <w:t xml:space="preserve"> if they are name</w:t>
      </w:r>
      <w:r>
        <w:rPr>
          <w:lang w:val="en-US"/>
        </w:rPr>
        <w:t>d</w:t>
      </w:r>
      <w:r w:rsidRPr="007D4FA6">
        <w:rPr>
          <w:lang w:val="en-US"/>
        </w:rPr>
        <w:t xml:space="preserve"> </w:t>
      </w:r>
      <w:r>
        <w:rPr>
          <w:lang w:val="en-US"/>
        </w:rPr>
        <w:t>for</w:t>
      </w:r>
      <w:r w:rsidRPr="007D4FA6">
        <w:rPr>
          <w:lang w:val="en-US"/>
        </w:rPr>
        <w:t xml:space="preserve"> </w:t>
      </w:r>
      <w:r>
        <w:rPr>
          <w:lang w:val="en-US"/>
        </w:rPr>
        <w:t xml:space="preserve">animate beings, and this effect </w:t>
      </w:r>
      <w:r w:rsidRPr="007D4FA6">
        <w:rPr>
          <w:lang w:val="en-US"/>
        </w:rPr>
        <w:t xml:space="preserve">is stronger with names of people </w:t>
      </w:r>
      <w:r>
        <w:rPr>
          <w:lang w:val="en-US"/>
        </w:rPr>
        <w:lastRenderedPageBreak/>
        <w:t xml:space="preserve">(such as the opera </w:t>
      </w:r>
      <w:proofErr w:type="spellStart"/>
      <w:r w:rsidRPr="00564C4D">
        <w:rPr>
          <w:i/>
          <w:lang w:val="en-US"/>
        </w:rPr>
        <w:t>Evgenij</w:t>
      </w:r>
      <w:proofErr w:type="spellEnd"/>
      <w:r w:rsidRPr="00564C4D">
        <w:rPr>
          <w:i/>
          <w:lang w:val="en-US"/>
        </w:rPr>
        <w:t xml:space="preserve"> </w:t>
      </w:r>
      <w:proofErr w:type="spellStart"/>
      <w:r w:rsidRPr="00564C4D">
        <w:rPr>
          <w:i/>
          <w:lang w:val="en-US"/>
        </w:rPr>
        <w:t>Onegin</w:t>
      </w:r>
      <w:proofErr w:type="spellEnd"/>
      <w:r w:rsidRPr="00564C4D">
        <w:rPr>
          <w:lang w:val="en-US"/>
        </w:rPr>
        <w:t xml:space="preserve">) </w:t>
      </w:r>
      <w:r w:rsidRPr="007D4FA6">
        <w:rPr>
          <w:lang w:val="en-US"/>
        </w:rPr>
        <w:t>than animals</w:t>
      </w:r>
      <w:r>
        <w:rPr>
          <w:lang w:val="en-US"/>
        </w:rPr>
        <w:t xml:space="preserve"> (like </w:t>
      </w:r>
      <w:r w:rsidRPr="00564C4D">
        <w:rPr>
          <w:lang w:val="en-US"/>
        </w:rPr>
        <w:t xml:space="preserve">the ballet </w:t>
      </w:r>
      <w:proofErr w:type="spellStart"/>
      <w:r w:rsidRPr="00564C4D">
        <w:rPr>
          <w:i/>
          <w:lang w:val="en-US"/>
        </w:rPr>
        <w:t>Konek-Gorbunok</w:t>
      </w:r>
      <w:proofErr w:type="spellEnd"/>
      <w:r>
        <w:rPr>
          <w:lang w:val="en-US"/>
        </w:rPr>
        <w:t xml:space="preserve">; </w:t>
      </w:r>
      <w:proofErr w:type="spellStart"/>
      <w:r>
        <w:rPr>
          <w:lang w:val="en-US"/>
        </w:rPr>
        <w:t>Gurin</w:t>
      </w:r>
      <w:proofErr w:type="spellEnd"/>
      <w:r>
        <w:rPr>
          <w:lang w:val="en-US"/>
        </w:rPr>
        <w:t xml:space="preserve"> 2005).</w:t>
      </w:r>
    </w:p>
    <w:p w14:paraId="5E882239" w14:textId="77777777" w:rsidR="00935ABD" w:rsidRPr="007D4FA6" w:rsidRDefault="00935ABD" w:rsidP="00A622C8">
      <w:pPr>
        <w:rPr>
          <w:lang w:val="en-US"/>
        </w:rPr>
      </w:pPr>
    </w:p>
    <w:p w14:paraId="2795BAA7" w14:textId="22D67BF8" w:rsidR="00CD725A" w:rsidRPr="007D4FA6" w:rsidRDefault="00ED7DF6" w:rsidP="00A622C8">
      <w:pPr>
        <w:rPr>
          <w:lang w:val="en-US"/>
        </w:rPr>
      </w:pPr>
      <w:r w:rsidRPr="007D4FA6">
        <w:rPr>
          <w:lang w:val="en-US"/>
        </w:rPr>
        <w:t xml:space="preserve">Names of mushrooms show how the </w:t>
      </w:r>
      <w:r w:rsidR="003B25A3">
        <w:rPr>
          <w:lang w:val="en-US"/>
        </w:rPr>
        <w:t>presence of</w:t>
      </w:r>
      <w:r w:rsidRPr="007D4FA6">
        <w:rPr>
          <w:lang w:val="en-US"/>
        </w:rPr>
        <w:t xml:space="preserve"> an animate homonym </w:t>
      </w:r>
      <w:r w:rsidR="00E9724B" w:rsidRPr="007D4FA6">
        <w:rPr>
          <w:lang w:val="en-US"/>
        </w:rPr>
        <w:t xml:space="preserve">can affect a whole category of objects. The word </w:t>
      </w:r>
      <w:proofErr w:type="spellStart"/>
      <w:r w:rsidR="00E9724B" w:rsidRPr="007D4FA6">
        <w:rPr>
          <w:i/>
          <w:lang w:val="en-US"/>
        </w:rPr>
        <w:t>ryžik</w:t>
      </w:r>
      <w:proofErr w:type="spellEnd"/>
      <w:r w:rsidR="00E9724B" w:rsidRPr="007D4FA6">
        <w:rPr>
          <w:lang w:val="en-US"/>
        </w:rPr>
        <w:t xml:space="preserve"> in Russian </w:t>
      </w:r>
      <w:r w:rsidR="007F31D7" w:rsidRPr="00564C4D">
        <w:rPr>
          <w:lang w:val="en-US"/>
        </w:rPr>
        <w:t>can</w:t>
      </w:r>
      <w:r w:rsidR="00E9724B" w:rsidRPr="007D4FA6">
        <w:rPr>
          <w:lang w:val="en-US"/>
        </w:rPr>
        <w:t xml:space="preserve"> serve as a name for a person or animal with reddish </w:t>
      </w:r>
      <w:r w:rsidR="00036F3E" w:rsidRPr="007D4FA6">
        <w:rPr>
          <w:lang w:val="en-US"/>
        </w:rPr>
        <w:t xml:space="preserve">hair or </w:t>
      </w:r>
      <w:r w:rsidR="00E9724B" w:rsidRPr="007D4FA6">
        <w:rPr>
          <w:lang w:val="en-US"/>
        </w:rPr>
        <w:t>fur (</w:t>
      </w:r>
      <w:proofErr w:type="gramStart"/>
      <w:r w:rsidR="00E9724B" w:rsidRPr="007D4FA6">
        <w:rPr>
          <w:lang w:val="en-US"/>
        </w:rPr>
        <w:t>similar to</w:t>
      </w:r>
      <w:proofErr w:type="gramEnd"/>
      <w:r w:rsidR="00E9724B" w:rsidRPr="007D4FA6">
        <w:rPr>
          <w:lang w:val="en-US"/>
        </w:rPr>
        <w:t xml:space="preserve"> English </w:t>
      </w:r>
      <w:r w:rsidR="00E9724B" w:rsidRPr="007D4FA6">
        <w:rPr>
          <w:i/>
          <w:lang w:val="en-US"/>
        </w:rPr>
        <w:t>Rusty</w:t>
      </w:r>
      <w:r w:rsidR="00E9724B" w:rsidRPr="007D4FA6">
        <w:rPr>
          <w:lang w:val="en-US"/>
        </w:rPr>
        <w:t xml:space="preserve">). However, this word is also the name of </w:t>
      </w:r>
      <w:r w:rsidR="007D0507">
        <w:rPr>
          <w:lang w:val="en-US"/>
        </w:rPr>
        <w:t>a</w:t>
      </w:r>
      <w:r w:rsidR="00E9724B" w:rsidRPr="007D4FA6">
        <w:rPr>
          <w:lang w:val="en-US"/>
        </w:rPr>
        <w:t xml:space="preserve"> mushroom, and is animate in this meaning.</w:t>
      </w:r>
      <w:r w:rsidR="007F31D7" w:rsidRPr="007F31D7">
        <w:rPr>
          <w:rStyle w:val="b-wrd-expl"/>
          <w:color w:val="000000"/>
          <w:lang w:val="en-US"/>
        </w:rPr>
        <w:t xml:space="preserve"> </w:t>
      </w:r>
      <w:r w:rsidR="007F31D7" w:rsidRPr="007D4FA6">
        <w:rPr>
          <w:rStyle w:val="b-wrd-expl"/>
          <w:color w:val="000000"/>
          <w:lang w:val="en-US"/>
        </w:rPr>
        <w:t xml:space="preserve">In Russian, many other names of mushrooms are also reportedly used with animate morphology, such as </w:t>
      </w:r>
      <w:proofErr w:type="spellStart"/>
      <w:r w:rsidR="007F31D7" w:rsidRPr="007D4FA6">
        <w:rPr>
          <w:rStyle w:val="b-wrd-expl"/>
          <w:i/>
          <w:color w:val="000000"/>
          <w:lang w:val="en-US"/>
        </w:rPr>
        <w:t>borovik</w:t>
      </w:r>
      <w:proofErr w:type="spellEnd"/>
      <w:r w:rsidR="007F31D7" w:rsidRPr="007D4FA6">
        <w:rPr>
          <w:rStyle w:val="b-wrd-expl"/>
          <w:i/>
          <w:color w:val="000000"/>
          <w:lang w:val="en-US"/>
        </w:rPr>
        <w:t xml:space="preserve"> </w:t>
      </w:r>
      <w:r w:rsidR="007F31D7" w:rsidRPr="007D4FA6">
        <w:rPr>
          <w:rStyle w:val="b-wrd-expl"/>
          <w:color w:val="000000"/>
          <w:lang w:val="en-US"/>
        </w:rPr>
        <w:t xml:space="preserve">‘porcini’, </w:t>
      </w:r>
      <w:proofErr w:type="spellStart"/>
      <w:r w:rsidR="007F31D7" w:rsidRPr="007D4FA6">
        <w:rPr>
          <w:rStyle w:val="b-wrd-expl"/>
          <w:i/>
          <w:color w:val="000000"/>
          <w:lang w:val="en-US"/>
        </w:rPr>
        <w:t>maslenok</w:t>
      </w:r>
      <w:proofErr w:type="spellEnd"/>
      <w:r w:rsidR="007F31D7" w:rsidRPr="007D4FA6">
        <w:rPr>
          <w:rStyle w:val="b-wrd-expl"/>
          <w:i/>
          <w:color w:val="000000"/>
          <w:lang w:val="en-US"/>
        </w:rPr>
        <w:t xml:space="preserve"> </w:t>
      </w:r>
      <w:r w:rsidR="007F31D7" w:rsidRPr="007D4FA6">
        <w:rPr>
          <w:rStyle w:val="b-wrd-expl"/>
          <w:color w:val="000000"/>
          <w:lang w:val="en-US"/>
        </w:rPr>
        <w:t xml:space="preserve">‘yellow </w:t>
      </w:r>
      <w:proofErr w:type="gramStart"/>
      <w:r w:rsidR="007F31D7" w:rsidRPr="007D4FA6">
        <w:rPr>
          <w:rStyle w:val="b-wrd-expl"/>
          <w:color w:val="000000"/>
          <w:lang w:val="en-US"/>
        </w:rPr>
        <w:t>boletus’</w:t>
      </w:r>
      <w:proofErr w:type="gramEnd"/>
      <w:r w:rsidR="007F31D7" w:rsidRPr="007D4FA6">
        <w:rPr>
          <w:rStyle w:val="b-wrd-expl"/>
          <w:color w:val="000000"/>
          <w:lang w:val="en-US"/>
        </w:rPr>
        <w:t xml:space="preserve">, and </w:t>
      </w:r>
      <w:proofErr w:type="spellStart"/>
      <w:r w:rsidR="007F31D7" w:rsidRPr="007D4FA6">
        <w:rPr>
          <w:rStyle w:val="b-wrd-expl"/>
          <w:i/>
          <w:color w:val="000000"/>
          <w:lang w:val="en-US"/>
        </w:rPr>
        <w:t>muxomor</w:t>
      </w:r>
      <w:proofErr w:type="spellEnd"/>
      <w:r w:rsidR="007F31D7" w:rsidRPr="007D4FA6">
        <w:rPr>
          <w:rStyle w:val="b-wrd-expl"/>
          <w:i/>
          <w:color w:val="000000"/>
          <w:lang w:val="en-US"/>
        </w:rPr>
        <w:t xml:space="preserve"> </w:t>
      </w:r>
      <w:r w:rsidR="007F31D7" w:rsidRPr="007D4FA6">
        <w:rPr>
          <w:rStyle w:val="b-wrd-expl"/>
          <w:color w:val="000000"/>
          <w:lang w:val="en-US"/>
        </w:rPr>
        <w:t>‘fly agaric’</w:t>
      </w:r>
      <w:r w:rsidR="007F31D7">
        <w:rPr>
          <w:rStyle w:val="b-wrd-expl"/>
          <w:color w:val="000000"/>
          <w:lang w:val="en-US"/>
        </w:rPr>
        <w:t xml:space="preserve">, as </w:t>
      </w:r>
      <w:proofErr w:type="spellStart"/>
      <w:r w:rsidR="007F31D7">
        <w:rPr>
          <w:rStyle w:val="b-wrd-expl"/>
          <w:color w:val="000000"/>
          <w:lang w:val="en-US"/>
        </w:rPr>
        <w:t>in</w:t>
      </w:r>
      <w:proofErr w:type="spellEnd"/>
      <w:r w:rsidR="007F31D7">
        <w:rPr>
          <w:rStyle w:val="b-wrd-expl"/>
          <w:color w:val="000000"/>
          <w:lang w:val="en-US"/>
        </w:rPr>
        <w:t xml:space="preserve"> example (22)</w:t>
      </w:r>
      <w:r w:rsidR="007F31D7" w:rsidRPr="007D4FA6">
        <w:rPr>
          <w:rStyle w:val="b-wrd-expl"/>
          <w:color w:val="000000"/>
          <w:lang w:val="en-US"/>
        </w:rPr>
        <w:t>.</w:t>
      </w:r>
    </w:p>
    <w:p w14:paraId="36265942" w14:textId="77777777" w:rsidR="00CD725A" w:rsidRPr="007D4FA6" w:rsidRDefault="00CD725A" w:rsidP="00A622C8">
      <w:pPr>
        <w:rPr>
          <w:lang w:val="en-US"/>
        </w:rPr>
      </w:pPr>
    </w:p>
    <w:p w14:paraId="783B027A" w14:textId="34747102" w:rsidR="00ED7DF6" w:rsidRPr="007D4FA6" w:rsidRDefault="00E9724B" w:rsidP="00A622C8">
      <w:pPr>
        <w:rPr>
          <w:lang w:val="en-US"/>
        </w:rPr>
      </w:pPr>
      <w:r w:rsidRPr="007D4FA6">
        <w:rPr>
          <w:lang w:val="en-US"/>
        </w:rPr>
        <w:t xml:space="preserve">(22) Russian </w:t>
      </w:r>
      <w:proofErr w:type="spellStart"/>
      <w:r w:rsidRPr="007D4FA6">
        <w:rPr>
          <w:lang w:val="en-US"/>
        </w:rPr>
        <w:t>G</w:t>
      </w:r>
      <w:r w:rsidR="003D60BB">
        <w:rPr>
          <w:lang w:val="en-US"/>
        </w:rPr>
        <w:t>en</w:t>
      </w:r>
      <w:r w:rsidRPr="007D4FA6">
        <w:rPr>
          <w:lang w:val="en-US"/>
        </w:rPr>
        <w:t>A</w:t>
      </w:r>
      <w:r w:rsidR="003D60BB">
        <w:rPr>
          <w:lang w:val="en-US"/>
        </w:rPr>
        <w:t>cc</w:t>
      </w:r>
      <w:r w:rsidRPr="007D4FA6">
        <w:rPr>
          <w:lang w:val="en-US"/>
        </w:rPr>
        <w:t>Sg</w:t>
      </w:r>
      <w:proofErr w:type="spellEnd"/>
      <w:r w:rsidRPr="007D4FA6">
        <w:rPr>
          <w:lang w:val="en-US"/>
        </w:rPr>
        <w:t xml:space="preserve"> with </w:t>
      </w:r>
      <w:proofErr w:type="spellStart"/>
      <w:r w:rsidR="007F31D7" w:rsidRPr="007D4FA6">
        <w:rPr>
          <w:rStyle w:val="b-wrd-expl"/>
          <w:i/>
          <w:color w:val="000000"/>
          <w:lang w:val="en-US"/>
        </w:rPr>
        <w:t>muxomor</w:t>
      </w:r>
      <w:proofErr w:type="spellEnd"/>
      <w:r w:rsidR="007F31D7" w:rsidRPr="007D4FA6">
        <w:rPr>
          <w:rStyle w:val="b-wrd-expl"/>
          <w:i/>
          <w:color w:val="000000"/>
          <w:lang w:val="en-US"/>
        </w:rPr>
        <w:t xml:space="preserve"> </w:t>
      </w:r>
      <w:r w:rsidR="007F31D7" w:rsidRPr="007D4FA6">
        <w:rPr>
          <w:rStyle w:val="b-wrd-expl"/>
          <w:color w:val="000000"/>
          <w:lang w:val="en-US"/>
        </w:rPr>
        <w:t>‘fly agaric’</w:t>
      </w:r>
      <w:r w:rsidRPr="007D4FA6">
        <w:rPr>
          <w:lang w:val="en-US"/>
        </w:rPr>
        <w:t xml:space="preserve">, </w:t>
      </w:r>
      <w:r w:rsidR="00763709">
        <w:rPr>
          <w:lang w:val="en-US"/>
        </w:rPr>
        <w:t>F</w:t>
      </w:r>
      <w:r w:rsidRPr="007D4FA6">
        <w:rPr>
          <w:lang w:val="en-US"/>
        </w:rPr>
        <w:t xml:space="preserve">. </w:t>
      </w:r>
      <w:r w:rsidR="00763709">
        <w:rPr>
          <w:lang w:val="en-US"/>
        </w:rPr>
        <w:t>K</w:t>
      </w:r>
      <w:r w:rsidRPr="007D4FA6">
        <w:rPr>
          <w:lang w:val="en-US"/>
        </w:rPr>
        <w:t xml:space="preserve">. </w:t>
      </w:r>
      <w:proofErr w:type="spellStart"/>
      <w:r w:rsidR="00763709">
        <w:rPr>
          <w:lang w:val="en-US"/>
        </w:rPr>
        <w:t>Sologub</w:t>
      </w:r>
      <w:proofErr w:type="spellEnd"/>
      <w:r w:rsidR="00763709" w:rsidRPr="007D4FA6">
        <w:rPr>
          <w:lang w:val="en-US"/>
        </w:rPr>
        <w:t xml:space="preserve"> </w:t>
      </w:r>
      <w:r w:rsidR="00763709">
        <w:rPr>
          <w:lang w:val="en-US"/>
        </w:rPr>
        <w:t>1905</w:t>
      </w:r>
      <w:r w:rsidR="00763709" w:rsidRPr="007D4FA6">
        <w:rPr>
          <w:lang w:val="en-US"/>
        </w:rPr>
        <w:t xml:space="preserve"> </w:t>
      </w:r>
      <w:r w:rsidRPr="007D4FA6">
        <w:rPr>
          <w:lang w:val="en-US"/>
        </w:rPr>
        <w:t xml:space="preserve">(ruscorpora.ru) </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1711"/>
        <w:gridCol w:w="2016"/>
        <w:gridCol w:w="3219"/>
      </w:tblGrid>
      <w:tr w:rsidR="00763709" w:rsidRPr="007D4FA6" w14:paraId="67BDF650" w14:textId="77777777" w:rsidTr="00564C4D">
        <w:tc>
          <w:tcPr>
            <w:tcW w:w="2263" w:type="dxa"/>
          </w:tcPr>
          <w:p w14:paraId="0ADB09CB" w14:textId="7220221B" w:rsidR="00763709" w:rsidRPr="007D4FA6" w:rsidRDefault="00763709" w:rsidP="00E9724B">
            <w:pPr>
              <w:rPr>
                <w:rStyle w:val="b-wrd-expl"/>
                <w:i/>
                <w:color w:val="000000"/>
                <w:lang w:val="en-US"/>
              </w:rPr>
            </w:pPr>
            <w:proofErr w:type="spellStart"/>
            <w:r>
              <w:rPr>
                <w:rStyle w:val="b-wrd-expl"/>
                <w:i/>
                <w:color w:val="000000"/>
                <w:lang w:val="en-US"/>
              </w:rPr>
              <w:t>bos-oj</w:t>
            </w:r>
            <w:proofErr w:type="spellEnd"/>
          </w:p>
        </w:tc>
        <w:tc>
          <w:tcPr>
            <w:tcW w:w="1711" w:type="dxa"/>
          </w:tcPr>
          <w:p w14:paraId="101373CF" w14:textId="55C9687C" w:rsidR="00763709" w:rsidRPr="007D4FA6" w:rsidRDefault="00763709" w:rsidP="00E9724B">
            <w:pPr>
              <w:rPr>
                <w:rStyle w:val="b-wrd-expl"/>
                <w:i/>
                <w:color w:val="000000"/>
                <w:lang w:val="en-US"/>
              </w:rPr>
            </w:pPr>
            <w:r>
              <w:rPr>
                <w:i/>
                <w:lang w:val="en-US"/>
              </w:rPr>
              <w:t>mal’</w:t>
            </w:r>
            <w:r>
              <w:rPr>
                <w:i/>
                <w:lang w:val="cs-CZ"/>
              </w:rPr>
              <w:t>čiš</w:t>
            </w:r>
            <w:r w:rsidRPr="007D4FA6">
              <w:rPr>
                <w:i/>
                <w:lang w:val="en-US"/>
              </w:rPr>
              <w:t>k-a</w:t>
            </w:r>
          </w:p>
        </w:tc>
        <w:tc>
          <w:tcPr>
            <w:tcW w:w="2016" w:type="dxa"/>
          </w:tcPr>
          <w:p w14:paraId="554E957A" w14:textId="2ABA2E7F" w:rsidR="00763709" w:rsidRPr="00763709" w:rsidRDefault="00763709" w:rsidP="00E9724B">
            <w:pPr>
              <w:rPr>
                <w:rStyle w:val="b-wrd-expl"/>
                <w:i/>
                <w:color w:val="000000"/>
                <w:lang w:val="en-US"/>
              </w:rPr>
            </w:pPr>
            <w:proofErr w:type="spellStart"/>
            <w:r w:rsidRPr="00763709">
              <w:rPr>
                <w:rStyle w:val="b-wrd-expl"/>
                <w:i/>
                <w:color w:val="000000"/>
                <w:lang w:val="en-US"/>
              </w:rPr>
              <w:t>s</w:t>
            </w:r>
            <w:r w:rsidRPr="00564C4D">
              <w:rPr>
                <w:rStyle w:val="b-wrd-expl"/>
                <w:i/>
                <w:color w:val="000000"/>
                <w:lang w:val="en-US"/>
              </w:rPr>
              <w:t>xvatil</w:t>
            </w:r>
            <w:proofErr w:type="spellEnd"/>
          </w:p>
        </w:tc>
        <w:tc>
          <w:tcPr>
            <w:tcW w:w="3219" w:type="dxa"/>
          </w:tcPr>
          <w:p w14:paraId="42C95BE3" w14:textId="4396829F" w:rsidR="00763709" w:rsidRPr="00763709" w:rsidRDefault="00763709" w:rsidP="00E9724B">
            <w:pPr>
              <w:rPr>
                <w:rStyle w:val="b-wrd-expl"/>
                <w:i/>
                <w:color w:val="000000"/>
                <w:lang w:val="en-US"/>
              </w:rPr>
            </w:pPr>
            <w:proofErr w:type="spellStart"/>
            <w:r w:rsidRPr="00763709">
              <w:rPr>
                <w:rStyle w:val="b-wrd-expl"/>
                <w:i/>
                <w:color w:val="000000"/>
                <w:lang w:val="en-US"/>
              </w:rPr>
              <w:t>m</w:t>
            </w:r>
            <w:r w:rsidRPr="00564C4D">
              <w:rPr>
                <w:rStyle w:val="b-wrd-expl"/>
                <w:i/>
                <w:color w:val="000000"/>
                <w:lang w:val="en-US"/>
              </w:rPr>
              <w:t>uxomor</w:t>
            </w:r>
            <w:proofErr w:type="spellEnd"/>
            <w:r w:rsidRPr="00564C4D">
              <w:rPr>
                <w:rStyle w:val="b-wrd-expl"/>
                <w:i/>
                <w:color w:val="000000"/>
                <w:lang w:val="en-US"/>
              </w:rPr>
              <w:t>-a</w:t>
            </w:r>
          </w:p>
        </w:tc>
      </w:tr>
      <w:tr w:rsidR="00763709" w:rsidRPr="007D4FA6" w14:paraId="06E3ACBB" w14:textId="77777777" w:rsidTr="00564C4D">
        <w:tc>
          <w:tcPr>
            <w:tcW w:w="2263" w:type="dxa"/>
          </w:tcPr>
          <w:p w14:paraId="7D9F4216" w14:textId="001DE85B" w:rsidR="00763709" w:rsidRPr="007D4FA6" w:rsidRDefault="00763709" w:rsidP="00E9724B">
            <w:pPr>
              <w:rPr>
                <w:rStyle w:val="b-wrd-expl"/>
                <w:color w:val="000000"/>
                <w:lang w:val="en-US"/>
              </w:rPr>
            </w:pPr>
            <w:r>
              <w:rPr>
                <w:rStyle w:val="b-wrd-expl"/>
                <w:color w:val="000000"/>
                <w:lang w:val="en-US"/>
              </w:rPr>
              <w:t>barefoot-</w:t>
            </w:r>
            <w:r w:rsidRPr="00564C4D">
              <w:rPr>
                <w:smallCaps/>
              </w:rPr>
              <w:t>m.nom.sg</w:t>
            </w:r>
          </w:p>
        </w:tc>
        <w:tc>
          <w:tcPr>
            <w:tcW w:w="1711" w:type="dxa"/>
          </w:tcPr>
          <w:p w14:paraId="61B73CD4" w14:textId="75BF6CEA" w:rsidR="00763709" w:rsidRPr="007D4FA6" w:rsidRDefault="00763709" w:rsidP="00E9724B">
            <w:pPr>
              <w:rPr>
                <w:rStyle w:val="b-wrd-expl"/>
                <w:color w:val="000000"/>
                <w:lang w:val="en-US"/>
              </w:rPr>
            </w:pPr>
            <w:r>
              <w:rPr>
                <w:lang w:val="en-US"/>
              </w:rPr>
              <w:t>boy</w:t>
            </w:r>
            <w:r w:rsidRPr="007D4FA6">
              <w:rPr>
                <w:lang w:val="en-US"/>
              </w:rPr>
              <w:t>-</w:t>
            </w:r>
            <w:r>
              <w:rPr>
                <w:smallCaps/>
                <w:lang w:val="en-US"/>
              </w:rPr>
              <w:t>nom</w:t>
            </w:r>
            <w:r w:rsidRPr="00BA764D">
              <w:rPr>
                <w:smallCaps/>
                <w:lang w:val="en-US"/>
              </w:rPr>
              <w:t>.sg</w:t>
            </w:r>
          </w:p>
        </w:tc>
        <w:tc>
          <w:tcPr>
            <w:tcW w:w="2016" w:type="dxa"/>
          </w:tcPr>
          <w:p w14:paraId="4DA56E27" w14:textId="4BC2530E" w:rsidR="00763709" w:rsidRPr="007D4FA6" w:rsidRDefault="00763709" w:rsidP="00E9724B">
            <w:pPr>
              <w:rPr>
                <w:rStyle w:val="b-wrd-expl"/>
                <w:color w:val="000000"/>
                <w:lang w:val="en-US"/>
              </w:rPr>
            </w:pPr>
            <w:r>
              <w:rPr>
                <w:rStyle w:val="b-wrd-expl"/>
                <w:color w:val="000000"/>
                <w:lang w:val="en-US"/>
              </w:rPr>
              <w:t>grabbed</w:t>
            </w:r>
          </w:p>
        </w:tc>
        <w:tc>
          <w:tcPr>
            <w:tcW w:w="3219" w:type="dxa"/>
          </w:tcPr>
          <w:p w14:paraId="5E7F9F8A" w14:textId="78F91846" w:rsidR="00763709" w:rsidRPr="007D4FA6" w:rsidRDefault="00763709" w:rsidP="00E9724B">
            <w:pPr>
              <w:rPr>
                <w:rStyle w:val="b-wrd-expl"/>
                <w:color w:val="000000"/>
                <w:lang w:val="en-US"/>
              </w:rPr>
            </w:pPr>
            <w:proofErr w:type="spellStart"/>
            <w:r>
              <w:rPr>
                <w:rStyle w:val="b-wrd-expl"/>
                <w:color w:val="000000"/>
                <w:lang w:val="en-US"/>
              </w:rPr>
              <w:t>fly.agaric</w:t>
            </w:r>
            <w:proofErr w:type="spellEnd"/>
            <w:r>
              <w:rPr>
                <w:rStyle w:val="b-wrd-expl"/>
                <w:color w:val="000000"/>
                <w:lang w:val="en-US"/>
              </w:rPr>
              <w:t>-</w:t>
            </w:r>
            <w:r w:rsidRPr="00564C4D">
              <w:rPr>
                <w:smallCaps/>
              </w:rPr>
              <w:t>genacc.sg</w:t>
            </w:r>
          </w:p>
        </w:tc>
      </w:tr>
    </w:tbl>
    <w:p w14:paraId="676635B5" w14:textId="218FA888" w:rsidR="00E9724B" w:rsidRPr="007D4FA6" w:rsidRDefault="003269F9" w:rsidP="00E9724B">
      <w:pPr>
        <w:rPr>
          <w:rStyle w:val="b-wrd-expl"/>
          <w:color w:val="000000"/>
          <w:lang w:val="en-US"/>
        </w:rPr>
      </w:pPr>
      <w:r w:rsidRPr="007D4FA6">
        <w:rPr>
          <w:rStyle w:val="b-wrd-expl"/>
          <w:color w:val="000000"/>
          <w:lang w:val="en-US"/>
        </w:rPr>
        <w:t>‘</w:t>
      </w:r>
      <w:proofErr w:type="gramStart"/>
      <w:r w:rsidR="00763709">
        <w:rPr>
          <w:rStyle w:val="b-wrd-expl"/>
          <w:color w:val="000000"/>
          <w:lang w:val="en-US"/>
        </w:rPr>
        <w:t>the</w:t>
      </w:r>
      <w:proofErr w:type="gramEnd"/>
      <w:r w:rsidR="00763709">
        <w:rPr>
          <w:rStyle w:val="b-wrd-expl"/>
          <w:color w:val="000000"/>
          <w:lang w:val="en-US"/>
        </w:rPr>
        <w:t xml:space="preserve"> barefoot bo</w:t>
      </w:r>
      <w:r w:rsidR="0051083B">
        <w:rPr>
          <w:rStyle w:val="b-wrd-expl"/>
          <w:color w:val="000000"/>
          <w:lang w:val="en-US"/>
        </w:rPr>
        <w:t>y</w:t>
      </w:r>
      <w:r w:rsidR="00763709">
        <w:rPr>
          <w:rStyle w:val="b-wrd-expl"/>
          <w:color w:val="000000"/>
          <w:lang w:val="en-US"/>
        </w:rPr>
        <w:t xml:space="preserve"> grabbed </w:t>
      </w:r>
      <w:r w:rsidR="00763709" w:rsidRPr="00564C4D">
        <w:rPr>
          <w:rStyle w:val="b-wrd-expl"/>
          <w:b/>
          <w:color w:val="000000"/>
          <w:lang w:val="en-US"/>
        </w:rPr>
        <w:t>the fly agaric</w:t>
      </w:r>
      <w:r w:rsidRPr="007D4FA6">
        <w:rPr>
          <w:rStyle w:val="b-wrd-expl"/>
          <w:color w:val="000000"/>
          <w:lang w:val="en-US"/>
        </w:rPr>
        <w:t>’</w:t>
      </w:r>
    </w:p>
    <w:p w14:paraId="57274E4C" w14:textId="77777777" w:rsidR="00E9724B" w:rsidRPr="007D4FA6" w:rsidRDefault="00E9724B" w:rsidP="00A622C8">
      <w:pPr>
        <w:rPr>
          <w:rStyle w:val="b-wrd-expl"/>
          <w:color w:val="000000"/>
          <w:lang w:val="en-US"/>
        </w:rPr>
      </w:pPr>
    </w:p>
    <w:p w14:paraId="19F3A8E1" w14:textId="5D707DC5" w:rsidR="00E9724B" w:rsidRPr="007D4FA6" w:rsidRDefault="003269F9" w:rsidP="00A622C8">
      <w:pPr>
        <w:rPr>
          <w:lang w:val="en-US"/>
        </w:rPr>
      </w:pPr>
      <w:r w:rsidRPr="007D4FA6">
        <w:rPr>
          <w:lang w:val="en-US"/>
        </w:rPr>
        <w:t xml:space="preserve">In Czech and Polish the Genitive-Accusative Singular ending is used even with the umbrella terms for ‘mushroom’ </w:t>
      </w:r>
      <w:proofErr w:type="spellStart"/>
      <w:r w:rsidRPr="007D4FA6">
        <w:rPr>
          <w:i/>
          <w:lang w:val="en-US"/>
        </w:rPr>
        <w:t>hřib</w:t>
      </w:r>
      <w:proofErr w:type="spellEnd"/>
      <w:r w:rsidRPr="007D4FA6">
        <w:rPr>
          <w:lang w:val="en-US"/>
        </w:rPr>
        <w:t xml:space="preserve"> and </w:t>
      </w:r>
      <w:proofErr w:type="spellStart"/>
      <w:r w:rsidRPr="007D4FA6">
        <w:rPr>
          <w:i/>
          <w:lang w:val="en-US"/>
        </w:rPr>
        <w:t>grzyb</w:t>
      </w:r>
      <w:proofErr w:type="spellEnd"/>
      <w:r w:rsidRPr="007D4FA6">
        <w:rPr>
          <w:lang w:val="en-US"/>
        </w:rPr>
        <w:t xml:space="preserve">. </w:t>
      </w:r>
    </w:p>
    <w:p w14:paraId="33A28F77" w14:textId="77777777" w:rsidR="00BB40A9" w:rsidRPr="007D4FA6" w:rsidRDefault="00BB40A9" w:rsidP="00A622C8">
      <w:pPr>
        <w:rPr>
          <w:lang w:val="en-US"/>
        </w:rPr>
      </w:pPr>
    </w:p>
    <w:p w14:paraId="7E6685E5" w14:textId="6E0D1C37" w:rsidR="00BB40A9" w:rsidRPr="007D4FA6" w:rsidRDefault="00BB40A9" w:rsidP="00A622C8">
      <w:pPr>
        <w:rPr>
          <w:lang w:val="en-US"/>
        </w:rPr>
      </w:pPr>
      <w:r w:rsidRPr="007D4FA6">
        <w:rPr>
          <w:lang w:val="en-US"/>
        </w:rPr>
        <w:t xml:space="preserve">This type of pattern is repeated for many other groups of nouns. For example, in Polish the word for ‘cancer’ is </w:t>
      </w:r>
      <w:proofErr w:type="spellStart"/>
      <w:r w:rsidRPr="007D4FA6">
        <w:rPr>
          <w:i/>
          <w:lang w:val="en-US"/>
        </w:rPr>
        <w:t>rak</w:t>
      </w:r>
      <w:proofErr w:type="spellEnd"/>
      <w:r w:rsidRPr="007D4FA6">
        <w:rPr>
          <w:lang w:val="en-US"/>
        </w:rPr>
        <w:t>, which is a homonym of the word for ‘</w:t>
      </w:r>
      <w:r w:rsidR="003B25A3" w:rsidRPr="007D4FA6">
        <w:rPr>
          <w:lang w:val="en-US"/>
        </w:rPr>
        <w:t>cra</w:t>
      </w:r>
      <w:r w:rsidR="003B25A3">
        <w:rPr>
          <w:lang w:val="en-US"/>
        </w:rPr>
        <w:t>yfish</w:t>
      </w:r>
      <w:r w:rsidR="003B25A3" w:rsidRPr="007D4FA6">
        <w:rPr>
          <w:lang w:val="en-US"/>
        </w:rPr>
        <w:t>’</w:t>
      </w:r>
      <w:r w:rsidRPr="007D4FA6">
        <w:rPr>
          <w:lang w:val="en-US"/>
        </w:rPr>
        <w:t>, and Swan (1988:</w:t>
      </w:r>
      <w:r w:rsidR="003A545C">
        <w:rPr>
          <w:lang w:val="en-US"/>
        </w:rPr>
        <w:t xml:space="preserve"> </w:t>
      </w:r>
      <w:r w:rsidRPr="007D4FA6">
        <w:rPr>
          <w:lang w:val="en-US"/>
        </w:rPr>
        <w:t xml:space="preserve">31, 37) suggests that this may inspire the use of animate morphology with other dreaded diseases such as </w:t>
      </w:r>
      <w:proofErr w:type="spellStart"/>
      <w:r w:rsidRPr="007D4FA6">
        <w:rPr>
          <w:i/>
          <w:lang w:val="en-US"/>
        </w:rPr>
        <w:t>tężec</w:t>
      </w:r>
      <w:proofErr w:type="spellEnd"/>
      <w:r w:rsidRPr="007D4FA6">
        <w:rPr>
          <w:lang w:val="en-US"/>
        </w:rPr>
        <w:t xml:space="preserve"> ‘lockjaw’ and </w:t>
      </w:r>
      <w:proofErr w:type="spellStart"/>
      <w:r w:rsidRPr="007D4FA6">
        <w:rPr>
          <w:i/>
          <w:lang w:val="en-US"/>
        </w:rPr>
        <w:t>syf</w:t>
      </w:r>
      <w:proofErr w:type="spellEnd"/>
      <w:r w:rsidRPr="007D4FA6">
        <w:rPr>
          <w:i/>
          <w:lang w:val="en-US"/>
        </w:rPr>
        <w:t>(</w:t>
      </w:r>
      <w:proofErr w:type="spellStart"/>
      <w:r w:rsidRPr="007D4FA6">
        <w:rPr>
          <w:i/>
          <w:lang w:val="en-US"/>
        </w:rPr>
        <w:t>ilis</w:t>
      </w:r>
      <w:proofErr w:type="spellEnd"/>
      <w:r w:rsidRPr="007D4FA6">
        <w:rPr>
          <w:lang w:val="en-US"/>
        </w:rPr>
        <w:t>) ‘syphilis’.</w:t>
      </w:r>
      <w:r w:rsidR="00022FE3" w:rsidRPr="007D4FA6">
        <w:rPr>
          <w:lang w:val="en-US"/>
        </w:rPr>
        <w:t xml:space="preserve"> In Czech, </w:t>
      </w:r>
      <w:proofErr w:type="spellStart"/>
      <w:r w:rsidR="00022FE3" w:rsidRPr="007D4FA6">
        <w:rPr>
          <w:i/>
          <w:lang w:val="en-US"/>
        </w:rPr>
        <w:t>talián</w:t>
      </w:r>
      <w:proofErr w:type="spellEnd"/>
      <w:r w:rsidR="00022FE3" w:rsidRPr="007D4FA6">
        <w:rPr>
          <w:lang w:val="en-US"/>
        </w:rPr>
        <w:t xml:space="preserve"> is used both as a colloquial word for ‘Italian’ and to refer to ‘Italian sausage’, </w:t>
      </w:r>
      <w:r w:rsidR="00DB6A64" w:rsidRPr="007D4FA6">
        <w:rPr>
          <w:lang w:val="en-US"/>
        </w:rPr>
        <w:t xml:space="preserve">and </w:t>
      </w:r>
      <w:proofErr w:type="spellStart"/>
      <w:r w:rsidR="00DB6A64" w:rsidRPr="007D4FA6">
        <w:rPr>
          <w:lang w:val="en-US"/>
        </w:rPr>
        <w:t>Frarie</w:t>
      </w:r>
      <w:proofErr w:type="spellEnd"/>
      <w:r w:rsidR="00DB6A64" w:rsidRPr="007D4FA6">
        <w:rPr>
          <w:lang w:val="en-US"/>
        </w:rPr>
        <w:t xml:space="preserve"> (1992) shows that the Genitive-Accusative Singular is also observed with other words for ‘sausage’: </w:t>
      </w:r>
      <w:proofErr w:type="spellStart"/>
      <w:r w:rsidR="00DB6A64" w:rsidRPr="007D4FA6">
        <w:rPr>
          <w:i/>
          <w:lang w:val="en-US"/>
        </w:rPr>
        <w:t>buřt</w:t>
      </w:r>
      <w:proofErr w:type="spellEnd"/>
      <w:r w:rsidR="00DB6A64" w:rsidRPr="007D4FA6">
        <w:rPr>
          <w:lang w:val="en-US"/>
        </w:rPr>
        <w:t xml:space="preserve">, </w:t>
      </w:r>
      <w:proofErr w:type="spellStart"/>
      <w:r w:rsidR="00DB6A64" w:rsidRPr="007D4FA6">
        <w:rPr>
          <w:i/>
          <w:lang w:val="en-US"/>
        </w:rPr>
        <w:t>špekáček</w:t>
      </w:r>
      <w:proofErr w:type="spellEnd"/>
      <w:r w:rsidR="00DB6A64" w:rsidRPr="007D4FA6">
        <w:rPr>
          <w:lang w:val="en-US"/>
        </w:rPr>
        <w:t xml:space="preserve">, </w:t>
      </w:r>
      <w:proofErr w:type="spellStart"/>
      <w:r w:rsidR="00DB6A64" w:rsidRPr="007D4FA6">
        <w:rPr>
          <w:i/>
          <w:lang w:val="en-US"/>
        </w:rPr>
        <w:t>vuřt</w:t>
      </w:r>
      <w:proofErr w:type="spellEnd"/>
      <w:r w:rsidR="00DB6A64" w:rsidRPr="007D4FA6">
        <w:rPr>
          <w:lang w:val="en-US"/>
        </w:rPr>
        <w:t xml:space="preserve">. In Russian, </w:t>
      </w:r>
      <w:proofErr w:type="spellStart"/>
      <w:r w:rsidR="00DB6A64" w:rsidRPr="007D4FA6">
        <w:rPr>
          <w:i/>
          <w:lang w:val="en-US"/>
        </w:rPr>
        <w:t>kazačok</w:t>
      </w:r>
      <w:proofErr w:type="spellEnd"/>
      <w:r w:rsidR="00DB6A64" w:rsidRPr="007D4FA6">
        <w:rPr>
          <w:lang w:val="en-US"/>
        </w:rPr>
        <w:t xml:space="preserve"> can refer to both a ‘boy servant’ and a type of dance, and </w:t>
      </w:r>
      <w:proofErr w:type="spellStart"/>
      <w:r w:rsidR="00DB6A64" w:rsidRPr="007D4FA6">
        <w:rPr>
          <w:lang w:val="en-US"/>
        </w:rPr>
        <w:t>Frarie</w:t>
      </w:r>
      <w:proofErr w:type="spellEnd"/>
      <w:r w:rsidR="00DB6A64" w:rsidRPr="007D4FA6">
        <w:rPr>
          <w:lang w:val="en-US"/>
        </w:rPr>
        <w:t xml:space="preserve"> shows that we fi</w:t>
      </w:r>
      <w:r w:rsidR="00A977ED" w:rsidRPr="007D4FA6">
        <w:rPr>
          <w:lang w:val="en-US"/>
        </w:rPr>
        <w:t>n</w:t>
      </w:r>
      <w:r w:rsidR="00DB6A64" w:rsidRPr="007D4FA6">
        <w:rPr>
          <w:lang w:val="en-US"/>
        </w:rPr>
        <w:t xml:space="preserve">d animate uses also for other names of dances: </w:t>
      </w:r>
      <w:r w:rsidR="00DB6A64" w:rsidRPr="007D4FA6">
        <w:rPr>
          <w:i/>
          <w:lang w:val="en-US"/>
        </w:rPr>
        <w:t>gopak</w:t>
      </w:r>
      <w:r w:rsidR="00DB6A64" w:rsidRPr="007D4FA6">
        <w:rPr>
          <w:lang w:val="en-US"/>
        </w:rPr>
        <w:t xml:space="preserve">, </w:t>
      </w:r>
      <w:r w:rsidR="00DB6A64" w:rsidRPr="007D4FA6">
        <w:rPr>
          <w:i/>
          <w:lang w:val="en-US"/>
        </w:rPr>
        <w:t>trepak</w:t>
      </w:r>
      <w:r w:rsidR="00DF0EA9" w:rsidRPr="007D4FA6">
        <w:rPr>
          <w:i/>
          <w:lang w:val="en-US"/>
        </w:rPr>
        <w:t xml:space="preserve">, </w:t>
      </w:r>
      <w:proofErr w:type="spellStart"/>
      <w:r w:rsidR="00DF0EA9" w:rsidRPr="007D4FA6">
        <w:rPr>
          <w:i/>
          <w:lang w:val="en-US"/>
        </w:rPr>
        <w:t>kamarinskij</w:t>
      </w:r>
      <w:proofErr w:type="spellEnd"/>
      <w:r w:rsidR="00DB6A64" w:rsidRPr="007D4FA6">
        <w:rPr>
          <w:lang w:val="en-US"/>
        </w:rPr>
        <w:t>.</w:t>
      </w:r>
    </w:p>
    <w:p w14:paraId="3E2B8ED6" w14:textId="77777777" w:rsidR="00BB40A9" w:rsidRPr="007D4FA6" w:rsidRDefault="00BB40A9" w:rsidP="00A622C8">
      <w:pPr>
        <w:rPr>
          <w:lang w:val="en-US"/>
        </w:rPr>
      </w:pPr>
    </w:p>
    <w:p w14:paraId="28139045" w14:textId="77777777" w:rsidR="00D37EC1" w:rsidRPr="007D4FA6" w:rsidRDefault="00D37EC1" w:rsidP="00A622C8">
      <w:pPr>
        <w:rPr>
          <w:lang w:val="en-US"/>
        </w:rPr>
      </w:pPr>
      <w:r w:rsidRPr="007D4FA6">
        <w:rPr>
          <w:lang w:val="en-US"/>
        </w:rPr>
        <w:t xml:space="preserve">The extension of animacy to </w:t>
      </w:r>
      <w:proofErr w:type="spellStart"/>
      <w:r w:rsidRPr="007D4FA6">
        <w:rPr>
          <w:lang w:val="en-US"/>
        </w:rPr>
        <w:t>inanimates</w:t>
      </w:r>
      <w:proofErr w:type="spellEnd"/>
      <w:r w:rsidRPr="007D4FA6">
        <w:rPr>
          <w:lang w:val="en-US"/>
        </w:rPr>
        <w:t xml:space="preserve"> is also motivated by both morpholog</w:t>
      </w:r>
      <w:r w:rsidR="00EB3BDF" w:rsidRPr="007D4FA6">
        <w:rPr>
          <w:lang w:val="en-US"/>
        </w:rPr>
        <w:t xml:space="preserve">ical and physical similarities. Derivational morphemes that are often used to derive virile nouns can also appear on inanimate nouns and might contribute to the extension of animate morphology. </w:t>
      </w:r>
      <w:r w:rsidR="00F51A0A" w:rsidRPr="007D4FA6">
        <w:rPr>
          <w:lang w:val="en-US"/>
        </w:rPr>
        <w:t>Examples of such morphemes and nouns with those morphemes that exhibit facultative animacy are in (23); note, however, that most of the Russian examples also show homonymy with nouns that have virile referents.</w:t>
      </w:r>
    </w:p>
    <w:p w14:paraId="11926975" w14:textId="77777777" w:rsidR="00F51A0A" w:rsidRPr="007D4FA6" w:rsidRDefault="00F51A0A" w:rsidP="00A622C8">
      <w:pPr>
        <w:rPr>
          <w:lang w:val="en-US"/>
        </w:rPr>
      </w:pPr>
    </w:p>
    <w:p w14:paraId="38E45E6F" w14:textId="77777777" w:rsidR="00F51A0A" w:rsidRPr="00116B68" w:rsidRDefault="00F51A0A" w:rsidP="00A622C8">
      <w:pPr>
        <w:rPr>
          <w:lang w:val="pl-PL"/>
        </w:rPr>
      </w:pPr>
      <w:r w:rsidRPr="00116B68">
        <w:rPr>
          <w:lang w:val="pl-PL"/>
        </w:rPr>
        <w:t xml:space="preserve">(23) </w:t>
      </w:r>
    </w:p>
    <w:p w14:paraId="2C079341" w14:textId="77777777" w:rsidR="00D37EC1" w:rsidRPr="00116B68" w:rsidRDefault="00D37EC1" w:rsidP="00A622C8">
      <w:pPr>
        <w:rPr>
          <w:lang w:val="pl-PL"/>
        </w:rPr>
      </w:pPr>
      <w:proofErr w:type="spellStart"/>
      <w:r w:rsidRPr="00116B68">
        <w:rPr>
          <w:lang w:val="pl-PL"/>
        </w:rPr>
        <w:t>Polish</w:t>
      </w:r>
      <w:proofErr w:type="spellEnd"/>
      <w:r w:rsidRPr="00116B68">
        <w:rPr>
          <w:lang w:val="pl-PL"/>
        </w:rPr>
        <w:t xml:space="preserve"> -</w:t>
      </w:r>
      <w:proofErr w:type="spellStart"/>
      <w:r w:rsidRPr="00116B68">
        <w:rPr>
          <w:i/>
          <w:lang w:val="pl-PL"/>
        </w:rPr>
        <w:t>ak</w:t>
      </w:r>
      <w:proofErr w:type="spellEnd"/>
      <w:r w:rsidR="00F51A0A" w:rsidRPr="00116B68">
        <w:rPr>
          <w:lang w:val="pl-PL"/>
        </w:rPr>
        <w:t>:</w:t>
      </w:r>
      <w:r w:rsidRPr="00116B68">
        <w:rPr>
          <w:lang w:val="pl-PL"/>
        </w:rPr>
        <w:t xml:space="preserve"> </w:t>
      </w:r>
      <w:r w:rsidRPr="00116B68">
        <w:rPr>
          <w:i/>
          <w:lang w:val="pl-PL"/>
        </w:rPr>
        <w:t>straszak</w:t>
      </w:r>
      <w:r w:rsidRPr="00116B68">
        <w:rPr>
          <w:lang w:val="pl-PL"/>
        </w:rPr>
        <w:t xml:space="preserve"> ‘cap pistol’</w:t>
      </w:r>
      <w:r w:rsidR="00F51A0A" w:rsidRPr="00116B68">
        <w:rPr>
          <w:lang w:val="pl-PL"/>
        </w:rPr>
        <w:t>;</w:t>
      </w:r>
      <w:r w:rsidRPr="00116B68">
        <w:rPr>
          <w:lang w:val="pl-PL"/>
        </w:rPr>
        <w:t xml:space="preserve"> -</w:t>
      </w:r>
      <w:proofErr w:type="spellStart"/>
      <w:r w:rsidRPr="00116B68">
        <w:rPr>
          <w:i/>
          <w:lang w:val="pl-PL"/>
        </w:rPr>
        <w:t>ek</w:t>
      </w:r>
      <w:proofErr w:type="spellEnd"/>
      <w:r w:rsidR="00F51A0A" w:rsidRPr="00116B68">
        <w:rPr>
          <w:lang w:val="pl-PL"/>
        </w:rPr>
        <w:t>:</w:t>
      </w:r>
      <w:r w:rsidR="002507B9" w:rsidRPr="00116B68">
        <w:rPr>
          <w:lang w:val="pl-PL"/>
        </w:rPr>
        <w:t xml:space="preserve"> </w:t>
      </w:r>
      <w:r w:rsidR="002507B9" w:rsidRPr="00116B68">
        <w:rPr>
          <w:i/>
          <w:lang w:val="pl-PL"/>
        </w:rPr>
        <w:t>cukierek</w:t>
      </w:r>
      <w:r w:rsidR="002507B9" w:rsidRPr="00116B68">
        <w:rPr>
          <w:lang w:val="pl-PL"/>
        </w:rPr>
        <w:t xml:space="preserve"> ‘</w:t>
      </w:r>
      <w:proofErr w:type="spellStart"/>
      <w:r w:rsidR="002507B9" w:rsidRPr="00116B68">
        <w:rPr>
          <w:lang w:val="pl-PL"/>
        </w:rPr>
        <w:t>candy</w:t>
      </w:r>
      <w:proofErr w:type="spellEnd"/>
      <w:r w:rsidR="002507B9" w:rsidRPr="00116B68">
        <w:rPr>
          <w:lang w:val="pl-PL"/>
        </w:rPr>
        <w:t>’</w:t>
      </w:r>
      <w:r w:rsidR="00F51A0A" w:rsidRPr="00116B68">
        <w:rPr>
          <w:lang w:val="pl-PL"/>
        </w:rPr>
        <w:t xml:space="preserve">; </w:t>
      </w:r>
      <w:r w:rsidR="00814E66" w:rsidRPr="00116B68">
        <w:rPr>
          <w:lang w:val="pl-PL"/>
        </w:rPr>
        <w:t>-</w:t>
      </w:r>
      <w:proofErr w:type="spellStart"/>
      <w:r w:rsidR="00814E66" w:rsidRPr="00116B68">
        <w:rPr>
          <w:i/>
          <w:lang w:val="pl-PL"/>
        </w:rPr>
        <w:t>ik</w:t>
      </w:r>
      <w:proofErr w:type="spellEnd"/>
      <w:r w:rsidR="00F51A0A" w:rsidRPr="00116B68">
        <w:rPr>
          <w:lang w:val="pl-PL"/>
        </w:rPr>
        <w:t>:</w:t>
      </w:r>
      <w:r w:rsidR="00814E66" w:rsidRPr="00116B68">
        <w:rPr>
          <w:lang w:val="pl-PL"/>
        </w:rPr>
        <w:t xml:space="preserve"> </w:t>
      </w:r>
      <w:r w:rsidR="00814E66" w:rsidRPr="00116B68">
        <w:rPr>
          <w:i/>
          <w:lang w:val="pl-PL"/>
        </w:rPr>
        <w:t>naleśnik</w:t>
      </w:r>
      <w:r w:rsidR="00814E66" w:rsidRPr="00116B68">
        <w:rPr>
          <w:lang w:val="pl-PL"/>
        </w:rPr>
        <w:t xml:space="preserve"> ‘</w:t>
      </w:r>
      <w:proofErr w:type="spellStart"/>
      <w:r w:rsidR="00814E66" w:rsidRPr="00116B68">
        <w:rPr>
          <w:lang w:val="pl-PL"/>
        </w:rPr>
        <w:t>pancake</w:t>
      </w:r>
      <w:proofErr w:type="spellEnd"/>
      <w:r w:rsidR="00814E66" w:rsidRPr="00116B68">
        <w:rPr>
          <w:lang w:val="pl-PL"/>
        </w:rPr>
        <w:t>’</w:t>
      </w:r>
      <w:r w:rsidR="00F51A0A" w:rsidRPr="00116B68">
        <w:rPr>
          <w:lang w:val="pl-PL"/>
        </w:rPr>
        <w:t>;</w:t>
      </w:r>
      <w:r w:rsidRPr="00116B68">
        <w:rPr>
          <w:lang w:val="pl-PL"/>
        </w:rPr>
        <w:t xml:space="preserve"> -</w:t>
      </w:r>
      <w:proofErr w:type="spellStart"/>
      <w:r w:rsidRPr="00116B68">
        <w:rPr>
          <w:i/>
          <w:lang w:val="pl-PL"/>
        </w:rPr>
        <w:t>ec</w:t>
      </w:r>
      <w:proofErr w:type="spellEnd"/>
      <w:r w:rsidR="00F51A0A" w:rsidRPr="00116B68">
        <w:rPr>
          <w:lang w:val="pl-PL"/>
        </w:rPr>
        <w:t>:</w:t>
      </w:r>
      <w:r w:rsidRPr="00116B68">
        <w:rPr>
          <w:lang w:val="pl-PL"/>
        </w:rPr>
        <w:t xml:space="preserve"> </w:t>
      </w:r>
      <w:r w:rsidR="00814E66" w:rsidRPr="00116B68">
        <w:rPr>
          <w:i/>
          <w:lang w:val="pl-PL"/>
        </w:rPr>
        <w:t>lata</w:t>
      </w:r>
      <w:r w:rsidRPr="00116B68">
        <w:rPr>
          <w:i/>
          <w:lang w:val="pl-PL"/>
        </w:rPr>
        <w:t>wiec</w:t>
      </w:r>
      <w:r w:rsidRPr="00116B68">
        <w:rPr>
          <w:lang w:val="pl-PL"/>
        </w:rPr>
        <w:t xml:space="preserve"> ‘</w:t>
      </w:r>
      <w:proofErr w:type="spellStart"/>
      <w:r w:rsidR="00814E66" w:rsidRPr="00116B68">
        <w:rPr>
          <w:lang w:val="pl-PL"/>
        </w:rPr>
        <w:t>kite</w:t>
      </w:r>
      <w:proofErr w:type="spellEnd"/>
      <w:r w:rsidRPr="00116B68">
        <w:rPr>
          <w:lang w:val="pl-PL"/>
        </w:rPr>
        <w:t xml:space="preserve">’, </w:t>
      </w:r>
    </w:p>
    <w:p w14:paraId="39A8F0AB" w14:textId="77777777" w:rsidR="00D37EC1" w:rsidRPr="007D4FA6" w:rsidRDefault="00D37EC1" w:rsidP="00A622C8">
      <w:pPr>
        <w:rPr>
          <w:lang w:val="en-US"/>
        </w:rPr>
      </w:pPr>
      <w:r w:rsidRPr="007D4FA6">
        <w:rPr>
          <w:lang w:val="en-US"/>
        </w:rPr>
        <w:t>Czech -</w:t>
      </w:r>
      <w:proofErr w:type="spellStart"/>
      <w:r w:rsidRPr="007D4FA6">
        <w:rPr>
          <w:i/>
          <w:lang w:val="en-US"/>
        </w:rPr>
        <w:t>ák</w:t>
      </w:r>
      <w:proofErr w:type="spellEnd"/>
      <w:r w:rsidR="00F51A0A" w:rsidRPr="007D4FA6">
        <w:rPr>
          <w:lang w:val="en-US"/>
        </w:rPr>
        <w:t>:</w:t>
      </w:r>
      <w:r w:rsidR="00814E66" w:rsidRPr="007D4FA6">
        <w:rPr>
          <w:lang w:val="en-US"/>
        </w:rPr>
        <w:t xml:space="preserve"> </w:t>
      </w:r>
      <w:proofErr w:type="spellStart"/>
      <w:r w:rsidR="00814E66" w:rsidRPr="007D4FA6">
        <w:rPr>
          <w:i/>
          <w:lang w:val="en-US"/>
        </w:rPr>
        <w:t>borovák</w:t>
      </w:r>
      <w:proofErr w:type="spellEnd"/>
      <w:r w:rsidR="00814E66" w:rsidRPr="007D4FA6">
        <w:rPr>
          <w:lang w:val="en-US"/>
        </w:rPr>
        <w:t xml:space="preserve"> ‘white mushroom’</w:t>
      </w:r>
      <w:r w:rsidR="00F51A0A" w:rsidRPr="007D4FA6">
        <w:rPr>
          <w:lang w:val="en-US"/>
        </w:rPr>
        <w:t>;</w:t>
      </w:r>
      <w:r w:rsidRPr="007D4FA6">
        <w:rPr>
          <w:lang w:val="en-US"/>
        </w:rPr>
        <w:t xml:space="preserve"> -</w:t>
      </w:r>
      <w:proofErr w:type="spellStart"/>
      <w:r w:rsidRPr="007D4FA6">
        <w:rPr>
          <w:i/>
          <w:lang w:val="en-US"/>
        </w:rPr>
        <w:t>ík</w:t>
      </w:r>
      <w:proofErr w:type="spellEnd"/>
      <w:r w:rsidR="00F51A0A" w:rsidRPr="007D4FA6">
        <w:rPr>
          <w:lang w:val="en-US"/>
        </w:rPr>
        <w:t>:</w:t>
      </w:r>
      <w:r w:rsidR="00814E66" w:rsidRPr="007D4FA6">
        <w:rPr>
          <w:lang w:val="en-US"/>
        </w:rPr>
        <w:t xml:space="preserve"> </w:t>
      </w:r>
      <w:proofErr w:type="spellStart"/>
      <w:r w:rsidR="00814E66" w:rsidRPr="007D4FA6">
        <w:rPr>
          <w:i/>
          <w:lang w:val="en-US"/>
        </w:rPr>
        <w:t>budík</w:t>
      </w:r>
      <w:proofErr w:type="spellEnd"/>
      <w:r w:rsidR="00814E66" w:rsidRPr="007D4FA6">
        <w:rPr>
          <w:lang w:val="en-US"/>
        </w:rPr>
        <w:t xml:space="preserve"> ‘alarm clock’</w:t>
      </w:r>
      <w:r w:rsidR="00F51A0A" w:rsidRPr="007D4FA6">
        <w:rPr>
          <w:lang w:val="en-US"/>
        </w:rPr>
        <w:t>;</w:t>
      </w:r>
      <w:r w:rsidRPr="007D4FA6">
        <w:rPr>
          <w:lang w:val="en-US"/>
        </w:rPr>
        <w:t xml:space="preserve"> -</w:t>
      </w:r>
      <w:proofErr w:type="spellStart"/>
      <w:r w:rsidRPr="007D4FA6">
        <w:rPr>
          <w:i/>
          <w:lang w:val="en-US"/>
        </w:rPr>
        <w:t>tel</w:t>
      </w:r>
      <w:proofErr w:type="spellEnd"/>
      <w:r w:rsidR="00F51A0A" w:rsidRPr="007D4FA6">
        <w:rPr>
          <w:lang w:val="en-US"/>
        </w:rPr>
        <w:t>:</w:t>
      </w:r>
      <w:r w:rsidR="00814E66" w:rsidRPr="007D4FA6">
        <w:rPr>
          <w:lang w:val="en-US"/>
        </w:rPr>
        <w:t xml:space="preserve"> </w:t>
      </w:r>
      <w:proofErr w:type="spellStart"/>
      <w:r w:rsidR="00814E66" w:rsidRPr="007D4FA6">
        <w:rPr>
          <w:i/>
          <w:lang w:val="en-US"/>
        </w:rPr>
        <w:t>jmenovatel</w:t>
      </w:r>
      <w:proofErr w:type="spellEnd"/>
      <w:r w:rsidR="00814E66" w:rsidRPr="007D4FA6">
        <w:rPr>
          <w:lang w:val="en-US"/>
        </w:rPr>
        <w:t xml:space="preserve"> ‘denominator (mathematics)’</w:t>
      </w:r>
      <w:r w:rsidR="00F51A0A" w:rsidRPr="007D4FA6">
        <w:rPr>
          <w:lang w:val="en-US"/>
        </w:rPr>
        <w:t>;</w:t>
      </w:r>
      <w:r w:rsidRPr="007D4FA6">
        <w:rPr>
          <w:lang w:val="en-US"/>
        </w:rPr>
        <w:t xml:space="preserve"> -</w:t>
      </w:r>
      <w:proofErr w:type="spellStart"/>
      <w:r w:rsidRPr="007D4FA6">
        <w:rPr>
          <w:i/>
          <w:lang w:val="en-US"/>
        </w:rPr>
        <w:t>ec</w:t>
      </w:r>
      <w:proofErr w:type="spellEnd"/>
      <w:r w:rsidR="00F51A0A" w:rsidRPr="007D4FA6">
        <w:rPr>
          <w:lang w:val="en-US"/>
        </w:rPr>
        <w:t>:</w:t>
      </w:r>
      <w:r w:rsidR="00814E66" w:rsidRPr="007D4FA6">
        <w:rPr>
          <w:lang w:val="en-US"/>
        </w:rPr>
        <w:t xml:space="preserve"> </w:t>
      </w:r>
      <w:proofErr w:type="spellStart"/>
      <w:r w:rsidR="00814E66" w:rsidRPr="007D4FA6">
        <w:rPr>
          <w:i/>
          <w:lang w:val="en-US"/>
        </w:rPr>
        <w:t>dělenec</w:t>
      </w:r>
      <w:proofErr w:type="spellEnd"/>
      <w:r w:rsidR="00814E66" w:rsidRPr="007D4FA6">
        <w:rPr>
          <w:lang w:val="en-US"/>
        </w:rPr>
        <w:t xml:space="preserve"> ‘dividend (mathematics)’</w:t>
      </w:r>
    </w:p>
    <w:p w14:paraId="2125919C" w14:textId="77777777" w:rsidR="0075667B" w:rsidRPr="007D4FA6" w:rsidRDefault="00150240" w:rsidP="00A622C8">
      <w:pPr>
        <w:rPr>
          <w:lang w:val="en-US"/>
        </w:rPr>
      </w:pPr>
      <w:r w:rsidRPr="007D4FA6">
        <w:rPr>
          <w:lang w:val="en-US"/>
        </w:rPr>
        <w:t>Russian -</w:t>
      </w:r>
      <w:proofErr w:type="spellStart"/>
      <w:r w:rsidRPr="007D4FA6">
        <w:rPr>
          <w:i/>
          <w:lang w:val="en-US"/>
        </w:rPr>
        <w:t>tel</w:t>
      </w:r>
      <w:proofErr w:type="spellEnd"/>
      <w:r w:rsidRPr="007D4FA6">
        <w:rPr>
          <w:i/>
          <w:lang w:val="en-US"/>
        </w:rPr>
        <w:t>’</w:t>
      </w:r>
      <w:r w:rsidR="00F51A0A" w:rsidRPr="007D4FA6">
        <w:rPr>
          <w:lang w:val="en-US"/>
        </w:rPr>
        <w:t>:</w:t>
      </w:r>
      <w:r w:rsidR="00DF0EA9" w:rsidRPr="007D4FA6">
        <w:rPr>
          <w:lang w:val="en-US"/>
        </w:rPr>
        <w:t xml:space="preserve"> </w:t>
      </w:r>
      <w:proofErr w:type="spellStart"/>
      <w:r w:rsidR="00DF0EA9" w:rsidRPr="007D4FA6">
        <w:rPr>
          <w:i/>
          <w:lang w:val="en-US"/>
        </w:rPr>
        <w:t>istrebitel</w:t>
      </w:r>
      <w:proofErr w:type="spellEnd"/>
      <w:r w:rsidR="00DF0EA9" w:rsidRPr="007D4FA6">
        <w:rPr>
          <w:i/>
          <w:lang w:val="en-US"/>
        </w:rPr>
        <w:t>’</w:t>
      </w:r>
      <w:r w:rsidR="00DF0EA9" w:rsidRPr="007D4FA6">
        <w:rPr>
          <w:lang w:val="en-US"/>
        </w:rPr>
        <w:t xml:space="preserve"> ‘fighter plane</w:t>
      </w:r>
      <w:r w:rsidR="00F51A0A" w:rsidRPr="007D4FA6">
        <w:rPr>
          <w:lang w:val="en-US"/>
        </w:rPr>
        <w:t>/fighter pilot</w:t>
      </w:r>
      <w:r w:rsidR="00DF0EA9" w:rsidRPr="007D4FA6">
        <w:rPr>
          <w:lang w:val="en-US"/>
        </w:rPr>
        <w:t>’</w:t>
      </w:r>
      <w:r w:rsidR="00F51A0A" w:rsidRPr="007D4FA6">
        <w:rPr>
          <w:lang w:val="en-US"/>
        </w:rPr>
        <w:t>;</w:t>
      </w:r>
      <w:r w:rsidRPr="007D4FA6">
        <w:rPr>
          <w:lang w:val="en-US"/>
        </w:rPr>
        <w:t xml:space="preserve"> -</w:t>
      </w:r>
      <w:proofErr w:type="spellStart"/>
      <w:r w:rsidRPr="007D4FA6">
        <w:rPr>
          <w:i/>
          <w:lang w:val="en-US"/>
        </w:rPr>
        <w:t>ec</w:t>
      </w:r>
      <w:proofErr w:type="spellEnd"/>
      <w:r w:rsidR="00F51A0A" w:rsidRPr="007D4FA6">
        <w:rPr>
          <w:lang w:val="en-US"/>
        </w:rPr>
        <w:t>:</w:t>
      </w:r>
      <w:r w:rsidR="00DF0EA9" w:rsidRPr="007D4FA6">
        <w:rPr>
          <w:lang w:val="en-US"/>
        </w:rPr>
        <w:t xml:space="preserve"> </w:t>
      </w:r>
      <w:proofErr w:type="spellStart"/>
      <w:r w:rsidR="00DF0EA9" w:rsidRPr="007D4FA6">
        <w:rPr>
          <w:i/>
          <w:lang w:val="en-US"/>
        </w:rPr>
        <w:t>Zaporožec</w:t>
      </w:r>
      <w:proofErr w:type="spellEnd"/>
      <w:r w:rsidR="00DF0EA9" w:rsidRPr="007D4FA6">
        <w:rPr>
          <w:lang w:val="en-US"/>
        </w:rPr>
        <w:t xml:space="preserve"> ‘</w:t>
      </w:r>
      <w:proofErr w:type="spellStart"/>
      <w:r w:rsidR="00DF0EA9" w:rsidRPr="007D4FA6">
        <w:rPr>
          <w:lang w:val="en-US"/>
        </w:rPr>
        <w:t>Zaporožec</w:t>
      </w:r>
      <w:proofErr w:type="spellEnd"/>
      <w:r w:rsidR="00DF0EA9" w:rsidRPr="007D4FA6">
        <w:rPr>
          <w:lang w:val="en-US"/>
        </w:rPr>
        <w:t xml:space="preserve"> (car)</w:t>
      </w:r>
      <w:r w:rsidR="00F51A0A" w:rsidRPr="007D4FA6">
        <w:rPr>
          <w:lang w:val="en-US"/>
        </w:rPr>
        <w:t>/</w:t>
      </w:r>
      <w:proofErr w:type="spellStart"/>
      <w:r w:rsidR="00F51A0A" w:rsidRPr="007D4FA6">
        <w:rPr>
          <w:lang w:val="en-US"/>
        </w:rPr>
        <w:t>Zaporozhian</w:t>
      </w:r>
      <w:proofErr w:type="spellEnd"/>
      <w:r w:rsidR="00F51A0A" w:rsidRPr="007D4FA6">
        <w:rPr>
          <w:lang w:val="en-US"/>
        </w:rPr>
        <w:t xml:space="preserve"> Cossack</w:t>
      </w:r>
      <w:r w:rsidR="00DF0EA9" w:rsidRPr="007D4FA6">
        <w:rPr>
          <w:lang w:val="en-US"/>
        </w:rPr>
        <w:t>’</w:t>
      </w:r>
      <w:r w:rsidR="00F51A0A" w:rsidRPr="007D4FA6">
        <w:rPr>
          <w:lang w:val="en-US"/>
        </w:rPr>
        <w:t>;</w:t>
      </w:r>
      <w:r w:rsidRPr="007D4FA6">
        <w:rPr>
          <w:lang w:val="en-US"/>
        </w:rPr>
        <w:t xml:space="preserve"> -</w:t>
      </w:r>
      <w:proofErr w:type="spellStart"/>
      <w:r w:rsidRPr="007D4FA6">
        <w:rPr>
          <w:i/>
          <w:lang w:val="en-US"/>
        </w:rPr>
        <w:t>ik</w:t>
      </w:r>
      <w:proofErr w:type="spellEnd"/>
      <w:r w:rsidR="00F51A0A" w:rsidRPr="007D4FA6">
        <w:rPr>
          <w:lang w:val="en-US"/>
        </w:rPr>
        <w:t>:</w:t>
      </w:r>
      <w:r w:rsidR="00DF0EA9" w:rsidRPr="007D4FA6">
        <w:rPr>
          <w:lang w:val="en-US"/>
        </w:rPr>
        <w:t xml:space="preserve"> </w:t>
      </w:r>
      <w:proofErr w:type="spellStart"/>
      <w:r w:rsidR="00DF0EA9" w:rsidRPr="007D4FA6">
        <w:rPr>
          <w:i/>
          <w:lang w:val="en-US"/>
        </w:rPr>
        <w:t>podosinovik</w:t>
      </w:r>
      <w:proofErr w:type="spellEnd"/>
      <w:r w:rsidR="00DF0EA9" w:rsidRPr="007D4FA6">
        <w:rPr>
          <w:lang w:val="en-US"/>
        </w:rPr>
        <w:t xml:space="preserve"> ‘red </w:t>
      </w:r>
      <w:r w:rsidR="006E7D20" w:rsidRPr="007D4FA6">
        <w:rPr>
          <w:lang w:val="en-US"/>
        </w:rPr>
        <w:t>boletus</w:t>
      </w:r>
      <w:r w:rsidR="00DF0EA9" w:rsidRPr="007D4FA6">
        <w:rPr>
          <w:lang w:val="en-US"/>
        </w:rPr>
        <w:t>’</w:t>
      </w:r>
      <w:r w:rsidR="00F51A0A" w:rsidRPr="007D4FA6">
        <w:rPr>
          <w:lang w:val="en-US"/>
        </w:rPr>
        <w:t>;</w:t>
      </w:r>
      <w:r w:rsidR="000757A0" w:rsidRPr="007D4FA6">
        <w:rPr>
          <w:lang w:val="en-US"/>
        </w:rPr>
        <w:t xml:space="preserve"> -</w:t>
      </w:r>
      <w:proofErr w:type="spellStart"/>
      <w:r w:rsidR="000757A0" w:rsidRPr="007D4FA6">
        <w:rPr>
          <w:i/>
          <w:lang w:val="en-US"/>
        </w:rPr>
        <w:t>ščik</w:t>
      </w:r>
      <w:proofErr w:type="spellEnd"/>
      <w:r w:rsidR="00F51A0A" w:rsidRPr="007D4FA6">
        <w:rPr>
          <w:lang w:val="en-US"/>
        </w:rPr>
        <w:t>:</w:t>
      </w:r>
      <w:r w:rsidR="00364A03" w:rsidRPr="007D4FA6">
        <w:rPr>
          <w:lang w:val="en-US"/>
        </w:rPr>
        <w:t xml:space="preserve"> </w:t>
      </w:r>
      <w:proofErr w:type="spellStart"/>
      <w:r w:rsidR="00DF0EA9" w:rsidRPr="007D4FA6">
        <w:rPr>
          <w:i/>
          <w:lang w:val="en-US"/>
        </w:rPr>
        <w:t>bombardirovščik</w:t>
      </w:r>
      <w:proofErr w:type="spellEnd"/>
      <w:r w:rsidR="00DF0EA9" w:rsidRPr="007D4FA6">
        <w:rPr>
          <w:lang w:val="en-US"/>
        </w:rPr>
        <w:t xml:space="preserve"> ‘bomber plane</w:t>
      </w:r>
      <w:r w:rsidR="00F51A0A" w:rsidRPr="007D4FA6">
        <w:rPr>
          <w:lang w:val="en-US"/>
        </w:rPr>
        <w:t>/bomber pilot</w:t>
      </w:r>
      <w:r w:rsidR="00DF0EA9" w:rsidRPr="007D4FA6">
        <w:rPr>
          <w:lang w:val="en-US"/>
        </w:rPr>
        <w:t>’</w:t>
      </w:r>
    </w:p>
    <w:p w14:paraId="394FDE12" w14:textId="77777777" w:rsidR="00343177" w:rsidRPr="007D4FA6" w:rsidRDefault="00343177" w:rsidP="00A622C8">
      <w:pPr>
        <w:rPr>
          <w:lang w:val="en-US"/>
        </w:rPr>
      </w:pPr>
    </w:p>
    <w:p w14:paraId="48072E8E" w14:textId="77777777" w:rsidR="0075667B" w:rsidRPr="007D4FA6" w:rsidRDefault="00343177" w:rsidP="00A622C8">
      <w:pPr>
        <w:rPr>
          <w:lang w:val="en-US"/>
        </w:rPr>
      </w:pPr>
      <w:r w:rsidRPr="007D4FA6">
        <w:rPr>
          <w:lang w:val="en-US"/>
        </w:rPr>
        <w:t>Objects that are shaped like animate beings may be named after those beings, and thus inherit animate inflectional morphology as well, as we see with the word for ‘bow’ in example (24). There are additionally words that designate objects that look like human beings, such as ‘snowman’, as illustrated in example (25).</w:t>
      </w:r>
    </w:p>
    <w:p w14:paraId="5691EB81" w14:textId="77777777" w:rsidR="00343177" w:rsidRPr="007D4FA6" w:rsidRDefault="00343177" w:rsidP="00A622C8">
      <w:pPr>
        <w:rPr>
          <w:lang w:val="en-US"/>
        </w:rPr>
      </w:pPr>
    </w:p>
    <w:p w14:paraId="37049F9C" w14:textId="11815179" w:rsidR="006E7D20" w:rsidRPr="007D4FA6" w:rsidRDefault="0075667B" w:rsidP="00A622C8">
      <w:pPr>
        <w:rPr>
          <w:lang w:val="en-US"/>
        </w:rPr>
      </w:pPr>
      <w:r w:rsidRPr="007D4FA6">
        <w:rPr>
          <w:lang w:val="en-US"/>
        </w:rPr>
        <w:t xml:space="preserve">(24) Polish </w:t>
      </w:r>
      <w:proofErr w:type="spellStart"/>
      <w:r w:rsidRPr="007D4FA6">
        <w:rPr>
          <w:lang w:val="en-US"/>
        </w:rPr>
        <w:t>G</w:t>
      </w:r>
      <w:r w:rsidR="00EA2773">
        <w:rPr>
          <w:lang w:val="en-US"/>
        </w:rPr>
        <w:t>en</w:t>
      </w:r>
      <w:r w:rsidRPr="007D4FA6">
        <w:rPr>
          <w:lang w:val="en-US"/>
        </w:rPr>
        <w:t>A</w:t>
      </w:r>
      <w:r w:rsidR="00EA2773">
        <w:rPr>
          <w:lang w:val="en-US"/>
        </w:rPr>
        <w:t>cc</w:t>
      </w:r>
      <w:r w:rsidRPr="007D4FA6">
        <w:rPr>
          <w:lang w:val="en-US"/>
        </w:rPr>
        <w:t>Sg</w:t>
      </w:r>
      <w:proofErr w:type="spellEnd"/>
      <w:r w:rsidRPr="007D4FA6">
        <w:rPr>
          <w:lang w:val="en-US"/>
        </w:rPr>
        <w:t xml:space="preserve"> with </w:t>
      </w:r>
      <w:proofErr w:type="spellStart"/>
      <w:r w:rsidRPr="007D4FA6">
        <w:rPr>
          <w:i/>
          <w:lang w:val="en-US"/>
        </w:rPr>
        <w:t>motyl</w:t>
      </w:r>
      <w:proofErr w:type="spellEnd"/>
      <w:r w:rsidRPr="007D4FA6">
        <w:rPr>
          <w:lang w:val="en-US"/>
        </w:rPr>
        <w:t xml:space="preserve"> ‘butterfly’ &gt; ‘bow’, </w:t>
      </w:r>
      <w:r w:rsidR="006E7D20" w:rsidRPr="007D4FA6">
        <w:rPr>
          <w:lang w:val="en-US"/>
        </w:rPr>
        <w:t>Andrzej Bart 2009</w:t>
      </w:r>
      <w:r w:rsidRPr="007D4FA6">
        <w:rPr>
          <w:lang w:val="en-US"/>
        </w:rPr>
        <w:t xml:space="preserve"> (nkjp.pl)</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418"/>
        <w:gridCol w:w="2016"/>
        <w:gridCol w:w="819"/>
        <w:gridCol w:w="1689"/>
        <w:gridCol w:w="1713"/>
      </w:tblGrid>
      <w:tr w:rsidR="00B03B8E" w:rsidRPr="007D4FA6" w14:paraId="06ACD543" w14:textId="77777777" w:rsidTr="00564C4D">
        <w:tc>
          <w:tcPr>
            <w:tcW w:w="1701" w:type="dxa"/>
          </w:tcPr>
          <w:p w14:paraId="476C0527" w14:textId="77777777" w:rsidR="00343177" w:rsidRPr="007D4FA6" w:rsidRDefault="00343177" w:rsidP="00A622C8">
            <w:pPr>
              <w:rPr>
                <w:i/>
                <w:lang w:val="en-US"/>
              </w:rPr>
            </w:pPr>
            <w:r w:rsidRPr="007D4FA6">
              <w:rPr>
                <w:i/>
                <w:lang w:val="en-US"/>
              </w:rPr>
              <w:t>Sabina…</w:t>
            </w:r>
          </w:p>
        </w:tc>
        <w:tc>
          <w:tcPr>
            <w:tcW w:w="1418" w:type="dxa"/>
          </w:tcPr>
          <w:p w14:paraId="160E8F13" w14:textId="77777777" w:rsidR="00343177" w:rsidRPr="007D4FA6" w:rsidRDefault="00343177" w:rsidP="00A622C8">
            <w:pPr>
              <w:rPr>
                <w:i/>
                <w:lang w:val="en-US"/>
              </w:rPr>
            </w:pPr>
            <w:proofErr w:type="spellStart"/>
            <w:r w:rsidRPr="007D4FA6">
              <w:rPr>
                <w:i/>
                <w:lang w:val="en-US"/>
              </w:rPr>
              <w:t>pamięta</w:t>
            </w:r>
            <w:proofErr w:type="spellEnd"/>
          </w:p>
        </w:tc>
        <w:tc>
          <w:tcPr>
            <w:tcW w:w="2016" w:type="dxa"/>
          </w:tcPr>
          <w:p w14:paraId="47938094" w14:textId="77777777" w:rsidR="00343177" w:rsidRPr="007D4FA6" w:rsidRDefault="00343177" w:rsidP="00A622C8">
            <w:pPr>
              <w:rPr>
                <w:i/>
                <w:lang w:val="en-US"/>
              </w:rPr>
            </w:pPr>
            <w:proofErr w:type="spellStart"/>
            <w:r w:rsidRPr="007D4FA6">
              <w:rPr>
                <w:i/>
                <w:lang w:val="en-US"/>
              </w:rPr>
              <w:t>motyl</w:t>
            </w:r>
            <w:proofErr w:type="spellEnd"/>
            <w:r w:rsidRPr="007D4FA6">
              <w:rPr>
                <w:i/>
                <w:lang w:val="en-US"/>
              </w:rPr>
              <w:t>-a</w:t>
            </w:r>
          </w:p>
        </w:tc>
        <w:tc>
          <w:tcPr>
            <w:tcW w:w="819" w:type="dxa"/>
          </w:tcPr>
          <w:p w14:paraId="00B87BD8" w14:textId="77777777" w:rsidR="00343177" w:rsidRPr="007D4FA6" w:rsidRDefault="00343177" w:rsidP="00A622C8">
            <w:pPr>
              <w:rPr>
                <w:i/>
                <w:lang w:val="en-US"/>
              </w:rPr>
            </w:pPr>
            <w:r w:rsidRPr="007D4FA6">
              <w:rPr>
                <w:i/>
                <w:lang w:val="en-US"/>
              </w:rPr>
              <w:t>z</w:t>
            </w:r>
          </w:p>
        </w:tc>
        <w:tc>
          <w:tcPr>
            <w:tcW w:w="1689" w:type="dxa"/>
          </w:tcPr>
          <w:p w14:paraId="4073CB49" w14:textId="65265206" w:rsidR="00343177" w:rsidRPr="007D4FA6" w:rsidRDefault="00343177" w:rsidP="00A622C8">
            <w:pPr>
              <w:rPr>
                <w:i/>
                <w:lang w:val="en-US"/>
              </w:rPr>
            </w:pPr>
            <w:proofErr w:type="spellStart"/>
            <w:r w:rsidRPr="007D4FA6">
              <w:rPr>
                <w:i/>
                <w:lang w:val="en-US"/>
              </w:rPr>
              <w:t>niebieski</w:t>
            </w:r>
            <w:r w:rsidR="00E9383B">
              <w:rPr>
                <w:i/>
                <w:lang w:val="en-US"/>
              </w:rPr>
              <w:t>-</w:t>
            </w:r>
            <w:r w:rsidRPr="007D4FA6">
              <w:rPr>
                <w:i/>
                <w:lang w:val="en-US"/>
              </w:rPr>
              <w:t>ej</w:t>
            </w:r>
            <w:proofErr w:type="spellEnd"/>
          </w:p>
        </w:tc>
        <w:tc>
          <w:tcPr>
            <w:tcW w:w="1713" w:type="dxa"/>
          </w:tcPr>
          <w:p w14:paraId="354A83BE" w14:textId="31632A43" w:rsidR="00343177" w:rsidRPr="007D4FA6" w:rsidRDefault="00343177" w:rsidP="00A622C8">
            <w:pPr>
              <w:rPr>
                <w:i/>
                <w:lang w:val="en-US"/>
              </w:rPr>
            </w:pPr>
            <w:proofErr w:type="spellStart"/>
            <w:r w:rsidRPr="007D4FA6">
              <w:rPr>
                <w:i/>
                <w:lang w:val="en-US"/>
              </w:rPr>
              <w:t>taft</w:t>
            </w:r>
            <w:proofErr w:type="spellEnd"/>
            <w:r w:rsidR="00B03B8E">
              <w:rPr>
                <w:i/>
                <w:lang w:val="en-US"/>
              </w:rPr>
              <w:t>-</w:t>
            </w:r>
            <w:r w:rsidRPr="007D4FA6">
              <w:rPr>
                <w:i/>
                <w:lang w:val="en-US"/>
              </w:rPr>
              <w:t>y,</w:t>
            </w:r>
          </w:p>
        </w:tc>
      </w:tr>
      <w:tr w:rsidR="00B03B8E" w:rsidRPr="007D4FA6" w14:paraId="73F3CDAE" w14:textId="77777777" w:rsidTr="00564C4D">
        <w:tc>
          <w:tcPr>
            <w:tcW w:w="1701" w:type="dxa"/>
          </w:tcPr>
          <w:p w14:paraId="2F7E1886" w14:textId="3DA47D91" w:rsidR="00343177" w:rsidRPr="007D4FA6" w:rsidRDefault="00343177" w:rsidP="00A622C8">
            <w:pPr>
              <w:rPr>
                <w:lang w:val="en-US"/>
              </w:rPr>
            </w:pPr>
            <w:r w:rsidRPr="007D4FA6">
              <w:rPr>
                <w:lang w:val="en-US"/>
              </w:rPr>
              <w:lastRenderedPageBreak/>
              <w:t>Sabina</w:t>
            </w:r>
            <w:r w:rsidR="0092653A">
              <w:rPr>
                <w:lang w:val="en-US"/>
              </w:rPr>
              <w:t>-</w:t>
            </w:r>
            <w:r w:rsidR="0092653A" w:rsidRPr="00564C4D">
              <w:rPr>
                <w:smallCaps/>
                <w:lang w:val="en-US"/>
              </w:rPr>
              <w:t>nom.sg</w:t>
            </w:r>
          </w:p>
        </w:tc>
        <w:tc>
          <w:tcPr>
            <w:tcW w:w="1418" w:type="dxa"/>
          </w:tcPr>
          <w:p w14:paraId="137F9477" w14:textId="77777777" w:rsidR="00343177" w:rsidRPr="007D4FA6" w:rsidRDefault="00343177" w:rsidP="00A622C8">
            <w:pPr>
              <w:rPr>
                <w:lang w:val="en-US"/>
              </w:rPr>
            </w:pPr>
            <w:r w:rsidRPr="007D4FA6">
              <w:rPr>
                <w:lang w:val="en-US"/>
              </w:rPr>
              <w:t>remembers</w:t>
            </w:r>
          </w:p>
        </w:tc>
        <w:tc>
          <w:tcPr>
            <w:tcW w:w="2016" w:type="dxa"/>
          </w:tcPr>
          <w:p w14:paraId="206F4D28" w14:textId="271DEE01" w:rsidR="00343177" w:rsidRPr="007D4FA6" w:rsidRDefault="00343177" w:rsidP="00A622C8">
            <w:pPr>
              <w:rPr>
                <w:lang w:val="en-US"/>
              </w:rPr>
            </w:pPr>
            <w:r w:rsidRPr="007D4FA6">
              <w:rPr>
                <w:lang w:val="en-US"/>
              </w:rPr>
              <w:t>bow-</w:t>
            </w:r>
            <w:r w:rsidR="0092653A" w:rsidRPr="00BA764D">
              <w:rPr>
                <w:smallCaps/>
                <w:lang w:val="en-US"/>
              </w:rPr>
              <w:t>genacc.sg</w:t>
            </w:r>
          </w:p>
        </w:tc>
        <w:tc>
          <w:tcPr>
            <w:tcW w:w="819" w:type="dxa"/>
          </w:tcPr>
          <w:p w14:paraId="68EFCCA6" w14:textId="77777777" w:rsidR="00343177" w:rsidRPr="007D4FA6" w:rsidRDefault="00343177" w:rsidP="00A622C8">
            <w:pPr>
              <w:rPr>
                <w:lang w:val="en-US"/>
              </w:rPr>
            </w:pPr>
            <w:r w:rsidRPr="007D4FA6">
              <w:rPr>
                <w:lang w:val="en-US"/>
              </w:rPr>
              <w:t>from</w:t>
            </w:r>
          </w:p>
        </w:tc>
        <w:tc>
          <w:tcPr>
            <w:tcW w:w="1689" w:type="dxa"/>
          </w:tcPr>
          <w:p w14:paraId="528AE355" w14:textId="50B7AC8B" w:rsidR="00343177" w:rsidRPr="007D4FA6" w:rsidRDefault="00343177" w:rsidP="00A622C8">
            <w:pPr>
              <w:rPr>
                <w:lang w:val="en-US"/>
              </w:rPr>
            </w:pPr>
            <w:r w:rsidRPr="007D4FA6">
              <w:rPr>
                <w:lang w:val="en-US"/>
              </w:rPr>
              <w:t>blue</w:t>
            </w:r>
            <w:r w:rsidR="00B03B8E">
              <w:rPr>
                <w:lang w:val="en-US"/>
              </w:rPr>
              <w:t>-</w:t>
            </w:r>
            <w:r w:rsidR="00B03B8E" w:rsidRPr="00564C4D">
              <w:rPr>
                <w:smallCaps/>
                <w:lang w:val="en-US"/>
              </w:rPr>
              <w:t>f.gen.sg</w:t>
            </w:r>
          </w:p>
        </w:tc>
        <w:tc>
          <w:tcPr>
            <w:tcW w:w="1713" w:type="dxa"/>
          </w:tcPr>
          <w:p w14:paraId="3540045A" w14:textId="2713838A" w:rsidR="00343177" w:rsidRPr="007D4FA6" w:rsidRDefault="00343177" w:rsidP="00A622C8">
            <w:pPr>
              <w:rPr>
                <w:lang w:val="en-US"/>
              </w:rPr>
            </w:pPr>
            <w:r w:rsidRPr="007D4FA6">
              <w:rPr>
                <w:lang w:val="en-US"/>
              </w:rPr>
              <w:t>taffeta</w:t>
            </w:r>
            <w:r w:rsidR="00B03B8E">
              <w:rPr>
                <w:lang w:val="en-US"/>
              </w:rPr>
              <w:t>-</w:t>
            </w:r>
            <w:r w:rsidR="00B03B8E" w:rsidRPr="00564C4D">
              <w:rPr>
                <w:smallCaps/>
                <w:lang w:val="en-US"/>
              </w:rPr>
              <w:t>gen.sg</w:t>
            </w:r>
          </w:p>
        </w:tc>
      </w:tr>
    </w:tbl>
    <w:p w14:paraId="6B267602" w14:textId="77777777" w:rsidR="00343177" w:rsidRPr="007D4FA6" w:rsidRDefault="00343177" w:rsidP="00A622C8">
      <w:pPr>
        <w:rPr>
          <w:lang w:val="en-US"/>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2006"/>
        <w:gridCol w:w="850"/>
        <w:gridCol w:w="567"/>
        <w:gridCol w:w="1701"/>
        <w:gridCol w:w="1564"/>
      </w:tblGrid>
      <w:tr w:rsidR="00343177" w:rsidRPr="007D4FA6" w14:paraId="5C241325" w14:textId="77777777" w:rsidTr="00564C4D">
        <w:tc>
          <w:tcPr>
            <w:tcW w:w="2384" w:type="dxa"/>
          </w:tcPr>
          <w:p w14:paraId="3D8A16D9" w14:textId="77777777" w:rsidR="00343177" w:rsidRPr="007D4FA6" w:rsidRDefault="00343177" w:rsidP="00A622C8">
            <w:pPr>
              <w:rPr>
                <w:i/>
                <w:lang w:val="en-US"/>
              </w:rPr>
            </w:pPr>
            <w:proofErr w:type="spellStart"/>
            <w:r w:rsidRPr="007D4FA6">
              <w:rPr>
                <w:i/>
                <w:lang w:val="en-US"/>
              </w:rPr>
              <w:t>któr</w:t>
            </w:r>
            <w:proofErr w:type="spellEnd"/>
            <w:r w:rsidRPr="007D4FA6">
              <w:rPr>
                <w:i/>
                <w:lang w:val="en-US"/>
              </w:rPr>
              <w:t>-ego</w:t>
            </w:r>
          </w:p>
        </w:tc>
        <w:tc>
          <w:tcPr>
            <w:tcW w:w="2006" w:type="dxa"/>
          </w:tcPr>
          <w:p w14:paraId="759B60DD" w14:textId="32AA0EB7" w:rsidR="00343177" w:rsidRPr="007D4FA6" w:rsidRDefault="00343177" w:rsidP="00A622C8">
            <w:pPr>
              <w:rPr>
                <w:i/>
                <w:lang w:val="en-US"/>
              </w:rPr>
            </w:pPr>
            <w:r w:rsidRPr="007D4FA6">
              <w:rPr>
                <w:i/>
                <w:lang w:val="en-US"/>
              </w:rPr>
              <w:t>mam</w:t>
            </w:r>
            <w:r w:rsidR="00B03B8E">
              <w:rPr>
                <w:i/>
                <w:lang w:val="en-US"/>
              </w:rPr>
              <w:t>-</w:t>
            </w:r>
            <w:r w:rsidRPr="007D4FA6">
              <w:rPr>
                <w:i/>
                <w:lang w:val="en-US"/>
              </w:rPr>
              <w:t>a</w:t>
            </w:r>
          </w:p>
        </w:tc>
        <w:tc>
          <w:tcPr>
            <w:tcW w:w="850" w:type="dxa"/>
          </w:tcPr>
          <w:p w14:paraId="64DFFCE9" w14:textId="77777777" w:rsidR="00343177" w:rsidRPr="007D4FA6" w:rsidRDefault="00343177" w:rsidP="00A622C8">
            <w:pPr>
              <w:rPr>
                <w:i/>
                <w:lang w:val="en-US"/>
              </w:rPr>
            </w:pPr>
            <w:proofErr w:type="spellStart"/>
            <w:r w:rsidRPr="007D4FA6">
              <w:rPr>
                <w:i/>
                <w:lang w:val="en-US"/>
              </w:rPr>
              <w:t>miała</w:t>
            </w:r>
            <w:proofErr w:type="spellEnd"/>
          </w:p>
        </w:tc>
        <w:tc>
          <w:tcPr>
            <w:tcW w:w="567" w:type="dxa"/>
          </w:tcPr>
          <w:p w14:paraId="7FF675F2" w14:textId="77777777" w:rsidR="00343177" w:rsidRPr="007D4FA6" w:rsidRDefault="00343177" w:rsidP="00A622C8">
            <w:pPr>
              <w:rPr>
                <w:i/>
                <w:lang w:val="en-US"/>
              </w:rPr>
            </w:pPr>
            <w:proofErr w:type="spellStart"/>
            <w:r w:rsidRPr="007D4FA6">
              <w:rPr>
                <w:i/>
                <w:lang w:val="en-US"/>
              </w:rPr>
              <w:t>na</w:t>
            </w:r>
            <w:proofErr w:type="spellEnd"/>
          </w:p>
        </w:tc>
        <w:tc>
          <w:tcPr>
            <w:tcW w:w="1701" w:type="dxa"/>
          </w:tcPr>
          <w:p w14:paraId="2D17B60F" w14:textId="19FC8CE5" w:rsidR="00343177" w:rsidRPr="007D4FA6" w:rsidRDefault="00343177" w:rsidP="00A622C8">
            <w:pPr>
              <w:rPr>
                <w:i/>
                <w:lang w:val="en-US"/>
              </w:rPr>
            </w:pPr>
            <w:proofErr w:type="spellStart"/>
            <w:r w:rsidRPr="007D4FA6">
              <w:rPr>
                <w:i/>
                <w:lang w:val="en-US"/>
              </w:rPr>
              <w:t>gorsi</w:t>
            </w:r>
            <w:proofErr w:type="spellEnd"/>
            <w:r w:rsidR="00B03B8E">
              <w:rPr>
                <w:i/>
                <w:lang w:val="en-US"/>
              </w:rPr>
              <w:t>-</w:t>
            </w:r>
            <w:r w:rsidRPr="007D4FA6">
              <w:rPr>
                <w:i/>
                <w:lang w:val="en-US"/>
              </w:rPr>
              <w:t>e</w:t>
            </w:r>
          </w:p>
        </w:tc>
        <w:tc>
          <w:tcPr>
            <w:tcW w:w="1564" w:type="dxa"/>
          </w:tcPr>
          <w:p w14:paraId="01B01BB8" w14:textId="6DECFF41" w:rsidR="00343177" w:rsidRPr="007D4FA6" w:rsidRDefault="00343177" w:rsidP="00A622C8">
            <w:pPr>
              <w:rPr>
                <w:i/>
                <w:lang w:val="en-US"/>
              </w:rPr>
            </w:pPr>
            <w:proofErr w:type="spellStart"/>
            <w:r w:rsidRPr="007D4FA6">
              <w:rPr>
                <w:i/>
                <w:lang w:val="en-US"/>
              </w:rPr>
              <w:t>sukienk</w:t>
            </w:r>
            <w:r w:rsidR="00B03B8E">
              <w:rPr>
                <w:i/>
                <w:lang w:val="en-US"/>
              </w:rPr>
              <w:t>-</w:t>
            </w:r>
            <w:r w:rsidRPr="007D4FA6">
              <w:rPr>
                <w:i/>
                <w:lang w:val="en-US"/>
              </w:rPr>
              <w:t>i</w:t>
            </w:r>
            <w:proofErr w:type="spellEnd"/>
            <w:r w:rsidRPr="007D4FA6">
              <w:rPr>
                <w:i/>
                <w:lang w:val="en-US"/>
              </w:rPr>
              <w:t>.</w:t>
            </w:r>
          </w:p>
        </w:tc>
      </w:tr>
      <w:tr w:rsidR="00343177" w:rsidRPr="007D4FA6" w14:paraId="2EF6B803" w14:textId="77777777" w:rsidTr="00564C4D">
        <w:tc>
          <w:tcPr>
            <w:tcW w:w="2384" w:type="dxa"/>
          </w:tcPr>
          <w:p w14:paraId="6EFF6036" w14:textId="36DAA9F6" w:rsidR="00343177" w:rsidRPr="007D4FA6" w:rsidRDefault="00343177" w:rsidP="00A622C8">
            <w:pPr>
              <w:rPr>
                <w:lang w:val="en-US"/>
              </w:rPr>
            </w:pPr>
            <w:r w:rsidRPr="007D4FA6">
              <w:rPr>
                <w:lang w:val="en-US"/>
              </w:rPr>
              <w:t>which-</w:t>
            </w:r>
            <w:r w:rsidR="00B03B8E" w:rsidRPr="00BA764D">
              <w:rPr>
                <w:smallCaps/>
                <w:lang w:val="en-US"/>
              </w:rPr>
              <w:t>genacc.sg</w:t>
            </w:r>
          </w:p>
        </w:tc>
        <w:tc>
          <w:tcPr>
            <w:tcW w:w="2006" w:type="dxa"/>
          </w:tcPr>
          <w:p w14:paraId="561AEC6E" w14:textId="3EA9FA85" w:rsidR="00343177" w:rsidRPr="007D4FA6" w:rsidRDefault="00343177" w:rsidP="00A622C8">
            <w:pPr>
              <w:rPr>
                <w:lang w:val="en-US"/>
              </w:rPr>
            </w:pPr>
            <w:r w:rsidRPr="007D4FA6">
              <w:rPr>
                <w:lang w:val="en-US"/>
              </w:rPr>
              <w:t>mother</w:t>
            </w:r>
            <w:r w:rsidR="00B03B8E">
              <w:rPr>
                <w:lang w:val="en-US"/>
              </w:rPr>
              <w:t>-</w:t>
            </w:r>
            <w:r w:rsidR="00B03B8E" w:rsidRPr="00564C4D">
              <w:rPr>
                <w:smallCaps/>
                <w:lang w:val="en-US"/>
              </w:rPr>
              <w:t>nom.sg</w:t>
            </w:r>
          </w:p>
        </w:tc>
        <w:tc>
          <w:tcPr>
            <w:tcW w:w="850" w:type="dxa"/>
          </w:tcPr>
          <w:p w14:paraId="61ED18B1" w14:textId="77777777" w:rsidR="00343177" w:rsidRPr="007D4FA6" w:rsidRDefault="00343177" w:rsidP="00A622C8">
            <w:pPr>
              <w:rPr>
                <w:lang w:val="en-US"/>
              </w:rPr>
            </w:pPr>
            <w:r w:rsidRPr="007D4FA6">
              <w:rPr>
                <w:lang w:val="en-US"/>
              </w:rPr>
              <w:t>had</w:t>
            </w:r>
          </w:p>
        </w:tc>
        <w:tc>
          <w:tcPr>
            <w:tcW w:w="567" w:type="dxa"/>
          </w:tcPr>
          <w:p w14:paraId="5FD92B3F" w14:textId="77777777" w:rsidR="00343177" w:rsidRPr="007D4FA6" w:rsidRDefault="00343177" w:rsidP="00A622C8">
            <w:pPr>
              <w:rPr>
                <w:lang w:val="en-US"/>
              </w:rPr>
            </w:pPr>
            <w:r w:rsidRPr="007D4FA6">
              <w:rPr>
                <w:lang w:val="en-US"/>
              </w:rPr>
              <w:t>on</w:t>
            </w:r>
          </w:p>
        </w:tc>
        <w:tc>
          <w:tcPr>
            <w:tcW w:w="1701" w:type="dxa"/>
          </w:tcPr>
          <w:p w14:paraId="295CEDC6" w14:textId="05677B2C" w:rsidR="00343177" w:rsidRPr="007D4FA6" w:rsidRDefault="00343177" w:rsidP="00A622C8">
            <w:pPr>
              <w:rPr>
                <w:lang w:val="en-US"/>
              </w:rPr>
            </w:pPr>
            <w:r w:rsidRPr="007D4FA6">
              <w:rPr>
                <w:lang w:val="en-US"/>
              </w:rPr>
              <w:t>bosom</w:t>
            </w:r>
            <w:r w:rsidR="00B03B8E">
              <w:rPr>
                <w:lang w:val="en-US"/>
              </w:rPr>
              <w:t>-</w:t>
            </w:r>
            <w:r w:rsidR="00B03B8E" w:rsidRPr="00564C4D">
              <w:rPr>
                <w:smallCaps/>
                <w:lang w:val="en-US"/>
              </w:rPr>
              <w:t>loc.sg</w:t>
            </w:r>
          </w:p>
        </w:tc>
        <w:tc>
          <w:tcPr>
            <w:tcW w:w="1564" w:type="dxa"/>
          </w:tcPr>
          <w:p w14:paraId="6D1A8F42" w14:textId="7562E40D" w:rsidR="00343177" w:rsidRPr="007D4FA6" w:rsidRDefault="00343177" w:rsidP="00A622C8">
            <w:pPr>
              <w:rPr>
                <w:lang w:val="en-US"/>
              </w:rPr>
            </w:pPr>
            <w:r w:rsidRPr="007D4FA6">
              <w:rPr>
                <w:lang w:val="en-US"/>
              </w:rPr>
              <w:t>dress</w:t>
            </w:r>
            <w:r w:rsidR="00B03B8E">
              <w:rPr>
                <w:lang w:val="en-US"/>
              </w:rPr>
              <w:t>-</w:t>
            </w:r>
            <w:r w:rsidR="00B03B8E" w:rsidRPr="00564C4D">
              <w:rPr>
                <w:smallCaps/>
                <w:lang w:val="en-US"/>
              </w:rPr>
              <w:t>gen.sg</w:t>
            </w:r>
          </w:p>
        </w:tc>
      </w:tr>
    </w:tbl>
    <w:p w14:paraId="49FE0742" w14:textId="77777777" w:rsidR="00343177" w:rsidRPr="007D4FA6" w:rsidRDefault="004D069F" w:rsidP="00A622C8">
      <w:pPr>
        <w:rPr>
          <w:lang w:val="en-US"/>
        </w:rPr>
      </w:pPr>
      <w:r w:rsidRPr="007D4FA6">
        <w:rPr>
          <w:lang w:val="en-US"/>
        </w:rPr>
        <w:t xml:space="preserve">‘Sabina remembers </w:t>
      </w:r>
      <w:r w:rsidRPr="007D4FA6">
        <w:rPr>
          <w:b/>
          <w:lang w:val="en-US"/>
        </w:rPr>
        <w:t>the</w:t>
      </w:r>
      <w:r w:rsidRPr="007D4FA6">
        <w:rPr>
          <w:lang w:val="en-US"/>
        </w:rPr>
        <w:t xml:space="preserve"> blue taffeta </w:t>
      </w:r>
      <w:r w:rsidRPr="007D4FA6">
        <w:rPr>
          <w:b/>
          <w:lang w:val="en-US"/>
        </w:rPr>
        <w:t>bow that</w:t>
      </w:r>
      <w:r w:rsidRPr="007D4FA6">
        <w:rPr>
          <w:lang w:val="en-US"/>
        </w:rPr>
        <w:t xml:space="preserve"> her mother had on the bosom of her dress’</w:t>
      </w:r>
    </w:p>
    <w:p w14:paraId="31694359" w14:textId="77777777" w:rsidR="00042850" w:rsidRPr="007D4FA6" w:rsidRDefault="00042850" w:rsidP="00A622C8">
      <w:pPr>
        <w:rPr>
          <w:lang w:val="en-US"/>
        </w:rPr>
      </w:pPr>
    </w:p>
    <w:p w14:paraId="2E49750A" w14:textId="6C802D34" w:rsidR="00E10F7C" w:rsidRPr="007D4FA6" w:rsidRDefault="0075667B" w:rsidP="00A622C8">
      <w:pPr>
        <w:rPr>
          <w:lang w:val="en-US"/>
        </w:rPr>
      </w:pPr>
      <w:r w:rsidRPr="007D4FA6">
        <w:rPr>
          <w:lang w:val="en-US"/>
        </w:rPr>
        <w:t xml:space="preserve">(25) Czech </w:t>
      </w:r>
      <w:proofErr w:type="spellStart"/>
      <w:r w:rsidRPr="007D4FA6">
        <w:rPr>
          <w:lang w:val="en-US"/>
        </w:rPr>
        <w:t>G</w:t>
      </w:r>
      <w:r w:rsidR="00EA2773">
        <w:rPr>
          <w:lang w:val="en-US"/>
        </w:rPr>
        <w:t>en</w:t>
      </w:r>
      <w:r w:rsidRPr="007D4FA6">
        <w:rPr>
          <w:lang w:val="en-US"/>
        </w:rPr>
        <w:t>A</w:t>
      </w:r>
      <w:r w:rsidR="00EA2773">
        <w:rPr>
          <w:lang w:val="en-US"/>
        </w:rPr>
        <w:t>cc</w:t>
      </w:r>
      <w:r w:rsidRPr="007D4FA6">
        <w:rPr>
          <w:lang w:val="en-US"/>
        </w:rPr>
        <w:t>Sg</w:t>
      </w:r>
      <w:proofErr w:type="spellEnd"/>
      <w:r w:rsidRPr="007D4FA6">
        <w:rPr>
          <w:lang w:val="en-US"/>
        </w:rPr>
        <w:t xml:space="preserve"> with </w:t>
      </w:r>
      <w:proofErr w:type="spellStart"/>
      <w:r w:rsidRPr="007D4FA6">
        <w:rPr>
          <w:i/>
          <w:lang w:val="en-US"/>
        </w:rPr>
        <w:t>sněhulák</w:t>
      </w:r>
      <w:proofErr w:type="spellEnd"/>
      <w:r w:rsidRPr="007D4FA6">
        <w:rPr>
          <w:lang w:val="en-US"/>
        </w:rPr>
        <w:t xml:space="preserve"> ‘snowman’, </w:t>
      </w:r>
      <w:proofErr w:type="spellStart"/>
      <w:r w:rsidR="00E10F7C" w:rsidRPr="007D4FA6">
        <w:rPr>
          <w:lang w:val="en-US"/>
        </w:rPr>
        <w:t>Jiří</w:t>
      </w:r>
      <w:proofErr w:type="spellEnd"/>
      <w:r w:rsidR="00E10F7C" w:rsidRPr="007D4FA6">
        <w:rPr>
          <w:lang w:val="en-US"/>
        </w:rPr>
        <w:t xml:space="preserve"> </w:t>
      </w:r>
      <w:proofErr w:type="spellStart"/>
      <w:r w:rsidR="00E10F7C" w:rsidRPr="007D4FA6">
        <w:rPr>
          <w:lang w:val="en-US"/>
        </w:rPr>
        <w:t>Hajíček</w:t>
      </w:r>
      <w:proofErr w:type="spellEnd"/>
      <w:r w:rsidR="00E10F7C" w:rsidRPr="007D4FA6">
        <w:rPr>
          <w:lang w:val="en-US"/>
        </w:rPr>
        <w:t xml:space="preserve"> 2014</w:t>
      </w:r>
      <w:r w:rsidRPr="007D4FA6">
        <w:rPr>
          <w:lang w:val="en-US"/>
        </w:rPr>
        <w:t xml:space="preserve">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275"/>
        <w:gridCol w:w="993"/>
        <w:gridCol w:w="576"/>
        <w:gridCol w:w="992"/>
        <w:gridCol w:w="2551"/>
      </w:tblGrid>
      <w:tr w:rsidR="00042850" w:rsidRPr="007D4FA6" w14:paraId="0A760109" w14:textId="77777777" w:rsidTr="00564C4D">
        <w:tc>
          <w:tcPr>
            <w:tcW w:w="2122" w:type="dxa"/>
          </w:tcPr>
          <w:p w14:paraId="531BD3F4" w14:textId="2AEC461F" w:rsidR="00042850" w:rsidRPr="007D4FA6" w:rsidRDefault="00042850" w:rsidP="00A622C8">
            <w:pPr>
              <w:rPr>
                <w:i/>
                <w:lang w:val="en-US"/>
              </w:rPr>
            </w:pPr>
            <w:proofErr w:type="spellStart"/>
            <w:r w:rsidRPr="007D4FA6">
              <w:rPr>
                <w:i/>
                <w:lang w:val="en-US"/>
              </w:rPr>
              <w:t>dvojčat</w:t>
            </w:r>
            <w:proofErr w:type="spellEnd"/>
            <w:r w:rsidR="00FE4322">
              <w:rPr>
                <w:i/>
                <w:lang w:val="en-US"/>
              </w:rPr>
              <w:t>-</w:t>
            </w:r>
            <w:r w:rsidRPr="007D4FA6">
              <w:rPr>
                <w:i/>
                <w:lang w:val="en-US"/>
              </w:rPr>
              <w:t>a</w:t>
            </w:r>
          </w:p>
        </w:tc>
        <w:tc>
          <w:tcPr>
            <w:tcW w:w="1275" w:type="dxa"/>
          </w:tcPr>
          <w:p w14:paraId="6D9F10E1" w14:textId="77777777" w:rsidR="00042850" w:rsidRPr="007D4FA6" w:rsidRDefault="00042850" w:rsidP="00A622C8">
            <w:pPr>
              <w:rPr>
                <w:i/>
                <w:lang w:val="en-US"/>
              </w:rPr>
            </w:pPr>
            <w:proofErr w:type="spellStart"/>
            <w:r w:rsidRPr="007D4FA6">
              <w:rPr>
                <w:i/>
                <w:lang w:val="en-US"/>
              </w:rPr>
              <w:t>začala</w:t>
            </w:r>
            <w:proofErr w:type="spellEnd"/>
          </w:p>
        </w:tc>
        <w:tc>
          <w:tcPr>
            <w:tcW w:w="993" w:type="dxa"/>
          </w:tcPr>
          <w:p w14:paraId="0A576E65" w14:textId="77777777" w:rsidR="00042850" w:rsidRPr="007D4FA6" w:rsidRDefault="00042850" w:rsidP="00A622C8">
            <w:pPr>
              <w:rPr>
                <w:i/>
                <w:lang w:val="en-US"/>
              </w:rPr>
            </w:pPr>
            <w:proofErr w:type="spellStart"/>
            <w:r w:rsidRPr="007D4FA6">
              <w:rPr>
                <w:i/>
                <w:lang w:val="en-US"/>
              </w:rPr>
              <w:t>řvát</w:t>
            </w:r>
            <w:proofErr w:type="spellEnd"/>
            <w:r w:rsidRPr="007D4FA6">
              <w:rPr>
                <w:i/>
                <w:lang w:val="en-US"/>
              </w:rPr>
              <w:t>,</w:t>
            </w:r>
          </w:p>
        </w:tc>
        <w:tc>
          <w:tcPr>
            <w:tcW w:w="576" w:type="dxa"/>
          </w:tcPr>
          <w:p w14:paraId="5732C679" w14:textId="77777777" w:rsidR="00042850" w:rsidRPr="007D4FA6" w:rsidRDefault="00042850" w:rsidP="00A622C8">
            <w:pPr>
              <w:rPr>
                <w:i/>
                <w:lang w:val="en-US"/>
              </w:rPr>
            </w:pPr>
            <w:proofErr w:type="spellStart"/>
            <w:r w:rsidRPr="007D4FA6">
              <w:rPr>
                <w:i/>
                <w:lang w:val="en-US"/>
              </w:rPr>
              <w:t>že</w:t>
            </w:r>
            <w:proofErr w:type="spellEnd"/>
          </w:p>
        </w:tc>
        <w:tc>
          <w:tcPr>
            <w:tcW w:w="992" w:type="dxa"/>
          </w:tcPr>
          <w:p w14:paraId="51F4E91F" w14:textId="77777777" w:rsidR="00042850" w:rsidRPr="007D4FA6" w:rsidRDefault="00042850" w:rsidP="00A622C8">
            <w:pPr>
              <w:rPr>
                <w:i/>
                <w:lang w:val="en-US"/>
              </w:rPr>
            </w:pPr>
            <w:proofErr w:type="spellStart"/>
            <w:r w:rsidRPr="007D4FA6">
              <w:rPr>
                <w:i/>
                <w:lang w:val="en-US"/>
              </w:rPr>
              <w:t>chtějí</w:t>
            </w:r>
            <w:proofErr w:type="spellEnd"/>
          </w:p>
        </w:tc>
        <w:tc>
          <w:tcPr>
            <w:tcW w:w="2551" w:type="dxa"/>
          </w:tcPr>
          <w:p w14:paraId="3BA029F2" w14:textId="77777777" w:rsidR="00042850" w:rsidRPr="007D4FA6" w:rsidRDefault="00042850" w:rsidP="00A622C8">
            <w:pPr>
              <w:rPr>
                <w:i/>
                <w:lang w:val="en-US"/>
              </w:rPr>
            </w:pPr>
            <w:proofErr w:type="spellStart"/>
            <w:r w:rsidRPr="007D4FA6">
              <w:rPr>
                <w:i/>
                <w:lang w:val="en-US"/>
              </w:rPr>
              <w:t>sněhulák</w:t>
            </w:r>
            <w:proofErr w:type="spellEnd"/>
            <w:r w:rsidRPr="007D4FA6">
              <w:rPr>
                <w:i/>
                <w:lang w:val="en-US"/>
              </w:rPr>
              <w:t>-a,</w:t>
            </w:r>
          </w:p>
        </w:tc>
      </w:tr>
      <w:tr w:rsidR="00042850" w:rsidRPr="007D4FA6" w14:paraId="38D11BBF" w14:textId="77777777" w:rsidTr="00564C4D">
        <w:tc>
          <w:tcPr>
            <w:tcW w:w="2122" w:type="dxa"/>
          </w:tcPr>
          <w:p w14:paraId="6C125AC2" w14:textId="7DB71C81" w:rsidR="00042850" w:rsidRPr="007D4FA6" w:rsidRDefault="00FE4322" w:rsidP="00A622C8">
            <w:pPr>
              <w:rPr>
                <w:lang w:val="en-US"/>
              </w:rPr>
            </w:pPr>
            <w:r w:rsidRPr="007D4FA6">
              <w:rPr>
                <w:lang w:val="en-US"/>
              </w:rPr>
              <w:t>twin</w:t>
            </w:r>
            <w:r>
              <w:rPr>
                <w:lang w:val="en-US"/>
              </w:rPr>
              <w:t>-</w:t>
            </w:r>
            <w:r w:rsidRPr="00564C4D">
              <w:rPr>
                <w:smallCaps/>
                <w:lang w:val="en-US"/>
              </w:rPr>
              <w:t>nom.pl</w:t>
            </w:r>
          </w:p>
        </w:tc>
        <w:tc>
          <w:tcPr>
            <w:tcW w:w="1275" w:type="dxa"/>
          </w:tcPr>
          <w:p w14:paraId="1730AFED" w14:textId="77777777" w:rsidR="00042850" w:rsidRPr="007D4FA6" w:rsidRDefault="00042850" w:rsidP="00A622C8">
            <w:pPr>
              <w:rPr>
                <w:lang w:val="en-US"/>
              </w:rPr>
            </w:pPr>
            <w:r w:rsidRPr="007D4FA6">
              <w:rPr>
                <w:lang w:val="en-US"/>
              </w:rPr>
              <w:t>started</w:t>
            </w:r>
          </w:p>
        </w:tc>
        <w:tc>
          <w:tcPr>
            <w:tcW w:w="993" w:type="dxa"/>
          </w:tcPr>
          <w:p w14:paraId="41D9DCDB" w14:textId="77777777" w:rsidR="00042850" w:rsidRPr="007D4FA6" w:rsidRDefault="00042850" w:rsidP="00A622C8">
            <w:pPr>
              <w:rPr>
                <w:lang w:val="en-US"/>
              </w:rPr>
            </w:pPr>
            <w:r w:rsidRPr="007D4FA6">
              <w:rPr>
                <w:lang w:val="en-US"/>
              </w:rPr>
              <w:t>scream</w:t>
            </w:r>
          </w:p>
        </w:tc>
        <w:tc>
          <w:tcPr>
            <w:tcW w:w="576" w:type="dxa"/>
          </w:tcPr>
          <w:p w14:paraId="5DFA9B84" w14:textId="77777777" w:rsidR="00042850" w:rsidRPr="007D4FA6" w:rsidRDefault="00042850" w:rsidP="00A622C8">
            <w:pPr>
              <w:rPr>
                <w:lang w:val="en-US"/>
              </w:rPr>
            </w:pPr>
            <w:r w:rsidRPr="007D4FA6">
              <w:rPr>
                <w:lang w:val="en-US"/>
              </w:rPr>
              <w:t>that</w:t>
            </w:r>
          </w:p>
        </w:tc>
        <w:tc>
          <w:tcPr>
            <w:tcW w:w="992" w:type="dxa"/>
          </w:tcPr>
          <w:p w14:paraId="722D0E9C" w14:textId="77777777" w:rsidR="00042850" w:rsidRPr="007D4FA6" w:rsidRDefault="00042850" w:rsidP="00A622C8">
            <w:pPr>
              <w:rPr>
                <w:lang w:val="en-US"/>
              </w:rPr>
            </w:pPr>
            <w:r w:rsidRPr="007D4FA6">
              <w:rPr>
                <w:lang w:val="en-US"/>
              </w:rPr>
              <w:t>want</w:t>
            </w:r>
          </w:p>
        </w:tc>
        <w:tc>
          <w:tcPr>
            <w:tcW w:w="2551" w:type="dxa"/>
          </w:tcPr>
          <w:p w14:paraId="459679F2" w14:textId="701613FE" w:rsidR="00042850" w:rsidRPr="007D4FA6" w:rsidRDefault="00042850" w:rsidP="00A622C8">
            <w:pPr>
              <w:rPr>
                <w:lang w:val="en-US"/>
              </w:rPr>
            </w:pPr>
            <w:r w:rsidRPr="007D4FA6">
              <w:rPr>
                <w:lang w:val="en-US"/>
              </w:rPr>
              <w:t>snowman-</w:t>
            </w:r>
            <w:r w:rsidR="00FE4322" w:rsidRPr="00BA764D">
              <w:rPr>
                <w:smallCaps/>
                <w:lang w:val="en-US"/>
              </w:rPr>
              <w:t>genacc.sg</w:t>
            </w:r>
          </w:p>
        </w:tc>
      </w:tr>
    </w:tbl>
    <w:p w14:paraId="49223844" w14:textId="77777777" w:rsidR="00042850" w:rsidRPr="007D4FA6" w:rsidRDefault="00042850" w:rsidP="00A622C8">
      <w:pPr>
        <w:rPr>
          <w:lang w:val="en-US"/>
        </w:rPr>
      </w:pPr>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709"/>
        <w:gridCol w:w="1979"/>
        <w:gridCol w:w="4393"/>
      </w:tblGrid>
      <w:tr w:rsidR="00042850" w:rsidRPr="007D4FA6" w14:paraId="5379BFA1" w14:textId="77777777" w:rsidTr="00564C4D">
        <w:tc>
          <w:tcPr>
            <w:tcW w:w="1985" w:type="dxa"/>
          </w:tcPr>
          <w:p w14:paraId="40D5664A" w14:textId="77777777" w:rsidR="00042850" w:rsidRPr="007D4FA6" w:rsidRDefault="00042850" w:rsidP="00A622C8">
            <w:pPr>
              <w:rPr>
                <w:i/>
                <w:lang w:val="en-US"/>
              </w:rPr>
            </w:pPr>
            <w:proofErr w:type="spellStart"/>
            <w:r w:rsidRPr="007D4FA6">
              <w:rPr>
                <w:i/>
                <w:lang w:val="en-US"/>
              </w:rPr>
              <w:t>kter-ého</w:t>
            </w:r>
            <w:proofErr w:type="spellEnd"/>
          </w:p>
        </w:tc>
        <w:tc>
          <w:tcPr>
            <w:tcW w:w="709" w:type="dxa"/>
          </w:tcPr>
          <w:p w14:paraId="55C1F9B3" w14:textId="77777777" w:rsidR="00042850" w:rsidRPr="007D4FA6" w:rsidRDefault="00042850" w:rsidP="00A622C8">
            <w:pPr>
              <w:rPr>
                <w:i/>
                <w:lang w:val="en-US"/>
              </w:rPr>
            </w:pPr>
            <w:proofErr w:type="spellStart"/>
            <w:r w:rsidRPr="007D4FA6">
              <w:rPr>
                <w:i/>
                <w:lang w:val="en-US"/>
              </w:rPr>
              <w:t>jim</w:t>
            </w:r>
            <w:proofErr w:type="spellEnd"/>
          </w:p>
        </w:tc>
        <w:tc>
          <w:tcPr>
            <w:tcW w:w="1979" w:type="dxa"/>
          </w:tcPr>
          <w:p w14:paraId="0D95398C" w14:textId="77777777" w:rsidR="00042850" w:rsidRPr="007D4FA6" w:rsidRDefault="00042850" w:rsidP="00A622C8">
            <w:pPr>
              <w:rPr>
                <w:i/>
                <w:lang w:val="en-US"/>
              </w:rPr>
            </w:pPr>
            <w:proofErr w:type="spellStart"/>
            <w:r w:rsidRPr="007D4FA6">
              <w:rPr>
                <w:i/>
                <w:lang w:val="en-US"/>
              </w:rPr>
              <w:t>tatínek</w:t>
            </w:r>
            <w:proofErr w:type="spellEnd"/>
          </w:p>
        </w:tc>
        <w:tc>
          <w:tcPr>
            <w:tcW w:w="4393" w:type="dxa"/>
          </w:tcPr>
          <w:p w14:paraId="30CD6A74" w14:textId="77777777" w:rsidR="00042850" w:rsidRPr="007D4FA6" w:rsidRDefault="00042850" w:rsidP="00A622C8">
            <w:pPr>
              <w:rPr>
                <w:i/>
                <w:lang w:val="en-US"/>
              </w:rPr>
            </w:pPr>
            <w:proofErr w:type="spellStart"/>
            <w:r w:rsidRPr="007D4FA6">
              <w:rPr>
                <w:i/>
                <w:lang w:val="en-US"/>
              </w:rPr>
              <w:t>slíbil</w:t>
            </w:r>
            <w:proofErr w:type="spellEnd"/>
          </w:p>
        </w:tc>
      </w:tr>
      <w:tr w:rsidR="00042850" w:rsidRPr="007D4FA6" w14:paraId="22B0B688" w14:textId="77777777" w:rsidTr="00564C4D">
        <w:tc>
          <w:tcPr>
            <w:tcW w:w="1985" w:type="dxa"/>
          </w:tcPr>
          <w:p w14:paraId="00B95504" w14:textId="01802FB2" w:rsidR="00042850" w:rsidRPr="007D4FA6" w:rsidRDefault="00042850" w:rsidP="00A622C8">
            <w:pPr>
              <w:rPr>
                <w:lang w:val="en-US"/>
              </w:rPr>
            </w:pPr>
            <w:r w:rsidRPr="007D4FA6">
              <w:rPr>
                <w:lang w:val="en-US"/>
              </w:rPr>
              <w:t>that-</w:t>
            </w:r>
            <w:r w:rsidR="00FE4322" w:rsidRPr="00BA764D">
              <w:rPr>
                <w:smallCaps/>
                <w:lang w:val="en-US"/>
              </w:rPr>
              <w:t>genacc.sg</w:t>
            </w:r>
          </w:p>
        </w:tc>
        <w:tc>
          <w:tcPr>
            <w:tcW w:w="709" w:type="dxa"/>
          </w:tcPr>
          <w:p w14:paraId="60FF1F8A" w14:textId="77777777" w:rsidR="00042850" w:rsidRPr="007D4FA6" w:rsidRDefault="00042850" w:rsidP="00A622C8">
            <w:pPr>
              <w:rPr>
                <w:lang w:val="en-US"/>
              </w:rPr>
            </w:pPr>
            <w:r w:rsidRPr="007D4FA6">
              <w:rPr>
                <w:lang w:val="en-US"/>
              </w:rPr>
              <w:t>them</w:t>
            </w:r>
          </w:p>
        </w:tc>
        <w:tc>
          <w:tcPr>
            <w:tcW w:w="1979" w:type="dxa"/>
          </w:tcPr>
          <w:p w14:paraId="3669EDF7" w14:textId="17F17648" w:rsidR="00042850" w:rsidRPr="007D4FA6" w:rsidRDefault="00042850" w:rsidP="00A622C8">
            <w:pPr>
              <w:rPr>
                <w:lang w:val="en-US"/>
              </w:rPr>
            </w:pPr>
            <w:r w:rsidRPr="007D4FA6">
              <w:rPr>
                <w:lang w:val="en-US"/>
              </w:rPr>
              <w:t>father</w:t>
            </w:r>
            <w:r w:rsidR="00FE4322">
              <w:rPr>
                <w:lang w:val="en-US"/>
              </w:rPr>
              <w:t>.</w:t>
            </w:r>
            <w:r w:rsidR="00FE4322" w:rsidRPr="00564C4D">
              <w:rPr>
                <w:smallCaps/>
                <w:lang w:val="en-US"/>
              </w:rPr>
              <w:t>nom.sg</w:t>
            </w:r>
          </w:p>
        </w:tc>
        <w:tc>
          <w:tcPr>
            <w:tcW w:w="4393" w:type="dxa"/>
          </w:tcPr>
          <w:p w14:paraId="18DAF333" w14:textId="77777777" w:rsidR="00042850" w:rsidRPr="007D4FA6" w:rsidRDefault="00042850" w:rsidP="00A622C8">
            <w:pPr>
              <w:rPr>
                <w:lang w:val="en-US"/>
              </w:rPr>
            </w:pPr>
            <w:r w:rsidRPr="007D4FA6">
              <w:rPr>
                <w:lang w:val="en-US"/>
              </w:rPr>
              <w:t>promised</w:t>
            </w:r>
          </w:p>
        </w:tc>
      </w:tr>
    </w:tbl>
    <w:p w14:paraId="7057526D" w14:textId="77777777" w:rsidR="00042850" w:rsidRPr="007D4FA6" w:rsidRDefault="00042850" w:rsidP="00A622C8">
      <w:pPr>
        <w:rPr>
          <w:lang w:val="en-US"/>
        </w:rPr>
      </w:pPr>
      <w:r w:rsidRPr="007D4FA6">
        <w:rPr>
          <w:lang w:val="en-US"/>
        </w:rPr>
        <w:t>‘</w:t>
      </w:r>
      <w:proofErr w:type="gramStart"/>
      <w:r w:rsidRPr="007D4FA6">
        <w:rPr>
          <w:lang w:val="en-US"/>
        </w:rPr>
        <w:t>the</w:t>
      </w:r>
      <w:proofErr w:type="gramEnd"/>
      <w:r w:rsidRPr="007D4FA6">
        <w:rPr>
          <w:lang w:val="en-US"/>
        </w:rPr>
        <w:t xml:space="preserve"> twins started to scream that they wanted </w:t>
      </w:r>
      <w:r w:rsidRPr="007D4FA6">
        <w:rPr>
          <w:b/>
          <w:lang w:val="en-US"/>
        </w:rPr>
        <w:t>the snowman that</w:t>
      </w:r>
      <w:r w:rsidRPr="007D4FA6">
        <w:rPr>
          <w:lang w:val="en-US"/>
        </w:rPr>
        <w:t xml:space="preserve"> their father had promised’</w:t>
      </w:r>
    </w:p>
    <w:p w14:paraId="61020353" w14:textId="77777777" w:rsidR="00D8330A" w:rsidRPr="007D4FA6" w:rsidRDefault="00D8330A" w:rsidP="00A622C8">
      <w:pPr>
        <w:rPr>
          <w:lang w:val="en-US"/>
        </w:rPr>
      </w:pPr>
    </w:p>
    <w:p w14:paraId="25467E5D" w14:textId="2FBED75C" w:rsidR="00042850" w:rsidRPr="007D4FA6" w:rsidRDefault="00042850" w:rsidP="00A622C8">
      <w:pPr>
        <w:rPr>
          <w:lang w:val="en-US"/>
        </w:rPr>
      </w:pPr>
      <w:r w:rsidRPr="007D4FA6">
        <w:rPr>
          <w:lang w:val="en-US"/>
        </w:rPr>
        <w:t xml:space="preserve">In the opposite direction, </w:t>
      </w:r>
      <w:r w:rsidR="00684B80">
        <w:rPr>
          <w:lang w:val="en-US"/>
        </w:rPr>
        <w:t xml:space="preserve">we see </w:t>
      </w:r>
      <w:r w:rsidRPr="007D4FA6">
        <w:rPr>
          <w:lang w:val="en-US"/>
        </w:rPr>
        <w:t>the metaphorical naming of a human being by means of an inanimate object</w:t>
      </w:r>
      <w:r w:rsidR="00684B80">
        <w:rPr>
          <w:lang w:val="en-US"/>
        </w:rPr>
        <w:t xml:space="preserve">, where the original meaning of </w:t>
      </w:r>
      <w:proofErr w:type="spellStart"/>
      <w:r w:rsidR="00684B80">
        <w:rPr>
          <w:i/>
          <w:lang w:val="en-US"/>
        </w:rPr>
        <w:t>bolvan</w:t>
      </w:r>
      <w:proofErr w:type="spellEnd"/>
      <w:r w:rsidR="00684B80">
        <w:rPr>
          <w:i/>
          <w:lang w:val="en-US"/>
        </w:rPr>
        <w:t xml:space="preserve"> </w:t>
      </w:r>
      <w:r w:rsidR="00684B80">
        <w:rPr>
          <w:lang w:val="en-US"/>
        </w:rPr>
        <w:t>‘boulder’</w:t>
      </w:r>
      <w:r w:rsidR="004F254E">
        <w:rPr>
          <w:lang w:val="en-US"/>
        </w:rPr>
        <w:t xml:space="preserve"> has now been overtaken by </w:t>
      </w:r>
      <w:r w:rsidRPr="007D4FA6">
        <w:rPr>
          <w:lang w:val="en-US"/>
        </w:rPr>
        <w:t xml:space="preserve">‘block(head)’, as </w:t>
      </w:r>
      <w:proofErr w:type="spellStart"/>
      <w:r w:rsidRPr="007D4FA6">
        <w:rPr>
          <w:lang w:val="en-US"/>
        </w:rPr>
        <w:t>in</w:t>
      </w:r>
      <w:proofErr w:type="spellEnd"/>
      <w:r w:rsidRPr="007D4FA6">
        <w:rPr>
          <w:lang w:val="en-US"/>
        </w:rPr>
        <w:t xml:space="preserve"> example (26).</w:t>
      </w:r>
    </w:p>
    <w:p w14:paraId="1C6A8F41" w14:textId="77777777" w:rsidR="00042850" w:rsidRPr="007D4FA6" w:rsidRDefault="00042850" w:rsidP="00895F88">
      <w:pPr>
        <w:rPr>
          <w:lang w:val="en-US"/>
        </w:rPr>
      </w:pPr>
    </w:p>
    <w:p w14:paraId="3F065F72" w14:textId="4758AD4A" w:rsidR="00042850" w:rsidRPr="007D4FA6" w:rsidRDefault="00042850" w:rsidP="00895F88">
      <w:pPr>
        <w:rPr>
          <w:lang w:val="en-US"/>
        </w:rPr>
      </w:pPr>
      <w:r w:rsidRPr="007D4FA6">
        <w:rPr>
          <w:lang w:val="en-US"/>
        </w:rPr>
        <w:t xml:space="preserve">(26) Russian </w:t>
      </w:r>
      <w:proofErr w:type="spellStart"/>
      <w:r w:rsidRPr="007D4FA6">
        <w:rPr>
          <w:lang w:val="en-US"/>
        </w:rPr>
        <w:t>G</w:t>
      </w:r>
      <w:r w:rsidR="000E72FA">
        <w:rPr>
          <w:lang w:val="en-US"/>
        </w:rPr>
        <w:t>en</w:t>
      </w:r>
      <w:r w:rsidRPr="007D4FA6">
        <w:rPr>
          <w:lang w:val="en-US"/>
        </w:rPr>
        <w:t>A</w:t>
      </w:r>
      <w:r w:rsidR="000E72FA">
        <w:rPr>
          <w:lang w:val="en-US"/>
        </w:rPr>
        <w:t>cc</w:t>
      </w:r>
      <w:r w:rsidRPr="007D4FA6">
        <w:rPr>
          <w:lang w:val="en-US"/>
        </w:rPr>
        <w:t>Sg</w:t>
      </w:r>
      <w:proofErr w:type="spellEnd"/>
      <w:r w:rsidRPr="007D4FA6">
        <w:rPr>
          <w:lang w:val="en-US"/>
        </w:rPr>
        <w:t xml:space="preserve"> with </w:t>
      </w:r>
      <w:proofErr w:type="spellStart"/>
      <w:r w:rsidRPr="007D4FA6">
        <w:rPr>
          <w:i/>
          <w:lang w:val="en-US"/>
        </w:rPr>
        <w:t>bolvan</w:t>
      </w:r>
      <w:proofErr w:type="spellEnd"/>
      <w:r w:rsidRPr="007D4FA6">
        <w:rPr>
          <w:lang w:val="en-US"/>
        </w:rPr>
        <w:t xml:space="preserve"> ‘</w:t>
      </w:r>
      <w:r w:rsidR="004F254E" w:rsidRPr="007D4FA6">
        <w:rPr>
          <w:lang w:val="en-US"/>
        </w:rPr>
        <w:t>b</w:t>
      </w:r>
      <w:r w:rsidR="004F254E">
        <w:rPr>
          <w:lang w:val="en-US"/>
        </w:rPr>
        <w:t>oulder</w:t>
      </w:r>
      <w:r w:rsidR="004F254E" w:rsidRPr="007D4FA6">
        <w:rPr>
          <w:lang w:val="en-US"/>
        </w:rPr>
        <w:t xml:space="preserve">’ </w:t>
      </w:r>
      <w:r w:rsidRPr="007D4FA6">
        <w:rPr>
          <w:lang w:val="en-US"/>
        </w:rPr>
        <w:t xml:space="preserve">&gt; ‘blockhead’, </w:t>
      </w:r>
      <w:proofErr w:type="spellStart"/>
      <w:r w:rsidRPr="007D4FA6">
        <w:rPr>
          <w:lang w:val="en-US"/>
        </w:rPr>
        <w:t>Mixail</w:t>
      </w:r>
      <w:proofErr w:type="spellEnd"/>
      <w:r w:rsidRPr="007D4FA6">
        <w:rPr>
          <w:lang w:val="en-US"/>
        </w:rPr>
        <w:t xml:space="preserve"> </w:t>
      </w:r>
      <w:proofErr w:type="spellStart"/>
      <w:r w:rsidRPr="007D4FA6">
        <w:rPr>
          <w:lang w:val="en-US"/>
        </w:rPr>
        <w:t>Gigolašvili</w:t>
      </w:r>
      <w:proofErr w:type="spellEnd"/>
      <w:r w:rsidRPr="007D4FA6">
        <w:rPr>
          <w:lang w:val="en-US"/>
        </w:rPr>
        <w:t xml:space="preserve"> 2007 (ruscorpora.ru)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403"/>
        <w:gridCol w:w="573"/>
        <w:gridCol w:w="1986"/>
        <w:gridCol w:w="2126"/>
        <w:gridCol w:w="3391"/>
      </w:tblGrid>
      <w:tr w:rsidR="00006D1F" w:rsidRPr="007D4FA6" w14:paraId="14FAC2A3" w14:textId="77777777" w:rsidTr="00564C4D">
        <w:tc>
          <w:tcPr>
            <w:tcW w:w="577" w:type="dxa"/>
          </w:tcPr>
          <w:p w14:paraId="7288600B" w14:textId="77777777" w:rsidR="00006D1F" w:rsidRPr="007D4FA6" w:rsidRDefault="00360A31" w:rsidP="00895F88">
            <w:pPr>
              <w:rPr>
                <w:i/>
                <w:lang w:val="en-US"/>
              </w:rPr>
            </w:pPr>
            <w:r w:rsidRPr="007D4FA6">
              <w:rPr>
                <w:i/>
                <w:lang w:val="en-US"/>
              </w:rPr>
              <w:t>ty</w:t>
            </w:r>
          </w:p>
        </w:tc>
        <w:tc>
          <w:tcPr>
            <w:tcW w:w="403" w:type="dxa"/>
          </w:tcPr>
          <w:p w14:paraId="74D978B5" w14:textId="77777777" w:rsidR="00006D1F" w:rsidRPr="007D4FA6" w:rsidRDefault="00360A31" w:rsidP="00895F88">
            <w:pPr>
              <w:rPr>
                <w:i/>
                <w:lang w:val="en-US"/>
              </w:rPr>
            </w:pPr>
            <w:r w:rsidRPr="007D4FA6">
              <w:rPr>
                <w:i/>
                <w:lang w:val="en-US"/>
              </w:rPr>
              <w:t>v</w:t>
            </w:r>
          </w:p>
        </w:tc>
        <w:tc>
          <w:tcPr>
            <w:tcW w:w="573" w:type="dxa"/>
          </w:tcPr>
          <w:p w14:paraId="55F8BB8D" w14:textId="77777777" w:rsidR="00006D1F" w:rsidRPr="007D4FA6" w:rsidRDefault="00360A31" w:rsidP="00895F88">
            <w:pPr>
              <w:rPr>
                <w:i/>
                <w:lang w:val="en-US"/>
              </w:rPr>
            </w:pPr>
            <w:proofErr w:type="spellStart"/>
            <w:r w:rsidRPr="007D4FA6">
              <w:rPr>
                <w:i/>
                <w:lang w:val="en-US"/>
              </w:rPr>
              <w:t>ee</w:t>
            </w:r>
            <w:proofErr w:type="spellEnd"/>
          </w:p>
        </w:tc>
        <w:tc>
          <w:tcPr>
            <w:tcW w:w="1986" w:type="dxa"/>
          </w:tcPr>
          <w:p w14:paraId="423FFD8B" w14:textId="6AC79374" w:rsidR="00006D1F" w:rsidRPr="007D4FA6" w:rsidRDefault="00360A31" w:rsidP="00895F88">
            <w:pPr>
              <w:rPr>
                <w:i/>
                <w:lang w:val="en-US"/>
              </w:rPr>
            </w:pPr>
            <w:proofErr w:type="spellStart"/>
            <w:r w:rsidRPr="007D4FA6">
              <w:rPr>
                <w:i/>
                <w:lang w:val="en-US"/>
              </w:rPr>
              <w:t>glaz</w:t>
            </w:r>
            <w:proofErr w:type="spellEnd"/>
            <w:r w:rsidR="004F254E">
              <w:rPr>
                <w:i/>
                <w:lang w:val="en-US"/>
              </w:rPr>
              <w:t>-</w:t>
            </w:r>
            <w:r w:rsidRPr="007D4FA6">
              <w:rPr>
                <w:i/>
                <w:lang w:val="en-US"/>
              </w:rPr>
              <w:t>ax</w:t>
            </w:r>
          </w:p>
        </w:tc>
        <w:tc>
          <w:tcPr>
            <w:tcW w:w="2126" w:type="dxa"/>
          </w:tcPr>
          <w:p w14:paraId="2BEE97DC" w14:textId="77777777" w:rsidR="00006D1F" w:rsidRPr="007D4FA6" w:rsidRDefault="00360A31" w:rsidP="00895F88">
            <w:pPr>
              <w:rPr>
                <w:i/>
                <w:lang w:val="en-US"/>
              </w:rPr>
            </w:pPr>
            <w:proofErr w:type="spellStart"/>
            <w:r w:rsidRPr="007D4FA6">
              <w:rPr>
                <w:i/>
                <w:lang w:val="en-US"/>
              </w:rPr>
              <w:t>postepenno</w:t>
            </w:r>
            <w:proofErr w:type="spellEnd"/>
          </w:p>
        </w:tc>
        <w:tc>
          <w:tcPr>
            <w:tcW w:w="3391" w:type="dxa"/>
          </w:tcPr>
          <w:p w14:paraId="7B44AF01" w14:textId="77777777" w:rsidR="00006D1F" w:rsidRPr="007D4FA6" w:rsidRDefault="00360A31" w:rsidP="00895F88">
            <w:pPr>
              <w:rPr>
                <w:i/>
                <w:lang w:val="en-US"/>
              </w:rPr>
            </w:pPr>
            <w:proofErr w:type="spellStart"/>
            <w:r w:rsidRPr="007D4FA6">
              <w:rPr>
                <w:i/>
                <w:lang w:val="en-US"/>
              </w:rPr>
              <w:t>prevraščaeš’sja</w:t>
            </w:r>
            <w:proofErr w:type="spellEnd"/>
          </w:p>
        </w:tc>
      </w:tr>
      <w:tr w:rsidR="00360A31" w:rsidRPr="007D4FA6" w14:paraId="577C63AA" w14:textId="77777777" w:rsidTr="00564C4D">
        <w:tc>
          <w:tcPr>
            <w:tcW w:w="577" w:type="dxa"/>
          </w:tcPr>
          <w:p w14:paraId="730991B2" w14:textId="77777777" w:rsidR="00360A31" w:rsidRPr="007D4FA6" w:rsidRDefault="00360A31" w:rsidP="00360A31">
            <w:pPr>
              <w:rPr>
                <w:lang w:val="en-US"/>
              </w:rPr>
            </w:pPr>
            <w:r w:rsidRPr="007D4FA6">
              <w:rPr>
                <w:lang w:val="en-US"/>
              </w:rPr>
              <w:t>you</w:t>
            </w:r>
          </w:p>
        </w:tc>
        <w:tc>
          <w:tcPr>
            <w:tcW w:w="403" w:type="dxa"/>
          </w:tcPr>
          <w:p w14:paraId="5127597E" w14:textId="77777777" w:rsidR="00360A31" w:rsidRPr="007D4FA6" w:rsidRDefault="00360A31" w:rsidP="00360A31">
            <w:pPr>
              <w:rPr>
                <w:lang w:val="en-US"/>
              </w:rPr>
            </w:pPr>
            <w:r w:rsidRPr="007D4FA6">
              <w:rPr>
                <w:lang w:val="en-US"/>
              </w:rPr>
              <w:t>in</w:t>
            </w:r>
          </w:p>
        </w:tc>
        <w:tc>
          <w:tcPr>
            <w:tcW w:w="573" w:type="dxa"/>
          </w:tcPr>
          <w:p w14:paraId="6DA10C1D" w14:textId="77777777" w:rsidR="00360A31" w:rsidRPr="007D4FA6" w:rsidRDefault="00360A31" w:rsidP="00360A31">
            <w:pPr>
              <w:rPr>
                <w:lang w:val="en-US"/>
              </w:rPr>
            </w:pPr>
            <w:r w:rsidRPr="007D4FA6">
              <w:rPr>
                <w:lang w:val="en-US"/>
              </w:rPr>
              <w:t>her</w:t>
            </w:r>
          </w:p>
        </w:tc>
        <w:tc>
          <w:tcPr>
            <w:tcW w:w="1986" w:type="dxa"/>
          </w:tcPr>
          <w:p w14:paraId="565AB077" w14:textId="1619CD9F" w:rsidR="00360A31" w:rsidRPr="007D4FA6" w:rsidRDefault="00360A31" w:rsidP="00360A31">
            <w:pPr>
              <w:rPr>
                <w:lang w:val="en-US"/>
              </w:rPr>
            </w:pPr>
            <w:r w:rsidRPr="007D4FA6">
              <w:rPr>
                <w:lang w:val="en-US"/>
              </w:rPr>
              <w:t>eyes</w:t>
            </w:r>
            <w:r w:rsidR="004F254E">
              <w:rPr>
                <w:lang w:val="en-US"/>
              </w:rPr>
              <w:t>-</w:t>
            </w:r>
            <w:r w:rsidR="004F254E" w:rsidRPr="00564C4D">
              <w:rPr>
                <w:smallCaps/>
                <w:lang w:val="en-US"/>
              </w:rPr>
              <w:t>loc.pl</w:t>
            </w:r>
          </w:p>
        </w:tc>
        <w:tc>
          <w:tcPr>
            <w:tcW w:w="2126" w:type="dxa"/>
          </w:tcPr>
          <w:p w14:paraId="7030AFDA" w14:textId="77777777" w:rsidR="00360A31" w:rsidRPr="007D4FA6" w:rsidRDefault="00360A31" w:rsidP="00360A31">
            <w:pPr>
              <w:rPr>
                <w:lang w:val="en-US"/>
              </w:rPr>
            </w:pPr>
            <w:r w:rsidRPr="007D4FA6">
              <w:rPr>
                <w:lang w:val="en-US"/>
              </w:rPr>
              <w:t>gradually</w:t>
            </w:r>
          </w:p>
        </w:tc>
        <w:tc>
          <w:tcPr>
            <w:tcW w:w="3391" w:type="dxa"/>
          </w:tcPr>
          <w:p w14:paraId="16D72A3F" w14:textId="77777777" w:rsidR="00360A31" w:rsidRPr="007D4FA6" w:rsidRDefault="00360A31" w:rsidP="00360A31">
            <w:pPr>
              <w:rPr>
                <w:lang w:val="en-US"/>
              </w:rPr>
            </w:pPr>
            <w:proofErr w:type="spellStart"/>
            <w:proofErr w:type="gramStart"/>
            <w:r w:rsidRPr="007D4FA6">
              <w:rPr>
                <w:lang w:val="en-US"/>
              </w:rPr>
              <w:t>are.transformed</w:t>
            </w:r>
            <w:proofErr w:type="spellEnd"/>
            <w:proofErr w:type="gramEnd"/>
          </w:p>
        </w:tc>
      </w:tr>
    </w:tbl>
    <w:p w14:paraId="5A08541D" w14:textId="77777777" w:rsidR="00042850" w:rsidRPr="007D4FA6" w:rsidRDefault="00042850" w:rsidP="00895F8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2245"/>
        <w:gridCol w:w="6221"/>
      </w:tblGrid>
      <w:tr w:rsidR="00360A31" w:rsidRPr="007D4FA6" w14:paraId="38879C8C" w14:textId="77777777" w:rsidTr="00297406">
        <w:tc>
          <w:tcPr>
            <w:tcW w:w="590" w:type="dxa"/>
          </w:tcPr>
          <w:p w14:paraId="0C8FB0D5" w14:textId="77777777" w:rsidR="00360A31" w:rsidRPr="007D4FA6" w:rsidRDefault="00360A31" w:rsidP="00895F88">
            <w:pPr>
              <w:rPr>
                <w:i/>
                <w:lang w:val="en-US"/>
              </w:rPr>
            </w:pPr>
            <w:r w:rsidRPr="007D4FA6">
              <w:rPr>
                <w:i/>
                <w:lang w:val="en-US"/>
              </w:rPr>
              <w:t>v</w:t>
            </w:r>
          </w:p>
        </w:tc>
        <w:tc>
          <w:tcPr>
            <w:tcW w:w="2245" w:type="dxa"/>
          </w:tcPr>
          <w:p w14:paraId="7F7F9C1D" w14:textId="77777777" w:rsidR="00360A31" w:rsidRPr="007D4FA6" w:rsidRDefault="00360A31" w:rsidP="00895F88">
            <w:pPr>
              <w:rPr>
                <w:i/>
                <w:lang w:val="en-US"/>
              </w:rPr>
            </w:pPr>
            <w:proofErr w:type="spellStart"/>
            <w:r w:rsidRPr="007D4FA6">
              <w:rPr>
                <w:i/>
                <w:lang w:val="en-US"/>
              </w:rPr>
              <w:t>nudn-ogo</w:t>
            </w:r>
            <w:proofErr w:type="spellEnd"/>
          </w:p>
        </w:tc>
        <w:tc>
          <w:tcPr>
            <w:tcW w:w="6221" w:type="dxa"/>
          </w:tcPr>
          <w:p w14:paraId="5D950257" w14:textId="77777777" w:rsidR="00360A31" w:rsidRPr="007D4FA6" w:rsidRDefault="00360A31" w:rsidP="00895F88">
            <w:pPr>
              <w:rPr>
                <w:i/>
                <w:lang w:val="en-US"/>
              </w:rPr>
            </w:pPr>
            <w:proofErr w:type="spellStart"/>
            <w:r w:rsidRPr="007D4FA6">
              <w:rPr>
                <w:i/>
                <w:lang w:val="en-US"/>
              </w:rPr>
              <w:t>bolvan</w:t>
            </w:r>
            <w:proofErr w:type="spellEnd"/>
            <w:r w:rsidRPr="007D4FA6">
              <w:rPr>
                <w:i/>
                <w:lang w:val="en-US"/>
              </w:rPr>
              <w:t>-a</w:t>
            </w:r>
          </w:p>
        </w:tc>
      </w:tr>
      <w:tr w:rsidR="00360A31" w:rsidRPr="007D4FA6" w14:paraId="1F1A9E58" w14:textId="77777777" w:rsidTr="00297406">
        <w:tc>
          <w:tcPr>
            <w:tcW w:w="590" w:type="dxa"/>
          </w:tcPr>
          <w:p w14:paraId="458D71A3" w14:textId="77777777" w:rsidR="00360A31" w:rsidRPr="007D4FA6" w:rsidRDefault="00360A31" w:rsidP="00895F88">
            <w:pPr>
              <w:rPr>
                <w:lang w:val="en-US"/>
              </w:rPr>
            </w:pPr>
            <w:r w:rsidRPr="007D4FA6">
              <w:rPr>
                <w:lang w:val="en-US"/>
              </w:rPr>
              <w:t>into</w:t>
            </w:r>
          </w:p>
        </w:tc>
        <w:tc>
          <w:tcPr>
            <w:tcW w:w="2245" w:type="dxa"/>
          </w:tcPr>
          <w:p w14:paraId="5E4D5EB1" w14:textId="1AA6F2A0" w:rsidR="00360A31" w:rsidRPr="007D4FA6" w:rsidRDefault="00360A31" w:rsidP="00895F88">
            <w:pPr>
              <w:rPr>
                <w:lang w:val="en-US"/>
              </w:rPr>
            </w:pPr>
            <w:r w:rsidRPr="007D4FA6">
              <w:rPr>
                <w:lang w:val="en-US"/>
              </w:rPr>
              <w:t>boring-</w:t>
            </w:r>
            <w:r w:rsidR="004F254E" w:rsidRPr="00BA764D">
              <w:rPr>
                <w:smallCaps/>
                <w:lang w:val="en-US"/>
              </w:rPr>
              <w:t>genacc.sg</w:t>
            </w:r>
          </w:p>
        </w:tc>
        <w:tc>
          <w:tcPr>
            <w:tcW w:w="6221" w:type="dxa"/>
          </w:tcPr>
          <w:p w14:paraId="59369C64" w14:textId="4963CCCD" w:rsidR="00360A31" w:rsidRPr="007D4FA6" w:rsidRDefault="00360A31" w:rsidP="00895F88">
            <w:pPr>
              <w:rPr>
                <w:lang w:val="en-US"/>
              </w:rPr>
            </w:pPr>
            <w:r w:rsidRPr="007D4FA6">
              <w:rPr>
                <w:lang w:val="en-US"/>
              </w:rPr>
              <w:t>blockhead</w:t>
            </w:r>
            <w:r w:rsidR="004F254E" w:rsidRPr="007D4FA6">
              <w:rPr>
                <w:lang w:val="en-US"/>
              </w:rPr>
              <w:t>-</w:t>
            </w:r>
            <w:r w:rsidR="004F254E" w:rsidRPr="00BA764D">
              <w:rPr>
                <w:smallCaps/>
                <w:lang w:val="en-US"/>
              </w:rPr>
              <w:t>genacc.sg</w:t>
            </w:r>
          </w:p>
        </w:tc>
      </w:tr>
    </w:tbl>
    <w:p w14:paraId="5B394CAA" w14:textId="77777777" w:rsidR="00360A31" w:rsidRPr="007D4FA6" w:rsidRDefault="00360A31" w:rsidP="00895F88">
      <w:pPr>
        <w:rPr>
          <w:lang w:val="en-US"/>
        </w:rPr>
      </w:pPr>
      <w:r w:rsidRPr="007D4FA6">
        <w:rPr>
          <w:lang w:val="en-US"/>
        </w:rPr>
        <w:t>‘</w:t>
      </w:r>
      <w:proofErr w:type="gramStart"/>
      <w:r w:rsidRPr="007D4FA6">
        <w:rPr>
          <w:lang w:val="en-US"/>
        </w:rPr>
        <w:t>in</w:t>
      </w:r>
      <w:proofErr w:type="gramEnd"/>
      <w:r w:rsidRPr="007D4FA6">
        <w:rPr>
          <w:lang w:val="en-US"/>
        </w:rPr>
        <w:t xml:space="preserve"> her eyes you gradually turn into </w:t>
      </w:r>
      <w:r w:rsidRPr="007D4FA6">
        <w:rPr>
          <w:b/>
          <w:lang w:val="en-US"/>
        </w:rPr>
        <w:t>a boring blockhead</w:t>
      </w:r>
      <w:r w:rsidRPr="007D4FA6">
        <w:rPr>
          <w:lang w:val="en-US"/>
        </w:rPr>
        <w:t>’</w:t>
      </w:r>
    </w:p>
    <w:p w14:paraId="403F0686" w14:textId="77777777" w:rsidR="00360A31" w:rsidRPr="007D4FA6" w:rsidRDefault="00360A31" w:rsidP="00A622C8">
      <w:pPr>
        <w:rPr>
          <w:lang w:val="en-US"/>
        </w:rPr>
      </w:pPr>
    </w:p>
    <w:p w14:paraId="4CEA2AAE" w14:textId="77777777" w:rsidR="008B49CF" w:rsidRPr="007D4FA6" w:rsidRDefault="00385626" w:rsidP="00A622C8">
      <w:pPr>
        <w:rPr>
          <w:lang w:val="en-US"/>
        </w:rPr>
      </w:pPr>
      <w:r>
        <w:rPr>
          <w:lang w:val="en-US"/>
        </w:rPr>
        <w:t>Some</w:t>
      </w:r>
      <w:r w:rsidR="003530FC" w:rsidRPr="007D4FA6">
        <w:rPr>
          <w:lang w:val="en-US"/>
        </w:rPr>
        <w:t xml:space="preserve"> fixed expressions display facultative animacy, as in the sample in (27). Note that in the last example the item that receives the Genitive-Accusative Singular ending is not even a noun, but rather the first person singular conditional auxiliary used to refer to ‘what I would have done’.</w:t>
      </w:r>
    </w:p>
    <w:p w14:paraId="4E74338C" w14:textId="77777777" w:rsidR="003530FC" w:rsidRPr="007D4FA6" w:rsidRDefault="003530FC" w:rsidP="00A622C8">
      <w:pPr>
        <w:rPr>
          <w:lang w:val="en-US"/>
        </w:rPr>
      </w:pPr>
    </w:p>
    <w:p w14:paraId="5AEA4FA2" w14:textId="4D9F896F" w:rsidR="003530FC" w:rsidRPr="007D4FA6" w:rsidRDefault="003530FC" w:rsidP="00A622C8">
      <w:pPr>
        <w:rPr>
          <w:lang w:val="en-US"/>
        </w:rPr>
      </w:pPr>
      <w:r w:rsidRPr="007D4FA6">
        <w:rPr>
          <w:lang w:val="en-US"/>
        </w:rPr>
        <w:t xml:space="preserve">(27) </w:t>
      </w:r>
      <w:r w:rsidR="00385626">
        <w:rPr>
          <w:lang w:val="en-US"/>
        </w:rPr>
        <w:t>F</w:t>
      </w:r>
      <w:r w:rsidRPr="007D4FA6">
        <w:rPr>
          <w:lang w:val="en-US"/>
        </w:rPr>
        <w:t xml:space="preserve">ixed expressions with </w:t>
      </w:r>
      <w:proofErr w:type="spellStart"/>
      <w:r w:rsidRPr="007D4FA6">
        <w:rPr>
          <w:lang w:val="en-US"/>
        </w:rPr>
        <w:t>G</w:t>
      </w:r>
      <w:r w:rsidR="00297406">
        <w:rPr>
          <w:lang w:val="en-US"/>
        </w:rPr>
        <w:t>en</w:t>
      </w:r>
      <w:r w:rsidRPr="007D4FA6">
        <w:rPr>
          <w:lang w:val="en-US"/>
        </w:rPr>
        <w:t>A</w:t>
      </w:r>
      <w:r w:rsidR="00297406">
        <w:rPr>
          <w:lang w:val="en-US"/>
        </w:rPr>
        <w:t>cc</w:t>
      </w:r>
      <w:r w:rsidRPr="007D4FA6">
        <w:rPr>
          <w:lang w:val="en-US"/>
        </w:rPr>
        <w:t>Sg</w:t>
      </w:r>
      <w:proofErr w:type="spellEnd"/>
    </w:p>
    <w:p w14:paraId="69FDE885" w14:textId="7266986F" w:rsidR="003530FC" w:rsidRPr="007D4FA6" w:rsidRDefault="003530FC" w:rsidP="00A622C8">
      <w:pPr>
        <w:rPr>
          <w:lang w:val="en-US"/>
        </w:rPr>
      </w:pPr>
      <w:r w:rsidRPr="007D4FA6">
        <w:rPr>
          <w:lang w:val="en-US"/>
        </w:rPr>
        <w:t xml:space="preserve">Polish </w:t>
      </w:r>
      <w:proofErr w:type="spellStart"/>
      <w:r w:rsidRPr="007D4FA6">
        <w:rPr>
          <w:i/>
          <w:lang w:val="en-US"/>
        </w:rPr>
        <w:t>dostać</w:t>
      </w:r>
      <w:proofErr w:type="spellEnd"/>
      <w:r w:rsidRPr="007D4FA6">
        <w:rPr>
          <w:i/>
          <w:lang w:val="en-US"/>
        </w:rPr>
        <w:t xml:space="preserve"> </w:t>
      </w:r>
      <w:proofErr w:type="spellStart"/>
      <w:r w:rsidRPr="007D4FA6">
        <w:rPr>
          <w:i/>
          <w:lang w:val="en-US"/>
        </w:rPr>
        <w:t>kosz</w:t>
      </w:r>
      <w:proofErr w:type="spellEnd"/>
      <w:r w:rsidRPr="007D4FA6">
        <w:rPr>
          <w:i/>
          <w:lang w:val="en-US"/>
        </w:rPr>
        <w:t>-a</w:t>
      </w:r>
      <w:r w:rsidRPr="007D4FA6">
        <w:rPr>
          <w:lang w:val="en-US"/>
        </w:rPr>
        <w:t xml:space="preserve"> [get basket</w:t>
      </w:r>
      <w:r w:rsidR="0030220D" w:rsidRPr="007D4FA6">
        <w:rPr>
          <w:lang w:val="en-US"/>
        </w:rPr>
        <w:t>-</w:t>
      </w:r>
      <w:r w:rsidR="0030220D" w:rsidRPr="00BA764D">
        <w:rPr>
          <w:smallCaps/>
          <w:lang w:val="en-US"/>
        </w:rPr>
        <w:t>genacc.sg</w:t>
      </w:r>
      <w:r w:rsidRPr="007D4FA6">
        <w:rPr>
          <w:lang w:val="en-US"/>
        </w:rPr>
        <w:t xml:space="preserve">] ‘get dumped by a woman’; </w:t>
      </w:r>
      <w:proofErr w:type="spellStart"/>
      <w:r w:rsidRPr="007D4FA6">
        <w:rPr>
          <w:i/>
          <w:lang w:val="en-US"/>
        </w:rPr>
        <w:t>stać</w:t>
      </w:r>
      <w:proofErr w:type="spellEnd"/>
      <w:r w:rsidRPr="007D4FA6">
        <w:rPr>
          <w:i/>
          <w:lang w:val="en-US"/>
        </w:rPr>
        <w:t xml:space="preserve"> </w:t>
      </w:r>
      <w:proofErr w:type="spellStart"/>
      <w:r w:rsidRPr="007D4FA6">
        <w:rPr>
          <w:i/>
          <w:lang w:val="en-US"/>
        </w:rPr>
        <w:t>dęb</w:t>
      </w:r>
      <w:proofErr w:type="spellEnd"/>
      <w:r w:rsidRPr="007D4FA6">
        <w:rPr>
          <w:i/>
          <w:lang w:val="en-US"/>
        </w:rPr>
        <w:t>-a</w:t>
      </w:r>
      <w:r w:rsidRPr="007D4FA6">
        <w:rPr>
          <w:lang w:val="en-US"/>
        </w:rPr>
        <w:t xml:space="preserve"> [stand oak</w:t>
      </w:r>
      <w:r w:rsidR="0030220D" w:rsidRPr="007D4FA6">
        <w:rPr>
          <w:lang w:val="en-US"/>
        </w:rPr>
        <w:t>-</w:t>
      </w:r>
      <w:r w:rsidR="0030220D" w:rsidRPr="00BA764D">
        <w:rPr>
          <w:smallCaps/>
          <w:lang w:val="en-US"/>
        </w:rPr>
        <w:t>genacc.sg</w:t>
      </w:r>
      <w:r w:rsidRPr="007D4FA6">
        <w:rPr>
          <w:lang w:val="en-US"/>
        </w:rPr>
        <w:t>] ‘stand on end’</w:t>
      </w:r>
    </w:p>
    <w:p w14:paraId="4CCE1B05" w14:textId="4777338E" w:rsidR="003530FC" w:rsidRPr="007D4FA6" w:rsidRDefault="003530FC" w:rsidP="00A622C8">
      <w:pPr>
        <w:rPr>
          <w:lang w:val="en-US"/>
        </w:rPr>
      </w:pPr>
      <w:r w:rsidRPr="007D4FA6">
        <w:rPr>
          <w:lang w:val="en-US"/>
        </w:rPr>
        <w:t xml:space="preserve">Czech </w:t>
      </w:r>
      <w:proofErr w:type="spellStart"/>
      <w:r w:rsidR="00020068" w:rsidRPr="007D4FA6">
        <w:rPr>
          <w:i/>
          <w:lang w:val="en-US"/>
        </w:rPr>
        <w:t>dostat</w:t>
      </w:r>
      <w:proofErr w:type="spellEnd"/>
      <w:r w:rsidR="00020068" w:rsidRPr="007D4FA6">
        <w:rPr>
          <w:i/>
          <w:lang w:val="en-US"/>
        </w:rPr>
        <w:t xml:space="preserve"> </w:t>
      </w:r>
      <w:proofErr w:type="spellStart"/>
      <w:r w:rsidR="00020068" w:rsidRPr="007D4FA6">
        <w:rPr>
          <w:i/>
          <w:lang w:val="en-US"/>
        </w:rPr>
        <w:t>padák</w:t>
      </w:r>
      <w:proofErr w:type="spellEnd"/>
      <w:r w:rsidR="00020068" w:rsidRPr="007D4FA6">
        <w:rPr>
          <w:i/>
          <w:lang w:val="en-US"/>
        </w:rPr>
        <w:t xml:space="preserve">-a </w:t>
      </w:r>
      <w:r w:rsidR="00020068" w:rsidRPr="007D4FA6">
        <w:rPr>
          <w:lang w:val="en-US"/>
        </w:rPr>
        <w:t>[get parachute</w:t>
      </w:r>
      <w:r w:rsidR="0030220D" w:rsidRPr="007D4FA6">
        <w:rPr>
          <w:lang w:val="en-US"/>
        </w:rPr>
        <w:t>-</w:t>
      </w:r>
      <w:r w:rsidR="0030220D" w:rsidRPr="00BA764D">
        <w:rPr>
          <w:smallCaps/>
          <w:lang w:val="en-US"/>
        </w:rPr>
        <w:t>genacc.sg</w:t>
      </w:r>
      <w:r w:rsidR="00020068" w:rsidRPr="007D4FA6">
        <w:rPr>
          <w:lang w:val="en-US"/>
        </w:rPr>
        <w:t xml:space="preserve">] ‘get fired’; </w:t>
      </w:r>
      <w:proofErr w:type="spellStart"/>
      <w:r w:rsidR="00020068" w:rsidRPr="00385626">
        <w:rPr>
          <w:i/>
          <w:lang w:val="en-US"/>
        </w:rPr>
        <w:t>pozdě</w:t>
      </w:r>
      <w:proofErr w:type="spellEnd"/>
      <w:r w:rsidR="00020068" w:rsidRPr="00385626">
        <w:rPr>
          <w:i/>
          <w:lang w:val="en-US"/>
        </w:rPr>
        <w:t xml:space="preserve"> </w:t>
      </w:r>
      <w:proofErr w:type="spellStart"/>
      <w:r w:rsidR="00020068" w:rsidRPr="00385626">
        <w:rPr>
          <w:i/>
          <w:lang w:val="en-US"/>
        </w:rPr>
        <w:t>bych</w:t>
      </w:r>
      <w:proofErr w:type="spellEnd"/>
      <w:r w:rsidR="00020068" w:rsidRPr="00385626">
        <w:rPr>
          <w:i/>
          <w:lang w:val="en-US"/>
        </w:rPr>
        <w:t xml:space="preserve">-a </w:t>
      </w:r>
      <w:proofErr w:type="spellStart"/>
      <w:r w:rsidR="00020068" w:rsidRPr="00385626">
        <w:rPr>
          <w:i/>
          <w:lang w:val="en-US"/>
        </w:rPr>
        <w:t>honit</w:t>
      </w:r>
      <w:proofErr w:type="spellEnd"/>
      <w:r w:rsidR="00385626">
        <w:rPr>
          <w:lang w:val="en-US"/>
        </w:rPr>
        <w:t xml:space="preserve"> [late would</w:t>
      </w:r>
      <w:r w:rsidR="0030220D" w:rsidRPr="007D4FA6">
        <w:rPr>
          <w:lang w:val="en-US"/>
        </w:rPr>
        <w:t>-</w:t>
      </w:r>
      <w:r w:rsidR="0030220D" w:rsidRPr="00BA764D">
        <w:rPr>
          <w:smallCaps/>
          <w:lang w:val="en-US"/>
        </w:rPr>
        <w:t>genacc.sg</w:t>
      </w:r>
      <w:r w:rsidR="00020068" w:rsidRPr="007D4FA6">
        <w:rPr>
          <w:lang w:val="en-US"/>
        </w:rPr>
        <w:t xml:space="preserve"> chase] ‘it’s no use crying over spilled milk’</w:t>
      </w:r>
    </w:p>
    <w:p w14:paraId="19EF6D74" w14:textId="77777777" w:rsidR="008B49CF" w:rsidRPr="007D4FA6" w:rsidRDefault="008B49CF" w:rsidP="00A622C8">
      <w:pPr>
        <w:rPr>
          <w:lang w:val="en-US"/>
        </w:rPr>
      </w:pPr>
    </w:p>
    <w:p w14:paraId="1146BE6E" w14:textId="77777777" w:rsidR="00796EE9" w:rsidRPr="007D4FA6" w:rsidRDefault="0080450C" w:rsidP="00A622C8">
      <w:pPr>
        <w:rPr>
          <w:lang w:val="en-US"/>
        </w:rPr>
      </w:pPr>
      <w:r w:rsidRPr="007D4FA6">
        <w:rPr>
          <w:lang w:val="en-US"/>
        </w:rPr>
        <w:t xml:space="preserve">As many of the examples in this section suggest, </w:t>
      </w:r>
      <w:r w:rsidR="008701BA" w:rsidRPr="007D4FA6">
        <w:rPr>
          <w:lang w:val="en-US"/>
        </w:rPr>
        <w:t>facultative animacy is associated with colloquial use (Swan 1988:</w:t>
      </w:r>
      <w:r w:rsidR="00385626">
        <w:rPr>
          <w:lang w:val="en-US"/>
        </w:rPr>
        <w:t xml:space="preserve"> </w:t>
      </w:r>
      <w:r w:rsidR="008701BA" w:rsidRPr="007D4FA6">
        <w:rPr>
          <w:lang w:val="en-US"/>
        </w:rPr>
        <w:t>9, Riley 1999:</w:t>
      </w:r>
      <w:r w:rsidR="00385626">
        <w:rPr>
          <w:lang w:val="en-US"/>
        </w:rPr>
        <w:t xml:space="preserve"> </w:t>
      </w:r>
      <w:r w:rsidR="008701BA" w:rsidRPr="007D4FA6">
        <w:rPr>
          <w:lang w:val="en-US"/>
        </w:rPr>
        <w:t xml:space="preserve">72). It is also the case that some transitive verbs and prepositions are more likely to occasion the use of Genitive-Accusative morphology. </w:t>
      </w:r>
      <w:r w:rsidR="006A1D5B" w:rsidRPr="007D4FA6">
        <w:rPr>
          <w:lang w:val="en-US"/>
        </w:rPr>
        <w:t xml:space="preserve">Facultative animacy is primarily </w:t>
      </w:r>
      <w:r w:rsidR="003F57F1" w:rsidRPr="007D4FA6">
        <w:rPr>
          <w:lang w:val="en-US"/>
        </w:rPr>
        <w:t xml:space="preserve">expressed in the Genitive-Accusative Singular, with individual variation across words and contexts. For example, in Czech, </w:t>
      </w:r>
      <w:proofErr w:type="spellStart"/>
      <w:r w:rsidR="003F57F1" w:rsidRPr="007D4FA6">
        <w:rPr>
          <w:i/>
          <w:lang w:val="en-US"/>
        </w:rPr>
        <w:t>sněhulák</w:t>
      </w:r>
      <w:proofErr w:type="spellEnd"/>
      <w:r w:rsidR="003F57F1" w:rsidRPr="007D4FA6">
        <w:rPr>
          <w:lang w:val="en-US"/>
        </w:rPr>
        <w:t xml:space="preserve"> ‘snowman’ (cf. example 25) is treated as an animate word across the board, so the Nominative Plural is animate </w:t>
      </w:r>
      <w:proofErr w:type="spellStart"/>
      <w:r w:rsidR="003F57F1" w:rsidRPr="007D4FA6">
        <w:rPr>
          <w:i/>
          <w:lang w:val="en-US"/>
        </w:rPr>
        <w:t>sněhuláci</w:t>
      </w:r>
      <w:proofErr w:type="spellEnd"/>
      <w:r w:rsidR="003F57F1" w:rsidRPr="007D4FA6">
        <w:rPr>
          <w:lang w:val="en-US"/>
        </w:rPr>
        <w:t xml:space="preserve">, and all modifiers use the </w:t>
      </w:r>
      <w:r w:rsidR="003F57F1" w:rsidRPr="007D4FA6">
        <w:rPr>
          <w:i/>
          <w:lang w:val="en-US"/>
        </w:rPr>
        <w:t>-í/-</w:t>
      </w:r>
      <w:proofErr w:type="spellStart"/>
      <w:r w:rsidR="003F57F1" w:rsidRPr="007D4FA6">
        <w:rPr>
          <w:i/>
          <w:lang w:val="en-US"/>
        </w:rPr>
        <w:t>i</w:t>
      </w:r>
      <w:proofErr w:type="spellEnd"/>
      <w:r w:rsidR="003F57F1" w:rsidRPr="007D4FA6">
        <w:rPr>
          <w:lang w:val="en-US"/>
        </w:rPr>
        <w:t xml:space="preserve"> endings associated with animates</w:t>
      </w:r>
      <w:r w:rsidR="00385626">
        <w:rPr>
          <w:lang w:val="en-US"/>
        </w:rPr>
        <w:t>;</w:t>
      </w:r>
      <w:r w:rsidR="003F57F1" w:rsidRPr="007D4FA6">
        <w:rPr>
          <w:lang w:val="en-US"/>
        </w:rPr>
        <w:t xml:space="preserve"> furthermore, the Dative and Locative singular is likewise animate </w:t>
      </w:r>
      <w:proofErr w:type="spellStart"/>
      <w:r w:rsidR="003F57F1" w:rsidRPr="007D4FA6">
        <w:rPr>
          <w:i/>
          <w:lang w:val="en-US"/>
        </w:rPr>
        <w:t>sněhulákovi</w:t>
      </w:r>
      <w:proofErr w:type="spellEnd"/>
      <w:r w:rsidR="003F57F1" w:rsidRPr="007D4FA6">
        <w:rPr>
          <w:lang w:val="en-US"/>
        </w:rPr>
        <w:t xml:space="preserve">. </w:t>
      </w:r>
      <w:r w:rsidR="00833901" w:rsidRPr="007D4FA6">
        <w:rPr>
          <w:lang w:val="en-US"/>
        </w:rPr>
        <w:t xml:space="preserve">By contrast, </w:t>
      </w:r>
      <w:proofErr w:type="spellStart"/>
      <w:r w:rsidR="00833901" w:rsidRPr="00385626">
        <w:rPr>
          <w:i/>
          <w:lang w:val="en-US"/>
        </w:rPr>
        <w:t>buřt</w:t>
      </w:r>
      <w:proofErr w:type="spellEnd"/>
      <w:r w:rsidR="00833901" w:rsidRPr="007D4FA6">
        <w:rPr>
          <w:lang w:val="en-US"/>
        </w:rPr>
        <w:t xml:space="preserve"> ‘sausage’ shows facultative animacy only with the Genitive-Accusative Singular </w:t>
      </w:r>
      <w:proofErr w:type="spellStart"/>
      <w:r w:rsidR="00833901" w:rsidRPr="00385626">
        <w:rPr>
          <w:i/>
          <w:lang w:val="en-US"/>
        </w:rPr>
        <w:t>buřta</w:t>
      </w:r>
      <w:proofErr w:type="spellEnd"/>
      <w:r w:rsidR="00833901" w:rsidRPr="007D4FA6">
        <w:rPr>
          <w:lang w:val="en-US"/>
        </w:rPr>
        <w:t xml:space="preserve"> and modifiers; all other forms of this word follow the norms for </w:t>
      </w:r>
      <w:proofErr w:type="spellStart"/>
      <w:r w:rsidR="00833901" w:rsidRPr="007D4FA6">
        <w:rPr>
          <w:lang w:val="en-US"/>
        </w:rPr>
        <w:t>inanimates</w:t>
      </w:r>
      <w:proofErr w:type="spellEnd"/>
      <w:r w:rsidR="00833901" w:rsidRPr="007D4FA6">
        <w:rPr>
          <w:lang w:val="en-US"/>
        </w:rPr>
        <w:t xml:space="preserve">: Nominative Plural </w:t>
      </w:r>
      <w:proofErr w:type="spellStart"/>
      <w:r w:rsidR="00833901" w:rsidRPr="007D4FA6">
        <w:rPr>
          <w:i/>
          <w:lang w:val="en-US"/>
        </w:rPr>
        <w:t>buřty</w:t>
      </w:r>
      <w:proofErr w:type="spellEnd"/>
      <w:r w:rsidR="00833901" w:rsidRPr="007D4FA6">
        <w:rPr>
          <w:lang w:val="en-US"/>
        </w:rPr>
        <w:t xml:space="preserve"> (not *</w:t>
      </w:r>
      <w:proofErr w:type="spellStart"/>
      <w:r w:rsidR="00833901" w:rsidRPr="007D4FA6">
        <w:rPr>
          <w:i/>
          <w:lang w:val="en-US"/>
        </w:rPr>
        <w:t>buřti</w:t>
      </w:r>
      <w:proofErr w:type="spellEnd"/>
      <w:r w:rsidR="00833901" w:rsidRPr="007D4FA6">
        <w:rPr>
          <w:lang w:val="en-US"/>
        </w:rPr>
        <w:t xml:space="preserve"> or *</w:t>
      </w:r>
      <w:proofErr w:type="spellStart"/>
      <w:r w:rsidR="00833901" w:rsidRPr="007D4FA6">
        <w:rPr>
          <w:i/>
          <w:lang w:val="en-US"/>
        </w:rPr>
        <w:t>buřtové</w:t>
      </w:r>
      <w:proofErr w:type="spellEnd"/>
      <w:r w:rsidR="00833901" w:rsidRPr="007D4FA6">
        <w:rPr>
          <w:lang w:val="en-US"/>
        </w:rPr>
        <w:t xml:space="preserve">) and Dative and Locative Singular </w:t>
      </w:r>
      <w:proofErr w:type="spellStart"/>
      <w:r w:rsidR="00833901" w:rsidRPr="007D4FA6">
        <w:rPr>
          <w:i/>
          <w:lang w:val="en-US"/>
        </w:rPr>
        <w:t>buřtu</w:t>
      </w:r>
      <w:proofErr w:type="spellEnd"/>
      <w:r w:rsidR="00833901" w:rsidRPr="007D4FA6">
        <w:rPr>
          <w:lang w:val="en-US"/>
        </w:rPr>
        <w:t xml:space="preserve"> (not *</w:t>
      </w:r>
      <w:proofErr w:type="spellStart"/>
      <w:r w:rsidR="00833901" w:rsidRPr="007D4FA6">
        <w:rPr>
          <w:i/>
          <w:lang w:val="en-US"/>
        </w:rPr>
        <w:t>buřtovi</w:t>
      </w:r>
      <w:proofErr w:type="spellEnd"/>
      <w:r w:rsidR="00833901" w:rsidRPr="007D4FA6">
        <w:rPr>
          <w:lang w:val="en-US"/>
        </w:rPr>
        <w:t>).</w:t>
      </w:r>
    </w:p>
    <w:p w14:paraId="620439C8" w14:textId="77777777" w:rsidR="0075667B" w:rsidRPr="007D4FA6" w:rsidRDefault="0075667B" w:rsidP="00A622C8">
      <w:pPr>
        <w:rPr>
          <w:lang w:val="en-US"/>
        </w:rPr>
      </w:pPr>
    </w:p>
    <w:p w14:paraId="572993DB" w14:textId="77777777" w:rsidR="006A1491" w:rsidRPr="007D4FA6" w:rsidRDefault="00385626" w:rsidP="00A622C8">
      <w:pPr>
        <w:rPr>
          <w:lang w:val="en-US"/>
        </w:rPr>
      </w:pPr>
      <w:r>
        <w:rPr>
          <w:lang w:val="en-US"/>
        </w:rPr>
        <w:lastRenderedPageBreak/>
        <w:t>5.6.</w:t>
      </w:r>
      <w:r w:rsidR="00B71D10" w:rsidRPr="007D4FA6">
        <w:rPr>
          <w:lang w:val="en-US"/>
        </w:rPr>
        <w:t>2.</w:t>
      </w:r>
      <w:r w:rsidR="003D0EEC" w:rsidRPr="007D4FA6">
        <w:rPr>
          <w:lang w:val="en-US"/>
        </w:rPr>
        <w:t>5</w:t>
      </w:r>
      <w:r w:rsidR="00B71D10" w:rsidRPr="007D4FA6">
        <w:rPr>
          <w:lang w:val="en-US"/>
        </w:rPr>
        <w:t xml:space="preserve"> </w:t>
      </w:r>
      <w:r w:rsidR="006E6601" w:rsidRPr="007D4FA6">
        <w:rPr>
          <w:lang w:val="en-US"/>
        </w:rPr>
        <w:t>Variability</w:t>
      </w:r>
    </w:p>
    <w:p w14:paraId="711A2F78" w14:textId="77777777" w:rsidR="0037194F" w:rsidRPr="007D4FA6" w:rsidRDefault="0037194F" w:rsidP="00A622C8">
      <w:pPr>
        <w:rPr>
          <w:lang w:val="en-US"/>
        </w:rPr>
      </w:pPr>
      <w:r w:rsidRPr="007D4FA6">
        <w:rPr>
          <w:lang w:val="en-US"/>
        </w:rPr>
        <w:t xml:space="preserve">In addition to the variability observed for facultative animates, there is variability also in the use of morphology with nouns that refer to animate beings. This is particularly the case with nouns that name creatures that are very small, items of seafood, and </w:t>
      </w:r>
      <w:r w:rsidR="007378A0" w:rsidRPr="007D4FA6">
        <w:rPr>
          <w:lang w:val="en-US"/>
        </w:rPr>
        <w:t>words used to designate deceased</w:t>
      </w:r>
      <w:r w:rsidR="00804F4D" w:rsidRPr="007D4FA6">
        <w:rPr>
          <w:lang w:val="en-US"/>
        </w:rPr>
        <w:t xml:space="preserve"> or as-yet unborn</w:t>
      </w:r>
      <w:r w:rsidR="007378A0" w:rsidRPr="007D4FA6">
        <w:rPr>
          <w:lang w:val="en-US"/>
        </w:rPr>
        <w:t xml:space="preserve"> persons. </w:t>
      </w:r>
      <w:r w:rsidR="00A81879" w:rsidRPr="007D4FA6">
        <w:rPr>
          <w:lang w:val="en-US"/>
        </w:rPr>
        <w:t xml:space="preserve">Most of the available scholarly literature on this issue concerns Russian, and discussion </w:t>
      </w:r>
      <w:r w:rsidR="00385626">
        <w:rPr>
          <w:lang w:val="en-US"/>
        </w:rPr>
        <w:t>here</w:t>
      </w:r>
      <w:r w:rsidR="00A81879" w:rsidRPr="007D4FA6">
        <w:rPr>
          <w:lang w:val="en-US"/>
        </w:rPr>
        <w:t xml:space="preserve"> </w:t>
      </w:r>
      <w:r w:rsidR="00417BB4">
        <w:rPr>
          <w:lang w:val="en-US"/>
        </w:rPr>
        <w:t>is mostly</w:t>
      </w:r>
      <w:r w:rsidR="00A81879" w:rsidRPr="007D4FA6">
        <w:rPr>
          <w:lang w:val="en-US"/>
        </w:rPr>
        <w:t xml:space="preserve"> limited to that language.</w:t>
      </w:r>
    </w:p>
    <w:p w14:paraId="149BF28D" w14:textId="77777777" w:rsidR="00804F4D" w:rsidRPr="007D4FA6" w:rsidRDefault="00804F4D" w:rsidP="00A622C8">
      <w:pPr>
        <w:rPr>
          <w:lang w:val="en-US"/>
        </w:rPr>
      </w:pPr>
    </w:p>
    <w:p w14:paraId="3DB4CAB0" w14:textId="77777777" w:rsidR="00804F4D" w:rsidRPr="00297406" w:rsidRDefault="00804F4D" w:rsidP="00A622C8">
      <w:pPr>
        <w:rPr>
          <w:lang w:val="en-GB"/>
        </w:rPr>
      </w:pPr>
      <w:r w:rsidRPr="007D4FA6">
        <w:rPr>
          <w:lang w:val="en-US"/>
        </w:rPr>
        <w:t>Timberlake (2004:</w:t>
      </w:r>
      <w:r w:rsidR="00F94C23">
        <w:rPr>
          <w:lang w:val="en-US"/>
        </w:rPr>
        <w:t xml:space="preserve"> </w:t>
      </w:r>
      <w:r w:rsidRPr="007D4FA6">
        <w:rPr>
          <w:lang w:val="en-US"/>
        </w:rPr>
        <w:t xml:space="preserve">169) notes, with respect to Russian, that </w:t>
      </w:r>
      <w:r w:rsidR="00143202">
        <w:rPr>
          <w:lang w:val="en-US"/>
        </w:rPr>
        <w:t>‘</w:t>
      </w:r>
      <w:r w:rsidRPr="007D4FA6">
        <w:rPr>
          <w:lang w:val="en-US"/>
        </w:rPr>
        <w:t>[a]</w:t>
      </w:r>
      <w:proofErr w:type="spellStart"/>
      <w:r w:rsidRPr="007D4FA6">
        <w:rPr>
          <w:lang w:val="en-US"/>
        </w:rPr>
        <w:t>nimacy</w:t>
      </w:r>
      <w:proofErr w:type="spellEnd"/>
      <w:r w:rsidRPr="007D4FA6">
        <w:rPr>
          <w:lang w:val="en-US"/>
        </w:rPr>
        <w:t xml:space="preserve"> fades o</w:t>
      </w:r>
      <w:r w:rsidR="00143202">
        <w:rPr>
          <w:lang w:val="en-US"/>
        </w:rPr>
        <w:t xml:space="preserve">ut with lower orders of </w:t>
      </w:r>
      <w:proofErr w:type="gramStart"/>
      <w:r w:rsidR="00143202">
        <w:rPr>
          <w:lang w:val="en-US"/>
        </w:rPr>
        <w:t>animals’</w:t>
      </w:r>
      <w:proofErr w:type="gramEnd"/>
      <w:r w:rsidR="00143202">
        <w:rPr>
          <w:lang w:val="en-US"/>
        </w:rPr>
        <w:t>.</w:t>
      </w:r>
      <w:r w:rsidRPr="007D4FA6">
        <w:rPr>
          <w:lang w:val="en-US"/>
        </w:rPr>
        <w:t xml:space="preserve"> Whereas insects tend to be animate, there is variation for wo</w:t>
      </w:r>
      <w:r w:rsidR="006858C7" w:rsidRPr="007D4FA6">
        <w:rPr>
          <w:lang w:val="en-US"/>
        </w:rPr>
        <w:t xml:space="preserve">rds designating microorganisms, </w:t>
      </w:r>
      <w:proofErr w:type="gramStart"/>
      <w:r w:rsidR="006858C7" w:rsidRPr="007D4FA6">
        <w:rPr>
          <w:lang w:val="en-US"/>
        </w:rPr>
        <w:t>with the exception of</w:t>
      </w:r>
      <w:proofErr w:type="gramEnd"/>
      <w:r w:rsidR="006858C7" w:rsidRPr="007D4FA6">
        <w:rPr>
          <w:lang w:val="en-US"/>
        </w:rPr>
        <w:t xml:space="preserve"> </w:t>
      </w:r>
      <w:r w:rsidR="006858C7" w:rsidRPr="007D4FA6">
        <w:rPr>
          <w:i/>
          <w:lang w:val="en-US"/>
        </w:rPr>
        <w:t>virus</w:t>
      </w:r>
      <w:r w:rsidR="006858C7" w:rsidRPr="007D4FA6">
        <w:rPr>
          <w:lang w:val="en-US"/>
        </w:rPr>
        <w:t xml:space="preserve"> ‘virus’ which is uniformly claimed to be inanimate (</w:t>
      </w:r>
      <w:proofErr w:type="spellStart"/>
      <w:r w:rsidR="006858C7" w:rsidRPr="007D4FA6">
        <w:rPr>
          <w:lang w:val="en-US"/>
        </w:rPr>
        <w:t>Ickovič</w:t>
      </w:r>
      <w:proofErr w:type="spellEnd"/>
      <w:r w:rsidR="006858C7" w:rsidRPr="007D4FA6">
        <w:rPr>
          <w:lang w:val="en-US"/>
        </w:rPr>
        <w:t xml:space="preserve"> 1980:</w:t>
      </w:r>
      <w:r w:rsidR="00F94C23">
        <w:rPr>
          <w:lang w:val="en-US"/>
        </w:rPr>
        <w:t xml:space="preserve"> </w:t>
      </w:r>
      <w:r w:rsidR="006858C7" w:rsidRPr="007D4FA6">
        <w:rPr>
          <w:lang w:val="en-US"/>
        </w:rPr>
        <w:t xml:space="preserve">86, </w:t>
      </w:r>
      <w:proofErr w:type="spellStart"/>
      <w:r w:rsidR="006858C7" w:rsidRPr="007D4FA6">
        <w:rPr>
          <w:lang w:val="en-US"/>
        </w:rPr>
        <w:t>Naruševič</w:t>
      </w:r>
      <w:proofErr w:type="spellEnd"/>
      <w:r w:rsidR="006858C7" w:rsidRPr="007D4FA6">
        <w:rPr>
          <w:lang w:val="en-US"/>
        </w:rPr>
        <w:t xml:space="preserve"> 2002, Timberlake 2004:</w:t>
      </w:r>
      <w:r w:rsidR="00F94C23">
        <w:rPr>
          <w:lang w:val="en-US"/>
        </w:rPr>
        <w:t xml:space="preserve"> </w:t>
      </w:r>
      <w:r w:rsidR="006858C7" w:rsidRPr="007D4FA6">
        <w:rPr>
          <w:lang w:val="en-US"/>
        </w:rPr>
        <w:t xml:space="preserve">170, </w:t>
      </w:r>
      <w:proofErr w:type="spellStart"/>
      <w:r w:rsidR="006858C7" w:rsidRPr="007D4FA6">
        <w:rPr>
          <w:lang w:val="en-US"/>
        </w:rPr>
        <w:t>Røkenes</w:t>
      </w:r>
      <w:proofErr w:type="spellEnd"/>
      <w:r w:rsidR="006858C7" w:rsidRPr="007D4FA6">
        <w:rPr>
          <w:lang w:val="en-US"/>
        </w:rPr>
        <w:t xml:space="preserve"> 2010). </w:t>
      </w:r>
      <w:proofErr w:type="spellStart"/>
      <w:r w:rsidR="007D4FA6" w:rsidRPr="007D4FA6">
        <w:rPr>
          <w:lang w:val="en-US"/>
        </w:rPr>
        <w:t>Røkenes</w:t>
      </w:r>
      <w:proofErr w:type="spellEnd"/>
      <w:r w:rsidR="007D4FA6" w:rsidRPr="007D4FA6">
        <w:rPr>
          <w:lang w:val="en-US"/>
        </w:rPr>
        <w:t xml:space="preserve"> finds in both corpus searches and questionnaires that </w:t>
      </w:r>
      <w:r w:rsidR="007D4FA6" w:rsidRPr="007D4FA6">
        <w:rPr>
          <w:i/>
          <w:lang w:val="en-US"/>
        </w:rPr>
        <w:t>ameba</w:t>
      </w:r>
      <w:r w:rsidR="007D4FA6" w:rsidRPr="007D4FA6">
        <w:rPr>
          <w:lang w:val="en-US"/>
        </w:rPr>
        <w:t xml:space="preserve"> </w:t>
      </w:r>
      <w:r w:rsidR="007D4FA6">
        <w:rPr>
          <w:lang w:val="en-US"/>
        </w:rPr>
        <w:t>‘am</w:t>
      </w:r>
      <w:r w:rsidR="003C6CAE">
        <w:rPr>
          <w:lang w:val="en-US"/>
        </w:rPr>
        <w:t>o</w:t>
      </w:r>
      <w:r w:rsidR="007D4FA6">
        <w:rPr>
          <w:lang w:val="en-US"/>
        </w:rPr>
        <w:t xml:space="preserve">eba’ is nearly always animate, whereas </w:t>
      </w:r>
      <w:proofErr w:type="spellStart"/>
      <w:r w:rsidR="007D4FA6" w:rsidRPr="007D4FA6">
        <w:rPr>
          <w:i/>
          <w:lang w:val="en-US"/>
        </w:rPr>
        <w:t>bakterija</w:t>
      </w:r>
      <w:proofErr w:type="spellEnd"/>
      <w:r w:rsidR="007D4FA6">
        <w:rPr>
          <w:lang w:val="en-US"/>
        </w:rPr>
        <w:t xml:space="preserve"> ‘bacteria’ is predominantly inanimate, and </w:t>
      </w:r>
      <w:proofErr w:type="spellStart"/>
      <w:r w:rsidR="007D4FA6" w:rsidRPr="007D4FA6">
        <w:rPr>
          <w:i/>
          <w:lang w:val="en-US"/>
        </w:rPr>
        <w:t>mikrob</w:t>
      </w:r>
      <w:proofErr w:type="spellEnd"/>
      <w:r w:rsidR="007D4FA6">
        <w:rPr>
          <w:lang w:val="en-US"/>
        </w:rPr>
        <w:t xml:space="preserve"> ‘microbe’ shows variation.</w:t>
      </w:r>
      <w:r w:rsidR="003C6CAE">
        <w:rPr>
          <w:lang w:val="en-US"/>
        </w:rPr>
        <w:t xml:space="preserve"> Variation for sea creatures</w:t>
      </w:r>
      <w:r w:rsidR="00E56F36">
        <w:rPr>
          <w:lang w:val="en-US"/>
        </w:rPr>
        <w:t xml:space="preserve"> such as </w:t>
      </w:r>
      <w:proofErr w:type="spellStart"/>
      <w:r w:rsidR="00E56F36" w:rsidRPr="00E56F36">
        <w:rPr>
          <w:i/>
          <w:lang w:val="en-US"/>
        </w:rPr>
        <w:t>krab</w:t>
      </w:r>
      <w:proofErr w:type="spellEnd"/>
      <w:r w:rsidR="00E56F36">
        <w:rPr>
          <w:lang w:val="en-US"/>
        </w:rPr>
        <w:t xml:space="preserve"> ‘crab’, </w:t>
      </w:r>
      <w:proofErr w:type="spellStart"/>
      <w:r w:rsidR="00E56F36" w:rsidRPr="00E56F36">
        <w:rPr>
          <w:i/>
          <w:lang w:val="en-US"/>
        </w:rPr>
        <w:t>ustrica</w:t>
      </w:r>
      <w:proofErr w:type="spellEnd"/>
      <w:r w:rsidR="00E56F36">
        <w:rPr>
          <w:lang w:val="en-US"/>
        </w:rPr>
        <w:t xml:space="preserve"> ‘oyster’, </w:t>
      </w:r>
      <w:proofErr w:type="spellStart"/>
      <w:r w:rsidR="00E56F36" w:rsidRPr="00E56F36">
        <w:rPr>
          <w:i/>
          <w:lang w:val="en-US"/>
        </w:rPr>
        <w:t>omar</w:t>
      </w:r>
      <w:proofErr w:type="spellEnd"/>
      <w:r w:rsidR="00E56F36">
        <w:rPr>
          <w:lang w:val="en-US"/>
        </w:rPr>
        <w:t xml:space="preserve"> ‘lobster’, </w:t>
      </w:r>
      <w:proofErr w:type="spellStart"/>
      <w:r w:rsidR="00E56F36" w:rsidRPr="00E56F36">
        <w:rPr>
          <w:i/>
          <w:lang w:val="en-US"/>
        </w:rPr>
        <w:t>krevetka</w:t>
      </w:r>
      <w:proofErr w:type="spellEnd"/>
      <w:r w:rsidR="00E56F36">
        <w:rPr>
          <w:lang w:val="en-US"/>
        </w:rPr>
        <w:t xml:space="preserve"> ‘shrimp’</w:t>
      </w:r>
      <w:r w:rsidR="003C6CAE">
        <w:rPr>
          <w:lang w:val="en-US"/>
        </w:rPr>
        <w:t xml:space="preserve"> is attributed by </w:t>
      </w:r>
      <w:proofErr w:type="spellStart"/>
      <w:r w:rsidR="003C6CAE" w:rsidRPr="007D4FA6">
        <w:rPr>
          <w:lang w:val="en-US"/>
        </w:rPr>
        <w:t>Ickovič</w:t>
      </w:r>
      <w:proofErr w:type="spellEnd"/>
      <w:r w:rsidR="003C6CAE" w:rsidRPr="007D4FA6">
        <w:rPr>
          <w:lang w:val="en-US"/>
        </w:rPr>
        <w:t xml:space="preserve"> </w:t>
      </w:r>
      <w:r w:rsidR="003C6CAE">
        <w:rPr>
          <w:lang w:val="en-US"/>
        </w:rPr>
        <w:t>(</w:t>
      </w:r>
      <w:r w:rsidR="003C6CAE" w:rsidRPr="007D4FA6">
        <w:rPr>
          <w:lang w:val="en-US"/>
        </w:rPr>
        <w:t>1980:8</w:t>
      </w:r>
      <w:r w:rsidR="00E56F36">
        <w:rPr>
          <w:lang w:val="en-US"/>
        </w:rPr>
        <w:t xml:space="preserve">5) to a lack of familiarity with them as anything other than menu items in most of Russia, and </w:t>
      </w:r>
      <w:proofErr w:type="spellStart"/>
      <w:r w:rsidR="00E56F36">
        <w:rPr>
          <w:lang w:val="en-US"/>
        </w:rPr>
        <w:t>Røkenes</w:t>
      </w:r>
      <w:proofErr w:type="spellEnd"/>
      <w:r w:rsidR="00E56F36">
        <w:rPr>
          <w:lang w:val="en-US"/>
        </w:rPr>
        <w:t xml:space="preserve"> finds that these words are less likely to be marked animate when plural </w:t>
      </w:r>
      <w:r w:rsidR="00CF75CD">
        <w:rPr>
          <w:lang w:val="en-US"/>
        </w:rPr>
        <w:t xml:space="preserve">and/or </w:t>
      </w:r>
      <w:r w:rsidR="00E56F36">
        <w:rPr>
          <w:lang w:val="en-US"/>
        </w:rPr>
        <w:t xml:space="preserve">in the context of recipes. </w:t>
      </w:r>
      <w:r w:rsidR="00417BB4">
        <w:rPr>
          <w:lang w:val="en-US"/>
        </w:rPr>
        <w:t>In Russian beings that are not fully formed</w:t>
      </w:r>
      <w:r w:rsidR="00417BB4" w:rsidRPr="00297406">
        <w:rPr>
          <w:lang w:val="en-GB"/>
        </w:rPr>
        <w:t xml:space="preserve"> (</w:t>
      </w:r>
      <w:proofErr w:type="spellStart"/>
      <w:r w:rsidR="00417BB4" w:rsidRPr="00564C4D">
        <w:rPr>
          <w:i/>
          <w:lang w:val="en-US"/>
        </w:rPr>
        <w:t>èmbrion</w:t>
      </w:r>
      <w:proofErr w:type="spellEnd"/>
      <w:r w:rsidR="00417BB4" w:rsidRPr="00564C4D">
        <w:rPr>
          <w:lang w:val="en-US"/>
        </w:rPr>
        <w:t xml:space="preserve"> ‘embryo’, </w:t>
      </w:r>
      <w:proofErr w:type="spellStart"/>
      <w:r w:rsidR="00417BB4" w:rsidRPr="00564C4D">
        <w:rPr>
          <w:i/>
          <w:lang w:val="en-US"/>
        </w:rPr>
        <w:t>zarody</w:t>
      </w:r>
      <w:proofErr w:type="spellEnd"/>
      <w:r w:rsidR="00417BB4" w:rsidRPr="00417BB4">
        <w:rPr>
          <w:i/>
          <w:lang w:val="cs-CZ"/>
        </w:rPr>
        <w:t>š</w:t>
      </w:r>
      <w:r w:rsidR="00417BB4" w:rsidRPr="00564C4D">
        <w:rPr>
          <w:lang w:val="en-US"/>
        </w:rPr>
        <w:t xml:space="preserve"> ‘fetus’)</w:t>
      </w:r>
      <w:r w:rsidR="00417BB4">
        <w:rPr>
          <w:lang w:val="en-US"/>
        </w:rPr>
        <w:t xml:space="preserve"> tend to be inanimate, as do corpses (</w:t>
      </w:r>
      <w:proofErr w:type="spellStart"/>
      <w:r w:rsidR="00417BB4">
        <w:rPr>
          <w:i/>
          <w:lang w:val="en-US"/>
        </w:rPr>
        <w:t>trup</w:t>
      </w:r>
      <w:proofErr w:type="spellEnd"/>
      <w:r w:rsidR="00417BB4">
        <w:rPr>
          <w:lang w:val="en-US"/>
        </w:rPr>
        <w:t xml:space="preserve">), however, other words for deceased </w:t>
      </w:r>
      <w:r w:rsidR="00A5341A">
        <w:rPr>
          <w:lang w:val="en-US"/>
        </w:rPr>
        <w:t xml:space="preserve">persons </w:t>
      </w:r>
      <w:r w:rsidR="00417BB4">
        <w:rPr>
          <w:lang w:val="en-US"/>
        </w:rPr>
        <w:t>(</w:t>
      </w:r>
      <w:proofErr w:type="spellStart"/>
      <w:r w:rsidR="00417BB4">
        <w:rPr>
          <w:i/>
          <w:lang w:val="en-US"/>
        </w:rPr>
        <w:t>pokojnik</w:t>
      </w:r>
      <w:proofErr w:type="spellEnd"/>
      <w:r w:rsidR="00417BB4">
        <w:rPr>
          <w:lang w:val="en-US"/>
        </w:rPr>
        <w:t>,</w:t>
      </w:r>
      <w:r w:rsidR="00417BB4">
        <w:rPr>
          <w:i/>
          <w:lang w:val="en-US"/>
        </w:rPr>
        <w:t xml:space="preserve"> </w:t>
      </w:r>
      <w:proofErr w:type="spellStart"/>
      <w:r w:rsidR="00417BB4">
        <w:rPr>
          <w:i/>
          <w:lang w:val="en-US"/>
        </w:rPr>
        <w:t>mertvec</w:t>
      </w:r>
      <w:proofErr w:type="spellEnd"/>
      <w:r w:rsidR="00417BB4">
        <w:rPr>
          <w:lang w:val="en-US"/>
        </w:rPr>
        <w:t>) tend to be animate, and in Polish all words referring to dead people</w:t>
      </w:r>
      <w:r w:rsidR="00417BB4" w:rsidRPr="00297406">
        <w:rPr>
          <w:lang w:val="en-GB"/>
        </w:rPr>
        <w:t xml:space="preserve"> </w:t>
      </w:r>
      <w:r w:rsidR="00417BB4" w:rsidRPr="00564C4D">
        <w:rPr>
          <w:lang w:val="en-US"/>
        </w:rPr>
        <w:t>(even corpses)</w:t>
      </w:r>
      <w:r w:rsidR="00417BB4">
        <w:rPr>
          <w:lang w:val="en-US"/>
        </w:rPr>
        <w:t xml:space="preserve"> behave as animates.</w:t>
      </w:r>
    </w:p>
    <w:p w14:paraId="5BD09601" w14:textId="77777777" w:rsidR="00E4785A" w:rsidRPr="007D4FA6" w:rsidRDefault="00E4785A" w:rsidP="00A622C8">
      <w:pPr>
        <w:rPr>
          <w:lang w:val="en-US"/>
        </w:rPr>
      </w:pPr>
    </w:p>
    <w:p w14:paraId="6C179CEC" w14:textId="77777777" w:rsidR="00A90463" w:rsidRPr="007D4FA6" w:rsidRDefault="00452789">
      <w:pPr>
        <w:rPr>
          <w:lang w:val="en-US"/>
        </w:rPr>
      </w:pPr>
      <w:r>
        <w:rPr>
          <w:lang w:val="en-US"/>
        </w:rPr>
        <w:t>5.6.</w:t>
      </w:r>
      <w:r w:rsidR="00A622C8" w:rsidRPr="007D4FA6">
        <w:rPr>
          <w:lang w:val="en-US"/>
        </w:rPr>
        <w:t xml:space="preserve">3. </w:t>
      </w:r>
      <w:r w:rsidR="00A90463" w:rsidRPr="007D4FA6">
        <w:rPr>
          <w:lang w:val="en-US"/>
        </w:rPr>
        <w:t>Theoretical approaches to animacy in Slav</w:t>
      </w:r>
      <w:r w:rsidR="00450BBE" w:rsidRPr="007D4FA6">
        <w:rPr>
          <w:lang w:val="en-US"/>
        </w:rPr>
        <w:t>on</w:t>
      </w:r>
      <w:r w:rsidR="00A90463" w:rsidRPr="007D4FA6">
        <w:rPr>
          <w:lang w:val="en-US"/>
        </w:rPr>
        <w:t>ic</w:t>
      </w:r>
      <w:r w:rsidR="00A622C8" w:rsidRPr="007D4FA6">
        <w:rPr>
          <w:lang w:val="en-US"/>
        </w:rPr>
        <w:t xml:space="preserve"> and in general</w:t>
      </w:r>
    </w:p>
    <w:p w14:paraId="60EBED8A" w14:textId="77777777" w:rsidR="00561F40" w:rsidRDefault="00561F40" w:rsidP="00A90463">
      <w:pPr>
        <w:rPr>
          <w:lang w:val="en-US"/>
        </w:rPr>
      </w:pPr>
      <w:r>
        <w:rPr>
          <w:lang w:val="en-US"/>
        </w:rPr>
        <w:t xml:space="preserve">Animacy has been approached from various theoretical and empirical perspectives. </w:t>
      </w:r>
      <w:proofErr w:type="gramStart"/>
      <w:r>
        <w:rPr>
          <w:lang w:val="en-US"/>
        </w:rPr>
        <w:t>With the possible exception of</w:t>
      </w:r>
      <w:proofErr w:type="gramEnd"/>
      <w:r>
        <w:rPr>
          <w:lang w:val="en-US"/>
        </w:rPr>
        <w:t xml:space="preserve"> </w:t>
      </w:r>
      <w:r w:rsidR="00071620">
        <w:rPr>
          <w:lang w:val="en-US"/>
        </w:rPr>
        <w:t xml:space="preserve">structuralism, all of these approaches </w:t>
      </w:r>
      <w:r w:rsidR="00620DDC">
        <w:rPr>
          <w:lang w:val="en-US"/>
        </w:rPr>
        <w:t>continue to be</w:t>
      </w:r>
      <w:r w:rsidR="00071620">
        <w:rPr>
          <w:lang w:val="en-US"/>
        </w:rPr>
        <w:t xml:space="preserve"> viable</w:t>
      </w:r>
      <w:r w:rsidR="00EB6A16">
        <w:rPr>
          <w:lang w:val="en-US"/>
        </w:rPr>
        <w:t xml:space="preserve"> </w:t>
      </w:r>
      <w:r w:rsidR="00620DDC">
        <w:rPr>
          <w:lang w:val="en-US"/>
        </w:rPr>
        <w:t>and are also mutually compatible</w:t>
      </w:r>
      <w:r w:rsidR="00071620">
        <w:rPr>
          <w:lang w:val="en-US"/>
        </w:rPr>
        <w:t>.</w:t>
      </w:r>
    </w:p>
    <w:p w14:paraId="56049EDF" w14:textId="77777777" w:rsidR="00561F40" w:rsidRDefault="00561F40" w:rsidP="00A90463">
      <w:pPr>
        <w:rPr>
          <w:lang w:val="en-US"/>
        </w:rPr>
      </w:pPr>
    </w:p>
    <w:p w14:paraId="0A4FC5C1" w14:textId="77777777" w:rsidR="00A90463" w:rsidRDefault="00452789" w:rsidP="00A90463">
      <w:pPr>
        <w:rPr>
          <w:lang w:val="en-US"/>
        </w:rPr>
      </w:pPr>
      <w:r>
        <w:rPr>
          <w:lang w:val="en-US"/>
        </w:rPr>
        <w:t>5.6.</w:t>
      </w:r>
      <w:r w:rsidR="00A622C8" w:rsidRPr="007D4FA6">
        <w:rPr>
          <w:lang w:val="en-US"/>
        </w:rPr>
        <w:t xml:space="preserve">3.1 </w:t>
      </w:r>
      <w:r w:rsidR="00A90463" w:rsidRPr="007D4FA6">
        <w:rPr>
          <w:lang w:val="en-US"/>
        </w:rPr>
        <w:t>Structuralism</w:t>
      </w:r>
    </w:p>
    <w:p w14:paraId="31623071" w14:textId="1CDD83EF" w:rsidR="00071620" w:rsidRDefault="00504A9F" w:rsidP="00A90463">
      <w:pPr>
        <w:rPr>
          <w:lang w:val="en-US"/>
        </w:rPr>
      </w:pPr>
      <w:r>
        <w:rPr>
          <w:lang w:val="en-US"/>
        </w:rPr>
        <w:t>Structuralism</w:t>
      </w:r>
      <w:r w:rsidR="00071620">
        <w:rPr>
          <w:lang w:val="en-US"/>
        </w:rPr>
        <w:t xml:space="preserve"> </w:t>
      </w:r>
      <w:r w:rsidR="00254BE2">
        <w:rPr>
          <w:lang w:val="en-US"/>
        </w:rPr>
        <w:t>strives to describe</w:t>
      </w:r>
      <w:r>
        <w:rPr>
          <w:lang w:val="en-US"/>
        </w:rPr>
        <w:t xml:space="preserve"> linguistic categories in terms of </w:t>
      </w:r>
      <w:r w:rsidR="00071620">
        <w:rPr>
          <w:lang w:val="en-US"/>
        </w:rPr>
        <w:t>privative binary features</w:t>
      </w:r>
      <w:r w:rsidR="00254BE2">
        <w:rPr>
          <w:lang w:val="en-US"/>
        </w:rPr>
        <w:t xml:space="preserve">, such </w:t>
      </w:r>
      <w:r>
        <w:rPr>
          <w:lang w:val="en-US"/>
        </w:rPr>
        <w:t>that a feature</w:t>
      </w:r>
      <w:r w:rsidR="00071620">
        <w:rPr>
          <w:lang w:val="en-US"/>
        </w:rPr>
        <w:t xml:space="preserve"> </w:t>
      </w:r>
      <w:r>
        <w:rPr>
          <w:lang w:val="en-US"/>
        </w:rPr>
        <w:t xml:space="preserve">entails one set of items that receive the positive value of </w:t>
      </w:r>
      <w:r w:rsidR="00254BE2">
        <w:rPr>
          <w:lang w:val="en-US"/>
        </w:rPr>
        <w:t xml:space="preserve">the </w:t>
      </w:r>
      <w:r>
        <w:rPr>
          <w:lang w:val="en-US"/>
        </w:rPr>
        <w:t>feature including only marked elements, as opposed to another set of items that is neutral to the feature and can thus include elements with both marked and unmarked values.</w:t>
      </w:r>
      <w:r w:rsidRPr="00504A9F">
        <w:rPr>
          <w:lang w:val="en-US"/>
        </w:rPr>
        <w:t xml:space="preserve"> </w:t>
      </w:r>
      <w:proofErr w:type="spellStart"/>
      <w:r>
        <w:rPr>
          <w:lang w:val="en-US"/>
        </w:rPr>
        <w:t>Stankiewicz</w:t>
      </w:r>
      <w:proofErr w:type="spellEnd"/>
      <w:r>
        <w:rPr>
          <w:lang w:val="en-US"/>
        </w:rPr>
        <w:t xml:space="preserve"> (1958:</w:t>
      </w:r>
      <w:r w:rsidR="00452789">
        <w:rPr>
          <w:lang w:val="en-US"/>
        </w:rPr>
        <w:t xml:space="preserve"> </w:t>
      </w:r>
      <w:r>
        <w:rPr>
          <w:lang w:val="en-US"/>
        </w:rPr>
        <w:t xml:space="preserve">29–30) applies these criteria of traditional feature analysis to animacy in Slavic </w:t>
      </w:r>
      <w:proofErr w:type="gramStart"/>
      <w:r>
        <w:rPr>
          <w:lang w:val="en-US"/>
        </w:rPr>
        <w:t>languages, but</w:t>
      </w:r>
      <w:proofErr w:type="gramEnd"/>
      <w:r>
        <w:rPr>
          <w:lang w:val="en-US"/>
        </w:rPr>
        <w:t xml:space="preserve"> runs afoul of facultative animacy. Because the items that receive the Nominative-Accusative are all referentially inanimate, whereas items with the Genitive-Accusative include both referentially animate and inanimate items, </w:t>
      </w:r>
      <w:proofErr w:type="spellStart"/>
      <w:r w:rsidR="00EB6A16">
        <w:rPr>
          <w:lang w:val="en-US"/>
        </w:rPr>
        <w:t>Stankiewicz</w:t>
      </w:r>
      <w:proofErr w:type="spellEnd"/>
      <w:r w:rsidR="00EB6A16">
        <w:rPr>
          <w:lang w:val="en-US"/>
        </w:rPr>
        <w:t xml:space="preserve"> reasoned that </w:t>
      </w:r>
      <w:r>
        <w:rPr>
          <w:lang w:val="en-US"/>
        </w:rPr>
        <w:t xml:space="preserve">the only option is to declare that inanimate is the marked value, whereas animate is unmarked. </w:t>
      </w:r>
      <w:r w:rsidR="00EB6A16">
        <w:rPr>
          <w:lang w:val="en-US"/>
        </w:rPr>
        <w:t xml:space="preserve">Jakobson (1960/1984:142) indicated a contrary interpretation (but without supporting argumentation), probably because the marked member of an opposition should belong to the item that is less expected (here, an animate Direct Object). </w:t>
      </w:r>
    </w:p>
    <w:p w14:paraId="1EE922CA" w14:textId="77777777" w:rsidR="00504A9F" w:rsidRDefault="00504A9F" w:rsidP="00A90463">
      <w:pPr>
        <w:rPr>
          <w:lang w:val="en-US"/>
        </w:rPr>
      </w:pPr>
    </w:p>
    <w:p w14:paraId="70E85AA6" w14:textId="77777777" w:rsidR="00A90463" w:rsidRDefault="00EB1B26">
      <w:pPr>
        <w:rPr>
          <w:lang w:val="en-US"/>
        </w:rPr>
      </w:pPr>
      <w:r>
        <w:rPr>
          <w:lang w:val="en-US"/>
        </w:rPr>
        <w:t>5.6.</w:t>
      </w:r>
      <w:r w:rsidR="00A622C8" w:rsidRPr="007D4FA6">
        <w:rPr>
          <w:lang w:val="en-US"/>
        </w:rPr>
        <w:t xml:space="preserve">3.2 </w:t>
      </w:r>
      <w:r w:rsidR="00A90463" w:rsidRPr="007D4FA6">
        <w:rPr>
          <w:lang w:val="en-US"/>
        </w:rPr>
        <w:t>Differential object marking</w:t>
      </w:r>
    </w:p>
    <w:p w14:paraId="1CEA8625" w14:textId="77777777" w:rsidR="00C1540E" w:rsidRDefault="00C1540E">
      <w:pPr>
        <w:rPr>
          <w:lang w:val="en-US"/>
        </w:rPr>
      </w:pPr>
      <w:r>
        <w:rPr>
          <w:lang w:val="en-US"/>
        </w:rPr>
        <w:t xml:space="preserve">Slavonic animacy comports well </w:t>
      </w:r>
      <w:r w:rsidR="00500E5F">
        <w:rPr>
          <w:lang w:val="en-US"/>
        </w:rPr>
        <w:t>with</w:t>
      </w:r>
      <w:r>
        <w:rPr>
          <w:lang w:val="en-US"/>
        </w:rPr>
        <w:t xml:space="preserve"> the definition of differential object marking given by </w:t>
      </w:r>
      <w:proofErr w:type="spellStart"/>
      <w:r>
        <w:rPr>
          <w:lang w:val="en-US"/>
        </w:rPr>
        <w:t>Malchukov</w:t>
      </w:r>
      <w:proofErr w:type="spellEnd"/>
      <w:r>
        <w:rPr>
          <w:lang w:val="en-US"/>
        </w:rPr>
        <w:t xml:space="preserve"> </w:t>
      </w:r>
      <w:r w:rsidR="00BD6A2D">
        <w:rPr>
          <w:lang w:val="en-US"/>
        </w:rPr>
        <w:t>and</w:t>
      </w:r>
      <w:r>
        <w:rPr>
          <w:lang w:val="en-US"/>
        </w:rPr>
        <w:t xml:space="preserve"> de Swart (2009:</w:t>
      </w:r>
      <w:r w:rsidR="00993F36">
        <w:rPr>
          <w:lang w:val="en-US"/>
        </w:rPr>
        <w:t xml:space="preserve"> </w:t>
      </w:r>
      <w:r>
        <w:rPr>
          <w:lang w:val="en-US"/>
        </w:rPr>
        <w:t xml:space="preserve">345): </w:t>
      </w:r>
      <w:r w:rsidR="00143202">
        <w:rPr>
          <w:lang w:val="en-US"/>
        </w:rPr>
        <w:t>‘</w:t>
      </w:r>
      <w:r w:rsidRPr="00564C4D">
        <w:rPr>
          <w:rFonts w:ascii="Times" w:hAnsi="Times" w:cs="Times"/>
          <w:color w:val="000000"/>
          <w:lang w:val="en-US"/>
        </w:rPr>
        <w:t>one set of direct objects is case marked in one way and another set in a different way depending on features of the object</w:t>
      </w:r>
      <w:r w:rsidR="00143202">
        <w:rPr>
          <w:lang w:val="en-US"/>
        </w:rPr>
        <w:t>’</w:t>
      </w:r>
      <w:r>
        <w:rPr>
          <w:lang w:val="en-US"/>
        </w:rPr>
        <w:t xml:space="preserve">. </w:t>
      </w:r>
      <w:r w:rsidR="0048552B">
        <w:rPr>
          <w:lang w:val="en-US"/>
        </w:rPr>
        <w:t xml:space="preserve">More specifically, </w:t>
      </w:r>
      <w:r w:rsidR="00D71F8B">
        <w:rPr>
          <w:lang w:val="en-US"/>
        </w:rPr>
        <w:t>Slavonic animacy is the asymmetric type of differential object marking, with an alternation between an unmarked zero expression of case and overt case marking (</w:t>
      </w:r>
      <w:proofErr w:type="spellStart"/>
      <w:r w:rsidR="00D71F8B">
        <w:rPr>
          <w:lang w:val="en-US"/>
        </w:rPr>
        <w:t>Malchukov</w:t>
      </w:r>
      <w:proofErr w:type="spellEnd"/>
      <w:r w:rsidR="00D71F8B">
        <w:rPr>
          <w:lang w:val="en-US"/>
        </w:rPr>
        <w:t xml:space="preserve"> </w:t>
      </w:r>
      <w:r w:rsidR="00BD6A2D">
        <w:rPr>
          <w:lang w:val="en-US"/>
        </w:rPr>
        <w:t>and</w:t>
      </w:r>
      <w:r w:rsidR="00D71F8B">
        <w:rPr>
          <w:lang w:val="en-US"/>
        </w:rPr>
        <w:t xml:space="preserve"> de Swart (2009:</w:t>
      </w:r>
      <w:r w:rsidR="00993F36">
        <w:rPr>
          <w:lang w:val="en-US"/>
        </w:rPr>
        <w:t xml:space="preserve"> </w:t>
      </w:r>
      <w:r w:rsidR="00D71F8B">
        <w:rPr>
          <w:lang w:val="en-US"/>
        </w:rPr>
        <w:t xml:space="preserve">341). Differential object marking is cross-linguistically consistent in distinguishing objects along the animacy hierarchy, probably because both </w:t>
      </w:r>
      <w:r w:rsidR="007F2FF0">
        <w:rPr>
          <w:lang w:val="en-US"/>
        </w:rPr>
        <w:t xml:space="preserve">indexing (encoding of the semantic roles Agent and Patient) and differentiating (keeping Agent and </w:t>
      </w:r>
      <w:r w:rsidR="007F2FF0">
        <w:rPr>
          <w:lang w:val="en-US"/>
        </w:rPr>
        <w:lastRenderedPageBreak/>
        <w:t xml:space="preserve">Patient distinct) functions are well-served, and </w:t>
      </w:r>
      <w:proofErr w:type="spellStart"/>
      <w:r w:rsidR="007F2FF0">
        <w:rPr>
          <w:lang w:val="en-US"/>
        </w:rPr>
        <w:t>Malchukov</w:t>
      </w:r>
      <w:proofErr w:type="spellEnd"/>
      <w:r w:rsidR="007F2FF0">
        <w:rPr>
          <w:lang w:val="en-US"/>
        </w:rPr>
        <w:t xml:space="preserve"> (2008) shows how these functions can be formulated as Optimality Theory constraints. </w:t>
      </w:r>
      <w:proofErr w:type="spellStart"/>
      <w:r w:rsidR="007F2FF0">
        <w:rPr>
          <w:lang w:val="en-US"/>
        </w:rPr>
        <w:t>Eckhoff</w:t>
      </w:r>
      <w:proofErr w:type="spellEnd"/>
      <w:r w:rsidR="007F2FF0">
        <w:rPr>
          <w:lang w:val="en-US"/>
        </w:rPr>
        <w:t xml:space="preserve"> (2015) uses the framework of differential object marking to investigate the use of Genitive-Accu</w:t>
      </w:r>
      <w:r w:rsidR="00D050F1">
        <w:rPr>
          <w:lang w:val="en-US"/>
        </w:rPr>
        <w:t xml:space="preserve">sative in Old Church Slavonic, where she finds that </w:t>
      </w:r>
      <w:r w:rsidR="00B354C2">
        <w:rPr>
          <w:lang w:val="en-US"/>
        </w:rPr>
        <w:t xml:space="preserve">human </w:t>
      </w:r>
      <w:r w:rsidR="00D050F1">
        <w:rPr>
          <w:lang w:val="en-US"/>
        </w:rPr>
        <w:t xml:space="preserve">objects are </w:t>
      </w:r>
      <w:r w:rsidR="00B354C2">
        <w:rPr>
          <w:lang w:val="en-US"/>
        </w:rPr>
        <w:t xml:space="preserve">typically </w:t>
      </w:r>
      <w:r w:rsidR="00D050F1">
        <w:rPr>
          <w:lang w:val="en-US"/>
        </w:rPr>
        <w:t xml:space="preserve">high-prominence and definite </w:t>
      </w:r>
      <w:r w:rsidR="00B354C2">
        <w:rPr>
          <w:lang w:val="en-US"/>
        </w:rPr>
        <w:t xml:space="preserve">and </w:t>
      </w:r>
      <w:r w:rsidR="00D050F1">
        <w:rPr>
          <w:lang w:val="en-US"/>
        </w:rPr>
        <w:t>are usually marked Genitive-Accusative</w:t>
      </w:r>
      <w:r w:rsidR="00B354C2">
        <w:rPr>
          <w:lang w:val="en-US"/>
        </w:rPr>
        <w:t>, whereas Nominative-Accusative is reserved for the first mention of a subsequently prominent referent.</w:t>
      </w:r>
    </w:p>
    <w:p w14:paraId="6C290C62" w14:textId="77777777" w:rsidR="000B35D6" w:rsidRPr="007D4FA6" w:rsidRDefault="000B35D6">
      <w:pPr>
        <w:rPr>
          <w:lang w:val="en-US"/>
        </w:rPr>
      </w:pPr>
    </w:p>
    <w:p w14:paraId="7DCD0EB9" w14:textId="77777777" w:rsidR="00A90463" w:rsidRDefault="00EB1B26">
      <w:pPr>
        <w:rPr>
          <w:lang w:val="en-US"/>
        </w:rPr>
      </w:pPr>
      <w:r>
        <w:rPr>
          <w:lang w:val="en-US"/>
        </w:rPr>
        <w:t>5.6.</w:t>
      </w:r>
      <w:r w:rsidR="00A622C8" w:rsidRPr="007D4FA6">
        <w:rPr>
          <w:lang w:val="en-US"/>
        </w:rPr>
        <w:t xml:space="preserve">3.3 </w:t>
      </w:r>
      <w:r w:rsidR="00A90463" w:rsidRPr="007D4FA6">
        <w:rPr>
          <w:lang w:val="en-US"/>
        </w:rPr>
        <w:t>Prototypicality and categorization</w:t>
      </w:r>
    </w:p>
    <w:p w14:paraId="3EBACA9D" w14:textId="341802CF" w:rsidR="009C6366" w:rsidRDefault="009C6366" w:rsidP="0013301A">
      <w:pPr>
        <w:rPr>
          <w:lang w:val="en-US"/>
        </w:rPr>
      </w:pPr>
      <w:r>
        <w:rPr>
          <w:lang w:val="en-US"/>
        </w:rPr>
        <w:t>Dahl (2008:</w:t>
      </w:r>
      <w:r w:rsidR="00993F36">
        <w:rPr>
          <w:lang w:val="en-US"/>
        </w:rPr>
        <w:t xml:space="preserve"> </w:t>
      </w:r>
      <w:r>
        <w:rPr>
          <w:lang w:val="en-US"/>
        </w:rPr>
        <w:t xml:space="preserve">149) suggests a </w:t>
      </w:r>
      <w:r w:rsidR="00143202">
        <w:rPr>
          <w:lang w:val="en-US"/>
        </w:rPr>
        <w:t>‘</w:t>
      </w:r>
      <w:r>
        <w:rPr>
          <w:lang w:val="en-US"/>
        </w:rPr>
        <w:t>three-step cognitive scale</w:t>
      </w:r>
      <w:r w:rsidRPr="009C6366">
        <w:rPr>
          <w:lang w:val="en-US"/>
        </w:rPr>
        <w:t>, corresponding to the animacy hierarchy</w:t>
      </w:r>
      <w:r>
        <w:rPr>
          <w:lang w:val="en-US"/>
        </w:rPr>
        <w:t xml:space="preserve">: </w:t>
      </w:r>
      <w:r w:rsidRPr="009C6366">
        <w:rPr>
          <w:lang w:val="en-US"/>
        </w:rPr>
        <w:t xml:space="preserve">the self is the model for other animate individuals, which are in their turn models for inanimate objects when understood as individual </w:t>
      </w:r>
      <w:r w:rsidR="00143202">
        <w:rPr>
          <w:lang w:val="en-US"/>
        </w:rPr>
        <w:t>“things”’</w:t>
      </w:r>
      <w:r>
        <w:rPr>
          <w:lang w:val="en-US"/>
        </w:rPr>
        <w:t xml:space="preserve">. Dahl’s scale is, in effect, a radial category </w:t>
      </w:r>
      <w:r w:rsidR="00961D97">
        <w:rPr>
          <w:lang w:val="en-US"/>
        </w:rPr>
        <w:t>with</w:t>
      </w:r>
      <w:r>
        <w:rPr>
          <w:lang w:val="en-US"/>
        </w:rPr>
        <w:t xml:space="preserve"> the (human) self as a prototype, with extensions to </w:t>
      </w:r>
      <w:r w:rsidR="00B06483">
        <w:rPr>
          <w:lang w:val="en-US"/>
        </w:rPr>
        <w:t>animals</w:t>
      </w:r>
      <w:r w:rsidR="004270A7">
        <w:rPr>
          <w:lang w:val="en-US"/>
        </w:rPr>
        <w:t xml:space="preserve"> and some </w:t>
      </w:r>
      <w:proofErr w:type="spellStart"/>
      <w:r w:rsidR="004270A7">
        <w:rPr>
          <w:lang w:val="en-US"/>
        </w:rPr>
        <w:t>inanimates</w:t>
      </w:r>
      <w:proofErr w:type="spellEnd"/>
      <w:r w:rsidR="004270A7">
        <w:rPr>
          <w:lang w:val="en-US"/>
        </w:rPr>
        <w:t xml:space="preserve">, and this scale parallels the differentiation we see with </w:t>
      </w:r>
      <w:proofErr w:type="spellStart"/>
      <w:r w:rsidR="004270A7">
        <w:rPr>
          <w:lang w:val="en-US"/>
        </w:rPr>
        <w:t>viriles</w:t>
      </w:r>
      <w:proofErr w:type="spellEnd"/>
      <w:r w:rsidR="004270A7">
        <w:rPr>
          <w:lang w:val="en-US"/>
        </w:rPr>
        <w:t xml:space="preserve">, animates, and facultative animacy in Slavonic languages. Details of the structure of this hierarchy show </w:t>
      </w:r>
      <w:r w:rsidR="00E423AF">
        <w:rPr>
          <w:lang w:val="en-US"/>
        </w:rPr>
        <w:t>that only</w:t>
      </w:r>
      <w:r w:rsidR="004270A7">
        <w:rPr>
          <w:lang w:val="en-US"/>
        </w:rPr>
        <w:t xml:space="preserve"> continuous sections are categorized by overt marking, focusing on items most relevant to human beings (</w:t>
      </w:r>
      <w:proofErr w:type="spellStart"/>
      <w:r w:rsidR="004270A7">
        <w:rPr>
          <w:lang w:val="en-US"/>
        </w:rPr>
        <w:t>Enger</w:t>
      </w:r>
      <w:proofErr w:type="spellEnd"/>
      <w:r w:rsidR="004270A7">
        <w:rPr>
          <w:lang w:val="en-US"/>
        </w:rPr>
        <w:t xml:space="preserve"> </w:t>
      </w:r>
      <w:r w:rsidR="00BD6A2D">
        <w:rPr>
          <w:lang w:val="en-US"/>
        </w:rPr>
        <w:t>and</w:t>
      </w:r>
      <w:r w:rsidR="004270A7">
        <w:rPr>
          <w:lang w:val="en-US"/>
        </w:rPr>
        <w:t xml:space="preserve"> </w:t>
      </w:r>
      <w:proofErr w:type="spellStart"/>
      <w:r w:rsidR="004270A7">
        <w:rPr>
          <w:lang w:val="en-US"/>
        </w:rPr>
        <w:t>Nesset</w:t>
      </w:r>
      <w:proofErr w:type="spellEnd"/>
      <w:r w:rsidR="004270A7">
        <w:rPr>
          <w:lang w:val="en-US"/>
        </w:rPr>
        <w:t xml:space="preserve"> 2011). </w:t>
      </w:r>
      <w:proofErr w:type="spellStart"/>
      <w:r w:rsidR="004270A7">
        <w:rPr>
          <w:lang w:val="en-US"/>
        </w:rPr>
        <w:t>Frarie</w:t>
      </w:r>
      <w:proofErr w:type="spellEnd"/>
      <w:r w:rsidR="004270A7">
        <w:rPr>
          <w:lang w:val="en-US"/>
        </w:rPr>
        <w:t xml:space="preserve"> 1992, </w:t>
      </w:r>
      <w:proofErr w:type="spellStart"/>
      <w:r w:rsidR="004270A7">
        <w:rPr>
          <w:lang w:val="en-US"/>
        </w:rPr>
        <w:t>Janda</w:t>
      </w:r>
      <w:proofErr w:type="spellEnd"/>
      <w:r w:rsidR="004270A7">
        <w:rPr>
          <w:lang w:val="en-US"/>
        </w:rPr>
        <w:t xml:space="preserve"> 1996</w:t>
      </w:r>
      <w:r w:rsidR="00CB6893">
        <w:rPr>
          <w:lang w:val="en-US"/>
        </w:rPr>
        <w:t>a</w:t>
      </w:r>
      <w:r w:rsidR="004270A7">
        <w:rPr>
          <w:lang w:val="en-US"/>
        </w:rPr>
        <w:t xml:space="preserve">, and Riley 1999 converge on a description </w:t>
      </w:r>
      <w:r w:rsidR="00961D97">
        <w:rPr>
          <w:lang w:val="en-US"/>
        </w:rPr>
        <w:t>of animacy centered on</w:t>
      </w:r>
      <w:r w:rsidR="004270A7">
        <w:rPr>
          <w:lang w:val="en-US"/>
        </w:rPr>
        <w:t xml:space="preserve"> human beings and associations with them</w:t>
      </w:r>
      <w:r w:rsidR="00961D97">
        <w:rPr>
          <w:lang w:val="en-US"/>
        </w:rPr>
        <w:t xml:space="preserve">, with progressive extensions motivated by similarities in name, shape, and function. This animacy category is consistent with what is known about the formation of conceptual categories both in general and of </w:t>
      </w:r>
      <w:proofErr w:type="gramStart"/>
      <w:r w:rsidR="00961D97">
        <w:rPr>
          <w:lang w:val="en-US"/>
        </w:rPr>
        <w:t>animacy in particular</w:t>
      </w:r>
      <w:proofErr w:type="gramEnd"/>
      <w:r w:rsidR="00961D97">
        <w:rPr>
          <w:lang w:val="en-US"/>
        </w:rPr>
        <w:t xml:space="preserve">. </w:t>
      </w:r>
      <w:proofErr w:type="spellStart"/>
      <w:r w:rsidR="00961D97">
        <w:rPr>
          <w:lang w:val="en-US"/>
        </w:rPr>
        <w:t>Rakison</w:t>
      </w:r>
      <w:proofErr w:type="spellEnd"/>
      <w:r w:rsidR="00961D97">
        <w:rPr>
          <w:lang w:val="en-US"/>
        </w:rPr>
        <w:t xml:space="preserve"> </w:t>
      </w:r>
      <w:r w:rsidR="00BD6A2D">
        <w:rPr>
          <w:lang w:val="en-US"/>
        </w:rPr>
        <w:t>and</w:t>
      </w:r>
      <w:r w:rsidR="00961D97">
        <w:rPr>
          <w:lang w:val="en-US"/>
        </w:rPr>
        <w:t xml:space="preserve"> Poulin-Dubois (2001) report that </w:t>
      </w:r>
      <w:r w:rsidR="0013301A">
        <w:rPr>
          <w:lang w:val="en-US"/>
        </w:rPr>
        <w:t>infants</w:t>
      </w:r>
      <w:r w:rsidR="00961D97">
        <w:rPr>
          <w:lang w:val="en-US"/>
        </w:rPr>
        <w:t xml:space="preserve"> </w:t>
      </w:r>
      <w:r w:rsidR="0013301A">
        <w:rPr>
          <w:lang w:val="en-US"/>
        </w:rPr>
        <w:t xml:space="preserve">gradually construct a </w:t>
      </w:r>
      <w:r w:rsidR="00E14076">
        <w:rPr>
          <w:lang w:val="en-US"/>
        </w:rPr>
        <w:t xml:space="preserve">multi-layered </w:t>
      </w:r>
      <w:r w:rsidR="0013301A">
        <w:rPr>
          <w:lang w:val="en-US"/>
        </w:rPr>
        <w:t>notion of animacy rooted in percept</w:t>
      </w:r>
      <w:r w:rsidR="00E14076">
        <w:rPr>
          <w:lang w:val="en-US"/>
        </w:rPr>
        <w:t xml:space="preserve">ion of motion as self-propelled, </w:t>
      </w:r>
      <w:r w:rsidR="0013301A">
        <w:rPr>
          <w:lang w:val="en-US"/>
        </w:rPr>
        <w:t>irregular</w:t>
      </w:r>
      <w:r w:rsidR="00E14076">
        <w:rPr>
          <w:lang w:val="en-US"/>
        </w:rPr>
        <w:t xml:space="preserve">, </w:t>
      </w:r>
      <w:r w:rsidR="003F248F">
        <w:rPr>
          <w:lang w:val="en-US"/>
        </w:rPr>
        <w:t>goal-directed</w:t>
      </w:r>
      <w:r w:rsidR="00E14076">
        <w:rPr>
          <w:lang w:val="en-US"/>
        </w:rPr>
        <w:t xml:space="preserve">, and intentional vs. the opposite, and that this notion emerges </w:t>
      </w:r>
      <w:proofErr w:type="gramStart"/>
      <w:r w:rsidR="00E14076">
        <w:rPr>
          <w:lang w:val="en-US"/>
        </w:rPr>
        <w:t>at the same time that</w:t>
      </w:r>
      <w:proofErr w:type="gramEnd"/>
      <w:r w:rsidR="00E14076">
        <w:rPr>
          <w:lang w:val="en-US"/>
        </w:rPr>
        <w:t xml:space="preserve"> infants start to produce two-word utterances and pretend play scenarios that encode agents and patients. </w:t>
      </w:r>
    </w:p>
    <w:p w14:paraId="1EFBC92C" w14:textId="77777777" w:rsidR="003C3B08" w:rsidRPr="007D4FA6" w:rsidRDefault="003C3B08">
      <w:pPr>
        <w:rPr>
          <w:lang w:val="en-US"/>
        </w:rPr>
      </w:pPr>
    </w:p>
    <w:p w14:paraId="3C61522F" w14:textId="77777777" w:rsidR="00A90463" w:rsidRDefault="00814B74" w:rsidP="00A90463">
      <w:pPr>
        <w:rPr>
          <w:lang w:val="en-US"/>
        </w:rPr>
      </w:pPr>
      <w:r>
        <w:rPr>
          <w:lang w:val="en-US"/>
        </w:rPr>
        <w:t>5.6.</w:t>
      </w:r>
      <w:r w:rsidR="00A622C8" w:rsidRPr="007D4FA6">
        <w:rPr>
          <w:lang w:val="en-US"/>
        </w:rPr>
        <w:t xml:space="preserve">3.4 </w:t>
      </w:r>
      <w:r w:rsidR="004E48BB">
        <w:rPr>
          <w:lang w:val="en-US"/>
        </w:rPr>
        <w:t>P</w:t>
      </w:r>
      <w:r w:rsidR="00A90463" w:rsidRPr="007D4FA6">
        <w:rPr>
          <w:lang w:val="en-US"/>
        </w:rPr>
        <w:t>sycholinguistics</w:t>
      </w:r>
    </w:p>
    <w:p w14:paraId="7C9AAD90" w14:textId="77777777" w:rsidR="0000251B" w:rsidRPr="0080605C" w:rsidRDefault="008E5283" w:rsidP="0000251B">
      <w:pPr>
        <w:rPr>
          <w:lang w:val="en-US"/>
        </w:rPr>
      </w:pPr>
      <w:r>
        <w:rPr>
          <w:lang w:val="en-US"/>
        </w:rPr>
        <w:t xml:space="preserve">Because the ability to distinguish animate beings from inanimate objects is part of the universal human experience, animacy attracts the attention of psychologists and psycholinguists. </w:t>
      </w:r>
      <w:proofErr w:type="spellStart"/>
      <w:r w:rsidR="001E6778">
        <w:rPr>
          <w:lang w:val="en-US"/>
        </w:rPr>
        <w:t>Caramazza</w:t>
      </w:r>
      <w:proofErr w:type="spellEnd"/>
      <w:r w:rsidR="001E6778">
        <w:rPr>
          <w:lang w:val="en-US"/>
        </w:rPr>
        <w:t xml:space="preserve"> </w:t>
      </w:r>
      <w:r w:rsidR="00BD6A2D">
        <w:rPr>
          <w:lang w:val="en-US"/>
        </w:rPr>
        <w:t>and</w:t>
      </w:r>
      <w:r w:rsidR="001E6778">
        <w:rPr>
          <w:lang w:val="en-US"/>
        </w:rPr>
        <w:t xml:space="preserve"> Shelton (1998) find that animate and inanimate conceptual categories are domain-specific knowledge systems that can be selectively impaired in people with brain damage.</w:t>
      </w:r>
      <w:r w:rsidR="00FA58EC">
        <w:rPr>
          <w:lang w:val="en-US"/>
        </w:rPr>
        <w:t xml:space="preserve"> </w:t>
      </w:r>
      <w:r w:rsidR="004425E9">
        <w:rPr>
          <w:lang w:val="en-US"/>
        </w:rPr>
        <w:t xml:space="preserve">One means of investigating animacy effects is by measuring the </w:t>
      </w:r>
      <w:r w:rsidR="0000251B">
        <w:rPr>
          <w:lang w:val="en-US"/>
        </w:rPr>
        <w:t xml:space="preserve">electrophysiological responses of people when they are exposed to transitive sentences. The two most common measures are the event-related potentials called the </w:t>
      </w:r>
      <w:r w:rsidR="00082838">
        <w:rPr>
          <w:lang w:val="en-US"/>
        </w:rPr>
        <w:t>‘</w:t>
      </w:r>
      <w:r w:rsidR="0000251B">
        <w:rPr>
          <w:lang w:val="en-US"/>
        </w:rPr>
        <w:t>N400</w:t>
      </w:r>
      <w:r w:rsidR="00082838">
        <w:rPr>
          <w:lang w:val="en-US"/>
        </w:rPr>
        <w:t>’</w:t>
      </w:r>
      <w:r w:rsidR="0000251B">
        <w:rPr>
          <w:lang w:val="en-US"/>
        </w:rPr>
        <w:t xml:space="preserve"> (a negative value after 400 milliseconds), and the </w:t>
      </w:r>
      <w:r w:rsidR="00082838">
        <w:rPr>
          <w:lang w:val="en-US"/>
        </w:rPr>
        <w:t>‘</w:t>
      </w:r>
      <w:r w:rsidR="0000251B">
        <w:rPr>
          <w:lang w:val="en-US"/>
        </w:rPr>
        <w:t>P600</w:t>
      </w:r>
      <w:r w:rsidR="00082838">
        <w:rPr>
          <w:lang w:val="en-US"/>
        </w:rPr>
        <w:t>’</w:t>
      </w:r>
      <w:r w:rsidR="0000251B">
        <w:rPr>
          <w:lang w:val="en-US"/>
        </w:rPr>
        <w:t xml:space="preserve"> (a positive value after 600 milliseconds). Prior research has established that the N400 response is associated with exposure to semantically anomalous sentences, whereas the P600 is associated with syntactically anomalous sentences. However, a series of studies surveyed by </w:t>
      </w:r>
      <w:proofErr w:type="spellStart"/>
      <w:r w:rsidR="0000251B" w:rsidRPr="0000251B">
        <w:rPr>
          <w:lang w:val="en-US"/>
        </w:rPr>
        <w:t>Bornkessel-Schlesewsky</w:t>
      </w:r>
      <w:proofErr w:type="spellEnd"/>
      <w:r w:rsidR="0000251B">
        <w:rPr>
          <w:lang w:val="en-US"/>
        </w:rPr>
        <w:t xml:space="preserve"> </w:t>
      </w:r>
      <w:r w:rsidR="00BD6A2D">
        <w:rPr>
          <w:lang w:val="en-US"/>
        </w:rPr>
        <w:t>and</w:t>
      </w:r>
      <w:r w:rsidR="0000251B">
        <w:rPr>
          <w:lang w:val="en-US"/>
        </w:rPr>
        <w:t xml:space="preserve"> </w:t>
      </w:r>
      <w:proofErr w:type="spellStart"/>
      <w:r w:rsidR="0000251B" w:rsidRPr="0000251B">
        <w:rPr>
          <w:lang w:val="en-US"/>
        </w:rPr>
        <w:t>Schlesewsky</w:t>
      </w:r>
      <w:proofErr w:type="spellEnd"/>
      <w:r w:rsidR="0000251B">
        <w:rPr>
          <w:lang w:val="en-US"/>
        </w:rPr>
        <w:t xml:space="preserve"> (</w:t>
      </w:r>
      <w:r w:rsidR="0000251B" w:rsidRPr="0000251B">
        <w:rPr>
          <w:lang w:val="en-US"/>
        </w:rPr>
        <w:t>2009</w:t>
      </w:r>
      <w:r w:rsidR="0000251B">
        <w:rPr>
          <w:lang w:val="en-US"/>
        </w:rPr>
        <w:t xml:space="preserve">) report that sentences that are implausible due to </w:t>
      </w:r>
      <w:r w:rsidR="0080605C">
        <w:rPr>
          <w:lang w:val="en-US"/>
        </w:rPr>
        <w:t xml:space="preserve">a conflict with the animacy hierarchy, like </w:t>
      </w:r>
      <w:proofErr w:type="gramStart"/>
      <w:r w:rsidR="0080605C" w:rsidRPr="0080605C">
        <w:rPr>
          <w:i/>
          <w:iCs/>
          <w:lang w:val="en-US"/>
        </w:rPr>
        <w:t>The</w:t>
      </w:r>
      <w:proofErr w:type="gramEnd"/>
      <w:r w:rsidR="0080605C" w:rsidRPr="0080605C">
        <w:rPr>
          <w:i/>
          <w:iCs/>
          <w:lang w:val="en-US"/>
        </w:rPr>
        <w:t xml:space="preserve"> hearty meals were devouring</w:t>
      </w:r>
      <w:r w:rsidR="0080605C">
        <w:rPr>
          <w:i/>
          <w:iCs/>
          <w:lang w:val="en-US"/>
        </w:rPr>
        <w:t>…</w:t>
      </w:r>
      <w:r w:rsidR="0080605C">
        <w:rPr>
          <w:iCs/>
          <w:lang w:val="en-US"/>
        </w:rPr>
        <w:t xml:space="preserve">, lack the expected N400, </w:t>
      </w:r>
      <w:r w:rsidR="00794C14">
        <w:rPr>
          <w:iCs/>
          <w:lang w:val="en-US"/>
        </w:rPr>
        <w:t xml:space="preserve">but do </w:t>
      </w:r>
      <w:r w:rsidR="0080605C">
        <w:rPr>
          <w:iCs/>
          <w:lang w:val="en-US"/>
        </w:rPr>
        <w:t>show a P600. The authors interpret this finding in terms of a syntax-semantics interface of prominence scales that include animacy, along with case marking, argument order, definiteness, and person.</w:t>
      </w:r>
      <w:r w:rsidR="00794C14" w:rsidRPr="00794C14">
        <w:rPr>
          <w:iCs/>
          <w:lang w:val="en-US"/>
        </w:rPr>
        <w:t xml:space="preserve"> </w:t>
      </w:r>
      <w:proofErr w:type="spellStart"/>
      <w:r w:rsidR="00794C14">
        <w:rPr>
          <w:iCs/>
          <w:lang w:val="en-US"/>
        </w:rPr>
        <w:t>Paczynski</w:t>
      </w:r>
      <w:proofErr w:type="spellEnd"/>
      <w:r w:rsidR="00794C14">
        <w:rPr>
          <w:iCs/>
          <w:lang w:val="en-US"/>
        </w:rPr>
        <w:t xml:space="preserve"> </w:t>
      </w:r>
      <w:r w:rsidR="00BD6A2D">
        <w:rPr>
          <w:iCs/>
          <w:lang w:val="en-US"/>
        </w:rPr>
        <w:t>and</w:t>
      </w:r>
      <w:r w:rsidR="00794C14">
        <w:rPr>
          <w:iCs/>
          <w:lang w:val="en-US"/>
        </w:rPr>
        <w:t xml:space="preserve"> Kuperberg </w:t>
      </w:r>
      <w:r>
        <w:rPr>
          <w:iCs/>
          <w:lang w:val="en-US"/>
        </w:rPr>
        <w:t>(</w:t>
      </w:r>
      <w:r w:rsidR="00794C14">
        <w:rPr>
          <w:iCs/>
          <w:lang w:val="en-US"/>
        </w:rPr>
        <w:t>2011</w:t>
      </w:r>
      <w:r>
        <w:rPr>
          <w:iCs/>
          <w:lang w:val="en-US"/>
        </w:rPr>
        <w:t>:</w:t>
      </w:r>
      <w:r w:rsidR="00814B74">
        <w:rPr>
          <w:iCs/>
          <w:lang w:val="en-US"/>
        </w:rPr>
        <w:t xml:space="preserve"> </w:t>
      </w:r>
      <w:r>
        <w:rPr>
          <w:iCs/>
          <w:lang w:val="en-US"/>
        </w:rPr>
        <w:t>1451)</w:t>
      </w:r>
      <w:r w:rsidR="00794C14">
        <w:rPr>
          <w:iCs/>
          <w:lang w:val="en-US"/>
        </w:rPr>
        <w:t xml:space="preserve"> report a N400 for animate direct objects, suggesting that </w:t>
      </w:r>
      <w:r w:rsidR="00082838">
        <w:rPr>
          <w:iCs/>
          <w:lang w:val="en-US"/>
        </w:rPr>
        <w:t>‘</w:t>
      </w:r>
      <w:r w:rsidR="00794C14">
        <w:rPr>
          <w:iCs/>
          <w:lang w:val="en-US"/>
        </w:rPr>
        <w:t>animacy impacts the semantic processing of direct objects</w:t>
      </w:r>
      <w:r w:rsidR="00082838">
        <w:rPr>
          <w:iCs/>
          <w:lang w:val="en-US"/>
        </w:rPr>
        <w:t>’</w:t>
      </w:r>
      <w:r w:rsidR="00794C14">
        <w:rPr>
          <w:iCs/>
          <w:lang w:val="en-US"/>
        </w:rPr>
        <w:t xml:space="preserve"> also.</w:t>
      </w:r>
      <w:r>
        <w:rPr>
          <w:iCs/>
          <w:lang w:val="en-US"/>
        </w:rPr>
        <w:t xml:space="preserve"> </w:t>
      </w:r>
      <w:proofErr w:type="spellStart"/>
      <w:r>
        <w:rPr>
          <w:iCs/>
          <w:lang w:val="en-US"/>
        </w:rPr>
        <w:t>Szewczyk</w:t>
      </w:r>
      <w:proofErr w:type="spellEnd"/>
      <w:r>
        <w:rPr>
          <w:iCs/>
          <w:lang w:val="en-US"/>
        </w:rPr>
        <w:t xml:space="preserve"> </w:t>
      </w:r>
      <w:r w:rsidR="00BD6A2D">
        <w:rPr>
          <w:iCs/>
          <w:lang w:val="en-US"/>
        </w:rPr>
        <w:t>and</w:t>
      </w:r>
      <w:r>
        <w:rPr>
          <w:iCs/>
          <w:lang w:val="en-US"/>
        </w:rPr>
        <w:t xml:space="preserve"> </w:t>
      </w:r>
      <w:proofErr w:type="spellStart"/>
      <w:r>
        <w:rPr>
          <w:iCs/>
          <w:lang w:val="en-US"/>
        </w:rPr>
        <w:t>Schriefers</w:t>
      </w:r>
      <w:proofErr w:type="spellEnd"/>
      <w:r>
        <w:rPr>
          <w:iCs/>
          <w:lang w:val="en-US"/>
        </w:rPr>
        <w:t xml:space="preserve"> (2010) performed similar tests using Polish and found that the P600 elicited by sentences with implausible animacy values was of a much higher amplitude than that elicited by semantic violations.</w:t>
      </w:r>
    </w:p>
    <w:p w14:paraId="55015B02" w14:textId="77777777" w:rsidR="0000251B" w:rsidRDefault="0000251B" w:rsidP="00A90463">
      <w:pPr>
        <w:rPr>
          <w:lang w:val="en-US"/>
        </w:rPr>
      </w:pPr>
    </w:p>
    <w:p w14:paraId="300D3292" w14:textId="77777777" w:rsidR="007B5A0D" w:rsidRDefault="007B5A0D" w:rsidP="00A90463">
      <w:pPr>
        <w:rPr>
          <w:lang w:val="en-US"/>
        </w:rPr>
      </w:pPr>
      <w:r>
        <w:rPr>
          <w:lang w:val="en-US"/>
        </w:rPr>
        <w:t xml:space="preserve">Another type of psycholinguistic experiment measures reading time when the animacy of the subject and object are varied. </w:t>
      </w:r>
      <w:proofErr w:type="spellStart"/>
      <w:r>
        <w:rPr>
          <w:lang w:val="en-US"/>
        </w:rPr>
        <w:t>Mak</w:t>
      </w:r>
      <w:proofErr w:type="spellEnd"/>
      <w:r>
        <w:rPr>
          <w:lang w:val="en-US"/>
        </w:rPr>
        <w:t xml:space="preserve"> et al.’s (2002) experiments on reading times for Dutch </w:t>
      </w:r>
      <w:r>
        <w:rPr>
          <w:lang w:val="en-US"/>
        </w:rPr>
        <w:lastRenderedPageBreak/>
        <w:t>relative clauses show that animacy matters and therefore semantic information (not just syntactic strategy) is used to guide the parse when reading a sentence.</w:t>
      </w:r>
    </w:p>
    <w:p w14:paraId="0559D286" w14:textId="77777777" w:rsidR="00A90463" w:rsidRPr="007D4FA6" w:rsidRDefault="00A90463">
      <w:pPr>
        <w:rPr>
          <w:lang w:val="en-US"/>
        </w:rPr>
      </w:pPr>
      <w:r w:rsidRPr="007D4FA6">
        <w:rPr>
          <w:lang w:val="en-US"/>
        </w:rPr>
        <w:tab/>
      </w:r>
    </w:p>
    <w:p w14:paraId="61EE1D18" w14:textId="77777777" w:rsidR="00A90463" w:rsidRPr="007D4FA6" w:rsidRDefault="00814B74">
      <w:pPr>
        <w:rPr>
          <w:lang w:val="en-US"/>
        </w:rPr>
      </w:pPr>
      <w:r>
        <w:rPr>
          <w:lang w:val="en-US"/>
        </w:rPr>
        <w:t>5.6.</w:t>
      </w:r>
      <w:r w:rsidR="00A622C8" w:rsidRPr="007D4FA6">
        <w:rPr>
          <w:lang w:val="en-US"/>
        </w:rPr>
        <w:t xml:space="preserve">4. </w:t>
      </w:r>
      <w:r w:rsidR="00420430" w:rsidRPr="007D4FA6">
        <w:rPr>
          <w:lang w:val="en-US"/>
        </w:rPr>
        <w:t>Directions for future research</w:t>
      </w:r>
    </w:p>
    <w:p w14:paraId="06DF0753" w14:textId="2774A30B" w:rsidR="00FA58EC" w:rsidRDefault="00FA58EC">
      <w:pPr>
        <w:rPr>
          <w:lang w:val="en-US"/>
        </w:rPr>
      </w:pPr>
      <w:r>
        <w:rPr>
          <w:lang w:val="en-US"/>
        </w:rPr>
        <w:t>The emergence of animacy is an enduring topic of human developmental psychology. The wide variety of ways in which animacy is realized and encoded in Slavonic languages provide</w:t>
      </w:r>
      <w:ins w:id="7" w:author="Laura Alexis Janda" w:date="2023-02-07T15:28:00Z">
        <w:r w:rsidR="00011A00">
          <w:rPr>
            <w:lang w:val="en-US"/>
          </w:rPr>
          <w:t>s</w:t>
        </w:r>
      </w:ins>
      <w:r>
        <w:rPr>
          <w:lang w:val="en-US"/>
        </w:rPr>
        <w:t xml:space="preserve"> a series of perspectives on how animacy can interact with linguistic expression. Most of the scholarly investigations into Slavonic animacy reviewed here predate the era of widely accessible and searchable corpora. Corpus data, as well as psycholinguistic experiments and statistical analysis could greatly expand our understanding of </w:t>
      </w:r>
      <w:r w:rsidR="00814B74">
        <w:rPr>
          <w:lang w:val="en-US"/>
        </w:rPr>
        <w:t xml:space="preserve">animacy </w:t>
      </w:r>
      <w:r>
        <w:rPr>
          <w:lang w:val="en-US"/>
        </w:rPr>
        <w:t xml:space="preserve">both </w:t>
      </w:r>
      <w:r w:rsidR="00814B74">
        <w:rPr>
          <w:lang w:val="en-US"/>
        </w:rPr>
        <w:t xml:space="preserve">in </w:t>
      </w:r>
      <w:r w:rsidR="00F81E1F">
        <w:rPr>
          <w:lang w:val="en-US"/>
        </w:rPr>
        <w:t xml:space="preserve">the Slavonic languages and </w:t>
      </w:r>
      <w:r w:rsidR="00814B74">
        <w:rPr>
          <w:lang w:val="en-US"/>
        </w:rPr>
        <w:t xml:space="preserve">in </w:t>
      </w:r>
      <w:r w:rsidR="00F81E1F">
        <w:rPr>
          <w:lang w:val="en-US"/>
        </w:rPr>
        <w:t xml:space="preserve">languages in general. </w:t>
      </w:r>
    </w:p>
    <w:p w14:paraId="3528BA51" w14:textId="77777777" w:rsidR="00FA58EC" w:rsidRDefault="00FA58EC">
      <w:pPr>
        <w:rPr>
          <w:lang w:val="en-US"/>
        </w:rPr>
      </w:pPr>
    </w:p>
    <w:p w14:paraId="768093FB" w14:textId="77777777" w:rsidR="00D17ABE" w:rsidRPr="00D17ABE" w:rsidRDefault="001A4258" w:rsidP="00D17ABE">
      <w:pPr>
        <w:rPr>
          <w:lang w:val="en-US"/>
        </w:rPr>
      </w:pPr>
      <w:r w:rsidRPr="007D4FA6">
        <w:rPr>
          <w:lang w:val="en-US"/>
        </w:rPr>
        <w:t>References</w:t>
      </w:r>
    </w:p>
    <w:p w14:paraId="3DBA0D3A" w14:textId="77777777" w:rsidR="00887F15" w:rsidRPr="00564C4D" w:rsidRDefault="00887F15" w:rsidP="00D17ABE">
      <w:pPr>
        <w:ind w:left="720" w:hanging="720"/>
        <w:rPr>
          <w:lang w:val="en-US" w:eastAsia="nb-NO"/>
        </w:rPr>
      </w:pPr>
      <w:r w:rsidRPr="00564C4D">
        <w:rPr>
          <w:lang w:val="en-US"/>
        </w:rPr>
        <w:t xml:space="preserve">Andersen, Henning (2012). ‘The new Russian vocative: Synchrony, diachrony, typology’, </w:t>
      </w:r>
      <w:proofErr w:type="spellStart"/>
      <w:r w:rsidRPr="00564C4D">
        <w:rPr>
          <w:i/>
          <w:iCs/>
          <w:lang w:val="en-US"/>
        </w:rPr>
        <w:t>Scando-Slavica</w:t>
      </w:r>
      <w:proofErr w:type="spellEnd"/>
      <w:r w:rsidRPr="00564C4D">
        <w:rPr>
          <w:lang w:val="en-US"/>
        </w:rPr>
        <w:t xml:space="preserve"> 51: 122–167.</w:t>
      </w:r>
    </w:p>
    <w:p w14:paraId="259A4C74" w14:textId="77777777" w:rsidR="00D17ABE" w:rsidRPr="00564C4D" w:rsidRDefault="00D17ABE" w:rsidP="00D17ABE">
      <w:pPr>
        <w:ind w:left="720" w:hanging="720"/>
        <w:rPr>
          <w:lang w:val="en-US"/>
        </w:rPr>
      </w:pPr>
      <w:proofErr w:type="spellStart"/>
      <w:r w:rsidRPr="00564C4D">
        <w:rPr>
          <w:lang w:val="en-US" w:eastAsia="nb-NO"/>
        </w:rPr>
        <w:t>Bornkessel-Schlesewsky</w:t>
      </w:r>
      <w:proofErr w:type="spellEnd"/>
      <w:r w:rsidRPr="00564C4D">
        <w:rPr>
          <w:lang w:val="en-US" w:eastAsia="nb-NO"/>
        </w:rPr>
        <w:t>, I.</w:t>
      </w:r>
      <w:r w:rsidRPr="00564C4D">
        <w:rPr>
          <w:lang w:val="en-US"/>
        </w:rPr>
        <w:t xml:space="preserve"> and M.</w:t>
      </w:r>
      <w:r w:rsidRPr="00564C4D">
        <w:rPr>
          <w:lang w:val="en-US" w:eastAsia="nb-NO"/>
        </w:rPr>
        <w:t xml:space="preserve"> </w:t>
      </w:r>
      <w:proofErr w:type="spellStart"/>
      <w:r w:rsidRPr="00564C4D">
        <w:rPr>
          <w:lang w:val="en-US" w:eastAsia="nb-NO"/>
        </w:rPr>
        <w:t>Schlesewsky</w:t>
      </w:r>
      <w:proofErr w:type="spellEnd"/>
      <w:r w:rsidRPr="00564C4D">
        <w:rPr>
          <w:lang w:val="en-US" w:eastAsia="nb-NO"/>
        </w:rPr>
        <w:t xml:space="preserve"> </w:t>
      </w:r>
      <w:r w:rsidRPr="00564C4D">
        <w:rPr>
          <w:lang w:val="en-US"/>
        </w:rPr>
        <w:t>(</w:t>
      </w:r>
      <w:r w:rsidRPr="00564C4D">
        <w:rPr>
          <w:lang w:val="en-US" w:eastAsia="nb-NO"/>
        </w:rPr>
        <w:t>2009</w:t>
      </w:r>
      <w:r w:rsidRPr="00564C4D">
        <w:rPr>
          <w:lang w:val="en-US"/>
        </w:rPr>
        <w:t>)</w:t>
      </w:r>
      <w:r w:rsidRPr="00564C4D">
        <w:rPr>
          <w:lang w:val="en-US" w:eastAsia="nb-NO"/>
        </w:rPr>
        <w:t xml:space="preserve">. </w:t>
      </w:r>
      <w:r w:rsidRPr="00564C4D">
        <w:rPr>
          <w:lang w:val="en-US"/>
        </w:rPr>
        <w:t>‘</w:t>
      </w:r>
      <w:r w:rsidRPr="00564C4D">
        <w:rPr>
          <w:lang w:val="en-US" w:eastAsia="nb-NO"/>
        </w:rPr>
        <w:t>The role of prominence information in the real-time comprehension of transitive constructions: a cross-linguistic approach</w:t>
      </w:r>
      <w:r w:rsidRPr="00564C4D">
        <w:rPr>
          <w:lang w:val="en-US"/>
        </w:rPr>
        <w:t>’</w:t>
      </w:r>
      <w:r w:rsidRPr="00564C4D">
        <w:rPr>
          <w:lang w:val="en-US" w:eastAsia="nb-NO"/>
        </w:rPr>
        <w:t xml:space="preserve"> </w:t>
      </w:r>
      <w:r w:rsidRPr="00564C4D">
        <w:rPr>
          <w:i/>
          <w:lang w:val="en-US" w:eastAsia="nb-NO"/>
        </w:rPr>
        <w:t>Lang</w:t>
      </w:r>
      <w:r w:rsidRPr="00564C4D">
        <w:rPr>
          <w:i/>
          <w:lang w:val="en-US"/>
        </w:rPr>
        <w:t>uage and</w:t>
      </w:r>
      <w:r w:rsidRPr="00564C4D">
        <w:rPr>
          <w:i/>
          <w:lang w:val="en-US" w:eastAsia="nb-NO"/>
        </w:rPr>
        <w:t xml:space="preserve"> Linguist</w:t>
      </w:r>
      <w:r w:rsidRPr="00564C4D">
        <w:rPr>
          <w:i/>
          <w:lang w:val="en-US"/>
        </w:rPr>
        <w:t>ics</w:t>
      </w:r>
      <w:r w:rsidRPr="00564C4D">
        <w:rPr>
          <w:i/>
          <w:lang w:val="en-US" w:eastAsia="nb-NO"/>
        </w:rPr>
        <w:t xml:space="preserve"> Compass</w:t>
      </w:r>
      <w:r w:rsidRPr="00564C4D">
        <w:rPr>
          <w:lang w:val="en-US" w:eastAsia="nb-NO"/>
        </w:rPr>
        <w:t xml:space="preserve"> 3</w:t>
      </w:r>
      <w:r w:rsidRPr="00564C4D">
        <w:rPr>
          <w:lang w:val="en-US"/>
        </w:rPr>
        <w:t>:</w:t>
      </w:r>
      <w:r w:rsidRPr="00564C4D">
        <w:rPr>
          <w:lang w:val="en-US" w:eastAsia="nb-NO"/>
        </w:rPr>
        <w:t xml:space="preserve"> 19–58. </w:t>
      </w:r>
    </w:p>
    <w:p w14:paraId="2B73C493" w14:textId="77777777" w:rsidR="00D17ABE" w:rsidRPr="00564C4D" w:rsidRDefault="00D17ABE" w:rsidP="00D17ABE">
      <w:pPr>
        <w:ind w:left="720" w:hanging="720"/>
        <w:rPr>
          <w:lang w:val="en-US" w:eastAsia="nb-NO"/>
        </w:rPr>
      </w:pPr>
      <w:proofErr w:type="spellStart"/>
      <w:r w:rsidRPr="00564C4D">
        <w:rPr>
          <w:lang w:val="en-US"/>
        </w:rPr>
        <w:t>Caramazza</w:t>
      </w:r>
      <w:proofErr w:type="spellEnd"/>
      <w:r w:rsidRPr="00564C4D">
        <w:rPr>
          <w:lang w:val="en-US"/>
        </w:rPr>
        <w:t>, A. and J. R.</w:t>
      </w:r>
      <w:r w:rsidRPr="00564C4D">
        <w:rPr>
          <w:lang w:val="en-US" w:eastAsia="nb-NO"/>
        </w:rPr>
        <w:t xml:space="preserve"> Shelton </w:t>
      </w:r>
      <w:r w:rsidRPr="00564C4D">
        <w:rPr>
          <w:lang w:val="en-US"/>
        </w:rPr>
        <w:t>(</w:t>
      </w:r>
      <w:r w:rsidRPr="00564C4D">
        <w:rPr>
          <w:lang w:val="en-US" w:eastAsia="nb-NO"/>
        </w:rPr>
        <w:t>1998</w:t>
      </w:r>
      <w:r w:rsidRPr="00564C4D">
        <w:rPr>
          <w:lang w:val="en-US"/>
        </w:rPr>
        <w:t>)</w:t>
      </w:r>
      <w:r w:rsidRPr="00564C4D">
        <w:rPr>
          <w:lang w:val="en-US" w:eastAsia="nb-NO"/>
        </w:rPr>
        <w:t xml:space="preserve">. </w:t>
      </w:r>
      <w:r w:rsidRPr="00564C4D">
        <w:rPr>
          <w:lang w:val="en-US"/>
        </w:rPr>
        <w:t>‘</w:t>
      </w:r>
      <w:r w:rsidRPr="00564C4D">
        <w:rPr>
          <w:lang w:val="en-US" w:eastAsia="nb-NO"/>
        </w:rPr>
        <w:t>Domain-specific knowledge systems in the brain: the animate–inanimate distinction</w:t>
      </w:r>
      <w:r w:rsidRPr="00564C4D">
        <w:rPr>
          <w:lang w:val="en-US"/>
        </w:rPr>
        <w:t>’, Journal of Cognitive</w:t>
      </w:r>
      <w:r w:rsidRPr="00564C4D">
        <w:rPr>
          <w:lang w:val="en-US" w:eastAsia="nb-NO"/>
        </w:rPr>
        <w:t xml:space="preserve"> Neurosci</w:t>
      </w:r>
      <w:r w:rsidRPr="00564C4D">
        <w:rPr>
          <w:lang w:val="en-US"/>
        </w:rPr>
        <w:t>ence 10:</w:t>
      </w:r>
      <w:r w:rsidRPr="00564C4D">
        <w:rPr>
          <w:lang w:val="en-US" w:eastAsia="nb-NO"/>
        </w:rPr>
        <w:t xml:space="preserve"> 1–34. </w:t>
      </w:r>
    </w:p>
    <w:p w14:paraId="13490B5B" w14:textId="77777777" w:rsidR="003756D5" w:rsidRPr="00564C4D" w:rsidRDefault="003756D5" w:rsidP="00D17ABE">
      <w:pPr>
        <w:ind w:left="720" w:hanging="720"/>
        <w:rPr>
          <w:lang w:val="en-US"/>
        </w:rPr>
      </w:pPr>
      <w:r w:rsidRPr="00564C4D">
        <w:rPr>
          <w:lang w:val="en-US" w:eastAsia="nb-NO"/>
        </w:rPr>
        <w:t xml:space="preserve">Comrie, Bernard (1989). </w:t>
      </w:r>
      <w:r w:rsidRPr="00564C4D">
        <w:rPr>
          <w:i/>
          <w:lang w:val="en-US" w:eastAsia="nb-NO"/>
        </w:rPr>
        <w:t>Language Universals and Linguistic Typology</w:t>
      </w:r>
      <w:r w:rsidRPr="00564C4D">
        <w:rPr>
          <w:lang w:val="en-US" w:eastAsia="nb-NO"/>
        </w:rPr>
        <w:t>. Chicago: University of Chicago Press.</w:t>
      </w:r>
    </w:p>
    <w:p w14:paraId="74454E43" w14:textId="77777777" w:rsidR="00D17ABE" w:rsidRPr="00564C4D" w:rsidRDefault="00D17ABE" w:rsidP="00D17ABE">
      <w:pPr>
        <w:ind w:left="720" w:hanging="720"/>
        <w:rPr>
          <w:lang w:val="en-US"/>
        </w:rPr>
      </w:pPr>
      <w:r w:rsidRPr="00564C4D">
        <w:rPr>
          <w:lang w:val="en-US"/>
        </w:rPr>
        <w:t xml:space="preserve">Corbett, </w:t>
      </w:r>
      <w:proofErr w:type="spellStart"/>
      <w:r w:rsidRPr="00564C4D">
        <w:rPr>
          <w:lang w:val="en-US"/>
        </w:rPr>
        <w:t>Greville</w:t>
      </w:r>
      <w:proofErr w:type="spellEnd"/>
      <w:r w:rsidRPr="00564C4D">
        <w:rPr>
          <w:lang w:val="en-US" w:eastAsia="nb-NO"/>
        </w:rPr>
        <w:t xml:space="preserve"> </w:t>
      </w:r>
      <w:r w:rsidRPr="00564C4D">
        <w:rPr>
          <w:lang w:val="en-US"/>
        </w:rPr>
        <w:t>(</w:t>
      </w:r>
      <w:r w:rsidRPr="00564C4D">
        <w:rPr>
          <w:lang w:val="en-US" w:eastAsia="nb-NO"/>
        </w:rPr>
        <w:t>1991</w:t>
      </w:r>
      <w:r w:rsidRPr="00564C4D">
        <w:rPr>
          <w:lang w:val="en-US"/>
        </w:rPr>
        <w:t>)</w:t>
      </w:r>
      <w:r w:rsidRPr="00564C4D">
        <w:rPr>
          <w:lang w:val="en-US" w:eastAsia="nb-NO"/>
        </w:rPr>
        <w:t xml:space="preserve">. </w:t>
      </w:r>
      <w:r w:rsidRPr="00564C4D">
        <w:rPr>
          <w:i/>
          <w:lang w:val="en-US" w:eastAsia="nb-NO"/>
        </w:rPr>
        <w:t>Gender</w:t>
      </w:r>
      <w:r w:rsidRPr="00564C4D">
        <w:rPr>
          <w:lang w:val="en-US" w:eastAsia="nb-NO"/>
        </w:rPr>
        <w:t>. Cambridge: Cambridge University Press.</w:t>
      </w:r>
    </w:p>
    <w:p w14:paraId="154876D0" w14:textId="383244FC" w:rsidR="008B4DD4" w:rsidRDefault="008B4DD4" w:rsidP="00E95FBB">
      <w:pPr>
        <w:ind w:left="720" w:hanging="720"/>
        <w:rPr>
          <w:lang w:val="en-US" w:eastAsia="nb-NO"/>
        </w:rPr>
      </w:pPr>
      <w:proofErr w:type="spellStart"/>
      <w:r w:rsidRPr="00564C4D">
        <w:rPr>
          <w:lang w:val="en-US" w:eastAsia="nb-NO"/>
        </w:rPr>
        <w:t>Cvrček</w:t>
      </w:r>
      <w:proofErr w:type="spellEnd"/>
      <w:r w:rsidR="00942111" w:rsidRPr="00564C4D">
        <w:rPr>
          <w:lang w:val="en-US" w:eastAsia="nb-NO"/>
        </w:rPr>
        <w:t>, Václa</w:t>
      </w:r>
      <w:r w:rsidR="000016D0">
        <w:rPr>
          <w:lang w:val="en-US" w:eastAsia="nb-NO"/>
        </w:rPr>
        <w:t xml:space="preserve">v, </w:t>
      </w:r>
      <w:proofErr w:type="spellStart"/>
      <w:r w:rsidR="000016D0">
        <w:rPr>
          <w:lang w:val="en-US" w:eastAsia="nb-NO"/>
        </w:rPr>
        <w:t>Vilém</w:t>
      </w:r>
      <w:proofErr w:type="spellEnd"/>
      <w:r w:rsidR="000016D0">
        <w:rPr>
          <w:lang w:val="en-US" w:eastAsia="nb-NO"/>
        </w:rPr>
        <w:t xml:space="preserve"> </w:t>
      </w:r>
      <w:proofErr w:type="spellStart"/>
      <w:r w:rsidR="000016D0">
        <w:rPr>
          <w:lang w:val="en-US" w:eastAsia="nb-NO"/>
        </w:rPr>
        <w:t>Kodýtek</w:t>
      </w:r>
      <w:proofErr w:type="spellEnd"/>
      <w:r w:rsidR="000016D0">
        <w:rPr>
          <w:lang w:val="en-US" w:eastAsia="nb-NO"/>
        </w:rPr>
        <w:t xml:space="preserve">, Marie </w:t>
      </w:r>
      <w:proofErr w:type="spellStart"/>
      <w:r w:rsidR="000016D0">
        <w:rPr>
          <w:lang w:val="en-US" w:eastAsia="nb-NO"/>
        </w:rPr>
        <w:t>Kopřivová</w:t>
      </w:r>
      <w:proofErr w:type="spellEnd"/>
      <w:r w:rsidR="000016D0">
        <w:rPr>
          <w:lang w:val="en-US" w:eastAsia="nb-NO"/>
        </w:rPr>
        <w:t xml:space="preserve">, Dominika </w:t>
      </w:r>
      <w:proofErr w:type="spellStart"/>
      <w:r w:rsidR="000016D0">
        <w:rPr>
          <w:lang w:val="en-US" w:eastAsia="nb-NO"/>
        </w:rPr>
        <w:t>Kováříková</w:t>
      </w:r>
      <w:proofErr w:type="spellEnd"/>
      <w:r w:rsidR="000016D0">
        <w:rPr>
          <w:lang w:val="en-US" w:eastAsia="nb-NO"/>
        </w:rPr>
        <w:t xml:space="preserve">, Petr </w:t>
      </w:r>
      <w:proofErr w:type="spellStart"/>
      <w:r w:rsidR="000016D0">
        <w:rPr>
          <w:lang w:val="en-US" w:eastAsia="nb-NO"/>
        </w:rPr>
        <w:t>Sgall</w:t>
      </w:r>
      <w:proofErr w:type="spellEnd"/>
      <w:r w:rsidR="000016D0">
        <w:rPr>
          <w:lang w:val="en-US" w:eastAsia="nb-NO"/>
        </w:rPr>
        <w:t xml:space="preserve">, Michal </w:t>
      </w:r>
      <w:proofErr w:type="spellStart"/>
      <w:r w:rsidR="000016D0">
        <w:rPr>
          <w:lang w:val="en-US" w:eastAsia="nb-NO"/>
        </w:rPr>
        <w:t>Šulc</w:t>
      </w:r>
      <w:proofErr w:type="spellEnd"/>
      <w:r w:rsidR="000016D0">
        <w:rPr>
          <w:lang w:val="en-US" w:eastAsia="nb-NO"/>
        </w:rPr>
        <w:t xml:space="preserve">, Jan </w:t>
      </w:r>
      <w:proofErr w:type="spellStart"/>
      <w:r w:rsidR="000016D0">
        <w:rPr>
          <w:lang w:val="en-US" w:eastAsia="nb-NO"/>
        </w:rPr>
        <w:t>Táborský</w:t>
      </w:r>
      <w:proofErr w:type="spellEnd"/>
      <w:r w:rsidR="000016D0">
        <w:rPr>
          <w:lang w:val="en-US" w:eastAsia="nb-NO"/>
        </w:rPr>
        <w:t xml:space="preserve">, Jan </w:t>
      </w:r>
      <w:proofErr w:type="spellStart"/>
      <w:r w:rsidR="000016D0">
        <w:rPr>
          <w:lang w:val="en-US" w:eastAsia="nb-NO"/>
        </w:rPr>
        <w:t>Volín</w:t>
      </w:r>
      <w:proofErr w:type="spellEnd"/>
      <w:r w:rsidR="000016D0">
        <w:rPr>
          <w:lang w:val="en-US" w:eastAsia="nb-NO"/>
        </w:rPr>
        <w:t xml:space="preserve"> and Martina </w:t>
      </w:r>
      <w:proofErr w:type="spellStart"/>
      <w:r w:rsidR="000016D0">
        <w:rPr>
          <w:lang w:val="en-US" w:eastAsia="nb-NO"/>
        </w:rPr>
        <w:t>Waclawičová</w:t>
      </w:r>
      <w:proofErr w:type="spellEnd"/>
      <w:r w:rsidRPr="00564C4D">
        <w:rPr>
          <w:lang w:val="en-US" w:eastAsia="nb-NO"/>
        </w:rPr>
        <w:t xml:space="preserve"> </w:t>
      </w:r>
      <w:r w:rsidR="00942111" w:rsidRPr="00564C4D">
        <w:rPr>
          <w:lang w:val="en-US" w:eastAsia="nb-NO"/>
        </w:rPr>
        <w:t>(</w:t>
      </w:r>
      <w:r w:rsidRPr="00564C4D">
        <w:rPr>
          <w:lang w:val="en-US" w:eastAsia="nb-NO"/>
        </w:rPr>
        <w:t>2010</w:t>
      </w:r>
      <w:r w:rsidR="00942111" w:rsidRPr="00564C4D">
        <w:rPr>
          <w:lang w:val="en-US" w:eastAsia="nb-NO"/>
        </w:rPr>
        <w:t xml:space="preserve">). </w:t>
      </w:r>
      <w:proofErr w:type="spellStart"/>
      <w:r w:rsidR="0051083B" w:rsidRPr="00564C4D">
        <w:rPr>
          <w:i/>
          <w:iCs/>
          <w:lang w:val="en-US" w:eastAsia="nb-NO"/>
        </w:rPr>
        <w:t>Mluvnice</w:t>
      </w:r>
      <w:proofErr w:type="spellEnd"/>
      <w:r w:rsidR="0051083B" w:rsidRPr="00564C4D">
        <w:rPr>
          <w:i/>
          <w:iCs/>
          <w:lang w:val="en-US" w:eastAsia="nb-NO"/>
        </w:rPr>
        <w:t xml:space="preserve"> sou</w:t>
      </w:r>
      <w:r w:rsidR="0051083B" w:rsidRPr="00564C4D">
        <w:rPr>
          <w:i/>
          <w:iCs/>
          <w:lang w:val="cs-CZ" w:eastAsia="nb-NO"/>
        </w:rPr>
        <w:t>časné češtiny</w:t>
      </w:r>
      <w:r w:rsidR="000016D0">
        <w:rPr>
          <w:i/>
          <w:iCs/>
          <w:lang w:val="cs-CZ" w:eastAsia="nb-NO"/>
        </w:rPr>
        <w:t xml:space="preserve"> 1</w:t>
      </w:r>
      <w:r w:rsidR="00942111" w:rsidRPr="00564C4D">
        <w:rPr>
          <w:i/>
          <w:lang w:val="en-US" w:eastAsia="nb-NO"/>
        </w:rPr>
        <w:t>.</w:t>
      </w:r>
      <w:r w:rsidR="00942111" w:rsidRPr="00564C4D">
        <w:rPr>
          <w:lang w:val="en-US" w:eastAsia="nb-NO"/>
        </w:rPr>
        <w:t xml:space="preserve"> </w:t>
      </w:r>
      <w:r w:rsidR="00E95FBB">
        <w:rPr>
          <w:lang w:val="en-US" w:eastAsia="nb-NO"/>
        </w:rPr>
        <w:t xml:space="preserve">Prague: </w:t>
      </w:r>
      <w:proofErr w:type="spellStart"/>
      <w:r w:rsidR="0051083B">
        <w:rPr>
          <w:lang w:val="en-US" w:eastAsia="nb-NO"/>
        </w:rPr>
        <w:t>Karolinum</w:t>
      </w:r>
      <w:proofErr w:type="spellEnd"/>
      <w:r w:rsidR="00E95FBB">
        <w:rPr>
          <w:lang w:val="en-US" w:eastAsia="nb-NO"/>
        </w:rPr>
        <w:t>.</w:t>
      </w:r>
    </w:p>
    <w:p w14:paraId="21D866FD" w14:textId="052270A7" w:rsidR="00D17ABE" w:rsidRPr="00564C4D" w:rsidRDefault="00D17ABE" w:rsidP="00D17ABE">
      <w:pPr>
        <w:ind w:left="720" w:hanging="720"/>
        <w:rPr>
          <w:lang w:val="en-US"/>
        </w:rPr>
      </w:pPr>
      <w:r w:rsidRPr="00564C4D">
        <w:rPr>
          <w:lang w:val="en-US"/>
        </w:rPr>
        <w:t xml:space="preserve">Dahl, </w:t>
      </w:r>
      <w:proofErr w:type="spellStart"/>
      <w:r w:rsidRPr="00564C4D">
        <w:rPr>
          <w:lang w:val="en-US"/>
        </w:rPr>
        <w:t>Östen</w:t>
      </w:r>
      <w:proofErr w:type="spellEnd"/>
      <w:r w:rsidRPr="00564C4D">
        <w:rPr>
          <w:lang w:val="en-US" w:eastAsia="nb-NO"/>
        </w:rPr>
        <w:t xml:space="preserve"> </w:t>
      </w:r>
      <w:r w:rsidRPr="00564C4D">
        <w:rPr>
          <w:lang w:val="en-US"/>
        </w:rPr>
        <w:t>(</w:t>
      </w:r>
      <w:r w:rsidRPr="00564C4D">
        <w:rPr>
          <w:lang w:val="en-US" w:eastAsia="nb-NO"/>
        </w:rPr>
        <w:t>2008</w:t>
      </w:r>
      <w:r w:rsidRPr="00564C4D">
        <w:rPr>
          <w:lang w:val="en-US"/>
        </w:rPr>
        <w:t>)</w:t>
      </w:r>
      <w:r w:rsidRPr="00564C4D">
        <w:rPr>
          <w:lang w:val="en-US" w:eastAsia="nb-NO"/>
        </w:rPr>
        <w:t xml:space="preserve">. </w:t>
      </w:r>
      <w:r w:rsidRPr="00564C4D">
        <w:rPr>
          <w:lang w:val="en-US"/>
        </w:rPr>
        <w:t>‘</w:t>
      </w:r>
      <w:r w:rsidRPr="00564C4D">
        <w:rPr>
          <w:lang w:val="en-US" w:eastAsia="nb-NO"/>
        </w:rPr>
        <w:t>Animacy and egophoricity: grammar, ontology and phylogeny</w:t>
      </w:r>
      <w:r w:rsidRPr="00564C4D">
        <w:rPr>
          <w:lang w:val="en-US"/>
        </w:rPr>
        <w:t>’,</w:t>
      </w:r>
      <w:r w:rsidRPr="00564C4D">
        <w:rPr>
          <w:lang w:val="en-US" w:eastAsia="nb-NO"/>
        </w:rPr>
        <w:t xml:space="preserve"> </w:t>
      </w:r>
      <w:r w:rsidRPr="00564C4D">
        <w:rPr>
          <w:i/>
          <w:lang w:val="en-US" w:eastAsia="nb-NO"/>
        </w:rPr>
        <w:t>Lingua</w:t>
      </w:r>
      <w:r w:rsidRPr="00564C4D">
        <w:rPr>
          <w:lang w:val="en-US" w:eastAsia="nb-NO"/>
        </w:rPr>
        <w:t xml:space="preserve"> 118</w:t>
      </w:r>
      <w:r w:rsidRPr="00564C4D">
        <w:rPr>
          <w:lang w:val="en-US"/>
        </w:rPr>
        <w:t>:</w:t>
      </w:r>
      <w:r w:rsidRPr="00564C4D">
        <w:rPr>
          <w:lang w:val="en-US" w:eastAsia="nb-NO"/>
        </w:rPr>
        <w:t xml:space="preserve"> 141–150. </w:t>
      </w:r>
    </w:p>
    <w:p w14:paraId="05F3BB20" w14:textId="77777777" w:rsidR="00D17ABE" w:rsidRPr="00564C4D" w:rsidRDefault="00D17ABE" w:rsidP="00D17ABE">
      <w:pPr>
        <w:ind w:left="720" w:hanging="720"/>
        <w:rPr>
          <w:lang w:val="en-US"/>
        </w:rPr>
      </w:pPr>
      <w:r w:rsidRPr="0025325C">
        <w:rPr>
          <w:lang w:eastAsia="nb-NO"/>
        </w:rPr>
        <w:t xml:space="preserve">Dahl, </w:t>
      </w:r>
      <w:proofErr w:type="spellStart"/>
      <w:r w:rsidRPr="0025325C">
        <w:rPr>
          <w:lang w:eastAsia="nb-NO"/>
        </w:rPr>
        <w:t>Ö</w:t>
      </w:r>
      <w:r>
        <w:t>sten</w:t>
      </w:r>
      <w:proofErr w:type="spellEnd"/>
      <w:r>
        <w:t xml:space="preserve"> and Kari</w:t>
      </w:r>
      <w:r w:rsidRPr="0025325C">
        <w:rPr>
          <w:lang w:eastAsia="nb-NO"/>
        </w:rPr>
        <w:t xml:space="preserve"> </w:t>
      </w:r>
      <w:proofErr w:type="spellStart"/>
      <w:r w:rsidRPr="0025325C">
        <w:rPr>
          <w:lang w:eastAsia="nb-NO"/>
        </w:rPr>
        <w:t>Fraurud</w:t>
      </w:r>
      <w:proofErr w:type="spellEnd"/>
      <w:r>
        <w:t xml:space="preserve"> (</w:t>
      </w:r>
      <w:r w:rsidRPr="0025325C">
        <w:rPr>
          <w:lang w:eastAsia="nb-NO"/>
        </w:rPr>
        <w:t>1996</w:t>
      </w:r>
      <w:r>
        <w:t>)</w:t>
      </w:r>
      <w:r w:rsidRPr="0025325C">
        <w:rPr>
          <w:lang w:eastAsia="nb-NO"/>
        </w:rPr>
        <w:t xml:space="preserve">. </w:t>
      </w:r>
      <w:r w:rsidRPr="00564C4D">
        <w:rPr>
          <w:lang w:val="en-US"/>
        </w:rPr>
        <w:t>‘</w:t>
      </w:r>
      <w:r w:rsidRPr="00564C4D">
        <w:rPr>
          <w:lang w:val="en-US" w:eastAsia="nb-NO"/>
        </w:rPr>
        <w:t>Animacy in grammar and discourse</w:t>
      </w:r>
      <w:r w:rsidRPr="00564C4D">
        <w:rPr>
          <w:lang w:val="en-US"/>
        </w:rPr>
        <w:t>’, in D. Fretheim and J.</w:t>
      </w:r>
      <w:r w:rsidRPr="00564C4D">
        <w:rPr>
          <w:lang w:val="en-US" w:eastAsia="nb-NO"/>
        </w:rPr>
        <w:t xml:space="preserve"> </w:t>
      </w:r>
      <w:proofErr w:type="spellStart"/>
      <w:r w:rsidRPr="00564C4D">
        <w:rPr>
          <w:lang w:val="en-US" w:eastAsia="nb-NO"/>
        </w:rPr>
        <w:t>Gundel</w:t>
      </w:r>
      <w:proofErr w:type="spellEnd"/>
      <w:r w:rsidRPr="00564C4D">
        <w:rPr>
          <w:lang w:val="en-US" w:eastAsia="nb-NO"/>
        </w:rPr>
        <w:t xml:space="preserve"> (</w:t>
      </w:r>
      <w:r w:rsidRPr="00564C4D">
        <w:rPr>
          <w:lang w:val="en-US"/>
        </w:rPr>
        <w:t>eds</w:t>
      </w:r>
      <w:r w:rsidRPr="00564C4D">
        <w:rPr>
          <w:lang w:val="en-US" w:eastAsia="nb-NO"/>
        </w:rPr>
        <w:t xml:space="preserve">), </w:t>
      </w:r>
      <w:r w:rsidRPr="00564C4D">
        <w:rPr>
          <w:i/>
          <w:lang w:val="en-US" w:eastAsia="nb-NO"/>
        </w:rPr>
        <w:t>Reference and Referent Accessibility</w:t>
      </w:r>
      <w:r w:rsidRPr="00564C4D">
        <w:rPr>
          <w:lang w:val="en-US" w:eastAsia="nb-NO"/>
        </w:rPr>
        <w:t>. Amsterdam/Philadelphia</w:t>
      </w:r>
      <w:r w:rsidRPr="00564C4D">
        <w:rPr>
          <w:lang w:val="en-US"/>
        </w:rPr>
        <w:t xml:space="preserve">: </w:t>
      </w:r>
      <w:r w:rsidRPr="00564C4D">
        <w:rPr>
          <w:lang w:val="en-US" w:eastAsia="nb-NO"/>
        </w:rPr>
        <w:t>John Benjamins</w:t>
      </w:r>
      <w:r w:rsidRPr="00564C4D">
        <w:rPr>
          <w:lang w:val="en-US"/>
        </w:rPr>
        <w:t>,</w:t>
      </w:r>
      <w:r w:rsidRPr="00564C4D">
        <w:rPr>
          <w:lang w:val="en-US" w:eastAsia="nb-NO"/>
        </w:rPr>
        <w:t xml:space="preserve"> 47–64. </w:t>
      </w:r>
    </w:p>
    <w:p w14:paraId="725E6B7A" w14:textId="77777777" w:rsidR="00D17ABE" w:rsidRPr="00564C4D" w:rsidRDefault="00D17ABE" w:rsidP="00D17ABE">
      <w:pPr>
        <w:ind w:left="720" w:hanging="720"/>
        <w:rPr>
          <w:lang w:val="en-US"/>
        </w:rPr>
      </w:pPr>
      <w:proofErr w:type="spellStart"/>
      <w:r w:rsidRPr="00564C4D">
        <w:rPr>
          <w:lang w:val="en-US"/>
        </w:rPr>
        <w:t>Eckhoff</w:t>
      </w:r>
      <w:proofErr w:type="spellEnd"/>
      <w:r w:rsidRPr="00564C4D">
        <w:rPr>
          <w:lang w:val="en-US"/>
        </w:rPr>
        <w:t>, Hanne Martine (2015). ‘Animacy and differential object marking in Old Church Slavonic’, </w:t>
      </w:r>
      <w:r w:rsidRPr="00564C4D">
        <w:rPr>
          <w:i/>
          <w:lang w:val="en-US"/>
        </w:rPr>
        <w:t>Russian Linguistics</w:t>
      </w:r>
      <w:r w:rsidRPr="00564C4D">
        <w:rPr>
          <w:lang w:val="en-US"/>
        </w:rPr>
        <w:t> 39: 233–254.</w:t>
      </w:r>
    </w:p>
    <w:p w14:paraId="2B4E11A5" w14:textId="77777777" w:rsidR="00CB6893" w:rsidRPr="00564C4D" w:rsidRDefault="00CB6893" w:rsidP="00D17ABE">
      <w:pPr>
        <w:ind w:left="720" w:hanging="720"/>
        <w:rPr>
          <w:lang w:val="en-US"/>
        </w:rPr>
      </w:pPr>
      <w:r>
        <w:t xml:space="preserve">Enger, Hans-Olav and Tore Nesset (2011). </w:t>
      </w:r>
      <w:r w:rsidRPr="00564C4D">
        <w:rPr>
          <w:lang w:val="en-US"/>
        </w:rPr>
        <w:t xml:space="preserve">‘Constraints on diachronic development: the Animacy Hierarchy and Relevance Constraint’, </w:t>
      </w:r>
      <w:r w:rsidRPr="00564C4D">
        <w:rPr>
          <w:i/>
          <w:lang w:val="en-US"/>
        </w:rPr>
        <w:t>STUF</w:t>
      </w:r>
      <w:r w:rsidRPr="00564C4D">
        <w:rPr>
          <w:lang w:val="en-US"/>
        </w:rPr>
        <w:t xml:space="preserve"> 64: 193–212.</w:t>
      </w:r>
    </w:p>
    <w:p w14:paraId="6D07B730" w14:textId="77777777" w:rsidR="0092518E" w:rsidRPr="00564C4D" w:rsidRDefault="0092518E" w:rsidP="00D17ABE">
      <w:pPr>
        <w:ind w:left="720" w:hanging="720"/>
        <w:rPr>
          <w:lang w:val="en-US"/>
        </w:rPr>
      </w:pPr>
      <w:r w:rsidRPr="00564C4D">
        <w:rPr>
          <w:lang w:val="en-US"/>
        </w:rPr>
        <w:t xml:space="preserve">Feinberg, Lawrence E. (1978). ‘Thematic vowel alternation in common Slavic declension’, </w:t>
      </w:r>
      <w:r w:rsidRPr="00564C4D">
        <w:rPr>
          <w:i/>
          <w:lang w:val="en-US"/>
        </w:rPr>
        <w:t xml:space="preserve">Folia </w:t>
      </w:r>
      <w:proofErr w:type="spellStart"/>
      <w:r w:rsidRPr="00564C4D">
        <w:rPr>
          <w:i/>
          <w:lang w:val="en-US"/>
        </w:rPr>
        <w:t>Slavica</w:t>
      </w:r>
      <w:proofErr w:type="spellEnd"/>
      <w:r w:rsidRPr="00564C4D">
        <w:rPr>
          <w:lang w:val="en-US"/>
        </w:rPr>
        <w:t xml:space="preserve"> 2: 107–122.</w:t>
      </w:r>
    </w:p>
    <w:p w14:paraId="5C0B9AE1" w14:textId="77777777" w:rsidR="00D17ABE" w:rsidRPr="00564C4D" w:rsidRDefault="00D17ABE" w:rsidP="00D17ABE">
      <w:pPr>
        <w:ind w:left="720" w:hanging="720"/>
        <w:rPr>
          <w:lang w:val="en-US"/>
        </w:rPr>
      </w:pPr>
      <w:proofErr w:type="spellStart"/>
      <w:r w:rsidRPr="00564C4D">
        <w:rPr>
          <w:lang w:val="en-US"/>
        </w:rPr>
        <w:t>Frarie</w:t>
      </w:r>
      <w:proofErr w:type="spellEnd"/>
      <w:r w:rsidRPr="00564C4D">
        <w:rPr>
          <w:lang w:val="en-US"/>
        </w:rPr>
        <w:t>, Susan E. (1992). </w:t>
      </w:r>
      <w:r w:rsidRPr="00564C4D">
        <w:rPr>
          <w:i/>
          <w:lang w:val="en-US"/>
        </w:rPr>
        <w:t>Animacy in Czech and Russian</w:t>
      </w:r>
      <w:r w:rsidRPr="00564C4D">
        <w:rPr>
          <w:lang w:val="en-US"/>
        </w:rPr>
        <w:t>. University of North Carolina at Chapel Hill.</w:t>
      </w:r>
    </w:p>
    <w:p w14:paraId="4441A00D" w14:textId="77777777" w:rsidR="00A649C9" w:rsidRPr="00564C4D" w:rsidRDefault="00A649C9" w:rsidP="00D17ABE">
      <w:pPr>
        <w:ind w:left="720" w:hanging="720"/>
        <w:rPr>
          <w:lang w:val="en-US"/>
        </w:rPr>
      </w:pPr>
      <w:r w:rsidRPr="00564C4D">
        <w:rPr>
          <w:lang w:val="en-US"/>
        </w:rPr>
        <w:t xml:space="preserve">Friedman, Victor A. (1993). ‘Macedonian’, in Bernard Comrie and </w:t>
      </w:r>
      <w:proofErr w:type="spellStart"/>
      <w:r w:rsidRPr="00564C4D">
        <w:rPr>
          <w:lang w:val="en-US"/>
        </w:rPr>
        <w:t>Greville</w:t>
      </w:r>
      <w:proofErr w:type="spellEnd"/>
      <w:r w:rsidRPr="00564C4D">
        <w:rPr>
          <w:lang w:val="en-US"/>
        </w:rPr>
        <w:t xml:space="preserve"> G. Corbett (eds), </w:t>
      </w:r>
      <w:r w:rsidRPr="00564C4D">
        <w:rPr>
          <w:i/>
          <w:lang w:val="en-US"/>
        </w:rPr>
        <w:t>The Slavonic Languages</w:t>
      </w:r>
      <w:r w:rsidRPr="00564C4D">
        <w:rPr>
          <w:lang w:val="en-US"/>
        </w:rPr>
        <w:t>. London: Routledge, 249–305.</w:t>
      </w:r>
    </w:p>
    <w:p w14:paraId="24A5E54C" w14:textId="77777777" w:rsidR="00D17ABE" w:rsidRDefault="00D17ABE" w:rsidP="00D17ABE">
      <w:pPr>
        <w:ind w:left="720" w:hanging="720"/>
      </w:pPr>
      <w:r w:rsidRPr="00564C4D">
        <w:rPr>
          <w:lang w:val="en-US"/>
        </w:rPr>
        <w:t xml:space="preserve">Fuchs </w:t>
      </w:r>
      <w:proofErr w:type="spellStart"/>
      <w:r w:rsidRPr="00564C4D">
        <w:rPr>
          <w:lang w:val="en-US"/>
        </w:rPr>
        <w:t>Zuzanna</w:t>
      </w:r>
      <w:proofErr w:type="spellEnd"/>
      <w:r w:rsidRPr="00564C4D">
        <w:rPr>
          <w:lang w:val="en-US"/>
        </w:rPr>
        <w:t xml:space="preserve"> (2014). ‘</w:t>
      </w:r>
      <w:hyperlink r:id="rId6" w:history="1">
        <w:r w:rsidRPr="00564C4D">
          <w:rPr>
            <w:lang w:val="en-US"/>
          </w:rPr>
          <w:t>Gender and Analogical Extension: From animacy to borrowings in Polish</w:t>
        </w:r>
      </w:hyperlink>
      <w:r w:rsidRPr="00564C4D">
        <w:rPr>
          <w:lang w:val="en-US"/>
        </w:rPr>
        <w:t xml:space="preserve">’, </w:t>
      </w:r>
      <w:r w:rsidRPr="00564C4D">
        <w:rPr>
          <w:i/>
          <w:lang w:val="en-US"/>
        </w:rPr>
        <w:t>New Insights into Slavic Linguistics</w:t>
      </w:r>
      <w:r w:rsidRPr="00564C4D">
        <w:rPr>
          <w:lang w:val="en-US"/>
        </w:rPr>
        <w:t xml:space="preserve"> [Internet] 3: 115–127. </w:t>
      </w:r>
      <w:hyperlink r:id="rId7" w:history="1">
        <w:r w:rsidRPr="00590A6E">
          <w:rPr>
            <w:rStyle w:val="Hyperlink"/>
          </w:rPr>
          <w:t>https://scholar.harvard.edu/zzfuchs/publications/gender-and-analogical-extension-animacy-borrowings-polish</w:t>
        </w:r>
      </w:hyperlink>
    </w:p>
    <w:p w14:paraId="0B5A4E88" w14:textId="77777777" w:rsidR="00D17ABE" w:rsidRPr="00564C4D" w:rsidRDefault="00D17ABE" w:rsidP="00D17ABE">
      <w:pPr>
        <w:ind w:left="720" w:hanging="720"/>
        <w:rPr>
          <w:lang w:val="en-US"/>
        </w:rPr>
      </w:pPr>
      <w:r>
        <w:t>Gurin, Grigorij B. (2005). ‘</w:t>
      </w:r>
      <w:proofErr w:type="spellStart"/>
      <w:r>
        <w:t>Sobstvennye</w:t>
      </w:r>
      <w:proofErr w:type="spellEnd"/>
      <w:r>
        <w:t xml:space="preserve"> </w:t>
      </w:r>
      <w:proofErr w:type="spellStart"/>
      <w:r>
        <w:t>naimenovanija</w:t>
      </w:r>
      <w:proofErr w:type="spellEnd"/>
      <w:r>
        <w:t xml:space="preserve"> s to</w:t>
      </w:r>
      <w:r>
        <w:rPr>
          <w:lang w:val="cs-CZ"/>
        </w:rPr>
        <w:t>č</w:t>
      </w:r>
      <w:proofErr w:type="spellStart"/>
      <w:r>
        <w:t>ki</w:t>
      </w:r>
      <w:proofErr w:type="spellEnd"/>
      <w:r>
        <w:t xml:space="preserve"> </w:t>
      </w:r>
      <w:proofErr w:type="spellStart"/>
      <w:r>
        <w:t>zrenija</w:t>
      </w:r>
      <w:proofErr w:type="spellEnd"/>
      <w:r>
        <w:t xml:space="preserve"> </w:t>
      </w:r>
      <w:proofErr w:type="spellStart"/>
      <w:r>
        <w:t>kategorii</w:t>
      </w:r>
      <w:proofErr w:type="spellEnd"/>
      <w:r>
        <w:t xml:space="preserve"> </w:t>
      </w:r>
      <w:proofErr w:type="spellStart"/>
      <w:r>
        <w:t>odu</w:t>
      </w:r>
      <w:r>
        <w:rPr>
          <w:lang w:val="cs-CZ"/>
        </w:rPr>
        <w:t>še</w:t>
      </w:r>
      <w:r>
        <w:t>vlennosti</w:t>
      </w:r>
      <w:proofErr w:type="spellEnd"/>
      <w:r>
        <w:t xml:space="preserve"> v </w:t>
      </w:r>
      <w:proofErr w:type="spellStart"/>
      <w:r>
        <w:t>sovremennom</w:t>
      </w:r>
      <w:proofErr w:type="spellEnd"/>
      <w:r>
        <w:t xml:space="preserve"> </w:t>
      </w:r>
      <w:proofErr w:type="spellStart"/>
      <w:r>
        <w:t>russkom</w:t>
      </w:r>
      <w:proofErr w:type="spellEnd"/>
      <w:r>
        <w:t xml:space="preserve"> </w:t>
      </w:r>
      <w:proofErr w:type="spellStart"/>
      <w:r>
        <w:t>jazyke</w:t>
      </w:r>
      <w:proofErr w:type="spellEnd"/>
      <w:r>
        <w:t xml:space="preserve">: </w:t>
      </w:r>
      <w:proofErr w:type="spellStart"/>
      <w:r>
        <w:t>perspektivy</w:t>
      </w:r>
      <w:proofErr w:type="spellEnd"/>
      <w:r>
        <w:t xml:space="preserve"> </w:t>
      </w:r>
      <w:proofErr w:type="spellStart"/>
      <w:r>
        <w:t>izu</w:t>
      </w:r>
      <w:proofErr w:type="spellEnd"/>
      <w:r>
        <w:rPr>
          <w:lang w:val="cs-CZ"/>
        </w:rPr>
        <w:t>č</w:t>
      </w:r>
      <w:proofErr w:type="spellStart"/>
      <w:r>
        <w:t>enija</w:t>
      </w:r>
      <w:proofErr w:type="spellEnd"/>
      <w:r>
        <w:t xml:space="preserve">’. </w:t>
      </w:r>
      <w:hyperlink r:id="rId8" w:history="1">
        <w:r w:rsidRPr="00A12EB2">
          <w:rPr>
            <w:rStyle w:val="Hyperlink"/>
            <w:lang w:val="en-GB"/>
          </w:rPr>
          <w:t>http://www.dialog-21.ru/media/2451/guring.pdf</w:t>
        </w:r>
      </w:hyperlink>
      <w:r w:rsidRPr="00A12EB2">
        <w:rPr>
          <w:lang w:val="en-GB"/>
        </w:rPr>
        <w:t xml:space="preserve"> </w:t>
      </w:r>
    </w:p>
    <w:p w14:paraId="22837A8B" w14:textId="77777777" w:rsidR="00923A8C" w:rsidRPr="00564C4D" w:rsidRDefault="00923A8C" w:rsidP="00D17ABE">
      <w:pPr>
        <w:ind w:left="720" w:hanging="720"/>
        <w:rPr>
          <w:lang w:val="en-US"/>
        </w:rPr>
      </w:pPr>
      <w:r w:rsidRPr="00564C4D">
        <w:rPr>
          <w:lang w:val="en-US"/>
        </w:rPr>
        <w:t xml:space="preserve">Huntley, David (1993). ‘Old Church Slavonic’, in Bernard Comrie and </w:t>
      </w:r>
      <w:proofErr w:type="spellStart"/>
      <w:r w:rsidRPr="00564C4D">
        <w:rPr>
          <w:lang w:val="en-US"/>
        </w:rPr>
        <w:t>Greville</w:t>
      </w:r>
      <w:proofErr w:type="spellEnd"/>
      <w:r w:rsidRPr="00564C4D">
        <w:rPr>
          <w:lang w:val="en-US"/>
        </w:rPr>
        <w:t xml:space="preserve"> G. Corbett (eds), </w:t>
      </w:r>
      <w:r w:rsidRPr="00564C4D">
        <w:rPr>
          <w:i/>
          <w:lang w:val="en-US"/>
        </w:rPr>
        <w:t>The Slavonic Languages</w:t>
      </w:r>
      <w:r w:rsidRPr="00564C4D">
        <w:rPr>
          <w:lang w:val="en-US"/>
        </w:rPr>
        <w:t>. London: Routledge, 125–187.</w:t>
      </w:r>
    </w:p>
    <w:p w14:paraId="2900F6BF" w14:textId="77777777" w:rsidR="00D17ABE" w:rsidRPr="00564C4D" w:rsidRDefault="00D17ABE" w:rsidP="00D17ABE">
      <w:pPr>
        <w:ind w:left="720" w:hanging="720"/>
        <w:rPr>
          <w:lang w:val="en-US"/>
        </w:rPr>
      </w:pPr>
      <w:proofErr w:type="spellStart"/>
      <w:r w:rsidRPr="00564C4D">
        <w:rPr>
          <w:lang w:val="en-US"/>
        </w:rPr>
        <w:lastRenderedPageBreak/>
        <w:t>Ickovi</w:t>
      </w:r>
      <w:proofErr w:type="spellEnd"/>
      <w:r>
        <w:rPr>
          <w:lang w:val="cs-CZ"/>
        </w:rPr>
        <w:t xml:space="preserve">č, </w:t>
      </w:r>
      <w:r w:rsidRPr="00564C4D">
        <w:rPr>
          <w:lang w:val="en-US"/>
        </w:rPr>
        <w:t>V. A. (1980). ‘</w:t>
      </w:r>
      <w:proofErr w:type="spellStart"/>
      <w:r w:rsidRPr="00564C4D">
        <w:rPr>
          <w:lang w:val="en-US"/>
        </w:rPr>
        <w:t>Su</w:t>
      </w:r>
      <w:r>
        <w:rPr>
          <w:lang w:val="cs-CZ"/>
        </w:rPr>
        <w:t>ščestvitel</w:t>
      </w:r>
      <w:proofErr w:type="spellEnd"/>
      <w:r>
        <w:rPr>
          <w:lang w:val="se-NO"/>
        </w:rPr>
        <w:t>’n</w:t>
      </w:r>
      <w:r w:rsidRPr="00564C4D">
        <w:rPr>
          <w:lang w:val="en-US"/>
        </w:rPr>
        <w:t xml:space="preserve">ye </w:t>
      </w:r>
      <w:proofErr w:type="spellStart"/>
      <w:r w:rsidRPr="00564C4D">
        <w:rPr>
          <w:lang w:val="en-US"/>
        </w:rPr>
        <w:t>odu</w:t>
      </w:r>
      <w:r>
        <w:rPr>
          <w:lang w:val="cs-CZ"/>
        </w:rPr>
        <w:t>ševlennye</w:t>
      </w:r>
      <w:proofErr w:type="spellEnd"/>
      <w:r>
        <w:rPr>
          <w:lang w:val="cs-CZ"/>
        </w:rPr>
        <w:t xml:space="preserve"> i </w:t>
      </w:r>
      <w:proofErr w:type="spellStart"/>
      <w:r>
        <w:rPr>
          <w:lang w:val="cs-CZ"/>
        </w:rPr>
        <w:t>neoduševlennye</w:t>
      </w:r>
      <w:proofErr w:type="spellEnd"/>
      <w:r>
        <w:rPr>
          <w:lang w:val="cs-CZ"/>
        </w:rPr>
        <w:t xml:space="preserve"> v </w:t>
      </w:r>
      <w:proofErr w:type="spellStart"/>
      <w:r>
        <w:rPr>
          <w:lang w:val="cs-CZ"/>
        </w:rPr>
        <w:t>sovremennom</w:t>
      </w:r>
      <w:proofErr w:type="spellEnd"/>
      <w:r>
        <w:rPr>
          <w:lang w:val="cs-CZ"/>
        </w:rPr>
        <w:t xml:space="preserve"> </w:t>
      </w:r>
      <w:proofErr w:type="spellStart"/>
      <w:r>
        <w:rPr>
          <w:lang w:val="cs-CZ"/>
        </w:rPr>
        <w:t>russkom</w:t>
      </w:r>
      <w:proofErr w:type="spellEnd"/>
      <w:r>
        <w:rPr>
          <w:lang w:val="cs-CZ"/>
        </w:rPr>
        <w:t xml:space="preserve"> </w:t>
      </w:r>
      <w:proofErr w:type="spellStart"/>
      <w:r>
        <w:rPr>
          <w:lang w:val="cs-CZ"/>
        </w:rPr>
        <w:t>jazyke</w:t>
      </w:r>
      <w:proofErr w:type="spellEnd"/>
      <w:r>
        <w:rPr>
          <w:lang w:val="cs-CZ"/>
        </w:rPr>
        <w:t xml:space="preserve"> </w:t>
      </w:r>
      <w:r w:rsidRPr="00564C4D">
        <w:rPr>
          <w:lang w:val="en-US"/>
        </w:rPr>
        <w:t>(</w:t>
      </w:r>
      <w:proofErr w:type="spellStart"/>
      <w:r w:rsidRPr="00564C4D">
        <w:rPr>
          <w:lang w:val="en-US"/>
        </w:rPr>
        <w:t>norma</w:t>
      </w:r>
      <w:proofErr w:type="spellEnd"/>
      <w:r w:rsidRPr="00564C4D">
        <w:rPr>
          <w:lang w:val="en-US"/>
        </w:rPr>
        <w:t xml:space="preserve"> </w:t>
      </w:r>
      <w:proofErr w:type="spellStart"/>
      <w:r w:rsidRPr="00564C4D">
        <w:rPr>
          <w:lang w:val="en-US"/>
        </w:rPr>
        <w:t>i</w:t>
      </w:r>
      <w:proofErr w:type="spellEnd"/>
      <w:r w:rsidRPr="00564C4D">
        <w:rPr>
          <w:lang w:val="en-US"/>
        </w:rPr>
        <w:t xml:space="preserve"> </w:t>
      </w:r>
      <w:proofErr w:type="spellStart"/>
      <w:r w:rsidRPr="00564C4D">
        <w:rPr>
          <w:lang w:val="en-US"/>
        </w:rPr>
        <w:t>tendencija</w:t>
      </w:r>
      <w:proofErr w:type="spellEnd"/>
      <w:r w:rsidRPr="00564C4D">
        <w:rPr>
          <w:lang w:val="en-US"/>
        </w:rPr>
        <w:t xml:space="preserve">)’, </w:t>
      </w:r>
      <w:proofErr w:type="spellStart"/>
      <w:r w:rsidRPr="00564C4D">
        <w:rPr>
          <w:i/>
          <w:lang w:val="en-US"/>
        </w:rPr>
        <w:t>Voprosy</w:t>
      </w:r>
      <w:proofErr w:type="spellEnd"/>
      <w:r w:rsidRPr="00564C4D">
        <w:rPr>
          <w:i/>
          <w:lang w:val="en-US"/>
        </w:rPr>
        <w:t xml:space="preserve"> </w:t>
      </w:r>
      <w:proofErr w:type="spellStart"/>
      <w:r w:rsidRPr="00564C4D">
        <w:rPr>
          <w:i/>
          <w:lang w:val="en-US"/>
        </w:rPr>
        <w:t>jazykoznanija</w:t>
      </w:r>
      <w:proofErr w:type="spellEnd"/>
      <w:r w:rsidRPr="00564C4D">
        <w:rPr>
          <w:lang w:val="en-US"/>
        </w:rPr>
        <w:t xml:space="preserve"> 4: 84–96.</w:t>
      </w:r>
    </w:p>
    <w:p w14:paraId="2506C578" w14:textId="77777777" w:rsidR="00452789" w:rsidRPr="00564C4D" w:rsidRDefault="00452789" w:rsidP="00D17ABE">
      <w:pPr>
        <w:ind w:left="720" w:hanging="720"/>
        <w:rPr>
          <w:lang w:val="en-US" w:eastAsia="nb-NO"/>
        </w:rPr>
      </w:pPr>
      <w:r w:rsidRPr="00564C4D">
        <w:rPr>
          <w:lang w:val="en-US"/>
        </w:rPr>
        <w:t xml:space="preserve">Jakobson, Roman O. (1960/1984). ‘The gender pattern of Russian’, in Linda R. Waugh and Morris Halle (eds), </w:t>
      </w:r>
      <w:r w:rsidRPr="00564C4D">
        <w:rPr>
          <w:i/>
          <w:lang w:val="en-US"/>
        </w:rPr>
        <w:t>Russian and Slavic Grammar: Studies 1931–1981</w:t>
      </w:r>
      <w:r w:rsidRPr="00564C4D">
        <w:rPr>
          <w:lang w:val="en-US"/>
        </w:rPr>
        <w:t>. Berlin: Mouton, 141–143.</w:t>
      </w:r>
    </w:p>
    <w:p w14:paraId="0FD25C65" w14:textId="77777777" w:rsidR="00D17ABE" w:rsidRPr="00564C4D" w:rsidRDefault="00D17ABE" w:rsidP="00D17ABE">
      <w:pPr>
        <w:ind w:left="720" w:hanging="720"/>
        <w:rPr>
          <w:lang w:val="en-US"/>
        </w:rPr>
      </w:pPr>
      <w:proofErr w:type="spellStart"/>
      <w:r w:rsidRPr="00564C4D">
        <w:rPr>
          <w:lang w:val="en-US"/>
        </w:rPr>
        <w:t>Janda</w:t>
      </w:r>
      <w:proofErr w:type="spellEnd"/>
      <w:r w:rsidRPr="00564C4D">
        <w:rPr>
          <w:lang w:val="en-US"/>
        </w:rPr>
        <w:t>, Laura A. (1996</w:t>
      </w:r>
      <w:r w:rsidR="00C46DA9" w:rsidRPr="00564C4D">
        <w:rPr>
          <w:lang w:val="en-US"/>
        </w:rPr>
        <w:t>a</w:t>
      </w:r>
      <w:r w:rsidRPr="00564C4D">
        <w:rPr>
          <w:lang w:val="en-US"/>
        </w:rPr>
        <w:t xml:space="preserve">). ‘Figure, ground, and animacy in Slavic declension’, </w:t>
      </w:r>
      <w:r w:rsidRPr="00564C4D">
        <w:rPr>
          <w:i/>
          <w:lang w:val="en-US"/>
        </w:rPr>
        <w:t>Slavic and East European Journal</w:t>
      </w:r>
      <w:r w:rsidRPr="00564C4D">
        <w:rPr>
          <w:lang w:val="en-US"/>
        </w:rPr>
        <w:t xml:space="preserve"> 40, 325–355.</w:t>
      </w:r>
    </w:p>
    <w:p w14:paraId="142F5354" w14:textId="77777777" w:rsidR="00C46DA9" w:rsidRPr="00564C4D" w:rsidRDefault="00C46DA9" w:rsidP="00C46DA9">
      <w:pPr>
        <w:ind w:left="720" w:hanging="720"/>
        <w:rPr>
          <w:lang w:val="en-US"/>
        </w:rPr>
      </w:pPr>
      <w:proofErr w:type="spellStart"/>
      <w:r w:rsidRPr="00564C4D">
        <w:rPr>
          <w:lang w:val="en-US"/>
        </w:rPr>
        <w:t>Janda</w:t>
      </w:r>
      <w:proofErr w:type="spellEnd"/>
      <w:r w:rsidRPr="00564C4D">
        <w:rPr>
          <w:lang w:val="en-US"/>
        </w:rPr>
        <w:t xml:space="preserve">, Laura A. (1996b). </w:t>
      </w:r>
      <w:r w:rsidRPr="00564C4D">
        <w:rPr>
          <w:i/>
          <w:lang w:val="en-US"/>
        </w:rPr>
        <w:t>Back from the brink: a study of how relic forms in languages serve as source material for analogical extension</w:t>
      </w:r>
      <w:r w:rsidRPr="00564C4D">
        <w:rPr>
          <w:lang w:val="en-US"/>
        </w:rPr>
        <w:t xml:space="preserve"> (= </w:t>
      </w:r>
      <w:r w:rsidRPr="00564C4D">
        <w:rPr>
          <w:i/>
          <w:lang w:val="en-US"/>
        </w:rPr>
        <w:t xml:space="preserve">LINCOM Studies in Slavic Linguistics </w:t>
      </w:r>
      <w:r w:rsidRPr="00564C4D">
        <w:rPr>
          <w:lang w:val="en-US"/>
        </w:rPr>
        <w:t>01). Munich/Newcastle: LINCOM EUROPA.</w:t>
      </w:r>
    </w:p>
    <w:p w14:paraId="769C7FAD" w14:textId="77777777" w:rsidR="00D17ABE" w:rsidRPr="00564C4D" w:rsidRDefault="00D17ABE" w:rsidP="00D17ABE">
      <w:pPr>
        <w:ind w:left="720" w:hanging="720"/>
        <w:rPr>
          <w:lang w:val="en-US"/>
        </w:rPr>
      </w:pPr>
      <w:proofErr w:type="spellStart"/>
      <w:r w:rsidRPr="00564C4D">
        <w:rPr>
          <w:lang w:val="en-US"/>
        </w:rPr>
        <w:t>Janda</w:t>
      </w:r>
      <w:proofErr w:type="spellEnd"/>
      <w:r w:rsidRPr="00564C4D">
        <w:rPr>
          <w:lang w:val="en-US"/>
        </w:rPr>
        <w:t xml:space="preserve">, Laura A. (1997). ‘Implementation of the </w:t>
      </w:r>
      <w:r w:rsidRPr="00564C4D">
        <w:rPr>
          <w:smallCaps/>
          <w:lang w:val="en-US"/>
        </w:rPr>
        <w:t>figure-ground</w:t>
      </w:r>
      <w:r w:rsidRPr="00564C4D">
        <w:rPr>
          <w:lang w:val="en-US"/>
        </w:rPr>
        <w:t xml:space="preserve"> distinction in Polish’, in </w:t>
      </w:r>
      <w:proofErr w:type="spellStart"/>
      <w:r w:rsidRPr="00564C4D">
        <w:rPr>
          <w:lang w:val="en-US"/>
        </w:rPr>
        <w:t>Keedong</w:t>
      </w:r>
      <w:proofErr w:type="spellEnd"/>
      <w:r w:rsidRPr="00564C4D">
        <w:rPr>
          <w:lang w:val="en-US"/>
        </w:rPr>
        <w:t xml:space="preserve"> Lee, Eve Sweetser, and Marjolijn </w:t>
      </w:r>
      <w:proofErr w:type="spellStart"/>
      <w:r w:rsidRPr="00564C4D">
        <w:rPr>
          <w:lang w:val="en-US"/>
        </w:rPr>
        <w:t>Verspoor</w:t>
      </w:r>
      <w:proofErr w:type="spellEnd"/>
      <w:r w:rsidRPr="00564C4D">
        <w:rPr>
          <w:lang w:val="en-US"/>
        </w:rPr>
        <w:t xml:space="preserve"> (eds), </w:t>
      </w:r>
      <w:r w:rsidRPr="00564C4D">
        <w:rPr>
          <w:i/>
          <w:lang w:val="en-US"/>
        </w:rPr>
        <w:t xml:space="preserve">Lexical and syntactic constructions and the construction of </w:t>
      </w:r>
      <w:r w:rsidRPr="00564C4D">
        <w:rPr>
          <w:lang w:val="en-US"/>
        </w:rPr>
        <w:t xml:space="preserve">meaning. Amsterdam/Philadelphia: John Benjamins, 149–163. </w:t>
      </w:r>
    </w:p>
    <w:p w14:paraId="6CDAF898" w14:textId="77777777" w:rsidR="00D17ABE" w:rsidRPr="00564C4D" w:rsidRDefault="00D17ABE" w:rsidP="00D17ABE">
      <w:pPr>
        <w:ind w:left="720" w:hanging="720"/>
        <w:rPr>
          <w:lang w:val="en-US"/>
        </w:rPr>
      </w:pPr>
      <w:proofErr w:type="spellStart"/>
      <w:r w:rsidRPr="00564C4D">
        <w:rPr>
          <w:lang w:val="en-US"/>
        </w:rPr>
        <w:t>Janda</w:t>
      </w:r>
      <w:proofErr w:type="spellEnd"/>
      <w:r w:rsidRPr="00564C4D">
        <w:rPr>
          <w:lang w:val="en-US"/>
        </w:rPr>
        <w:t>, Laura A. (1998). ‘Linguistic innovation from defunct morphology: Old dual endings in Polish and Russian’, in Robert A. Maguire and Alan Timberlake (eds),</w:t>
      </w:r>
      <w:r w:rsidRPr="00564C4D">
        <w:rPr>
          <w:i/>
          <w:lang w:val="en-US"/>
        </w:rPr>
        <w:t xml:space="preserve"> American Contributions to the Twelfth International Congress of </w:t>
      </w:r>
      <w:proofErr w:type="spellStart"/>
      <w:r w:rsidRPr="00564C4D">
        <w:rPr>
          <w:i/>
          <w:lang w:val="en-US"/>
        </w:rPr>
        <w:t>Slavists</w:t>
      </w:r>
      <w:proofErr w:type="spellEnd"/>
      <w:r w:rsidRPr="00564C4D">
        <w:rPr>
          <w:lang w:val="en-US"/>
        </w:rPr>
        <w:t xml:space="preserve">. Bloomington, IN: </w:t>
      </w:r>
      <w:proofErr w:type="spellStart"/>
      <w:r w:rsidRPr="00564C4D">
        <w:rPr>
          <w:lang w:val="en-US"/>
        </w:rPr>
        <w:t>Slavica</w:t>
      </w:r>
      <w:proofErr w:type="spellEnd"/>
      <w:r w:rsidRPr="00564C4D">
        <w:rPr>
          <w:lang w:val="en-US"/>
        </w:rPr>
        <w:t xml:space="preserve">, 431–443. </w:t>
      </w:r>
    </w:p>
    <w:p w14:paraId="277FDD06" w14:textId="77777777" w:rsidR="00D17ABE" w:rsidRPr="00564C4D" w:rsidRDefault="00D17ABE" w:rsidP="00D17ABE">
      <w:pPr>
        <w:ind w:left="720" w:hanging="720"/>
        <w:rPr>
          <w:lang w:val="en-US"/>
        </w:rPr>
      </w:pPr>
      <w:proofErr w:type="spellStart"/>
      <w:r w:rsidRPr="00564C4D">
        <w:rPr>
          <w:lang w:val="en-US"/>
        </w:rPr>
        <w:t>Janda</w:t>
      </w:r>
      <w:proofErr w:type="spellEnd"/>
      <w:r w:rsidRPr="00564C4D">
        <w:rPr>
          <w:lang w:val="en-US"/>
        </w:rPr>
        <w:t>, Laura A. (1999). ‘Whence virility? The rise of a new gender distinction in the history of Slavic’, in Margaret H. Mills (ed),</w:t>
      </w:r>
      <w:r w:rsidRPr="00564C4D">
        <w:rPr>
          <w:i/>
          <w:lang w:val="en-US"/>
        </w:rPr>
        <w:t xml:space="preserve"> Slavic gender linguistics</w:t>
      </w:r>
      <w:r w:rsidRPr="00564C4D">
        <w:rPr>
          <w:lang w:val="en-US"/>
        </w:rPr>
        <w:t>. Amsterdam/Philadelphia: John Benjamins, 201–228.</w:t>
      </w:r>
    </w:p>
    <w:p w14:paraId="6F4F081E" w14:textId="77777777" w:rsidR="00D17ABE" w:rsidRPr="00564C4D" w:rsidRDefault="00D17ABE" w:rsidP="00D17ABE">
      <w:pPr>
        <w:ind w:left="720" w:hanging="720"/>
        <w:rPr>
          <w:lang w:val="en-US"/>
        </w:rPr>
      </w:pPr>
      <w:proofErr w:type="spellStart"/>
      <w:r w:rsidRPr="00564C4D">
        <w:rPr>
          <w:lang w:val="en-US"/>
        </w:rPr>
        <w:t>Janda</w:t>
      </w:r>
      <w:proofErr w:type="spellEnd"/>
      <w:r w:rsidRPr="00564C4D">
        <w:rPr>
          <w:lang w:val="en-US"/>
        </w:rPr>
        <w:t xml:space="preserve">, Laura A. (2000). ‘From number to gender, from dual to virile: bridging cognitive categories’, in Yishai Tobin and Ellen </w:t>
      </w:r>
      <w:proofErr w:type="spellStart"/>
      <w:r w:rsidRPr="00564C4D">
        <w:rPr>
          <w:lang w:val="en-US"/>
        </w:rPr>
        <w:t>Contini</w:t>
      </w:r>
      <w:proofErr w:type="spellEnd"/>
      <w:r w:rsidRPr="00564C4D">
        <w:rPr>
          <w:lang w:val="en-US"/>
        </w:rPr>
        <w:t>-Morava (eds),</w:t>
      </w:r>
      <w:r w:rsidRPr="00564C4D">
        <w:rPr>
          <w:i/>
          <w:lang w:val="en-US"/>
        </w:rPr>
        <w:t xml:space="preserve"> Lexical and grammatical classification: same or different?</w:t>
      </w:r>
      <w:r w:rsidRPr="00564C4D">
        <w:rPr>
          <w:lang w:val="en-US"/>
        </w:rPr>
        <w:t xml:space="preserve"> Amsterdam: John Benjamins, 73–86. </w:t>
      </w:r>
    </w:p>
    <w:p w14:paraId="45F7580A" w14:textId="77777777" w:rsidR="00D17ABE" w:rsidRPr="00564C4D" w:rsidRDefault="00D17ABE" w:rsidP="00D17ABE">
      <w:pPr>
        <w:ind w:left="720" w:hanging="720"/>
        <w:rPr>
          <w:lang w:val="en-US"/>
        </w:rPr>
      </w:pPr>
      <w:proofErr w:type="spellStart"/>
      <w:r w:rsidRPr="00564C4D">
        <w:rPr>
          <w:lang w:val="en-US"/>
        </w:rPr>
        <w:t>Janda</w:t>
      </w:r>
      <w:proofErr w:type="spellEnd"/>
      <w:r w:rsidRPr="00564C4D">
        <w:rPr>
          <w:lang w:val="en-US"/>
        </w:rPr>
        <w:t xml:space="preserve">, Laura A. (2014). ‘Introduction to Slavic Historical Morphology: Slavic Noun Classes / Die </w:t>
      </w:r>
      <w:proofErr w:type="spellStart"/>
      <w:r w:rsidRPr="00564C4D">
        <w:rPr>
          <w:lang w:val="en-US"/>
        </w:rPr>
        <w:t>Entwicklung</w:t>
      </w:r>
      <w:proofErr w:type="spellEnd"/>
      <w:r w:rsidRPr="00564C4D">
        <w:rPr>
          <w:lang w:val="en-US"/>
        </w:rPr>
        <w:t xml:space="preserve"> der </w:t>
      </w:r>
      <w:proofErr w:type="spellStart"/>
      <w:r w:rsidRPr="00564C4D">
        <w:rPr>
          <w:lang w:val="en-US"/>
        </w:rPr>
        <w:t>Verbalklassen</w:t>
      </w:r>
      <w:proofErr w:type="spellEnd"/>
      <w:r w:rsidRPr="00564C4D">
        <w:rPr>
          <w:lang w:val="en-US"/>
        </w:rPr>
        <w:t xml:space="preserve"> </w:t>
      </w:r>
      <w:proofErr w:type="spellStart"/>
      <w:r w:rsidRPr="00564C4D">
        <w:rPr>
          <w:lang w:val="en-US"/>
        </w:rPr>
        <w:t>im</w:t>
      </w:r>
      <w:proofErr w:type="spellEnd"/>
      <w:r w:rsidRPr="00564C4D">
        <w:rPr>
          <w:lang w:val="en-US"/>
        </w:rPr>
        <w:t xml:space="preserve"> </w:t>
      </w:r>
      <w:proofErr w:type="spellStart"/>
      <w:r w:rsidRPr="00564C4D">
        <w:rPr>
          <w:lang w:val="en-US"/>
        </w:rPr>
        <w:t>Slavischen</w:t>
      </w:r>
      <w:proofErr w:type="spellEnd"/>
      <w:r w:rsidRPr="00564C4D">
        <w:rPr>
          <w:lang w:val="en-US"/>
        </w:rPr>
        <w:t xml:space="preserve">’, in: Karl </w:t>
      </w:r>
      <w:proofErr w:type="spellStart"/>
      <w:r w:rsidRPr="00564C4D">
        <w:rPr>
          <w:lang w:val="en-US"/>
        </w:rPr>
        <w:t>Gutschmidt</w:t>
      </w:r>
      <w:proofErr w:type="spellEnd"/>
      <w:r w:rsidRPr="00564C4D">
        <w:rPr>
          <w:lang w:val="en-US"/>
        </w:rPr>
        <w:t xml:space="preserve">, Sebastian </w:t>
      </w:r>
      <w:proofErr w:type="spellStart"/>
      <w:r w:rsidRPr="00564C4D">
        <w:rPr>
          <w:lang w:val="en-US"/>
        </w:rPr>
        <w:t>Kempgen</w:t>
      </w:r>
      <w:proofErr w:type="spellEnd"/>
      <w:r w:rsidRPr="00564C4D">
        <w:rPr>
          <w:lang w:val="en-US"/>
        </w:rPr>
        <w:t xml:space="preserve">, Tilman Berger, Peter Kosta (eds), </w:t>
      </w:r>
      <w:r w:rsidRPr="00564C4D">
        <w:rPr>
          <w:i/>
          <w:lang w:val="en-US"/>
        </w:rPr>
        <w:t xml:space="preserve">Die </w:t>
      </w:r>
      <w:proofErr w:type="spellStart"/>
      <w:r w:rsidRPr="00564C4D">
        <w:rPr>
          <w:i/>
          <w:lang w:val="en-US"/>
        </w:rPr>
        <w:t>slavischen</w:t>
      </w:r>
      <w:proofErr w:type="spellEnd"/>
      <w:r w:rsidRPr="00564C4D">
        <w:rPr>
          <w:i/>
          <w:lang w:val="en-US"/>
        </w:rPr>
        <w:t xml:space="preserve"> </w:t>
      </w:r>
      <w:proofErr w:type="spellStart"/>
      <w:r w:rsidRPr="00564C4D">
        <w:rPr>
          <w:i/>
          <w:lang w:val="en-US"/>
        </w:rPr>
        <w:t>Sprachen</w:t>
      </w:r>
      <w:proofErr w:type="spellEnd"/>
      <w:r w:rsidRPr="00564C4D">
        <w:rPr>
          <w:i/>
          <w:lang w:val="en-US"/>
        </w:rPr>
        <w:t xml:space="preserve"> / The Slavic Languages. </w:t>
      </w:r>
      <w:proofErr w:type="spellStart"/>
      <w:r w:rsidRPr="001F6C92">
        <w:rPr>
          <w:i/>
        </w:rPr>
        <w:t>Ein</w:t>
      </w:r>
      <w:proofErr w:type="spellEnd"/>
      <w:r w:rsidRPr="001F6C92">
        <w:rPr>
          <w:i/>
        </w:rPr>
        <w:t xml:space="preserve"> </w:t>
      </w:r>
      <w:proofErr w:type="spellStart"/>
      <w:r w:rsidRPr="001F6C92">
        <w:rPr>
          <w:i/>
        </w:rPr>
        <w:t>internationales</w:t>
      </w:r>
      <w:proofErr w:type="spellEnd"/>
      <w:r w:rsidRPr="001F6C92">
        <w:rPr>
          <w:i/>
        </w:rPr>
        <w:t xml:space="preserve"> </w:t>
      </w:r>
      <w:proofErr w:type="spellStart"/>
      <w:r w:rsidRPr="001F6C92">
        <w:rPr>
          <w:i/>
        </w:rPr>
        <w:t>Handbuch</w:t>
      </w:r>
      <w:proofErr w:type="spellEnd"/>
      <w:r w:rsidRPr="001F6C92">
        <w:rPr>
          <w:i/>
        </w:rPr>
        <w:t xml:space="preserve"> </w:t>
      </w:r>
      <w:proofErr w:type="spellStart"/>
      <w:r w:rsidRPr="001F6C92">
        <w:rPr>
          <w:i/>
        </w:rPr>
        <w:t>zu</w:t>
      </w:r>
      <w:proofErr w:type="spellEnd"/>
      <w:r w:rsidRPr="001F6C92">
        <w:rPr>
          <w:i/>
        </w:rPr>
        <w:t xml:space="preserve"> </w:t>
      </w:r>
      <w:proofErr w:type="spellStart"/>
      <w:r w:rsidRPr="001F6C92">
        <w:rPr>
          <w:i/>
        </w:rPr>
        <w:t>ihrer</w:t>
      </w:r>
      <w:proofErr w:type="spellEnd"/>
      <w:r w:rsidRPr="001F6C92">
        <w:rPr>
          <w:i/>
        </w:rPr>
        <w:t xml:space="preserve"> Struktur, </w:t>
      </w:r>
      <w:proofErr w:type="spellStart"/>
      <w:r w:rsidRPr="001F6C92">
        <w:rPr>
          <w:i/>
        </w:rPr>
        <w:t>ihrer</w:t>
      </w:r>
      <w:proofErr w:type="spellEnd"/>
      <w:r w:rsidRPr="001F6C92">
        <w:rPr>
          <w:i/>
        </w:rPr>
        <w:t xml:space="preserve"> </w:t>
      </w:r>
      <w:proofErr w:type="spellStart"/>
      <w:r w:rsidRPr="001F6C92">
        <w:rPr>
          <w:i/>
        </w:rPr>
        <w:t>Geschichte</w:t>
      </w:r>
      <w:proofErr w:type="spellEnd"/>
      <w:r w:rsidRPr="001F6C92">
        <w:rPr>
          <w:i/>
        </w:rPr>
        <w:t xml:space="preserve"> </w:t>
      </w:r>
      <w:proofErr w:type="spellStart"/>
      <w:r w:rsidRPr="001F6C92">
        <w:rPr>
          <w:i/>
        </w:rPr>
        <w:t>und</w:t>
      </w:r>
      <w:proofErr w:type="spellEnd"/>
      <w:r w:rsidRPr="001F6C92">
        <w:rPr>
          <w:i/>
        </w:rPr>
        <w:t xml:space="preserve"> </w:t>
      </w:r>
      <w:proofErr w:type="spellStart"/>
      <w:r w:rsidRPr="001F6C92">
        <w:rPr>
          <w:i/>
        </w:rPr>
        <w:t>ihrer</w:t>
      </w:r>
      <w:proofErr w:type="spellEnd"/>
      <w:r w:rsidRPr="001F6C92">
        <w:rPr>
          <w:i/>
        </w:rPr>
        <w:t xml:space="preserve"> </w:t>
      </w:r>
      <w:proofErr w:type="spellStart"/>
      <w:r w:rsidRPr="001F6C92">
        <w:rPr>
          <w:i/>
        </w:rPr>
        <w:t>Erforschung</w:t>
      </w:r>
      <w:proofErr w:type="spellEnd"/>
      <w:r w:rsidRPr="001F6C92">
        <w:rPr>
          <w:i/>
        </w:rPr>
        <w:t xml:space="preserve">. </w:t>
      </w:r>
      <w:r w:rsidRPr="00564C4D">
        <w:rPr>
          <w:i/>
          <w:lang w:val="en-US"/>
        </w:rPr>
        <w:t xml:space="preserve">An International Handbook of their Structure, their </w:t>
      </w:r>
      <w:proofErr w:type="gramStart"/>
      <w:r w:rsidRPr="00564C4D">
        <w:rPr>
          <w:i/>
          <w:lang w:val="en-US"/>
        </w:rPr>
        <w:t>History</w:t>
      </w:r>
      <w:proofErr w:type="gramEnd"/>
      <w:r w:rsidRPr="00564C4D">
        <w:rPr>
          <w:i/>
          <w:lang w:val="en-US"/>
        </w:rPr>
        <w:t xml:space="preserve"> and their Investigation.</w:t>
      </w:r>
      <w:r w:rsidRPr="00564C4D">
        <w:rPr>
          <w:lang w:val="en-US"/>
        </w:rPr>
        <w:t xml:space="preserve"> Band 2 / Volume 2. [Handbooks of Linguistics and Communication Science. </w:t>
      </w:r>
      <w:proofErr w:type="spellStart"/>
      <w:r w:rsidRPr="00564C4D">
        <w:rPr>
          <w:lang w:val="en-US"/>
        </w:rPr>
        <w:t>Handbücher</w:t>
      </w:r>
      <w:proofErr w:type="spellEnd"/>
      <w:r w:rsidRPr="00564C4D">
        <w:rPr>
          <w:lang w:val="en-US"/>
        </w:rPr>
        <w:t xml:space="preserve"> </w:t>
      </w:r>
      <w:proofErr w:type="spellStart"/>
      <w:r w:rsidRPr="00564C4D">
        <w:rPr>
          <w:lang w:val="en-US"/>
        </w:rPr>
        <w:t>zur</w:t>
      </w:r>
      <w:proofErr w:type="spellEnd"/>
      <w:r w:rsidRPr="00564C4D">
        <w:rPr>
          <w:lang w:val="en-US"/>
        </w:rPr>
        <w:t xml:space="preserve"> </w:t>
      </w:r>
      <w:proofErr w:type="spellStart"/>
      <w:r w:rsidRPr="00564C4D">
        <w:rPr>
          <w:lang w:val="en-US"/>
        </w:rPr>
        <w:t>Sprach</w:t>
      </w:r>
      <w:proofErr w:type="spellEnd"/>
      <w:r w:rsidRPr="00564C4D">
        <w:rPr>
          <w:lang w:val="en-US"/>
        </w:rPr>
        <w:t xml:space="preserve">- und </w:t>
      </w:r>
      <w:proofErr w:type="spellStart"/>
      <w:r w:rsidRPr="00564C4D">
        <w:rPr>
          <w:lang w:val="en-US"/>
        </w:rPr>
        <w:t>Kommunikationswissenschaft</w:t>
      </w:r>
      <w:proofErr w:type="spellEnd"/>
      <w:r w:rsidRPr="00564C4D">
        <w:rPr>
          <w:lang w:val="en-US"/>
        </w:rPr>
        <w:t xml:space="preserve"> HSK 32.2].  Berlin/Munich/Boston: Walter de Gruyter: Mouton, 1565–1582.</w:t>
      </w:r>
    </w:p>
    <w:p w14:paraId="3CF95C43" w14:textId="77777777" w:rsidR="00D17ABE" w:rsidRPr="00564C4D" w:rsidRDefault="00D17ABE" w:rsidP="00D17ABE">
      <w:pPr>
        <w:ind w:left="720" w:hanging="720"/>
        <w:rPr>
          <w:lang w:val="en-US"/>
        </w:rPr>
      </w:pPr>
      <w:proofErr w:type="spellStart"/>
      <w:r w:rsidRPr="00564C4D">
        <w:rPr>
          <w:lang w:val="en-US"/>
        </w:rPr>
        <w:t>Klenin</w:t>
      </w:r>
      <w:proofErr w:type="spellEnd"/>
      <w:r w:rsidRPr="00564C4D">
        <w:rPr>
          <w:lang w:val="en-US"/>
        </w:rPr>
        <w:t>, Emily (1983). </w:t>
      </w:r>
      <w:r w:rsidRPr="00564C4D">
        <w:rPr>
          <w:i/>
          <w:lang w:val="en-US"/>
        </w:rPr>
        <w:t>Animacy in Russian: a new interpretation</w:t>
      </w:r>
      <w:r w:rsidRPr="00564C4D">
        <w:rPr>
          <w:lang w:val="en-US"/>
        </w:rPr>
        <w:t xml:space="preserve">. Columbus, OH: </w:t>
      </w:r>
      <w:proofErr w:type="spellStart"/>
      <w:r w:rsidRPr="00564C4D">
        <w:rPr>
          <w:lang w:val="en-US"/>
        </w:rPr>
        <w:t>Slavica</w:t>
      </w:r>
      <w:proofErr w:type="spellEnd"/>
      <w:r w:rsidRPr="00564C4D">
        <w:rPr>
          <w:lang w:val="en-US"/>
        </w:rPr>
        <w:t xml:space="preserve"> Publishers.</w:t>
      </w:r>
    </w:p>
    <w:p w14:paraId="45554E02" w14:textId="77777777" w:rsidR="00D17ABE" w:rsidRPr="00564C4D" w:rsidRDefault="00D17ABE" w:rsidP="00D17ABE">
      <w:pPr>
        <w:ind w:left="720" w:hanging="720"/>
        <w:rPr>
          <w:lang w:val="en-US"/>
        </w:rPr>
      </w:pPr>
      <w:proofErr w:type="spellStart"/>
      <w:r w:rsidRPr="00564C4D">
        <w:rPr>
          <w:lang w:val="en-US"/>
        </w:rPr>
        <w:t>Krys’ko</w:t>
      </w:r>
      <w:proofErr w:type="spellEnd"/>
      <w:r w:rsidRPr="00564C4D">
        <w:rPr>
          <w:lang w:val="en-US"/>
        </w:rPr>
        <w:t xml:space="preserve">, V. B. (1994). </w:t>
      </w:r>
      <w:proofErr w:type="spellStart"/>
      <w:r w:rsidRPr="00696BC3">
        <w:rPr>
          <w:i/>
        </w:rPr>
        <w:t>Razvitie</w:t>
      </w:r>
      <w:proofErr w:type="spellEnd"/>
      <w:r w:rsidRPr="00696BC3">
        <w:rPr>
          <w:i/>
        </w:rPr>
        <w:t xml:space="preserve"> </w:t>
      </w:r>
      <w:proofErr w:type="spellStart"/>
      <w:r w:rsidRPr="00696BC3">
        <w:rPr>
          <w:i/>
        </w:rPr>
        <w:t>kategorii</w:t>
      </w:r>
      <w:proofErr w:type="spellEnd"/>
      <w:r w:rsidRPr="00696BC3">
        <w:rPr>
          <w:i/>
        </w:rPr>
        <w:t xml:space="preserve"> </w:t>
      </w:r>
      <w:proofErr w:type="spellStart"/>
      <w:r w:rsidRPr="00696BC3">
        <w:rPr>
          <w:i/>
        </w:rPr>
        <w:t>odu</w:t>
      </w:r>
      <w:r w:rsidRPr="00696BC3">
        <w:rPr>
          <w:i/>
          <w:lang w:val="cs-CZ"/>
        </w:rPr>
        <w:t>ševlennosti</w:t>
      </w:r>
      <w:proofErr w:type="spellEnd"/>
      <w:r w:rsidRPr="00696BC3">
        <w:rPr>
          <w:i/>
          <w:lang w:val="cs-CZ"/>
        </w:rPr>
        <w:t xml:space="preserve"> v </w:t>
      </w:r>
      <w:proofErr w:type="spellStart"/>
      <w:r w:rsidRPr="00696BC3">
        <w:rPr>
          <w:i/>
        </w:rPr>
        <w:t>istorii</w:t>
      </w:r>
      <w:proofErr w:type="spellEnd"/>
      <w:r w:rsidRPr="00696BC3">
        <w:rPr>
          <w:i/>
        </w:rPr>
        <w:t xml:space="preserve"> </w:t>
      </w:r>
      <w:proofErr w:type="spellStart"/>
      <w:r w:rsidRPr="00696BC3">
        <w:rPr>
          <w:i/>
        </w:rPr>
        <w:t>russkogo</w:t>
      </w:r>
      <w:proofErr w:type="spellEnd"/>
      <w:r w:rsidRPr="00696BC3">
        <w:rPr>
          <w:i/>
        </w:rPr>
        <w:t xml:space="preserve"> </w:t>
      </w:r>
      <w:proofErr w:type="spellStart"/>
      <w:r w:rsidRPr="00696BC3">
        <w:rPr>
          <w:i/>
        </w:rPr>
        <w:t>jazyka</w:t>
      </w:r>
      <w:proofErr w:type="spellEnd"/>
      <w:r>
        <w:t xml:space="preserve">. </w:t>
      </w:r>
      <w:r w:rsidRPr="00564C4D">
        <w:rPr>
          <w:lang w:val="en-US"/>
        </w:rPr>
        <w:t>Moscow: Lyceum.</w:t>
      </w:r>
    </w:p>
    <w:p w14:paraId="749E6A21" w14:textId="77777777" w:rsidR="004B7FEB" w:rsidRPr="00564C4D" w:rsidRDefault="004B7FEB" w:rsidP="00D17ABE">
      <w:pPr>
        <w:ind w:left="720" w:hanging="720"/>
        <w:rPr>
          <w:lang w:val="en-US" w:eastAsia="nb-NO"/>
        </w:rPr>
      </w:pPr>
      <w:r w:rsidRPr="00564C4D">
        <w:rPr>
          <w:lang w:val="en-US"/>
        </w:rPr>
        <w:t xml:space="preserve">Lunt, Horace (1974). </w:t>
      </w:r>
      <w:r w:rsidRPr="00564C4D">
        <w:rPr>
          <w:i/>
          <w:lang w:val="en-US"/>
        </w:rPr>
        <w:t>Old Church Slavonic Grammar</w:t>
      </w:r>
      <w:r w:rsidRPr="00564C4D">
        <w:rPr>
          <w:lang w:val="en-US"/>
        </w:rPr>
        <w:t>. The Hague: Mouton.</w:t>
      </w:r>
    </w:p>
    <w:p w14:paraId="7C5A7829" w14:textId="77777777" w:rsidR="00D17ABE" w:rsidRPr="00564C4D" w:rsidRDefault="00D17ABE" w:rsidP="00D17ABE">
      <w:pPr>
        <w:ind w:left="720" w:hanging="720"/>
        <w:rPr>
          <w:lang w:val="en-US"/>
        </w:rPr>
      </w:pPr>
      <w:proofErr w:type="spellStart"/>
      <w:r w:rsidRPr="00564C4D">
        <w:rPr>
          <w:lang w:val="en-US" w:eastAsia="nb-NO"/>
        </w:rPr>
        <w:t>Mak</w:t>
      </w:r>
      <w:proofErr w:type="spellEnd"/>
      <w:r w:rsidRPr="00564C4D">
        <w:rPr>
          <w:lang w:val="en-US" w:eastAsia="nb-NO"/>
        </w:rPr>
        <w:t>, W.</w:t>
      </w:r>
      <w:r w:rsidRPr="00564C4D">
        <w:rPr>
          <w:lang w:val="en-US"/>
        </w:rPr>
        <w:t xml:space="preserve"> </w:t>
      </w:r>
      <w:r w:rsidRPr="00564C4D">
        <w:rPr>
          <w:lang w:val="en-US" w:eastAsia="nb-NO"/>
        </w:rPr>
        <w:t xml:space="preserve">M., </w:t>
      </w:r>
      <w:r w:rsidRPr="00564C4D">
        <w:rPr>
          <w:lang w:val="en-US"/>
        </w:rPr>
        <w:t xml:space="preserve">W. </w:t>
      </w:r>
      <w:proofErr w:type="spellStart"/>
      <w:r w:rsidRPr="00564C4D">
        <w:rPr>
          <w:lang w:val="en-US" w:eastAsia="nb-NO"/>
        </w:rPr>
        <w:t>Vonk</w:t>
      </w:r>
      <w:proofErr w:type="spellEnd"/>
      <w:r w:rsidRPr="00564C4D">
        <w:rPr>
          <w:lang w:val="en-US" w:eastAsia="nb-NO"/>
        </w:rPr>
        <w:t xml:space="preserve">, </w:t>
      </w:r>
      <w:r w:rsidRPr="00564C4D">
        <w:rPr>
          <w:lang w:val="en-US"/>
        </w:rPr>
        <w:t xml:space="preserve">H. </w:t>
      </w:r>
      <w:proofErr w:type="spellStart"/>
      <w:r w:rsidRPr="00564C4D">
        <w:rPr>
          <w:lang w:val="en-US" w:eastAsia="nb-NO"/>
        </w:rPr>
        <w:t>Schriefers</w:t>
      </w:r>
      <w:proofErr w:type="spellEnd"/>
      <w:r w:rsidRPr="00564C4D">
        <w:rPr>
          <w:lang w:val="en-US"/>
        </w:rPr>
        <w:t xml:space="preserve"> (</w:t>
      </w:r>
      <w:r w:rsidRPr="00564C4D">
        <w:rPr>
          <w:lang w:val="en-US" w:eastAsia="nb-NO"/>
        </w:rPr>
        <w:t>2002</w:t>
      </w:r>
      <w:r w:rsidRPr="00564C4D">
        <w:rPr>
          <w:lang w:val="en-US"/>
        </w:rPr>
        <w:t>)</w:t>
      </w:r>
      <w:r w:rsidRPr="00564C4D">
        <w:rPr>
          <w:lang w:val="en-US" w:eastAsia="nb-NO"/>
        </w:rPr>
        <w:t xml:space="preserve">. </w:t>
      </w:r>
      <w:r w:rsidRPr="00564C4D">
        <w:rPr>
          <w:lang w:val="en-US"/>
        </w:rPr>
        <w:t>‘</w:t>
      </w:r>
      <w:r w:rsidRPr="00564C4D">
        <w:rPr>
          <w:lang w:val="en-US" w:eastAsia="nb-NO"/>
        </w:rPr>
        <w:t>The influence of animacy on relative clause processing</w:t>
      </w:r>
      <w:r w:rsidRPr="00564C4D">
        <w:rPr>
          <w:lang w:val="en-US"/>
        </w:rPr>
        <w:t xml:space="preserve">’, </w:t>
      </w:r>
      <w:r w:rsidRPr="00564C4D">
        <w:rPr>
          <w:i/>
          <w:lang w:val="en-US"/>
        </w:rPr>
        <w:t>Journal of Memory and Language</w:t>
      </w:r>
      <w:r w:rsidRPr="00564C4D">
        <w:rPr>
          <w:lang w:val="en-US" w:eastAsia="nb-NO"/>
        </w:rPr>
        <w:t xml:space="preserve"> 47</w:t>
      </w:r>
      <w:r w:rsidRPr="00564C4D">
        <w:rPr>
          <w:lang w:val="en-US"/>
        </w:rPr>
        <w:t>:</w:t>
      </w:r>
      <w:r w:rsidRPr="00564C4D">
        <w:rPr>
          <w:lang w:val="en-US" w:eastAsia="nb-NO"/>
        </w:rPr>
        <w:t xml:space="preserve"> 50–68. </w:t>
      </w:r>
    </w:p>
    <w:p w14:paraId="35C0A69F" w14:textId="77777777" w:rsidR="00D17ABE" w:rsidRPr="00564C4D" w:rsidRDefault="00D17ABE" w:rsidP="00D17ABE">
      <w:pPr>
        <w:ind w:left="720" w:hanging="720"/>
        <w:rPr>
          <w:rFonts w:ascii="MS Mincho" w:eastAsia="MS Mincho" w:hAnsi="MS Mincho" w:cs="MS Mincho"/>
          <w:lang w:val="en-US"/>
        </w:rPr>
      </w:pPr>
      <w:proofErr w:type="spellStart"/>
      <w:r w:rsidRPr="00564C4D">
        <w:rPr>
          <w:lang w:val="en-US" w:eastAsia="nb-NO"/>
        </w:rPr>
        <w:t>Malchukov</w:t>
      </w:r>
      <w:proofErr w:type="spellEnd"/>
      <w:r w:rsidRPr="00564C4D">
        <w:rPr>
          <w:lang w:val="en-US" w:eastAsia="nb-NO"/>
        </w:rPr>
        <w:t>, A.</w:t>
      </w:r>
      <w:r w:rsidRPr="00564C4D">
        <w:rPr>
          <w:lang w:val="en-US"/>
        </w:rPr>
        <w:t xml:space="preserve"> </w:t>
      </w:r>
      <w:r w:rsidRPr="00564C4D">
        <w:rPr>
          <w:lang w:val="en-US" w:eastAsia="nb-NO"/>
        </w:rPr>
        <w:t>L.</w:t>
      </w:r>
      <w:r w:rsidRPr="00564C4D">
        <w:rPr>
          <w:lang w:val="en-US"/>
        </w:rPr>
        <w:t xml:space="preserve"> (</w:t>
      </w:r>
      <w:r w:rsidRPr="00564C4D">
        <w:rPr>
          <w:lang w:val="en-US" w:eastAsia="nb-NO"/>
        </w:rPr>
        <w:t>2008</w:t>
      </w:r>
      <w:r w:rsidRPr="00564C4D">
        <w:rPr>
          <w:lang w:val="en-US"/>
        </w:rPr>
        <w:t>)</w:t>
      </w:r>
      <w:r w:rsidRPr="00564C4D">
        <w:rPr>
          <w:lang w:val="en-US" w:eastAsia="nb-NO"/>
        </w:rPr>
        <w:t xml:space="preserve">. </w:t>
      </w:r>
      <w:r w:rsidRPr="00564C4D">
        <w:rPr>
          <w:lang w:val="en-US"/>
        </w:rPr>
        <w:t>‘</w:t>
      </w:r>
      <w:r w:rsidRPr="00564C4D">
        <w:rPr>
          <w:lang w:val="en-US" w:eastAsia="nb-NO"/>
        </w:rPr>
        <w:t>Animacy and asymmetries in differential case marking</w:t>
      </w:r>
      <w:r w:rsidRPr="00564C4D">
        <w:rPr>
          <w:lang w:val="en-US"/>
        </w:rPr>
        <w:t>’,</w:t>
      </w:r>
      <w:r w:rsidRPr="00564C4D">
        <w:rPr>
          <w:lang w:val="en-US" w:eastAsia="nb-NO"/>
        </w:rPr>
        <w:t xml:space="preserve"> </w:t>
      </w:r>
      <w:r w:rsidRPr="00564C4D">
        <w:rPr>
          <w:i/>
          <w:lang w:val="en-US" w:eastAsia="nb-NO"/>
        </w:rPr>
        <w:t>Lingua</w:t>
      </w:r>
      <w:r w:rsidRPr="00564C4D">
        <w:rPr>
          <w:lang w:val="en-US" w:eastAsia="nb-NO"/>
        </w:rPr>
        <w:t xml:space="preserve"> 118</w:t>
      </w:r>
      <w:r w:rsidRPr="00564C4D">
        <w:rPr>
          <w:lang w:val="en-US"/>
        </w:rPr>
        <w:t>:</w:t>
      </w:r>
      <w:r w:rsidRPr="00564C4D">
        <w:rPr>
          <w:lang w:val="en-US" w:eastAsia="nb-NO"/>
        </w:rPr>
        <w:t xml:space="preserve"> 203–221.</w:t>
      </w:r>
      <w:r w:rsidRPr="00564C4D">
        <w:rPr>
          <w:rFonts w:ascii="MS Mincho" w:eastAsia="MS Mincho" w:hAnsi="MS Mincho" w:cs="MS Mincho"/>
          <w:lang w:val="en-US" w:eastAsia="nb-NO"/>
        </w:rPr>
        <w:t> </w:t>
      </w:r>
    </w:p>
    <w:p w14:paraId="3AC4E0A1" w14:textId="77777777" w:rsidR="00D17ABE" w:rsidRPr="00564C4D" w:rsidRDefault="00D17ABE" w:rsidP="00D17ABE">
      <w:pPr>
        <w:ind w:left="720" w:hanging="720"/>
        <w:rPr>
          <w:lang w:val="en-US" w:eastAsia="nb-NO"/>
        </w:rPr>
      </w:pPr>
      <w:proofErr w:type="spellStart"/>
      <w:r w:rsidRPr="00564C4D">
        <w:rPr>
          <w:lang w:val="en-US"/>
        </w:rPr>
        <w:t>Malchukov</w:t>
      </w:r>
      <w:proofErr w:type="spellEnd"/>
      <w:r w:rsidRPr="00564C4D">
        <w:rPr>
          <w:lang w:val="en-US"/>
        </w:rPr>
        <w:t xml:space="preserve">, A. and P. </w:t>
      </w:r>
      <w:r w:rsidRPr="00564C4D">
        <w:rPr>
          <w:lang w:val="en-US" w:eastAsia="nb-NO"/>
        </w:rPr>
        <w:t xml:space="preserve">de Swart (2009). </w:t>
      </w:r>
      <w:r w:rsidRPr="00564C4D">
        <w:rPr>
          <w:lang w:val="en-US"/>
        </w:rPr>
        <w:t>‘</w:t>
      </w:r>
      <w:r w:rsidRPr="00564C4D">
        <w:rPr>
          <w:lang w:val="en-US" w:eastAsia="nb-NO"/>
        </w:rPr>
        <w:t xml:space="preserve">Differential case marking and </w:t>
      </w:r>
      <w:proofErr w:type="spellStart"/>
      <w:r w:rsidRPr="00564C4D">
        <w:rPr>
          <w:lang w:val="en-US" w:eastAsia="nb-NO"/>
        </w:rPr>
        <w:t>actancy</w:t>
      </w:r>
      <w:proofErr w:type="spellEnd"/>
      <w:r w:rsidRPr="00564C4D">
        <w:rPr>
          <w:lang w:val="en-US" w:eastAsia="nb-NO"/>
        </w:rPr>
        <w:t xml:space="preserve"> variations</w:t>
      </w:r>
      <w:r w:rsidRPr="00564C4D">
        <w:rPr>
          <w:lang w:val="en-US"/>
        </w:rPr>
        <w:t>’, i</w:t>
      </w:r>
      <w:r w:rsidRPr="00564C4D">
        <w:rPr>
          <w:lang w:val="en-US" w:eastAsia="nb-NO"/>
        </w:rPr>
        <w:t xml:space="preserve">n A. </w:t>
      </w:r>
      <w:proofErr w:type="spellStart"/>
      <w:r w:rsidRPr="00564C4D">
        <w:rPr>
          <w:lang w:val="en-US" w:eastAsia="nb-NO"/>
        </w:rPr>
        <w:t>Malchukov</w:t>
      </w:r>
      <w:proofErr w:type="spellEnd"/>
      <w:r w:rsidRPr="00564C4D">
        <w:rPr>
          <w:lang w:val="en-US" w:eastAsia="nb-NO"/>
        </w:rPr>
        <w:t xml:space="preserve"> </w:t>
      </w:r>
      <w:r w:rsidRPr="00564C4D">
        <w:rPr>
          <w:lang w:val="en-US"/>
        </w:rPr>
        <w:t>and</w:t>
      </w:r>
      <w:r w:rsidRPr="00564C4D">
        <w:rPr>
          <w:lang w:val="en-US" w:eastAsia="nb-NO"/>
        </w:rPr>
        <w:t xml:space="preserve"> A. Spencer (</w:t>
      </w:r>
      <w:r w:rsidRPr="00564C4D">
        <w:rPr>
          <w:lang w:val="en-US"/>
        </w:rPr>
        <w:t>eds</w:t>
      </w:r>
      <w:r w:rsidRPr="00564C4D">
        <w:rPr>
          <w:lang w:val="en-US" w:eastAsia="nb-NO"/>
        </w:rPr>
        <w:t xml:space="preserve">), </w:t>
      </w:r>
      <w:r w:rsidRPr="00564C4D">
        <w:rPr>
          <w:i/>
          <w:lang w:val="en-US" w:eastAsia="nb-NO"/>
        </w:rPr>
        <w:t xml:space="preserve">The Oxford </w:t>
      </w:r>
      <w:r w:rsidRPr="00564C4D">
        <w:rPr>
          <w:i/>
          <w:lang w:val="en-US"/>
        </w:rPr>
        <w:t>H</w:t>
      </w:r>
      <w:r w:rsidRPr="00564C4D">
        <w:rPr>
          <w:i/>
          <w:lang w:val="en-US" w:eastAsia="nb-NO"/>
        </w:rPr>
        <w:t xml:space="preserve">andbook of </w:t>
      </w:r>
      <w:r w:rsidRPr="00564C4D">
        <w:rPr>
          <w:i/>
          <w:lang w:val="en-US"/>
        </w:rPr>
        <w:t>C</w:t>
      </w:r>
      <w:r w:rsidRPr="00564C4D">
        <w:rPr>
          <w:i/>
          <w:lang w:val="en-US" w:eastAsia="nb-NO"/>
        </w:rPr>
        <w:t>ase</w:t>
      </w:r>
      <w:r w:rsidRPr="00564C4D">
        <w:rPr>
          <w:lang w:val="en-US"/>
        </w:rPr>
        <w:t>.</w:t>
      </w:r>
      <w:r w:rsidRPr="00564C4D">
        <w:rPr>
          <w:lang w:val="en-US" w:eastAsia="nb-NO"/>
        </w:rPr>
        <w:t xml:space="preserve"> </w:t>
      </w:r>
      <w:r w:rsidRPr="00564C4D">
        <w:rPr>
          <w:lang w:val="en-US"/>
        </w:rPr>
        <w:t>Oxford: Oxford University Press, 339–355</w:t>
      </w:r>
      <w:r w:rsidRPr="00564C4D">
        <w:rPr>
          <w:lang w:val="en-US" w:eastAsia="nb-NO"/>
        </w:rPr>
        <w:t>.</w:t>
      </w:r>
    </w:p>
    <w:p w14:paraId="2DEA432D" w14:textId="77777777" w:rsidR="00145DA5" w:rsidRPr="00564C4D" w:rsidRDefault="00145DA5" w:rsidP="00D17ABE">
      <w:pPr>
        <w:ind w:left="720" w:hanging="720"/>
        <w:rPr>
          <w:lang w:val="en-US"/>
        </w:rPr>
      </w:pPr>
      <w:r w:rsidRPr="00564C4D">
        <w:rPr>
          <w:lang w:val="en-US" w:eastAsia="nb-NO"/>
        </w:rPr>
        <w:t xml:space="preserve">Mayo, Peter (1993). </w:t>
      </w:r>
      <w:r w:rsidR="00A649C9" w:rsidRPr="00564C4D">
        <w:rPr>
          <w:lang w:val="en-US" w:eastAsia="nb-NO"/>
        </w:rPr>
        <w:t xml:space="preserve">‘Belorussian’, </w:t>
      </w:r>
      <w:r w:rsidR="00A649C9" w:rsidRPr="00564C4D">
        <w:rPr>
          <w:lang w:val="en-US"/>
        </w:rPr>
        <w:t xml:space="preserve">in Bernard Comrie and </w:t>
      </w:r>
      <w:proofErr w:type="spellStart"/>
      <w:r w:rsidR="00A649C9" w:rsidRPr="00564C4D">
        <w:rPr>
          <w:lang w:val="en-US"/>
        </w:rPr>
        <w:t>Greville</w:t>
      </w:r>
      <w:proofErr w:type="spellEnd"/>
      <w:r w:rsidR="00A649C9" w:rsidRPr="00564C4D">
        <w:rPr>
          <w:lang w:val="en-US"/>
        </w:rPr>
        <w:t xml:space="preserve"> G. Corbett (eds), </w:t>
      </w:r>
      <w:r w:rsidR="00A649C9" w:rsidRPr="00564C4D">
        <w:rPr>
          <w:i/>
          <w:lang w:val="en-US"/>
        </w:rPr>
        <w:t>The Slavonic Languages</w:t>
      </w:r>
      <w:r w:rsidR="00A649C9" w:rsidRPr="00564C4D">
        <w:rPr>
          <w:lang w:val="en-US"/>
        </w:rPr>
        <w:t>. London: Routledge, 887–946.</w:t>
      </w:r>
    </w:p>
    <w:p w14:paraId="0F1FE227" w14:textId="77777777" w:rsidR="00D17ABE" w:rsidRPr="00CD716D" w:rsidRDefault="00D17ABE" w:rsidP="00D17ABE">
      <w:pPr>
        <w:ind w:left="720" w:hanging="720"/>
      </w:pPr>
      <w:proofErr w:type="spellStart"/>
      <w:r>
        <w:rPr>
          <w:lang w:val="cs-CZ"/>
        </w:rPr>
        <w:t>Naruševic</w:t>
      </w:r>
      <w:proofErr w:type="spellEnd"/>
      <w:r>
        <w:rPr>
          <w:lang w:val="cs-CZ"/>
        </w:rPr>
        <w:t>̌, A.</w:t>
      </w:r>
      <w:r w:rsidRPr="00CD716D">
        <w:rPr>
          <w:lang w:val="cs-CZ"/>
        </w:rPr>
        <w:t xml:space="preserve"> </w:t>
      </w:r>
      <w:r>
        <w:rPr>
          <w:lang w:val="cs-CZ"/>
        </w:rPr>
        <w:t>(2002).</w:t>
      </w:r>
      <w:r w:rsidRPr="00CD716D">
        <w:rPr>
          <w:lang w:val="cs-CZ"/>
        </w:rPr>
        <w:t xml:space="preserve"> </w:t>
      </w:r>
      <w:r>
        <w:rPr>
          <w:lang w:val="cs-CZ"/>
        </w:rPr>
        <w:t>‘</w:t>
      </w:r>
      <w:proofErr w:type="spellStart"/>
      <w:r>
        <w:rPr>
          <w:lang w:val="cs-CZ"/>
        </w:rPr>
        <w:t>Neskol’ko</w:t>
      </w:r>
      <w:proofErr w:type="spellEnd"/>
      <w:r>
        <w:rPr>
          <w:lang w:val="cs-CZ"/>
        </w:rPr>
        <w:t xml:space="preserve"> </w:t>
      </w:r>
      <w:proofErr w:type="spellStart"/>
      <w:r>
        <w:rPr>
          <w:lang w:val="cs-CZ"/>
        </w:rPr>
        <w:t>voprosov</w:t>
      </w:r>
      <w:proofErr w:type="spellEnd"/>
      <w:r>
        <w:rPr>
          <w:lang w:val="cs-CZ"/>
        </w:rPr>
        <w:t xml:space="preserve"> o kategorii </w:t>
      </w:r>
      <w:proofErr w:type="spellStart"/>
      <w:r>
        <w:rPr>
          <w:lang w:val="cs-CZ"/>
        </w:rPr>
        <w:t>oduševlennosti</w:t>
      </w:r>
      <w:proofErr w:type="spellEnd"/>
      <w:r>
        <w:rPr>
          <w:lang w:val="cs-CZ"/>
        </w:rPr>
        <w:t xml:space="preserve"> </w:t>
      </w:r>
      <w:r>
        <w:rPr>
          <w:lang w:val="se-NO"/>
        </w:rPr>
        <w:t>/ neoduševlennosti</w:t>
      </w:r>
      <w:r>
        <w:rPr>
          <w:lang w:val="cs-CZ"/>
        </w:rPr>
        <w:t>’</w:t>
      </w:r>
      <w:r>
        <w:rPr>
          <w:lang w:val="se-NO"/>
        </w:rPr>
        <w:t xml:space="preserve">, </w:t>
      </w:r>
      <w:proofErr w:type="spellStart"/>
      <w:r w:rsidRPr="00564C4D">
        <w:rPr>
          <w:i/>
          <w:lang w:val="en-US"/>
        </w:rPr>
        <w:t>Russkij</w:t>
      </w:r>
      <w:proofErr w:type="spellEnd"/>
      <w:r w:rsidRPr="00564C4D">
        <w:rPr>
          <w:i/>
          <w:lang w:val="en-US"/>
        </w:rPr>
        <w:t xml:space="preserve"> </w:t>
      </w:r>
      <w:proofErr w:type="spellStart"/>
      <w:r w:rsidRPr="00564C4D">
        <w:rPr>
          <w:i/>
          <w:lang w:val="en-US"/>
        </w:rPr>
        <w:t>jazyk</w:t>
      </w:r>
      <w:proofErr w:type="spellEnd"/>
      <w:r w:rsidRPr="00564C4D">
        <w:rPr>
          <w:lang w:val="en-US"/>
        </w:rPr>
        <w:t xml:space="preserve"> 41. </w:t>
      </w:r>
      <w:hyperlink r:id="rId9" w:history="1">
        <w:r w:rsidRPr="00590A6E">
          <w:rPr>
            <w:rStyle w:val="Hyperlink"/>
          </w:rPr>
          <w:t>http://rus.1september.ru/article.php?ID=200204103</w:t>
        </w:r>
      </w:hyperlink>
      <w:r>
        <w:t xml:space="preserve"> </w:t>
      </w:r>
    </w:p>
    <w:p w14:paraId="5533AC9C" w14:textId="77777777" w:rsidR="00D17ABE" w:rsidRPr="00564C4D" w:rsidRDefault="00D17ABE" w:rsidP="00D17ABE">
      <w:pPr>
        <w:ind w:left="720" w:hanging="720"/>
        <w:rPr>
          <w:lang w:val="en-US" w:eastAsia="nb-NO"/>
        </w:rPr>
      </w:pPr>
      <w:proofErr w:type="spellStart"/>
      <w:r w:rsidRPr="00564C4D">
        <w:rPr>
          <w:lang w:val="en-US" w:eastAsia="nb-NO"/>
        </w:rPr>
        <w:t>Paczynski</w:t>
      </w:r>
      <w:proofErr w:type="spellEnd"/>
      <w:r w:rsidRPr="00564C4D">
        <w:rPr>
          <w:lang w:val="en-US" w:eastAsia="nb-NO"/>
        </w:rPr>
        <w:t xml:space="preserve">, </w:t>
      </w:r>
      <w:proofErr w:type="gramStart"/>
      <w:r w:rsidRPr="00564C4D">
        <w:rPr>
          <w:lang w:val="en-US" w:eastAsia="nb-NO"/>
        </w:rPr>
        <w:t>Martin</w:t>
      </w:r>
      <w:proofErr w:type="gramEnd"/>
      <w:r w:rsidRPr="00564C4D">
        <w:rPr>
          <w:lang w:val="en-US" w:eastAsia="nb-NO"/>
        </w:rPr>
        <w:t xml:space="preserve"> </w:t>
      </w:r>
      <w:r w:rsidRPr="00564C4D">
        <w:rPr>
          <w:lang w:val="en-US"/>
        </w:rPr>
        <w:t>and</w:t>
      </w:r>
      <w:r w:rsidRPr="00564C4D">
        <w:rPr>
          <w:lang w:val="en-US" w:eastAsia="nb-NO"/>
        </w:rPr>
        <w:t xml:space="preserve"> Gina R. Kuperberg (2011)</w:t>
      </w:r>
      <w:r w:rsidRPr="00564C4D">
        <w:rPr>
          <w:lang w:val="en-US"/>
        </w:rPr>
        <w:t>.</w:t>
      </w:r>
      <w:r w:rsidRPr="00564C4D">
        <w:rPr>
          <w:lang w:val="en-US" w:eastAsia="nb-NO"/>
        </w:rPr>
        <w:t> </w:t>
      </w:r>
      <w:r w:rsidRPr="00564C4D">
        <w:rPr>
          <w:lang w:val="en-US"/>
        </w:rPr>
        <w:t>‘</w:t>
      </w:r>
      <w:r w:rsidRPr="00564C4D">
        <w:rPr>
          <w:lang w:val="en-US" w:eastAsia="nb-NO"/>
        </w:rPr>
        <w:t xml:space="preserve">Electrophysiological evidence for use of the animacy hierarchy, but not thematic role assignment, during verb-argument </w:t>
      </w:r>
      <w:r w:rsidRPr="00564C4D">
        <w:rPr>
          <w:lang w:val="en-US" w:eastAsia="nb-NO"/>
        </w:rPr>
        <w:lastRenderedPageBreak/>
        <w:t>processing</w:t>
      </w:r>
      <w:r w:rsidRPr="00564C4D">
        <w:rPr>
          <w:lang w:val="en-US"/>
        </w:rPr>
        <w:t>’</w:t>
      </w:r>
      <w:r w:rsidRPr="00564C4D">
        <w:rPr>
          <w:lang w:val="en-US" w:eastAsia="nb-NO"/>
        </w:rPr>
        <w:t>, </w:t>
      </w:r>
      <w:r w:rsidRPr="00564C4D">
        <w:rPr>
          <w:i/>
          <w:lang w:val="en-US" w:eastAsia="nb-NO"/>
        </w:rPr>
        <w:t>Language and Cognitive Processes</w:t>
      </w:r>
      <w:r w:rsidRPr="00564C4D">
        <w:rPr>
          <w:lang w:val="en-US" w:eastAsia="nb-NO"/>
        </w:rPr>
        <w:t>, 26</w:t>
      </w:r>
      <w:r w:rsidRPr="00564C4D">
        <w:rPr>
          <w:lang w:val="en-US"/>
        </w:rPr>
        <w:t>:</w:t>
      </w:r>
      <w:r w:rsidRPr="00564C4D">
        <w:rPr>
          <w:lang w:val="en-US" w:eastAsia="nb-NO"/>
        </w:rPr>
        <w:t> 1402</w:t>
      </w:r>
      <w:r w:rsidRPr="00564C4D">
        <w:rPr>
          <w:lang w:val="en-US"/>
        </w:rPr>
        <w:t>–</w:t>
      </w:r>
      <w:r w:rsidRPr="00564C4D">
        <w:rPr>
          <w:lang w:val="en-US" w:eastAsia="nb-NO"/>
        </w:rPr>
        <w:t>1456, DOI: </w:t>
      </w:r>
      <w:hyperlink r:id="rId10" w:history="1">
        <w:r w:rsidRPr="00564C4D">
          <w:rPr>
            <w:lang w:val="en-US" w:eastAsia="nb-NO"/>
          </w:rPr>
          <w:t>10.1080/01690965.2011.580143</w:t>
        </w:r>
      </w:hyperlink>
    </w:p>
    <w:p w14:paraId="3A71D096" w14:textId="77777777" w:rsidR="00D17ABE" w:rsidRPr="00564C4D" w:rsidRDefault="00D17ABE" w:rsidP="00D17ABE">
      <w:pPr>
        <w:ind w:left="720" w:hanging="720"/>
        <w:rPr>
          <w:lang w:val="en-US"/>
        </w:rPr>
      </w:pPr>
      <w:proofErr w:type="spellStart"/>
      <w:r w:rsidRPr="00564C4D">
        <w:rPr>
          <w:lang w:val="en-US"/>
        </w:rPr>
        <w:t>Rakison</w:t>
      </w:r>
      <w:proofErr w:type="spellEnd"/>
      <w:r w:rsidRPr="00564C4D">
        <w:rPr>
          <w:lang w:val="en-US"/>
        </w:rPr>
        <w:t xml:space="preserve">, D. H. and D. </w:t>
      </w:r>
      <w:r w:rsidRPr="00564C4D">
        <w:rPr>
          <w:lang w:val="en-US" w:eastAsia="nb-NO"/>
        </w:rPr>
        <w:t xml:space="preserve">Poulin-Dubois (2001). </w:t>
      </w:r>
      <w:r w:rsidRPr="00564C4D">
        <w:rPr>
          <w:lang w:val="en-US"/>
        </w:rPr>
        <w:t>‘</w:t>
      </w:r>
      <w:r w:rsidRPr="00564C4D">
        <w:rPr>
          <w:lang w:val="en-US" w:eastAsia="nb-NO"/>
        </w:rPr>
        <w:t>Developmental origin of the animate–inanimate distinction</w:t>
      </w:r>
      <w:r w:rsidRPr="00564C4D">
        <w:rPr>
          <w:lang w:val="en-US"/>
        </w:rPr>
        <w:t>’,</w:t>
      </w:r>
      <w:r w:rsidRPr="00564C4D">
        <w:rPr>
          <w:lang w:val="en-US" w:eastAsia="nb-NO"/>
        </w:rPr>
        <w:t> </w:t>
      </w:r>
      <w:r w:rsidRPr="00564C4D">
        <w:rPr>
          <w:i/>
          <w:lang w:val="en-US"/>
        </w:rPr>
        <w:t>Psychological Bulletin</w:t>
      </w:r>
      <w:r w:rsidRPr="00564C4D">
        <w:rPr>
          <w:lang w:val="en-US" w:eastAsia="nb-NO"/>
        </w:rPr>
        <w:t xml:space="preserve"> 127</w:t>
      </w:r>
      <w:r w:rsidRPr="00564C4D">
        <w:rPr>
          <w:lang w:val="en-US"/>
        </w:rPr>
        <w:t>:</w:t>
      </w:r>
      <w:r w:rsidRPr="00564C4D">
        <w:rPr>
          <w:lang w:val="en-US" w:eastAsia="nb-NO"/>
        </w:rPr>
        <w:t xml:space="preserve"> 209</w:t>
      </w:r>
      <w:r w:rsidRPr="00564C4D">
        <w:rPr>
          <w:lang w:val="en-US"/>
        </w:rPr>
        <w:t>–</w:t>
      </w:r>
      <w:r w:rsidRPr="00564C4D">
        <w:rPr>
          <w:lang w:val="en-US" w:eastAsia="nb-NO"/>
        </w:rPr>
        <w:t>228. doi:10.1037/0033-2909.127.2.209</w:t>
      </w:r>
    </w:p>
    <w:p w14:paraId="3B5BE442" w14:textId="77777777" w:rsidR="00D17ABE" w:rsidRDefault="00D17ABE" w:rsidP="00D17ABE">
      <w:pPr>
        <w:ind w:left="720" w:hanging="720"/>
      </w:pPr>
      <w:r w:rsidRPr="00564C4D">
        <w:rPr>
          <w:lang w:val="en-US"/>
        </w:rPr>
        <w:t xml:space="preserve">Riley, Timothy G. (1999). </w:t>
      </w:r>
      <w:r w:rsidRPr="00564C4D">
        <w:rPr>
          <w:i/>
          <w:lang w:val="en-US"/>
        </w:rPr>
        <w:t xml:space="preserve">It’s </w:t>
      </w:r>
      <w:proofErr w:type="gramStart"/>
      <w:r w:rsidRPr="00564C4D">
        <w:rPr>
          <w:i/>
          <w:lang w:val="en-US"/>
        </w:rPr>
        <w:t>Alive!:</w:t>
      </w:r>
      <w:proofErr w:type="gramEnd"/>
      <w:r w:rsidRPr="00564C4D">
        <w:rPr>
          <w:i/>
          <w:lang w:val="en-US"/>
        </w:rPr>
        <w:t xml:space="preserve"> Grammatical animacy in Russian, Polish, and Czech.</w:t>
      </w:r>
      <w:r w:rsidRPr="00564C4D">
        <w:rPr>
          <w:lang w:val="en-US"/>
        </w:rPr>
        <w:t xml:space="preserve"> </w:t>
      </w:r>
      <w:proofErr w:type="spellStart"/>
      <w:r w:rsidRPr="00813CBA">
        <w:t>University</w:t>
      </w:r>
      <w:proofErr w:type="spellEnd"/>
      <w:r w:rsidRPr="00813CBA">
        <w:t xml:space="preserve"> </w:t>
      </w:r>
      <w:proofErr w:type="spellStart"/>
      <w:r w:rsidRPr="00813CBA">
        <w:t>of</w:t>
      </w:r>
      <w:proofErr w:type="spellEnd"/>
      <w:r w:rsidRPr="00813CBA">
        <w:t xml:space="preserve"> Washington.</w:t>
      </w:r>
    </w:p>
    <w:p w14:paraId="4F5082AE" w14:textId="77777777" w:rsidR="00F94C23" w:rsidRPr="00564C4D" w:rsidRDefault="007D0360" w:rsidP="007D0360">
      <w:pPr>
        <w:rPr>
          <w:lang w:val="en-US"/>
        </w:rPr>
      </w:pPr>
      <w:r>
        <w:t xml:space="preserve">Røkenes, Erle (2010). </w:t>
      </w:r>
      <w:proofErr w:type="spellStart"/>
      <w:r>
        <w:rPr>
          <w:i/>
        </w:rPr>
        <w:t>Animatumkategorien</w:t>
      </w:r>
      <w:proofErr w:type="spellEnd"/>
      <w:r>
        <w:rPr>
          <w:i/>
        </w:rPr>
        <w:t xml:space="preserve"> i russisk: en empirisk undesøkelse av ord for sjødyr og mikroorganismer.</w:t>
      </w:r>
      <w:r>
        <w:t xml:space="preserve"> </w:t>
      </w:r>
      <w:r w:rsidRPr="00564C4D">
        <w:rPr>
          <w:lang w:val="en-US"/>
        </w:rPr>
        <w:t xml:space="preserve">University of </w:t>
      </w:r>
      <w:proofErr w:type="spellStart"/>
      <w:r w:rsidRPr="00564C4D">
        <w:rPr>
          <w:lang w:val="en-US"/>
        </w:rPr>
        <w:t>Tromsø</w:t>
      </w:r>
      <w:proofErr w:type="spellEnd"/>
      <w:r w:rsidRPr="00564C4D">
        <w:rPr>
          <w:lang w:val="en-US"/>
        </w:rPr>
        <w:t>.</w:t>
      </w:r>
    </w:p>
    <w:p w14:paraId="5EB22AB8" w14:textId="77777777" w:rsidR="00A503F4" w:rsidRPr="00564C4D" w:rsidRDefault="007F717B" w:rsidP="00D17ABE">
      <w:pPr>
        <w:ind w:left="720" w:hanging="720"/>
        <w:rPr>
          <w:lang w:val="en-US"/>
        </w:rPr>
      </w:pPr>
      <w:proofErr w:type="spellStart"/>
      <w:r w:rsidRPr="00564C4D">
        <w:rPr>
          <w:lang w:val="en-US"/>
        </w:rPr>
        <w:t>Scatton</w:t>
      </w:r>
      <w:proofErr w:type="spellEnd"/>
      <w:r w:rsidRPr="00564C4D">
        <w:rPr>
          <w:lang w:val="en-US"/>
        </w:rPr>
        <w:t xml:space="preserve">, Ernest A. (1993). ‘Bulgarian’, in Bernard Comrie and </w:t>
      </w:r>
      <w:proofErr w:type="spellStart"/>
      <w:r w:rsidRPr="00564C4D">
        <w:rPr>
          <w:lang w:val="en-US"/>
        </w:rPr>
        <w:t>Greville</w:t>
      </w:r>
      <w:proofErr w:type="spellEnd"/>
      <w:r w:rsidRPr="00564C4D">
        <w:rPr>
          <w:lang w:val="en-US"/>
        </w:rPr>
        <w:t xml:space="preserve"> G. Corbett (eds), </w:t>
      </w:r>
      <w:r w:rsidRPr="00564C4D">
        <w:rPr>
          <w:i/>
          <w:lang w:val="en-US"/>
        </w:rPr>
        <w:t>The Slavonic Languages</w:t>
      </w:r>
      <w:r w:rsidRPr="00564C4D">
        <w:rPr>
          <w:lang w:val="en-US"/>
        </w:rPr>
        <w:t>. London: Routledge, 188–248.</w:t>
      </w:r>
    </w:p>
    <w:p w14:paraId="741DC90E" w14:textId="77777777" w:rsidR="00A649C9" w:rsidRPr="00564C4D" w:rsidRDefault="00A649C9" w:rsidP="00D17ABE">
      <w:pPr>
        <w:ind w:left="720" w:hanging="720"/>
        <w:rPr>
          <w:lang w:val="en-US"/>
        </w:rPr>
      </w:pPr>
      <w:proofErr w:type="spellStart"/>
      <w:r w:rsidRPr="00564C4D">
        <w:rPr>
          <w:lang w:val="en-US"/>
        </w:rPr>
        <w:t>Shevelov</w:t>
      </w:r>
      <w:proofErr w:type="spellEnd"/>
      <w:r w:rsidRPr="00564C4D">
        <w:rPr>
          <w:lang w:val="en-US"/>
        </w:rPr>
        <w:t xml:space="preserve">, George Y. (1993). ‘Ukrainian’, in Bernard Comrie and </w:t>
      </w:r>
      <w:proofErr w:type="spellStart"/>
      <w:r w:rsidRPr="00564C4D">
        <w:rPr>
          <w:lang w:val="en-US"/>
        </w:rPr>
        <w:t>Greville</w:t>
      </w:r>
      <w:proofErr w:type="spellEnd"/>
      <w:r w:rsidRPr="00564C4D">
        <w:rPr>
          <w:lang w:val="en-US"/>
        </w:rPr>
        <w:t xml:space="preserve"> G. Corbett (eds), </w:t>
      </w:r>
      <w:r w:rsidRPr="00564C4D">
        <w:rPr>
          <w:i/>
          <w:lang w:val="en-US"/>
        </w:rPr>
        <w:t>The Slavonic Languages</w:t>
      </w:r>
      <w:r w:rsidRPr="00564C4D">
        <w:rPr>
          <w:lang w:val="en-US"/>
        </w:rPr>
        <w:t>. London: Routledge, 947–998.</w:t>
      </w:r>
    </w:p>
    <w:p w14:paraId="35B713B9" w14:textId="77777777" w:rsidR="00702D5B" w:rsidRPr="00564C4D" w:rsidRDefault="00702D5B" w:rsidP="00D17ABE">
      <w:pPr>
        <w:ind w:left="720" w:hanging="720"/>
        <w:rPr>
          <w:lang w:val="en-US"/>
        </w:rPr>
      </w:pPr>
      <w:r w:rsidRPr="00564C4D">
        <w:rPr>
          <w:lang w:val="en-US"/>
        </w:rPr>
        <w:t xml:space="preserve">Silverstein, Michael (1976). ‘Hierarchy of features and ergativity’, in R. M. W. Dixon (ed.), </w:t>
      </w:r>
      <w:r w:rsidRPr="00564C4D">
        <w:rPr>
          <w:i/>
          <w:lang w:val="en-US"/>
        </w:rPr>
        <w:t>Grammatical Categories in Australian Languages</w:t>
      </w:r>
      <w:r w:rsidRPr="00564C4D">
        <w:rPr>
          <w:lang w:val="en-US"/>
        </w:rPr>
        <w:t>. New Jersey: Humanities Press, 112–171.</w:t>
      </w:r>
    </w:p>
    <w:p w14:paraId="4B7C80F0" w14:textId="77777777" w:rsidR="00D17ABE" w:rsidRPr="00564C4D" w:rsidRDefault="00D17ABE" w:rsidP="00D17ABE">
      <w:pPr>
        <w:ind w:left="720" w:hanging="720"/>
        <w:rPr>
          <w:lang w:val="en-US"/>
        </w:rPr>
      </w:pPr>
      <w:proofErr w:type="spellStart"/>
      <w:r w:rsidRPr="00564C4D">
        <w:rPr>
          <w:lang w:val="en-US"/>
        </w:rPr>
        <w:t>Stankiewicz</w:t>
      </w:r>
      <w:proofErr w:type="spellEnd"/>
      <w:r w:rsidRPr="00564C4D">
        <w:rPr>
          <w:lang w:val="en-US"/>
        </w:rPr>
        <w:t xml:space="preserve">, E. (1958). ‘The grammatical categories of the Slavic languages’, </w:t>
      </w:r>
      <w:r w:rsidRPr="00564C4D">
        <w:rPr>
          <w:i/>
          <w:lang w:val="en-US"/>
        </w:rPr>
        <w:t>International Journal of Slavic Linguistics and Poetics</w:t>
      </w:r>
      <w:r w:rsidRPr="00564C4D">
        <w:rPr>
          <w:lang w:val="en-US"/>
        </w:rPr>
        <w:t xml:space="preserve"> 11: 27–41.</w:t>
      </w:r>
    </w:p>
    <w:p w14:paraId="026B6423" w14:textId="77777777" w:rsidR="00D17ABE" w:rsidRPr="00564C4D" w:rsidRDefault="00D17ABE" w:rsidP="00D17ABE">
      <w:pPr>
        <w:ind w:left="720" w:hanging="720"/>
        <w:rPr>
          <w:lang w:val="en-US"/>
        </w:rPr>
      </w:pPr>
      <w:proofErr w:type="spellStart"/>
      <w:r w:rsidRPr="00696BC3">
        <w:t>Stefanovic</w:t>
      </w:r>
      <w:proofErr w:type="spellEnd"/>
      <w:r w:rsidRPr="00696BC3">
        <w:t>́</w:t>
      </w:r>
      <w:r>
        <w:t>,</w:t>
      </w:r>
      <w:r w:rsidRPr="00696BC3">
        <w:t xml:space="preserve"> Marija</w:t>
      </w:r>
      <w:r>
        <w:t xml:space="preserve"> (2008). </w:t>
      </w:r>
      <w:proofErr w:type="spellStart"/>
      <w:r w:rsidRPr="00696BC3">
        <w:rPr>
          <w:i/>
        </w:rPr>
        <w:t>Kategorija</w:t>
      </w:r>
      <w:proofErr w:type="spellEnd"/>
      <w:r w:rsidRPr="00696BC3">
        <w:rPr>
          <w:i/>
        </w:rPr>
        <w:t xml:space="preserve"> </w:t>
      </w:r>
      <w:proofErr w:type="spellStart"/>
      <w:r w:rsidRPr="00696BC3">
        <w:rPr>
          <w:i/>
        </w:rPr>
        <w:t>animatnosti</w:t>
      </w:r>
      <w:proofErr w:type="spellEnd"/>
      <w:r w:rsidRPr="00696BC3">
        <w:rPr>
          <w:i/>
        </w:rPr>
        <w:t xml:space="preserve"> u </w:t>
      </w:r>
      <w:proofErr w:type="spellStart"/>
      <w:r w:rsidRPr="00696BC3">
        <w:rPr>
          <w:i/>
        </w:rPr>
        <w:t>srpskom</w:t>
      </w:r>
      <w:proofErr w:type="spellEnd"/>
      <w:r w:rsidRPr="00696BC3">
        <w:rPr>
          <w:i/>
        </w:rPr>
        <w:t xml:space="preserve"> i </w:t>
      </w:r>
      <w:proofErr w:type="spellStart"/>
      <w:r w:rsidRPr="00696BC3">
        <w:rPr>
          <w:i/>
        </w:rPr>
        <w:t>ruskom</w:t>
      </w:r>
      <w:proofErr w:type="spellEnd"/>
      <w:r w:rsidRPr="00696BC3">
        <w:rPr>
          <w:i/>
        </w:rPr>
        <w:t xml:space="preserve"> </w:t>
      </w:r>
      <w:proofErr w:type="spellStart"/>
      <w:r w:rsidRPr="00696BC3">
        <w:rPr>
          <w:i/>
        </w:rPr>
        <w:t>jeziku</w:t>
      </w:r>
      <w:proofErr w:type="spellEnd"/>
      <w:r>
        <w:t xml:space="preserve">. </w:t>
      </w:r>
      <w:r w:rsidRPr="00564C4D">
        <w:rPr>
          <w:lang w:val="en-US"/>
        </w:rPr>
        <w:t xml:space="preserve">Novi Sad: </w:t>
      </w:r>
      <w:proofErr w:type="spellStart"/>
      <w:r w:rsidRPr="00564C4D">
        <w:rPr>
          <w:lang w:val="en-US"/>
        </w:rPr>
        <w:t>Akademska</w:t>
      </w:r>
      <w:proofErr w:type="spellEnd"/>
      <w:r w:rsidRPr="00564C4D">
        <w:rPr>
          <w:lang w:val="en-US"/>
        </w:rPr>
        <w:t xml:space="preserve"> </w:t>
      </w:r>
      <w:proofErr w:type="spellStart"/>
      <w:r w:rsidRPr="00564C4D">
        <w:rPr>
          <w:lang w:val="en-US"/>
        </w:rPr>
        <w:t>knjiga</w:t>
      </w:r>
      <w:proofErr w:type="spellEnd"/>
      <w:r w:rsidRPr="00564C4D">
        <w:rPr>
          <w:lang w:val="en-US"/>
        </w:rPr>
        <w:t>.</w:t>
      </w:r>
    </w:p>
    <w:p w14:paraId="6CED4A3C" w14:textId="77777777" w:rsidR="00D17ABE" w:rsidRPr="00564C4D" w:rsidRDefault="00D17ABE" w:rsidP="00D17ABE">
      <w:pPr>
        <w:ind w:left="720" w:hanging="720"/>
        <w:rPr>
          <w:lang w:val="en-US"/>
        </w:rPr>
      </w:pPr>
      <w:r w:rsidRPr="00564C4D">
        <w:rPr>
          <w:lang w:val="en-US"/>
        </w:rPr>
        <w:t xml:space="preserve">Swan, Oscar E. (1988). </w:t>
      </w:r>
      <w:r w:rsidRPr="00564C4D">
        <w:rPr>
          <w:i/>
          <w:lang w:val="en-US"/>
        </w:rPr>
        <w:t>Facultative Animacy in Polish. A Study in Grammatical Gender Formation.</w:t>
      </w:r>
      <w:r w:rsidRPr="00564C4D">
        <w:rPr>
          <w:lang w:val="en-US"/>
        </w:rPr>
        <w:t xml:space="preserve"> The Carl Beck Papers in Russian and East European Studies No. 606. Pittsburgh: University of Pittsburgh.</w:t>
      </w:r>
    </w:p>
    <w:p w14:paraId="6645D07D" w14:textId="77777777" w:rsidR="00D17ABE" w:rsidRPr="00564C4D" w:rsidRDefault="00D17ABE" w:rsidP="00D17ABE">
      <w:pPr>
        <w:ind w:left="720" w:hanging="720"/>
        <w:rPr>
          <w:lang w:val="en-US"/>
        </w:rPr>
      </w:pPr>
      <w:proofErr w:type="spellStart"/>
      <w:r w:rsidRPr="00564C4D">
        <w:rPr>
          <w:lang w:val="en-US"/>
        </w:rPr>
        <w:t>Szewczyk</w:t>
      </w:r>
      <w:proofErr w:type="spellEnd"/>
      <w:r w:rsidRPr="00564C4D">
        <w:rPr>
          <w:lang w:val="en-US"/>
        </w:rPr>
        <w:t xml:space="preserve">, Jakub M. and Herbert </w:t>
      </w:r>
      <w:proofErr w:type="spellStart"/>
      <w:r w:rsidRPr="00564C4D">
        <w:rPr>
          <w:lang w:val="en-US"/>
        </w:rPr>
        <w:t>Schriefers</w:t>
      </w:r>
      <w:proofErr w:type="spellEnd"/>
      <w:r w:rsidRPr="00564C4D">
        <w:rPr>
          <w:lang w:val="en-US"/>
        </w:rPr>
        <w:t xml:space="preserve"> (2010). ‘Is animacy special? ERP correlates of semantic violations and animacy violations in sentence processing’, </w:t>
      </w:r>
      <w:r w:rsidRPr="00564C4D">
        <w:rPr>
          <w:i/>
          <w:lang w:val="en-US"/>
        </w:rPr>
        <w:t>Brain Research</w:t>
      </w:r>
      <w:r w:rsidRPr="00564C4D">
        <w:rPr>
          <w:lang w:val="en-US"/>
        </w:rPr>
        <w:t> 1368: 208–221. </w:t>
      </w:r>
      <w:hyperlink r:id="rId11" w:tooltip="Digital object identifier" w:history="1">
        <w:r w:rsidRPr="00564C4D">
          <w:rPr>
            <w:lang w:val="en-US"/>
          </w:rPr>
          <w:t>doi</w:t>
        </w:r>
      </w:hyperlink>
      <w:r w:rsidRPr="00564C4D">
        <w:rPr>
          <w:lang w:val="en-US"/>
        </w:rPr>
        <w:t>:</w:t>
      </w:r>
      <w:hyperlink r:id="rId12" w:history="1">
        <w:r w:rsidRPr="00564C4D">
          <w:rPr>
            <w:lang w:val="en-US"/>
          </w:rPr>
          <w:t>10.1016/j.brainres.2010.10.070</w:t>
        </w:r>
      </w:hyperlink>
      <w:r w:rsidRPr="00564C4D">
        <w:rPr>
          <w:lang w:val="en-US"/>
        </w:rPr>
        <w:t>. </w:t>
      </w:r>
      <w:hyperlink r:id="rId13" w:tooltip="PubMed Identifier" w:history="1">
        <w:r w:rsidRPr="00564C4D">
          <w:rPr>
            <w:lang w:val="en-US"/>
          </w:rPr>
          <w:t>PMID</w:t>
        </w:r>
      </w:hyperlink>
      <w:r w:rsidRPr="00564C4D">
        <w:rPr>
          <w:lang w:val="en-US"/>
        </w:rPr>
        <w:t> </w:t>
      </w:r>
      <w:hyperlink r:id="rId14" w:history="1">
        <w:r w:rsidRPr="00564C4D">
          <w:rPr>
            <w:lang w:val="en-US"/>
          </w:rPr>
          <w:t>21029726</w:t>
        </w:r>
      </w:hyperlink>
      <w:r w:rsidRPr="00564C4D">
        <w:rPr>
          <w:lang w:val="en-US"/>
        </w:rPr>
        <w:t>.</w:t>
      </w:r>
    </w:p>
    <w:p w14:paraId="1F5C4386" w14:textId="77777777" w:rsidR="00D17ABE" w:rsidRDefault="00D17ABE" w:rsidP="00D17ABE">
      <w:pPr>
        <w:ind w:left="720" w:hanging="720"/>
        <w:rPr>
          <w:lang w:val="cs-CZ" w:eastAsia="nb-NO"/>
        </w:rPr>
      </w:pPr>
      <w:r w:rsidRPr="00984B65">
        <w:rPr>
          <w:lang w:val="cs-CZ" w:eastAsia="nb-NO"/>
        </w:rPr>
        <w:t>Timberlake, A</w:t>
      </w:r>
      <w:r>
        <w:rPr>
          <w:lang w:val="cs-CZ"/>
        </w:rPr>
        <w:t>lan</w:t>
      </w:r>
      <w:r w:rsidRPr="00984B65">
        <w:rPr>
          <w:lang w:val="cs-CZ" w:eastAsia="nb-NO"/>
        </w:rPr>
        <w:t xml:space="preserve"> </w:t>
      </w:r>
      <w:r>
        <w:rPr>
          <w:lang w:val="cs-CZ"/>
        </w:rPr>
        <w:t>(2004).</w:t>
      </w:r>
      <w:r w:rsidRPr="00984B65">
        <w:rPr>
          <w:lang w:val="cs-CZ" w:eastAsia="nb-NO"/>
        </w:rPr>
        <w:t xml:space="preserve"> </w:t>
      </w:r>
      <w:r w:rsidRPr="00F82FA0">
        <w:rPr>
          <w:i/>
          <w:lang w:val="cs-CZ" w:eastAsia="nb-NO"/>
        </w:rPr>
        <w:t xml:space="preserve">A Reference </w:t>
      </w:r>
      <w:proofErr w:type="spellStart"/>
      <w:r w:rsidRPr="00F82FA0">
        <w:rPr>
          <w:i/>
          <w:lang w:val="cs-CZ" w:eastAsia="nb-NO"/>
        </w:rPr>
        <w:t>Grammar</w:t>
      </w:r>
      <w:proofErr w:type="spellEnd"/>
      <w:r w:rsidRPr="00F82FA0">
        <w:rPr>
          <w:i/>
          <w:lang w:val="cs-CZ" w:eastAsia="nb-NO"/>
        </w:rPr>
        <w:t xml:space="preserve"> </w:t>
      </w:r>
      <w:proofErr w:type="spellStart"/>
      <w:r w:rsidRPr="00F82FA0">
        <w:rPr>
          <w:i/>
          <w:lang w:val="cs-CZ" w:eastAsia="nb-NO"/>
        </w:rPr>
        <w:t>of</w:t>
      </w:r>
      <w:proofErr w:type="spellEnd"/>
      <w:r w:rsidRPr="00F82FA0">
        <w:rPr>
          <w:i/>
          <w:lang w:val="cs-CZ" w:eastAsia="nb-NO"/>
        </w:rPr>
        <w:t xml:space="preserve"> </w:t>
      </w:r>
      <w:proofErr w:type="spellStart"/>
      <w:r w:rsidRPr="00F82FA0">
        <w:rPr>
          <w:i/>
          <w:lang w:val="cs-CZ" w:eastAsia="nb-NO"/>
        </w:rPr>
        <w:t>Russian</w:t>
      </w:r>
      <w:proofErr w:type="spellEnd"/>
      <w:r>
        <w:rPr>
          <w:lang w:val="cs-CZ"/>
        </w:rPr>
        <w:t>.</w:t>
      </w:r>
      <w:r w:rsidRPr="00984B65">
        <w:rPr>
          <w:lang w:val="cs-CZ" w:eastAsia="nb-NO"/>
        </w:rPr>
        <w:t xml:space="preserve"> Cambridge</w:t>
      </w:r>
      <w:r>
        <w:rPr>
          <w:lang w:val="cs-CZ"/>
        </w:rPr>
        <w:t xml:space="preserve">: </w:t>
      </w:r>
      <w:r w:rsidRPr="00984B65">
        <w:rPr>
          <w:lang w:val="cs-CZ" w:eastAsia="nb-NO"/>
        </w:rPr>
        <w:t>Cambridge</w:t>
      </w:r>
      <w:r>
        <w:rPr>
          <w:lang w:val="cs-CZ"/>
        </w:rPr>
        <w:t xml:space="preserve"> </w:t>
      </w:r>
      <w:r w:rsidRPr="00984B65">
        <w:rPr>
          <w:lang w:val="cs-CZ" w:eastAsia="nb-NO"/>
        </w:rPr>
        <w:t xml:space="preserve">University </w:t>
      </w:r>
      <w:proofErr w:type="spellStart"/>
      <w:r>
        <w:rPr>
          <w:lang w:val="cs-CZ"/>
        </w:rPr>
        <w:t>Press</w:t>
      </w:r>
      <w:proofErr w:type="spellEnd"/>
      <w:r>
        <w:rPr>
          <w:lang w:val="cs-CZ"/>
        </w:rPr>
        <w:t>.</w:t>
      </w:r>
      <w:r w:rsidRPr="00984B65">
        <w:rPr>
          <w:lang w:val="cs-CZ" w:eastAsia="nb-NO"/>
        </w:rPr>
        <w:t xml:space="preserve"> </w:t>
      </w:r>
    </w:p>
    <w:p w14:paraId="319725AD" w14:textId="77777777" w:rsidR="00E565D4" w:rsidRDefault="00E565D4" w:rsidP="00D17ABE">
      <w:pPr>
        <w:ind w:left="720" w:hanging="720"/>
        <w:rPr>
          <w:lang w:val="cs-CZ"/>
        </w:rPr>
      </w:pPr>
      <w:r w:rsidRPr="00564C4D">
        <w:rPr>
          <w:lang w:val="en-US"/>
        </w:rPr>
        <w:t xml:space="preserve">Townsend, Charles </w:t>
      </w:r>
      <w:proofErr w:type="gramStart"/>
      <w:r w:rsidRPr="00564C4D">
        <w:rPr>
          <w:lang w:val="en-US"/>
        </w:rPr>
        <w:t>E.</w:t>
      </w:r>
      <w:proofErr w:type="gramEnd"/>
      <w:r w:rsidRPr="00564C4D">
        <w:rPr>
          <w:lang w:val="en-US"/>
        </w:rPr>
        <w:t xml:space="preserve"> and Laura A. </w:t>
      </w:r>
      <w:proofErr w:type="spellStart"/>
      <w:r w:rsidRPr="00564C4D">
        <w:rPr>
          <w:lang w:val="en-US"/>
        </w:rPr>
        <w:t>Janda</w:t>
      </w:r>
      <w:proofErr w:type="spellEnd"/>
      <w:r w:rsidRPr="00564C4D">
        <w:rPr>
          <w:lang w:val="en-US"/>
        </w:rPr>
        <w:t xml:space="preserve"> (1996). </w:t>
      </w:r>
      <w:r w:rsidRPr="00564C4D">
        <w:rPr>
          <w:i/>
          <w:lang w:val="en-US"/>
        </w:rPr>
        <w:t>Common and comparative Slavic: Phonology and inflection, with special attention to Russian, Polish, Czech, Serbo-Croatian, and Bulgarian</w:t>
      </w:r>
      <w:r w:rsidRPr="00564C4D">
        <w:rPr>
          <w:lang w:val="en-US"/>
        </w:rPr>
        <w:t xml:space="preserve">. Columbus, Ohio: </w:t>
      </w:r>
      <w:proofErr w:type="spellStart"/>
      <w:r w:rsidRPr="00564C4D">
        <w:rPr>
          <w:lang w:val="en-US"/>
        </w:rPr>
        <w:t>Slavica</w:t>
      </w:r>
      <w:proofErr w:type="spellEnd"/>
    </w:p>
    <w:p w14:paraId="0E8D27F5" w14:textId="77777777" w:rsidR="00D17ABE" w:rsidRDefault="00D17ABE" w:rsidP="00D17ABE">
      <w:pPr>
        <w:ind w:left="720" w:hanging="720"/>
      </w:pPr>
      <w:r w:rsidRPr="00564C4D">
        <w:rPr>
          <w:lang w:val="en-US"/>
        </w:rPr>
        <w:t>Yamamoto, Mutsumi (2006). </w:t>
      </w:r>
      <w:r w:rsidRPr="00564C4D">
        <w:rPr>
          <w:i/>
          <w:lang w:val="en-US"/>
        </w:rPr>
        <w:t>Agency and impersonality: Their linguistic and cultural manifestations.</w:t>
      </w:r>
      <w:r w:rsidRPr="00564C4D">
        <w:rPr>
          <w:lang w:val="en-US"/>
        </w:rPr>
        <w:t xml:space="preserve"> </w:t>
      </w:r>
      <w:r w:rsidRPr="006E2F87">
        <w:t>Amsterdam: J</w:t>
      </w:r>
      <w:r>
        <w:t>ohn</w:t>
      </w:r>
      <w:r w:rsidRPr="006E2F87">
        <w:t xml:space="preserve"> Benjamins.</w:t>
      </w:r>
    </w:p>
    <w:p w14:paraId="584287C4" w14:textId="77777777" w:rsidR="00D17ABE" w:rsidRDefault="00D17ABE" w:rsidP="00D17ABE"/>
    <w:p w14:paraId="0B5F5907" w14:textId="77777777" w:rsidR="00D17ABE" w:rsidRPr="0074354F" w:rsidRDefault="00D17ABE" w:rsidP="00D17ABE"/>
    <w:p w14:paraId="63E70774" w14:textId="77777777" w:rsidR="00FA5A92" w:rsidRPr="007D4FA6" w:rsidRDefault="00FA5A92">
      <w:pPr>
        <w:rPr>
          <w:lang w:val="en-US"/>
        </w:rPr>
      </w:pPr>
    </w:p>
    <w:sectPr w:rsidR="00FA5A92" w:rsidRPr="007D4FA6" w:rsidSect="00450BBE">
      <w:headerReference w:type="even" r:id="rId15"/>
      <w:head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68D9D" w14:textId="77777777" w:rsidR="00D12804" w:rsidRDefault="00D12804" w:rsidP="00450BBE">
      <w:r>
        <w:separator/>
      </w:r>
    </w:p>
  </w:endnote>
  <w:endnote w:type="continuationSeparator" w:id="0">
    <w:p w14:paraId="38696A15" w14:textId="77777777" w:rsidR="00D12804" w:rsidRDefault="00D12804" w:rsidP="0045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7AC0" w14:textId="77777777" w:rsidR="00D12804" w:rsidRDefault="00D12804" w:rsidP="00450BBE">
      <w:r>
        <w:separator/>
      </w:r>
    </w:p>
  </w:footnote>
  <w:footnote w:type="continuationSeparator" w:id="0">
    <w:p w14:paraId="5118E9CD" w14:textId="77777777" w:rsidR="00D12804" w:rsidRDefault="00D12804" w:rsidP="00450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652090"/>
      <w:docPartObj>
        <w:docPartGallery w:val="Page Numbers (Top of Page)"/>
        <w:docPartUnique/>
      </w:docPartObj>
    </w:sdtPr>
    <w:sdtEndPr>
      <w:rPr>
        <w:rStyle w:val="PageNumber"/>
      </w:rPr>
    </w:sdtEndPr>
    <w:sdtContent>
      <w:p w14:paraId="4B0D89DA" w14:textId="77777777" w:rsidR="009F5420" w:rsidRDefault="009F5420" w:rsidP="00551A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E5F03" w14:textId="77777777" w:rsidR="009F5420" w:rsidRDefault="009F5420" w:rsidP="00450B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1346422"/>
      <w:docPartObj>
        <w:docPartGallery w:val="Page Numbers (Top of Page)"/>
        <w:docPartUnique/>
      </w:docPartObj>
    </w:sdtPr>
    <w:sdtEndPr>
      <w:rPr>
        <w:rStyle w:val="PageNumber"/>
      </w:rPr>
    </w:sdtEndPr>
    <w:sdtContent>
      <w:p w14:paraId="48D02453" w14:textId="77777777" w:rsidR="009F5420" w:rsidRDefault="009F5420" w:rsidP="00551A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0E6E8C" w14:textId="77777777" w:rsidR="009F5420" w:rsidRDefault="009F5420" w:rsidP="00450BBE">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Alexis Janda">
    <w15:presenceInfo w15:providerId="AD" w15:userId="S::lja001@uit.no::1f227e26-6259-47d3-b693-dce21943f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D"/>
    <w:rsid w:val="000016D0"/>
    <w:rsid w:val="000022BF"/>
    <w:rsid w:val="0000251B"/>
    <w:rsid w:val="00006A59"/>
    <w:rsid w:val="00006D1F"/>
    <w:rsid w:val="000079D8"/>
    <w:rsid w:val="00011A00"/>
    <w:rsid w:val="00020068"/>
    <w:rsid w:val="00021D8F"/>
    <w:rsid w:val="00022FE3"/>
    <w:rsid w:val="00023180"/>
    <w:rsid w:val="00027246"/>
    <w:rsid w:val="00033088"/>
    <w:rsid w:val="0003560E"/>
    <w:rsid w:val="0003634B"/>
    <w:rsid w:val="00036F3E"/>
    <w:rsid w:val="00040F8A"/>
    <w:rsid w:val="00042850"/>
    <w:rsid w:val="00045CD5"/>
    <w:rsid w:val="000538CD"/>
    <w:rsid w:val="00056F48"/>
    <w:rsid w:val="00060360"/>
    <w:rsid w:val="00064EB2"/>
    <w:rsid w:val="00071620"/>
    <w:rsid w:val="000757A0"/>
    <w:rsid w:val="00077366"/>
    <w:rsid w:val="00082838"/>
    <w:rsid w:val="0008475E"/>
    <w:rsid w:val="000A0C39"/>
    <w:rsid w:val="000A332B"/>
    <w:rsid w:val="000A6AD6"/>
    <w:rsid w:val="000A764F"/>
    <w:rsid w:val="000B35D6"/>
    <w:rsid w:val="000B4AA6"/>
    <w:rsid w:val="000D18FC"/>
    <w:rsid w:val="000E0FBC"/>
    <w:rsid w:val="000E72FA"/>
    <w:rsid w:val="001105D0"/>
    <w:rsid w:val="00114DF4"/>
    <w:rsid w:val="001169FD"/>
    <w:rsid w:val="00116A6D"/>
    <w:rsid w:val="00116B03"/>
    <w:rsid w:val="00116B68"/>
    <w:rsid w:val="00123DE5"/>
    <w:rsid w:val="00131F45"/>
    <w:rsid w:val="0013301A"/>
    <w:rsid w:val="00135B5F"/>
    <w:rsid w:val="00143202"/>
    <w:rsid w:val="00145DA5"/>
    <w:rsid w:val="00150240"/>
    <w:rsid w:val="001603C8"/>
    <w:rsid w:val="00161577"/>
    <w:rsid w:val="001662E3"/>
    <w:rsid w:val="00170E31"/>
    <w:rsid w:val="00187C41"/>
    <w:rsid w:val="001A4258"/>
    <w:rsid w:val="001C537F"/>
    <w:rsid w:val="001C7881"/>
    <w:rsid w:val="001D28C1"/>
    <w:rsid w:val="001E3283"/>
    <w:rsid w:val="001E6778"/>
    <w:rsid w:val="001E7519"/>
    <w:rsid w:val="002038CD"/>
    <w:rsid w:val="002050FB"/>
    <w:rsid w:val="00222A52"/>
    <w:rsid w:val="0024661D"/>
    <w:rsid w:val="002507B9"/>
    <w:rsid w:val="00254BE2"/>
    <w:rsid w:val="00255B30"/>
    <w:rsid w:val="00256011"/>
    <w:rsid w:val="002561E9"/>
    <w:rsid w:val="002655C4"/>
    <w:rsid w:val="00271920"/>
    <w:rsid w:val="00277CB3"/>
    <w:rsid w:val="002868F8"/>
    <w:rsid w:val="0029461F"/>
    <w:rsid w:val="00296B9D"/>
    <w:rsid w:val="00297406"/>
    <w:rsid w:val="002A7108"/>
    <w:rsid w:val="002B48C7"/>
    <w:rsid w:val="002B6937"/>
    <w:rsid w:val="002E0ADE"/>
    <w:rsid w:val="002E16A2"/>
    <w:rsid w:val="002E78B0"/>
    <w:rsid w:val="0030220D"/>
    <w:rsid w:val="00303412"/>
    <w:rsid w:val="00315A05"/>
    <w:rsid w:val="00323028"/>
    <w:rsid w:val="00324D61"/>
    <w:rsid w:val="00325077"/>
    <w:rsid w:val="003269F9"/>
    <w:rsid w:val="00326F1D"/>
    <w:rsid w:val="00336FAD"/>
    <w:rsid w:val="003411F1"/>
    <w:rsid w:val="00343177"/>
    <w:rsid w:val="0034485E"/>
    <w:rsid w:val="003452D1"/>
    <w:rsid w:val="00347268"/>
    <w:rsid w:val="0034783D"/>
    <w:rsid w:val="003530FC"/>
    <w:rsid w:val="00353830"/>
    <w:rsid w:val="00360A31"/>
    <w:rsid w:val="00363CA5"/>
    <w:rsid w:val="00364A03"/>
    <w:rsid w:val="0037194F"/>
    <w:rsid w:val="00372388"/>
    <w:rsid w:val="003756D5"/>
    <w:rsid w:val="003811BE"/>
    <w:rsid w:val="00385626"/>
    <w:rsid w:val="00386C63"/>
    <w:rsid w:val="003936B0"/>
    <w:rsid w:val="00393B06"/>
    <w:rsid w:val="003945B1"/>
    <w:rsid w:val="003968B6"/>
    <w:rsid w:val="00396FA3"/>
    <w:rsid w:val="003A545C"/>
    <w:rsid w:val="003A796B"/>
    <w:rsid w:val="003B2506"/>
    <w:rsid w:val="003B25A3"/>
    <w:rsid w:val="003B26CD"/>
    <w:rsid w:val="003C3B08"/>
    <w:rsid w:val="003C6CAE"/>
    <w:rsid w:val="003D0EEC"/>
    <w:rsid w:val="003D25BF"/>
    <w:rsid w:val="003D3AC4"/>
    <w:rsid w:val="003D60BB"/>
    <w:rsid w:val="003E2FD3"/>
    <w:rsid w:val="003E7BEE"/>
    <w:rsid w:val="003F248F"/>
    <w:rsid w:val="003F57F1"/>
    <w:rsid w:val="003F6802"/>
    <w:rsid w:val="00407D0E"/>
    <w:rsid w:val="00411B23"/>
    <w:rsid w:val="00412AAC"/>
    <w:rsid w:val="00412DA7"/>
    <w:rsid w:val="004130A2"/>
    <w:rsid w:val="00417BB4"/>
    <w:rsid w:val="00417DB3"/>
    <w:rsid w:val="00420430"/>
    <w:rsid w:val="004270A7"/>
    <w:rsid w:val="004371D0"/>
    <w:rsid w:val="004425E9"/>
    <w:rsid w:val="004506A1"/>
    <w:rsid w:val="00450BBE"/>
    <w:rsid w:val="00452789"/>
    <w:rsid w:val="00462A61"/>
    <w:rsid w:val="00475A9C"/>
    <w:rsid w:val="00485088"/>
    <w:rsid w:val="0048552B"/>
    <w:rsid w:val="00493D37"/>
    <w:rsid w:val="00494A5E"/>
    <w:rsid w:val="004B5D3D"/>
    <w:rsid w:val="004B7FEB"/>
    <w:rsid w:val="004C4185"/>
    <w:rsid w:val="004C6FEC"/>
    <w:rsid w:val="004D069F"/>
    <w:rsid w:val="004D3A59"/>
    <w:rsid w:val="004E0278"/>
    <w:rsid w:val="004E48BB"/>
    <w:rsid w:val="004E4D1D"/>
    <w:rsid w:val="004E7652"/>
    <w:rsid w:val="004F254E"/>
    <w:rsid w:val="00500E5F"/>
    <w:rsid w:val="00504A9F"/>
    <w:rsid w:val="0050519D"/>
    <w:rsid w:val="0051083B"/>
    <w:rsid w:val="00522E2E"/>
    <w:rsid w:val="005303EE"/>
    <w:rsid w:val="00530E42"/>
    <w:rsid w:val="00551AAA"/>
    <w:rsid w:val="0055364F"/>
    <w:rsid w:val="00554D49"/>
    <w:rsid w:val="00561F40"/>
    <w:rsid w:val="00564C4D"/>
    <w:rsid w:val="005715B2"/>
    <w:rsid w:val="005758BD"/>
    <w:rsid w:val="00596F29"/>
    <w:rsid w:val="00597779"/>
    <w:rsid w:val="005A028B"/>
    <w:rsid w:val="005A3995"/>
    <w:rsid w:val="005A53D6"/>
    <w:rsid w:val="005C7F40"/>
    <w:rsid w:val="005E3A76"/>
    <w:rsid w:val="005F4942"/>
    <w:rsid w:val="006060C6"/>
    <w:rsid w:val="00610F15"/>
    <w:rsid w:val="00611E02"/>
    <w:rsid w:val="00620DDC"/>
    <w:rsid w:val="0062590D"/>
    <w:rsid w:val="00634D1D"/>
    <w:rsid w:val="00652CCE"/>
    <w:rsid w:val="00654172"/>
    <w:rsid w:val="00655825"/>
    <w:rsid w:val="00666A7B"/>
    <w:rsid w:val="00670947"/>
    <w:rsid w:val="00670C2C"/>
    <w:rsid w:val="00684B80"/>
    <w:rsid w:val="006858C7"/>
    <w:rsid w:val="006A1491"/>
    <w:rsid w:val="006A1D5B"/>
    <w:rsid w:val="006A7B45"/>
    <w:rsid w:val="006B560F"/>
    <w:rsid w:val="006B7CC6"/>
    <w:rsid w:val="006C5A05"/>
    <w:rsid w:val="006E6601"/>
    <w:rsid w:val="006E7D20"/>
    <w:rsid w:val="006F1D6F"/>
    <w:rsid w:val="006F1DAB"/>
    <w:rsid w:val="006F5F35"/>
    <w:rsid w:val="00702D5B"/>
    <w:rsid w:val="00727FDE"/>
    <w:rsid w:val="0073436E"/>
    <w:rsid w:val="00735D5A"/>
    <w:rsid w:val="007378A0"/>
    <w:rsid w:val="007405DE"/>
    <w:rsid w:val="00752623"/>
    <w:rsid w:val="0075667B"/>
    <w:rsid w:val="00763709"/>
    <w:rsid w:val="0076376B"/>
    <w:rsid w:val="0076754D"/>
    <w:rsid w:val="00781384"/>
    <w:rsid w:val="0078203B"/>
    <w:rsid w:val="00794C14"/>
    <w:rsid w:val="00796EE9"/>
    <w:rsid w:val="007A3B22"/>
    <w:rsid w:val="007A6743"/>
    <w:rsid w:val="007B5A0D"/>
    <w:rsid w:val="007B5E80"/>
    <w:rsid w:val="007C7F48"/>
    <w:rsid w:val="007D0360"/>
    <w:rsid w:val="007D0507"/>
    <w:rsid w:val="007D4FA6"/>
    <w:rsid w:val="007D652B"/>
    <w:rsid w:val="007E3F61"/>
    <w:rsid w:val="007F2FF0"/>
    <w:rsid w:val="007F31D7"/>
    <w:rsid w:val="007F5CAB"/>
    <w:rsid w:val="007F60E8"/>
    <w:rsid w:val="007F6400"/>
    <w:rsid w:val="007F717B"/>
    <w:rsid w:val="008029EB"/>
    <w:rsid w:val="0080450C"/>
    <w:rsid w:val="00804F4D"/>
    <w:rsid w:val="0080605C"/>
    <w:rsid w:val="00806FF9"/>
    <w:rsid w:val="00813D61"/>
    <w:rsid w:val="00814B74"/>
    <w:rsid w:val="00814E66"/>
    <w:rsid w:val="00831F99"/>
    <w:rsid w:val="00833901"/>
    <w:rsid w:val="00833FAE"/>
    <w:rsid w:val="00842ED1"/>
    <w:rsid w:val="00846071"/>
    <w:rsid w:val="00847A94"/>
    <w:rsid w:val="00854EF5"/>
    <w:rsid w:val="008701BA"/>
    <w:rsid w:val="0087164C"/>
    <w:rsid w:val="00875D6A"/>
    <w:rsid w:val="00887F15"/>
    <w:rsid w:val="00894534"/>
    <w:rsid w:val="00895F88"/>
    <w:rsid w:val="008B163A"/>
    <w:rsid w:val="008B49CF"/>
    <w:rsid w:val="008B4DD4"/>
    <w:rsid w:val="008D7931"/>
    <w:rsid w:val="008E3560"/>
    <w:rsid w:val="008E5283"/>
    <w:rsid w:val="008F186C"/>
    <w:rsid w:val="008F20B2"/>
    <w:rsid w:val="008F65A8"/>
    <w:rsid w:val="009142E5"/>
    <w:rsid w:val="00914FC4"/>
    <w:rsid w:val="009223FA"/>
    <w:rsid w:val="00923A8C"/>
    <w:rsid w:val="0092518E"/>
    <w:rsid w:val="0092653A"/>
    <w:rsid w:val="00927479"/>
    <w:rsid w:val="00934A50"/>
    <w:rsid w:val="00935ABD"/>
    <w:rsid w:val="00942111"/>
    <w:rsid w:val="0094330B"/>
    <w:rsid w:val="0094483F"/>
    <w:rsid w:val="0094616A"/>
    <w:rsid w:val="00956567"/>
    <w:rsid w:val="00961D97"/>
    <w:rsid w:val="00974D8C"/>
    <w:rsid w:val="00975F1E"/>
    <w:rsid w:val="00987431"/>
    <w:rsid w:val="00993F36"/>
    <w:rsid w:val="009969A1"/>
    <w:rsid w:val="009A4200"/>
    <w:rsid w:val="009B5605"/>
    <w:rsid w:val="009C075D"/>
    <w:rsid w:val="009C1BC9"/>
    <w:rsid w:val="009C6366"/>
    <w:rsid w:val="009C7775"/>
    <w:rsid w:val="009E0A12"/>
    <w:rsid w:val="009E3CB7"/>
    <w:rsid w:val="009E3DB0"/>
    <w:rsid w:val="009F11B7"/>
    <w:rsid w:val="009F3183"/>
    <w:rsid w:val="009F44D6"/>
    <w:rsid w:val="009F5420"/>
    <w:rsid w:val="009F558A"/>
    <w:rsid w:val="009F6E12"/>
    <w:rsid w:val="00A12EB2"/>
    <w:rsid w:val="00A15323"/>
    <w:rsid w:val="00A16BA0"/>
    <w:rsid w:val="00A257D4"/>
    <w:rsid w:val="00A2762E"/>
    <w:rsid w:val="00A322D2"/>
    <w:rsid w:val="00A463A4"/>
    <w:rsid w:val="00A503F4"/>
    <w:rsid w:val="00A5341A"/>
    <w:rsid w:val="00A53BD5"/>
    <w:rsid w:val="00A54764"/>
    <w:rsid w:val="00A559F8"/>
    <w:rsid w:val="00A622C8"/>
    <w:rsid w:val="00A649C9"/>
    <w:rsid w:val="00A650FE"/>
    <w:rsid w:val="00A65A90"/>
    <w:rsid w:val="00A662C5"/>
    <w:rsid w:val="00A74F53"/>
    <w:rsid w:val="00A81879"/>
    <w:rsid w:val="00A826B8"/>
    <w:rsid w:val="00A90463"/>
    <w:rsid w:val="00A91077"/>
    <w:rsid w:val="00A9136C"/>
    <w:rsid w:val="00A977ED"/>
    <w:rsid w:val="00AA226A"/>
    <w:rsid w:val="00AA65F9"/>
    <w:rsid w:val="00AA6EB9"/>
    <w:rsid w:val="00AB2A3C"/>
    <w:rsid w:val="00AC5B13"/>
    <w:rsid w:val="00AD5CD4"/>
    <w:rsid w:val="00AD6FF3"/>
    <w:rsid w:val="00AD7CB3"/>
    <w:rsid w:val="00AE3752"/>
    <w:rsid w:val="00AE37E2"/>
    <w:rsid w:val="00AF7F50"/>
    <w:rsid w:val="00B001BB"/>
    <w:rsid w:val="00B03B8E"/>
    <w:rsid w:val="00B06483"/>
    <w:rsid w:val="00B23807"/>
    <w:rsid w:val="00B354C2"/>
    <w:rsid w:val="00B3744D"/>
    <w:rsid w:val="00B46DBC"/>
    <w:rsid w:val="00B549D8"/>
    <w:rsid w:val="00B62430"/>
    <w:rsid w:val="00B71C4E"/>
    <w:rsid w:val="00B71D10"/>
    <w:rsid w:val="00B87271"/>
    <w:rsid w:val="00B90920"/>
    <w:rsid w:val="00BB0128"/>
    <w:rsid w:val="00BB2DFF"/>
    <w:rsid w:val="00BB40A9"/>
    <w:rsid w:val="00BC10A5"/>
    <w:rsid w:val="00BC6913"/>
    <w:rsid w:val="00BD6A2D"/>
    <w:rsid w:val="00BF044D"/>
    <w:rsid w:val="00BF6E51"/>
    <w:rsid w:val="00C0189A"/>
    <w:rsid w:val="00C106A9"/>
    <w:rsid w:val="00C1540E"/>
    <w:rsid w:val="00C214AE"/>
    <w:rsid w:val="00C27706"/>
    <w:rsid w:val="00C42ED0"/>
    <w:rsid w:val="00C44A34"/>
    <w:rsid w:val="00C46DA9"/>
    <w:rsid w:val="00C65393"/>
    <w:rsid w:val="00C71A63"/>
    <w:rsid w:val="00C92C6B"/>
    <w:rsid w:val="00C932D0"/>
    <w:rsid w:val="00CB6893"/>
    <w:rsid w:val="00CD70EB"/>
    <w:rsid w:val="00CD725A"/>
    <w:rsid w:val="00CE2EC1"/>
    <w:rsid w:val="00CF75CD"/>
    <w:rsid w:val="00D00613"/>
    <w:rsid w:val="00D032A9"/>
    <w:rsid w:val="00D050F1"/>
    <w:rsid w:val="00D0622C"/>
    <w:rsid w:val="00D07A9D"/>
    <w:rsid w:val="00D10432"/>
    <w:rsid w:val="00D111EE"/>
    <w:rsid w:val="00D12804"/>
    <w:rsid w:val="00D17ABE"/>
    <w:rsid w:val="00D22DA5"/>
    <w:rsid w:val="00D34B7C"/>
    <w:rsid w:val="00D37EC1"/>
    <w:rsid w:val="00D45CF2"/>
    <w:rsid w:val="00D62E1D"/>
    <w:rsid w:val="00D6596B"/>
    <w:rsid w:val="00D71F8B"/>
    <w:rsid w:val="00D7345E"/>
    <w:rsid w:val="00D8330A"/>
    <w:rsid w:val="00D860CC"/>
    <w:rsid w:val="00D97273"/>
    <w:rsid w:val="00DA1AEB"/>
    <w:rsid w:val="00DB121D"/>
    <w:rsid w:val="00DB4FCB"/>
    <w:rsid w:val="00DB6A64"/>
    <w:rsid w:val="00DC2D3F"/>
    <w:rsid w:val="00DD35A6"/>
    <w:rsid w:val="00DE4035"/>
    <w:rsid w:val="00DE442F"/>
    <w:rsid w:val="00DE4E78"/>
    <w:rsid w:val="00DF0EA9"/>
    <w:rsid w:val="00DF3668"/>
    <w:rsid w:val="00E06299"/>
    <w:rsid w:val="00E10F7C"/>
    <w:rsid w:val="00E14076"/>
    <w:rsid w:val="00E2396C"/>
    <w:rsid w:val="00E31875"/>
    <w:rsid w:val="00E33BEE"/>
    <w:rsid w:val="00E3651F"/>
    <w:rsid w:val="00E423AF"/>
    <w:rsid w:val="00E44CFE"/>
    <w:rsid w:val="00E4785A"/>
    <w:rsid w:val="00E5421D"/>
    <w:rsid w:val="00E565D4"/>
    <w:rsid w:val="00E56F36"/>
    <w:rsid w:val="00E756BB"/>
    <w:rsid w:val="00E77D28"/>
    <w:rsid w:val="00E93058"/>
    <w:rsid w:val="00E9383B"/>
    <w:rsid w:val="00E95FBB"/>
    <w:rsid w:val="00E9724B"/>
    <w:rsid w:val="00EA2773"/>
    <w:rsid w:val="00EB0446"/>
    <w:rsid w:val="00EB1B26"/>
    <w:rsid w:val="00EB3BDF"/>
    <w:rsid w:val="00EB6A16"/>
    <w:rsid w:val="00EC19EE"/>
    <w:rsid w:val="00ED0884"/>
    <w:rsid w:val="00ED2C87"/>
    <w:rsid w:val="00ED369C"/>
    <w:rsid w:val="00ED5245"/>
    <w:rsid w:val="00ED65B2"/>
    <w:rsid w:val="00ED7DF6"/>
    <w:rsid w:val="00EE496B"/>
    <w:rsid w:val="00EE4FDD"/>
    <w:rsid w:val="00EE63BB"/>
    <w:rsid w:val="00EF0D26"/>
    <w:rsid w:val="00EF4BC4"/>
    <w:rsid w:val="00F056AE"/>
    <w:rsid w:val="00F20825"/>
    <w:rsid w:val="00F2500E"/>
    <w:rsid w:val="00F40726"/>
    <w:rsid w:val="00F41D9D"/>
    <w:rsid w:val="00F42969"/>
    <w:rsid w:val="00F457AD"/>
    <w:rsid w:val="00F50BAB"/>
    <w:rsid w:val="00F51A0A"/>
    <w:rsid w:val="00F54963"/>
    <w:rsid w:val="00F65624"/>
    <w:rsid w:val="00F65A06"/>
    <w:rsid w:val="00F81E1F"/>
    <w:rsid w:val="00F9345A"/>
    <w:rsid w:val="00F94C23"/>
    <w:rsid w:val="00F96750"/>
    <w:rsid w:val="00FA4C49"/>
    <w:rsid w:val="00FA58EC"/>
    <w:rsid w:val="00FA5A92"/>
    <w:rsid w:val="00FB276D"/>
    <w:rsid w:val="00FC02AD"/>
    <w:rsid w:val="00FC540F"/>
    <w:rsid w:val="00FC698A"/>
    <w:rsid w:val="00FC721C"/>
    <w:rsid w:val="00FC7A59"/>
    <w:rsid w:val="00FD06CB"/>
    <w:rsid w:val="00FD22A7"/>
    <w:rsid w:val="00FE07F7"/>
    <w:rsid w:val="00FE4322"/>
    <w:rsid w:val="00FE77E8"/>
    <w:rsid w:val="00FF55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9381"/>
  <w14:defaultImageDpi w14:val="32767"/>
  <w15:chartTrackingRefBased/>
  <w15:docId w15:val="{A6D5361D-955E-734B-A489-AA83F5A6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5B30"/>
    <w:rPr>
      <w:rFonts w:ascii="Times New Roman" w:eastAsia="Times New Roman" w:hAnsi="Times New Roman" w:cs="Times New Roman"/>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BE"/>
    <w:pPr>
      <w:tabs>
        <w:tab w:val="center" w:pos="4536"/>
        <w:tab w:val="right" w:pos="9072"/>
      </w:tabs>
    </w:pPr>
  </w:style>
  <w:style w:type="character" w:customStyle="1" w:styleId="HeaderChar">
    <w:name w:val="Header Char"/>
    <w:basedOn w:val="DefaultParagraphFont"/>
    <w:link w:val="Header"/>
    <w:uiPriority w:val="99"/>
    <w:rsid w:val="00450BBE"/>
    <w:rPr>
      <w:lang w:val="en-US"/>
    </w:rPr>
  </w:style>
  <w:style w:type="character" w:styleId="PageNumber">
    <w:name w:val="page number"/>
    <w:basedOn w:val="DefaultParagraphFont"/>
    <w:uiPriority w:val="99"/>
    <w:semiHidden/>
    <w:unhideWhenUsed/>
    <w:rsid w:val="00450BBE"/>
  </w:style>
  <w:style w:type="table" w:styleId="TableGrid">
    <w:name w:val="Table Grid"/>
    <w:basedOn w:val="TableNormal"/>
    <w:uiPriority w:val="39"/>
    <w:rsid w:val="00450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0278"/>
  </w:style>
  <w:style w:type="character" w:customStyle="1" w:styleId="ccontext">
    <w:name w:val="ccontext"/>
    <w:basedOn w:val="DefaultParagraphFont"/>
    <w:rsid w:val="008B163A"/>
  </w:style>
  <w:style w:type="character" w:customStyle="1" w:styleId="coll">
    <w:name w:val="coll"/>
    <w:basedOn w:val="DefaultParagraphFont"/>
    <w:rsid w:val="00255B30"/>
  </w:style>
  <w:style w:type="character" w:customStyle="1" w:styleId="b-wrd-expl">
    <w:name w:val="b-wrd-expl"/>
    <w:basedOn w:val="DefaultParagraphFont"/>
    <w:rsid w:val="00E9724B"/>
  </w:style>
  <w:style w:type="character" w:styleId="Hyperlink">
    <w:name w:val="Hyperlink"/>
    <w:basedOn w:val="DefaultParagraphFont"/>
    <w:uiPriority w:val="99"/>
    <w:unhideWhenUsed/>
    <w:rsid w:val="00D17ABE"/>
    <w:rPr>
      <w:color w:val="0000FF"/>
      <w:u w:val="single"/>
    </w:rPr>
  </w:style>
  <w:style w:type="paragraph" w:styleId="BalloonText">
    <w:name w:val="Balloon Text"/>
    <w:basedOn w:val="Normal"/>
    <w:link w:val="BalloonTextChar"/>
    <w:uiPriority w:val="99"/>
    <w:semiHidden/>
    <w:unhideWhenUsed/>
    <w:rsid w:val="00296B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B9D"/>
    <w:rPr>
      <w:rFonts w:ascii="Segoe UI" w:eastAsia="Times New Roman" w:hAnsi="Segoe UI" w:cs="Segoe UI"/>
      <w:sz w:val="18"/>
      <w:szCs w:val="18"/>
      <w:lang w:val="nb-NO"/>
    </w:rPr>
  </w:style>
  <w:style w:type="character" w:styleId="CommentReference">
    <w:name w:val="annotation reference"/>
    <w:basedOn w:val="DefaultParagraphFont"/>
    <w:uiPriority w:val="99"/>
    <w:semiHidden/>
    <w:unhideWhenUsed/>
    <w:rsid w:val="001662E3"/>
    <w:rPr>
      <w:sz w:val="16"/>
      <w:szCs w:val="16"/>
    </w:rPr>
  </w:style>
  <w:style w:type="paragraph" w:styleId="CommentText">
    <w:name w:val="annotation text"/>
    <w:basedOn w:val="Normal"/>
    <w:link w:val="CommentTextChar"/>
    <w:uiPriority w:val="99"/>
    <w:semiHidden/>
    <w:unhideWhenUsed/>
    <w:rsid w:val="001662E3"/>
    <w:rPr>
      <w:sz w:val="20"/>
      <w:szCs w:val="20"/>
    </w:rPr>
  </w:style>
  <w:style w:type="character" w:customStyle="1" w:styleId="CommentTextChar">
    <w:name w:val="Comment Text Char"/>
    <w:basedOn w:val="DefaultParagraphFont"/>
    <w:link w:val="CommentText"/>
    <w:uiPriority w:val="99"/>
    <w:semiHidden/>
    <w:rsid w:val="001662E3"/>
    <w:rPr>
      <w:rFonts w:ascii="Times New Roman" w:eastAsia="Times New Roman" w:hAnsi="Times New Roman" w:cs="Times New Roman"/>
      <w:sz w:val="20"/>
      <w:szCs w:val="20"/>
      <w:lang w:val="nb-NO"/>
    </w:rPr>
  </w:style>
  <w:style w:type="paragraph" w:styleId="CommentSubject">
    <w:name w:val="annotation subject"/>
    <w:basedOn w:val="CommentText"/>
    <w:next w:val="CommentText"/>
    <w:link w:val="CommentSubjectChar"/>
    <w:uiPriority w:val="99"/>
    <w:semiHidden/>
    <w:unhideWhenUsed/>
    <w:rsid w:val="001662E3"/>
    <w:rPr>
      <w:b/>
      <w:bCs/>
    </w:rPr>
  </w:style>
  <w:style w:type="character" w:customStyle="1" w:styleId="CommentSubjectChar">
    <w:name w:val="Comment Subject Char"/>
    <w:basedOn w:val="CommentTextChar"/>
    <w:link w:val="CommentSubject"/>
    <w:uiPriority w:val="99"/>
    <w:semiHidden/>
    <w:rsid w:val="001662E3"/>
    <w:rPr>
      <w:rFonts w:ascii="Times New Roman" w:eastAsia="Times New Roman" w:hAnsi="Times New Roman" w:cs="Times New Roman"/>
      <w:b/>
      <w:bCs/>
      <w:sz w:val="20"/>
      <w:szCs w:val="20"/>
      <w:lang w:val="nb-NO"/>
    </w:rPr>
  </w:style>
  <w:style w:type="character" w:styleId="UnresolvedMention">
    <w:name w:val="Unresolved Mention"/>
    <w:basedOn w:val="DefaultParagraphFont"/>
    <w:uiPriority w:val="99"/>
    <w:rsid w:val="005758BD"/>
    <w:rPr>
      <w:color w:val="605E5C"/>
      <w:shd w:val="clear" w:color="auto" w:fill="E1DFDD"/>
    </w:rPr>
  </w:style>
  <w:style w:type="paragraph" w:styleId="Revision">
    <w:name w:val="Revision"/>
    <w:hidden/>
    <w:uiPriority w:val="99"/>
    <w:semiHidden/>
    <w:rsid w:val="006C5A05"/>
    <w:rPr>
      <w:rFonts w:ascii="Times New Roman" w:eastAsia="Times New Roman" w:hAnsi="Times New Roman" w:cs="Times New Roman"/>
      <w:lang w:val="nb-NO"/>
    </w:rPr>
  </w:style>
  <w:style w:type="character" w:styleId="FollowedHyperlink">
    <w:name w:val="FollowedHyperlink"/>
    <w:basedOn w:val="DefaultParagraphFont"/>
    <w:uiPriority w:val="99"/>
    <w:semiHidden/>
    <w:unhideWhenUsed/>
    <w:rsid w:val="009E3D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8540">
      <w:bodyDiv w:val="1"/>
      <w:marLeft w:val="0"/>
      <w:marRight w:val="0"/>
      <w:marTop w:val="0"/>
      <w:marBottom w:val="0"/>
      <w:divBdr>
        <w:top w:val="none" w:sz="0" w:space="0" w:color="auto"/>
        <w:left w:val="none" w:sz="0" w:space="0" w:color="auto"/>
        <w:bottom w:val="none" w:sz="0" w:space="0" w:color="auto"/>
        <w:right w:val="none" w:sz="0" w:space="0" w:color="auto"/>
      </w:divBdr>
    </w:div>
    <w:div w:id="41833041">
      <w:bodyDiv w:val="1"/>
      <w:marLeft w:val="0"/>
      <w:marRight w:val="0"/>
      <w:marTop w:val="0"/>
      <w:marBottom w:val="0"/>
      <w:divBdr>
        <w:top w:val="none" w:sz="0" w:space="0" w:color="auto"/>
        <w:left w:val="none" w:sz="0" w:space="0" w:color="auto"/>
        <w:bottom w:val="none" w:sz="0" w:space="0" w:color="auto"/>
        <w:right w:val="none" w:sz="0" w:space="0" w:color="auto"/>
      </w:divBdr>
    </w:div>
    <w:div w:id="178278755">
      <w:bodyDiv w:val="1"/>
      <w:marLeft w:val="0"/>
      <w:marRight w:val="0"/>
      <w:marTop w:val="0"/>
      <w:marBottom w:val="0"/>
      <w:divBdr>
        <w:top w:val="none" w:sz="0" w:space="0" w:color="auto"/>
        <w:left w:val="none" w:sz="0" w:space="0" w:color="auto"/>
        <w:bottom w:val="none" w:sz="0" w:space="0" w:color="auto"/>
        <w:right w:val="none" w:sz="0" w:space="0" w:color="auto"/>
      </w:divBdr>
    </w:div>
    <w:div w:id="343214712">
      <w:bodyDiv w:val="1"/>
      <w:marLeft w:val="0"/>
      <w:marRight w:val="0"/>
      <w:marTop w:val="0"/>
      <w:marBottom w:val="0"/>
      <w:divBdr>
        <w:top w:val="none" w:sz="0" w:space="0" w:color="auto"/>
        <w:left w:val="none" w:sz="0" w:space="0" w:color="auto"/>
        <w:bottom w:val="none" w:sz="0" w:space="0" w:color="auto"/>
        <w:right w:val="none" w:sz="0" w:space="0" w:color="auto"/>
      </w:divBdr>
    </w:div>
    <w:div w:id="466972740">
      <w:bodyDiv w:val="1"/>
      <w:marLeft w:val="0"/>
      <w:marRight w:val="0"/>
      <w:marTop w:val="0"/>
      <w:marBottom w:val="0"/>
      <w:divBdr>
        <w:top w:val="none" w:sz="0" w:space="0" w:color="auto"/>
        <w:left w:val="none" w:sz="0" w:space="0" w:color="auto"/>
        <w:bottom w:val="none" w:sz="0" w:space="0" w:color="auto"/>
        <w:right w:val="none" w:sz="0" w:space="0" w:color="auto"/>
      </w:divBdr>
    </w:div>
    <w:div w:id="482091193">
      <w:bodyDiv w:val="1"/>
      <w:marLeft w:val="0"/>
      <w:marRight w:val="0"/>
      <w:marTop w:val="0"/>
      <w:marBottom w:val="0"/>
      <w:divBdr>
        <w:top w:val="none" w:sz="0" w:space="0" w:color="auto"/>
        <w:left w:val="none" w:sz="0" w:space="0" w:color="auto"/>
        <w:bottom w:val="none" w:sz="0" w:space="0" w:color="auto"/>
        <w:right w:val="none" w:sz="0" w:space="0" w:color="auto"/>
      </w:divBdr>
    </w:div>
    <w:div w:id="509880193">
      <w:bodyDiv w:val="1"/>
      <w:marLeft w:val="0"/>
      <w:marRight w:val="0"/>
      <w:marTop w:val="0"/>
      <w:marBottom w:val="0"/>
      <w:divBdr>
        <w:top w:val="none" w:sz="0" w:space="0" w:color="auto"/>
        <w:left w:val="none" w:sz="0" w:space="0" w:color="auto"/>
        <w:bottom w:val="none" w:sz="0" w:space="0" w:color="auto"/>
        <w:right w:val="none" w:sz="0" w:space="0" w:color="auto"/>
      </w:divBdr>
    </w:div>
    <w:div w:id="516240064">
      <w:bodyDiv w:val="1"/>
      <w:marLeft w:val="0"/>
      <w:marRight w:val="0"/>
      <w:marTop w:val="0"/>
      <w:marBottom w:val="0"/>
      <w:divBdr>
        <w:top w:val="none" w:sz="0" w:space="0" w:color="auto"/>
        <w:left w:val="none" w:sz="0" w:space="0" w:color="auto"/>
        <w:bottom w:val="none" w:sz="0" w:space="0" w:color="auto"/>
        <w:right w:val="none" w:sz="0" w:space="0" w:color="auto"/>
      </w:divBdr>
      <w:divsChild>
        <w:div w:id="1607956092">
          <w:marLeft w:val="0"/>
          <w:marRight w:val="0"/>
          <w:marTop w:val="0"/>
          <w:marBottom w:val="0"/>
          <w:divBdr>
            <w:top w:val="none" w:sz="0" w:space="0" w:color="auto"/>
            <w:left w:val="none" w:sz="0" w:space="0" w:color="auto"/>
            <w:bottom w:val="none" w:sz="0" w:space="0" w:color="auto"/>
            <w:right w:val="none" w:sz="0" w:space="0" w:color="auto"/>
          </w:divBdr>
          <w:divsChild>
            <w:div w:id="80295285">
              <w:marLeft w:val="0"/>
              <w:marRight w:val="0"/>
              <w:marTop w:val="0"/>
              <w:marBottom w:val="0"/>
              <w:divBdr>
                <w:top w:val="none" w:sz="0" w:space="0" w:color="auto"/>
                <w:left w:val="none" w:sz="0" w:space="0" w:color="auto"/>
                <w:bottom w:val="none" w:sz="0" w:space="0" w:color="auto"/>
                <w:right w:val="none" w:sz="0" w:space="0" w:color="auto"/>
              </w:divBdr>
              <w:divsChild>
                <w:div w:id="15938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4531">
      <w:bodyDiv w:val="1"/>
      <w:marLeft w:val="0"/>
      <w:marRight w:val="0"/>
      <w:marTop w:val="0"/>
      <w:marBottom w:val="0"/>
      <w:divBdr>
        <w:top w:val="none" w:sz="0" w:space="0" w:color="auto"/>
        <w:left w:val="none" w:sz="0" w:space="0" w:color="auto"/>
        <w:bottom w:val="none" w:sz="0" w:space="0" w:color="auto"/>
        <w:right w:val="none" w:sz="0" w:space="0" w:color="auto"/>
      </w:divBdr>
    </w:div>
    <w:div w:id="5314559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73">
          <w:marLeft w:val="0"/>
          <w:marRight w:val="0"/>
          <w:marTop w:val="0"/>
          <w:marBottom w:val="0"/>
          <w:divBdr>
            <w:top w:val="none" w:sz="0" w:space="0" w:color="auto"/>
            <w:left w:val="none" w:sz="0" w:space="0" w:color="auto"/>
            <w:bottom w:val="none" w:sz="0" w:space="0" w:color="auto"/>
            <w:right w:val="none" w:sz="0" w:space="0" w:color="auto"/>
          </w:divBdr>
          <w:divsChild>
            <w:div w:id="206452748">
              <w:marLeft w:val="0"/>
              <w:marRight w:val="0"/>
              <w:marTop w:val="0"/>
              <w:marBottom w:val="0"/>
              <w:divBdr>
                <w:top w:val="none" w:sz="0" w:space="0" w:color="auto"/>
                <w:left w:val="none" w:sz="0" w:space="0" w:color="auto"/>
                <w:bottom w:val="none" w:sz="0" w:space="0" w:color="auto"/>
                <w:right w:val="none" w:sz="0" w:space="0" w:color="auto"/>
              </w:divBdr>
              <w:divsChild>
                <w:div w:id="6613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4572">
      <w:bodyDiv w:val="1"/>
      <w:marLeft w:val="0"/>
      <w:marRight w:val="0"/>
      <w:marTop w:val="0"/>
      <w:marBottom w:val="0"/>
      <w:divBdr>
        <w:top w:val="none" w:sz="0" w:space="0" w:color="auto"/>
        <w:left w:val="none" w:sz="0" w:space="0" w:color="auto"/>
        <w:bottom w:val="none" w:sz="0" w:space="0" w:color="auto"/>
        <w:right w:val="none" w:sz="0" w:space="0" w:color="auto"/>
      </w:divBdr>
      <w:divsChild>
        <w:div w:id="1455099535">
          <w:marLeft w:val="0"/>
          <w:marRight w:val="0"/>
          <w:marTop w:val="0"/>
          <w:marBottom w:val="0"/>
          <w:divBdr>
            <w:top w:val="none" w:sz="0" w:space="0" w:color="auto"/>
            <w:left w:val="none" w:sz="0" w:space="0" w:color="auto"/>
            <w:bottom w:val="none" w:sz="0" w:space="0" w:color="auto"/>
            <w:right w:val="none" w:sz="0" w:space="0" w:color="auto"/>
          </w:divBdr>
          <w:divsChild>
            <w:div w:id="2067603681">
              <w:marLeft w:val="0"/>
              <w:marRight w:val="0"/>
              <w:marTop w:val="0"/>
              <w:marBottom w:val="0"/>
              <w:divBdr>
                <w:top w:val="none" w:sz="0" w:space="0" w:color="auto"/>
                <w:left w:val="none" w:sz="0" w:space="0" w:color="auto"/>
                <w:bottom w:val="none" w:sz="0" w:space="0" w:color="auto"/>
                <w:right w:val="none" w:sz="0" w:space="0" w:color="auto"/>
              </w:divBdr>
              <w:divsChild>
                <w:div w:id="17305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1780">
      <w:bodyDiv w:val="1"/>
      <w:marLeft w:val="0"/>
      <w:marRight w:val="0"/>
      <w:marTop w:val="0"/>
      <w:marBottom w:val="0"/>
      <w:divBdr>
        <w:top w:val="none" w:sz="0" w:space="0" w:color="auto"/>
        <w:left w:val="none" w:sz="0" w:space="0" w:color="auto"/>
        <w:bottom w:val="none" w:sz="0" w:space="0" w:color="auto"/>
        <w:right w:val="none" w:sz="0" w:space="0" w:color="auto"/>
      </w:divBdr>
    </w:div>
    <w:div w:id="631636006">
      <w:bodyDiv w:val="1"/>
      <w:marLeft w:val="0"/>
      <w:marRight w:val="0"/>
      <w:marTop w:val="0"/>
      <w:marBottom w:val="0"/>
      <w:divBdr>
        <w:top w:val="none" w:sz="0" w:space="0" w:color="auto"/>
        <w:left w:val="none" w:sz="0" w:space="0" w:color="auto"/>
        <w:bottom w:val="none" w:sz="0" w:space="0" w:color="auto"/>
        <w:right w:val="none" w:sz="0" w:space="0" w:color="auto"/>
      </w:divBdr>
    </w:div>
    <w:div w:id="637956413">
      <w:bodyDiv w:val="1"/>
      <w:marLeft w:val="0"/>
      <w:marRight w:val="0"/>
      <w:marTop w:val="0"/>
      <w:marBottom w:val="0"/>
      <w:divBdr>
        <w:top w:val="none" w:sz="0" w:space="0" w:color="auto"/>
        <w:left w:val="none" w:sz="0" w:space="0" w:color="auto"/>
        <w:bottom w:val="none" w:sz="0" w:space="0" w:color="auto"/>
        <w:right w:val="none" w:sz="0" w:space="0" w:color="auto"/>
      </w:divBdr>
    </w:div>
    <w:div w:id="643587027">
      <w:bodyDiv w:val="1"/>
      <w:marLeft w:val="0"/>
      <w:marRight w:val="0"/>
      <w:marTop w:val="0"/>
      <w:marBottom w:val="0"/>
      <w:divBdr>
        <w:top w:val="none" w:sz="0" w:space="0" w:color="auto"/>
        <w:left w:val="none" w:sz="0" w:space="0" w:color="auto"/>
        <w:bottom w:val="none" w:sz="0" w:space="0" w:color="auto"/>
        <w:right w:val="none" w:sz="0" w:space="0" w:color="auto"/>
      </w:divBdr>
      <w:divsChild>
        <w:div w:id="1050762471">
          <w:marLeft w:val="0"/>
          <w:marRight w:val="0"/>
          <w:marTop w:val="0"/>
          <w:marBottom w:val="0"/>
          <w:divBdr>
            <w:top w:val="none" w:sz="0" w:space="0" w:color="auto"/>
            <w:left w:val="none" w:sz="0" w:space="0" w:color="auto"/>
            <w:bottom w:val="none" w:sz="0" w:space="0" w:color="auto"/>
            <w:right w:val="none" w:sz="0" w:space="0" w:color="auto"/>
          </w:divBdr>
          <w:divsChild>
            <w:div w:id="2056929506">
              <w:marLeft w:val="0"/>
              <w:marRight w:val="0"/>
              <w:marTop w:val="0"/>
              <w:marBottom w:val="0"/>
              <w:divBdr>
                <w:top w:val="none" w:sz="0" w:space="0" w:color="auto"/>
                <w:left w:val="none" w:sz="0" w:space="0" w:color="auto"/>
                <w:bottom w:val="none" w:sz="0" w:space="0" w:color="auto"/>
                <w:right w:val="none" w:sz="0" w:space="0" w:color="auto"/>
              </w:divBdr>
              <w:divsChild>
                <w:div w:id="6541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4737">
      <w:bodyDiv w:val="1"/>
      <w:marLeft w:val="0"/>
      <w:marRight w:val="0"/>
      <w:marTop w:val="0"/>
      <w:marBottom w:val="0"/>
      <w:divBdr>
        <w:top w:val="none" w:sz="0" w:space="0" w:color="auto"/>
        <w:left w:val="none" w:sz="0" w:space="0" w:color="auto"/>
        <w:bottom w:val="none" w:sz="0" w:space="0" w:color="auto"/>
        <w:right w:val="none" w:sz="0" w:space="0" w:color="auto"/>
      </w:divBdr>
    </w:div>
    <w:div w:id="704066592">
      <w:bodyDiv w:val="1"/>
      <w:marLeft w:val="0"/>
      <w:marRight w:val="0"/>
      <w:marTop w:val="0"/>
      <w:marBottom w:val="0"/>
      <w:divBdr>
        <w:top w:val="none" w:sz="0" w:space="0" w:color="auto"/>
        <w:left w:val="none" w:sz="0" w:space="0" w:color="auto"/>
        <w:bottom w:val="none" w:sz="0" w:space="0" w:color="auto"/>
        <w:right w:val="none" w:sz="0" w:space="0" w:color="auto"/>
      </w:divBdr>
    </w:div>
    <w:div w:id="717826556">
      <w:bodyDiv w:val="1"/>
      <w:marLeft w:val="0"/>
      <w:marRight w:val="0"/>
      <w:marTop w:val="0"/>
      <w:marBottom w:val="0"/>
      <w:divBdr>
        <w:top w:val="none" w:sz="0" w:space="0" w:color="auto"/>
        <w:left w:val="none" w:sz="0" w:space="0" w:color="auto"/>
        <w:bottom w:val="none" w:sz="0" w:space="0" w:color="auto"/>
        <w:right w:val="none" w:sz="0" w:space="0" w:color="auto"/>
      </w:divBdr>
    </w:div>
    <w:div w:id="794100989">
      <w:bodyDiv w:val="1"/>
      <w:marLeft w:val="0"/>
      <w:marRight w:val="0"/>
      <w:marTop w:val="0"/>
      <w:marBottom w:val="0"/>
      <w:divBdr>
        <w:top w:val="none" w:sz="0" w:space="0" w:color="auto"/>
        <w:left w:val="none" w:sz="0" w:space="0" w:color="auto"/>
        <w:bottom w:val="none" w:sz="0" w:space="0" w:color="auto"/>
        <w:right w:val="none" w:sz="0" w:space="0" w:color="auto"/>
      </w:divBdr>
      <w:divsChild>
        <w:div w:id="459615867">
          <w:marLeft w:val="0"/>
          <w:marRight w:val="0"/>
          <w:marTop w:val="0"/>
          <w:marBottom w:val="0"/>
          <w:divBdr>
            <w:top w:val="none" w:sz="0" w:space="0" w:color="auto"/>
            <w:left w:val="none" w:sz="0" w:space="0" w:color="auto"/>
            <w:bottom w:val="none" w:sz="0" w:space="0" w:color="auto"/>
            <w:right w:val="none" w:sz="0" w:space="0" w:color="auto"/>
          </w:divBdr>
          <w:divsChild>
            <w:div w:id="399207088">
              <w:marLeft w:val="0"/>
              <w:marRight w:val="0"/>
              <w:marTop w:val="0"/>
              <w:marBottom w:val="0"/>
              <w:divBdr>
                <w:top w:val="none" w:sz="0" w:space="0" w:color="auto"/>
                <w:left w:val="none" w:sz="0" w:space="0" w:color="auto"/>
                <w:bottom w:val="none" w:sz="0" w:space="0" w:color="auto"/>
                <w:right w:val="none" w:sz="0" w:space="0" w:color="auto"/>
              </w:divBdr>
              <w:divsChild>
                <w:div w:id="139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1595">
      <w:bodyDiv w:val="1"/>
      <w:marLeft w:val="0"/>
      <w:marRight w:val="0"/>
      <w:marTop w:val="0"/>
      <w:marBottom w:val="0"/>
      <w:divBdr>
        <w:top w:val="none" w:sz="0" w:space="0" w:color="auto"/>
        <w:left w:val="none" w:sz="0" w:space="0" w:color="auto"/>
        <w:bottom w:val="none" w:sz="0" w:space="0" w:color="auto"/>
        <w:right w:val="none" w:sz="0" w:space="0" w:color="auto"/>
      </w:divBdr>
    </w:div>
    <w:div w:id="888222494">
      <w:bodyDiv w:val="1"/>
      <w:marLeft w:val="0"/>
      <w:marRight w:val="0"/>
      <w:marTop w:val="0"/>
      <w:marBottom w:val="0"/>
      <w:divBdr>
        <w:top w:val="none" w:sz="0" w:space="0" w:color="auto"/>
        <w:left w:val="none" w:sz="0" w:space="0" w:color="auto"/>
        <w:bottom w:val="none" w:sz="0" w:space="0" w:color="auto"/>
        <w:right w:val="none" w:sz="0" w:space="0" w:color="auto"/>
      </w:divBdr>
    </w:div>
    <w:div w:id="1128164543">
      <w:bodyDiv w:val="1"/>
      <w:marLeft w:val="0"/>
      <w:marRight w:val="0"/>
      <w:marTop w:val="0"/>
      <w:marBottom w:val="0"/>
      <w:divBdr>
        <w:top w:val="none" w:sz="0" w:space="0" w:color="auto"/>
        <w:left w:val="none" w:sz="0" w:space="0" w:color="auto"/>
        <w:bottom w:val="none" w:sz="0" w:space="0" w:color="auto"/>
        <w:right w:val="none" w:sz="0" w:space="0" w:color="auto"/>
      </w:divBdr>
      <w:divsChild>
        <w:div w:id="1834908389">
          <w:marLeft w:val="0"/>
          <w:marRight w:val="0"/>
          <w:marTop w:val="0"/>
          <w:marBottom w:val="0"/>
          <w:divBdr>
            <w:top w:val="none" w:sz="0" w:space="0" w:color="auto"/>
            <w:left w:val="none" w:sz="0" w:space="0" w:color="auto"/>
            <w:bottom w:val="none" w:sz="0" w:space="0" w:color="auto"/>
            <w:right w:val="none" w:sz="0" w:space="0" w:color="auto"/>
          </w:divBdr>
          <w:divsChild>
            <w:div w:id="1969704725">
              <w:marLeft w:val="0"/>
              <w:marRight w:val="0"/>
              <w:marTop w:val="0"/>
              <w:marBottom w:val="0"/>
              <w:divBdr>
                <w:top w:val="none" w:sz="0" w:space="0" w:color="auto"/>
                <w:left w:val="none" w:sz="0" w:space="0" w:color="auto"/>
                <w:bottom w:val="none" w:sz="0" w:space="0" w:color="auto"/>
                <w:right w:val="none" w:sz="0" w:space="0" w:color="auto"/>
              </w:divBdr>
              <w:divsChild>
                <w:div w:id="13313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7776">
      <w:bodyDiv w:val="1"/>
      <w:marLeft w:val="0"/>
      <w:marRight w:val="0"/>
      <w:marTop w:val="0"/>
      <w:marBottom w:val="0"/>
      <w:divBdr>
        <w:top w:val="none" w:sz="0" w:space="0" w:color="auto"/>
        <w:left w:val="none" w:sz="0" w:space="0" w:color="auto"/>
        <w:bottom w:val="none" w:sz="0" w:space="0" w:color="auto"/>
        <w:right w:val="none" w:sz="0" w:space="0" w:color="auto"/>
      </w:divBdr>
    </w:div>
    <w:div w:id="1205219759">
      <w:bodyDiv w:val="1"/>
      <w:marLeft w:val="0"/>
      <w:marRight w:val="0"/>
      <w:marTop w:val="0"/>
      <w:marBottom w:val="0"/>
      <w:divBdr>
        <w:top w:val="none" w:sz="0" w:space="0" w:color="auto"/>
        <w:left w:val="none" w:sz="0" w:space="0" w:color="auto"/>
        <w:bottom w:val="none" w:sz="0" w:space="0" w:color="auto"/>
        <w:right w:val="none" w:sz="0" w:space="0" w:color="auto"/>
      </w:divBdr>
      <w:divsChild>
        <w:div w:id="498234431">
          <w:marLeft w:val="0"/>
          <w:marRight w:val="0"/>
          <w:marTop w:val="0"/>
          <w:marBottom w:val="0"/>
          <w:divBdr>
            <w:top w:val="none" w:sz="0" w:space="0" w:color="auto"/>
            <w:left w:val="none" w:sz="0" w:space="0" w:color="auto"/>
            <w:bottom w:val="none" w:sz="0" w:space="0" w:color="auto"/>
            <w:right w:val="none" w:sz="0" w:space="0" w:color="auto"/>
          </w:divBdr>
          <w:divsChild>
            <w:div w:id="1795245041">
              <w:marLeft w:val="0"/>
              <w:marRight w:val="0"/>
              <w:marTop w:val="0"/>
              <w:marBottom w:val="0"/>
              <w:divBdr>
                <w:top w:val="none" w:sz="0" w:space="0" w:color="auto"/>
                <w:left w:val="none" w:sz="0" w:space="0" w:color="auto"/>
                <w:bottom w:val="none" w:sz="0" w:space="0" w:color="auto"/>
                <w:right w:val="none" w:sz="0" w:space="0" w:color="auto"/>
              </w:divBdr>
              <w:divsChild>
                <w:div w:id="19108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6904">
      <w:bodyDiv w:val="1"/>
      <w:marLeft w:val="0"/>
      <w:marRight w:val="0"/>
      <w:marTop w:val="0"/>
      <w:marBottom w:val="0"/>
      <w:divBdr>
        <w:top w:val="none" w:sz="0" w:space="0" w:color="auto"/>
        <w:left w:val="none" w:sz="0" w:space="0" w:color="auto"/>
        <w:bottom w:val="none" w:sz="0" w:space="0" w:color="auto"/>
        <w:right w:val="none" w:sz="0" w:space="0" w:color="auto"/>
      </w:divBdr>
    </w:div>
    <w:div w:id="1398166835">
      <w:bodyDiv w:val="1"/>
      <w:marLeft w:val="0"/>
      <w:marRight w:val="0"/>
      <w:marTop w:val="0"/>
      <w:marBottom w:val="0"/>
      <w:divBdr>
        <w:top w:val="none" w:sz="0" w:space="0" w:color="auto"/>
        <w:left w:val="none" w:sz="0" w:space="0" w:color="auto"/>
        <w:bottom w:val="none" w:sz="0" w:space="0" w:color="auto"/>
        <w:right w:val="none" w:sz="0" w:space="0" w:color="auto"/>
      </w:divBdr>
    </w:div>
    <w:div w:id="1515027093">
      <w:bodyDiv w:val="1"/>
      <w:marLeft w:val="0"/>
      <w:marRight w:val="0"/>
      <w:marTop w:val="0"/>
      <w:marBottom w:val="0"/>
      <w:divBdr>
        <w:top w:val="none" w:sz="0" w:space="0" w:color="auto"/>
        <w:left w:val="none" w:sz="0" w:space="0" w:color="auto"/>
        <w:bottom w:val="none" w:sz="0" w:space="0" w:color="auto"/>
        <w:right w:val="none" w:sz="0" w:space="0" w:color="auto"/>
      </w:divBdr>
    </w:div>
    <w:div w:id="1532759853">
      <w:bodyDiv w:val="1"/>
      <w:marLeft w:val="0"/>
      <w:marRight w:val="0"/>
      <w:marTop w:val="0"/>
      <w:marBottom w:val="0"/>
      <w:divBdr>
        <w:top w:val="none" w:sz="0" w:space="0" w:color="auto"/>
        <w:left w:val="none" w:sz="0" w:space="0" w:color="auto"/>
        <w:bottom w:val="none" w:sz="0" w:space="0" w:color="auto"/>
        <w:right w:val="none" w:sz="0" w:space="0" w:color="auto"/>
      </w:divBdr>
    </w:div>
    <w:div w:id="1663001617">
      <w:bodyDiv w:val="1"/>
      <w:marLeft w:val="0"/>
      <w:marRight w:val="0"/>
      <w:marTop w:val="0"/>
      <w:marBottom w:val="0"/>
      <w:divBdr>
        <w:top w:val="none" w:sz="0" w:space="0" w:color="auto"/>
        <w:left w:val="none" w:sz="0" w:space="0" w:color="auto"/>
        <w:bottom w:val="none" w:sz="0" w:space="0" w:color="auto"/>
        <w:right w:val="none" w:sz="0" w:space="0" w:color="auto"/>
      </w:divBdr>
    </w:div>
    <w:div w:id="1693604702">
      <w:bodyDiv w:val="1"/>
      <w:marLeft w:val="0"/>
      <w:marRight w:val="0"/>
      <w:marTop w:val="0"/>
      <w:marBottom w:val="0"/>
      <w:divBdr>
        <w:top w:val="none" w:sz="0" w:space="0" w:color="auto"/>
        <w:left w:val="none" w:sz="0" w:space="0" w:color="auto"/>
        <w:bottom w:val="none" w:sz="0" w:space="0" w:color="auto"/>
        <w:right w:val="none" w:sz="0" w:space="0" w:color="auto"/>
      </w:divBdr>
    </w:div>
    <w:div w:id="1701776782">
      <w:bodyDiv w:val="1"/>
      <w:marLeft w:val="0"/>
      <w:marRight w:val="0"/>
      <w:marTop w:val="0"/>
      <w:marBottom w:val="0"/>
      <w:divBdr>
        <w:top w:val="none" w:sz="0" w:space="0" w:color="auto"/>
        <w:left w:val="none" w:sz="0" w:space="0" w:color="auto"/>
        <w:bottom w:val="none" w:sz="0" w:space="0" w:color="auto"/>
        <w:right w:val="none" w:sz="0" w:space="0" w:color="auto"/>
      </w:divBdr>
    </w:div>
    <w:div w:id="1719432141">
      <w:bodyDiv w:val="1"/>
      <w:marLeft w:val="0"/>
      <w:marRight w:val="0"/>
      <w:marTop w:val="0"/>
      <w:marBottom w:val="0"/>
      <w:divBdr>
        <w:top w:val="none" w:sz="0" w:space="0" w:color="auto"/>
        <w:left w:val="none" w:sz="0" w:space="0" w:color="auto"/>
        <w:bottom w:val="none" w:sz="0" w:space="0" w:color="auto"/>
        <w:right w:val="none" w:sz="0" w:space="0" w:color="auto"/>
      </w:divBdr>
    </w:div>
    <w:div w:id="1745764423">
      <w:bodyDiv w:val="1"/>
      <w:marLeft w:val="0"/>
      <w:marRight w:val="0"/>
      <w:marTop w:val="0"/>
      <w:marBottom w:val="0"/>
      <w:divBdr>
        <w:top w:val="none" w:sz="0" w:space="0" w:color="auto"/>
        <w:left w:val="none" w:sz="0" w:space="0" w:color="auto"/>
        <w:bottom w:val="none" w:sz="0" w:space="0" w:color="auto"/>
        <w:right w:val="none" w:sz="0" w:space="0" w:color="auto"/>
      </w:divBdr>
      <w:divsChild>
        <w:div w:id="1954021549">
          <w:marLeft w:val="0"/>
          <w:marRight w:val="0"/>
          <w:marTop w:val="0"/>
          <w:marBottom w:val="0"/>
          <w:divBdr>
            <w:top w:val="none" w:sz="0" w:space="0" w:color="auto"/>
            <w:left w:val="none" w:sz="0" w:space="0" w:color="auto"/>
            <w:bottom w:val="none" w:sz="0" w:space="0" w:color="auto"/>
            <w:right w:val="none" w:sz="0" w:space="0" w:color="auto"/>
          </w:divBdr>
          <w:divsChild>
            <w:div w:id="2116561616">
              <w:marLeft w:val="0"/>
              <w:marRight w:val="0"/>
              <w:marTop w:val="0"/>
              <w:marBottom w:val="0"/>
              <w:divBdr>
                <w:top w:val="none" w:sz="0" w:space="0" w:color="auto"/>
                <w:left w:val="none" w:sz="0" w:space="0" w:color="auto"/>
                <w:bottom w:val="none" w:sz="0" w:space="0" w:color="auto"/>
                <w:right w:val="none" w:sz="0" w:space="0" w:color="auto"/>
              </w:divBdr>
              <w:divsChild>
                <w:div w:id="7357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932">
      <w:bodyDiv w:val="1"/>
      <w:marLeft w:val="0"/>
      <w:marRight w:val="0"/>
      <w:marTop w:val="0"/>
      <w:marBottom w:val="0"/>
      <w:divBdr>
        <w:top w:val="none" w:sz="0" w:space="0" w:color="auto"/>
        <w:left w:val="none" w:sz="0" w:space="0" w:color="auto"/>
        <w:bottom w:val="none" w:sz="0" w:space="0" w:color="auto"/>
        <w:right w:val="none" w:sz="0" w:space="0" w:color="auto"/>
      </w:divBdr>
    </w:div>
    <w:div w:id="1815642049">
      <w:bodyDiv w:val="1"/>
      <w:marLeft w:val="0"/>
      <w:marRight w:val="0"/>
      <w:marTop w:val="0"/>
      <w:marBottom w:val="0"/>
      <w:divBdr>
        <w:top w:val="none" w:sz="0" w:space="0" w:color="auto"/>
        <w:left w:val="none" w:sz="0" w:space="0" w:color="auto"/>
        <w:bottom w:val="none" w:sz="0" w:space="0" w:color="auto"/>
        <w:right w:val="none" w:sz="0" w:space="0" w:color="auto"/>
      </w:divBdr>
    </w:div>
    <w:div w:id="1838882443">
      <w:bodyDiv w:val="1"/>
      <w:marLeft w:val="0"/>
      <w:marRight w:val="0"/>
      <w:marTop w:val="0"/>
      <w:marBottom w:val="0"/>
      <w:divBdr>
        <w:top w:val="none" w:sz="0" w:space="0" w:color="auto"/>
        <w:left w:val="none" w:sz="0" w:space="0" w:color="auto"/>
        <w:bottom w:val="none" w:sz="0" w:space="0" w:color="auto"/>
        <w:right w:val="none" w:sz="0" w:space="0" w:color="auto"/>
      </w:divBdr>
    </w:div>
    <w:div w:id="1843397452">
      <w:bodyDiv w:val="1"/>
      <w:marLeft w:val="0"/>
      <w:marRight w:val="0"/>
      <w:marTop w:val="0"/>
      <w:marBottom w:val="0"/>
      <w:divBdr>
        <w:top w:val="none" w:sz="0" w:space="0" w:color="auto"/>
        <w:left w:val="none" w:sz="0" w:space="0" w:color="auto"/>
        <w:bottom w:val="none" w:sz="0" w:space="0" w:color="auto"/>
        <w:right w:val="none" w:sz="0" w:space="0" w:color="auto"/>
      </w:divBdr>
    </w:div>
    <w:div w:id="1848905508">
      <w:bodyDiv w:val="1"/>
      <w:marLeft w:val="0"/>
      <w:marRight w:val="0"/>
      <w:marTop w:val="0"/>
      <w:marBottom w:val="0"/>
      <w:divBdr>
        <w:top w:val="none" w:sz="0" w:space="0" w:color="auto"/>
        <w:left w:val="none" w:sz="0" w:space="0" w:color="auto"/>
        <w:bottom w:val="none" w:sz="0" w:space="0" w:color="auto"/>
        <w:right w:val="none" w:sz="0" w:space="0" w:color="auto"/>
      </w:divBdr>
      <w:divsChild>
        <w:div w:id="28993840">
          <w:marLeft w:val="0"/>
          <w:marRight w:val="0"/>
          <w:marTop w:val="0"/>
          <w:marBottom w:val="0"/>
          <w:divBdr>
            <w:top w:val="none" w:sz="0" w:space="0" w:color="auto"/>
            <w:left w:val="none" w:sz="0" w:space="0" w:color="auto"/>
            <w:bottom w:val="none" w:sz="0" w:space="0" w:color="auto"/>
            <w:right w:val="none" w:sz="0" w:space="0" w:color="auto"/>
          </w:divBdr>
          <w:divsChild>
            <w:div w:id="233198661">
              <w:marLeft w:val="0"/>
              <w:marRight w:val="0"/>
              <w:marTop w:val="0"/>
              <w:marBottom w:val="0"/>
              <w:divBdr>
                <w:top w:val="none" w:sz="0" w:space="0" w:color="auto"/>
                <w:left w:val="none" w:sz="0" w:space="0" w:color="auto"/>
                <w:bottom w:val="none" w:sz="0" w:space="0" w:color="auto"/>
                <w:right w:val="none" w:sz="0" w:space="0" w:color="auto"/>
              </w:divBdr>
              <w:divsChild>
                <w:div w:id="1836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2060">
      <w:bodyDiv w:val="1"/>
      <w:marLeft w:val="0"/>
      <w:marRight w:val="0"/>
      <w:marTop w:val="0"/>
      <w:marBottom w:val="0"/>
      <w:divBdr>
        <w:top w:val="none" w:sz="0" w:space="0" w:color="auto"/>
        <w:left w:val="none" w:sz="0" w:space="0" w:color="auto"/>
        <w:bottom w:val="none" w:sz="0" w:space="0" w:color="auto"/>
        <w:right w:val="none" w:sz="0" w:space="0" w:color="auto"/>
      </w:divBdr>
    </w:div>
    <w:div w:id="1952083002">
      <w:bodyDiv w:val="1"/>
      <w:marLeft w:val="0"/>
      <w:marRight w:val="0"/>
      <w:marTop w:val="0"/>
      <w:marBottom w:val="0"/>
      <w:divBdr>
        <w:top w:val="none" w:sz="0" w:space="0" w:color="auto"/>
        <w:left w:val="none" w:sz="0" w:space="0" w:color="auto"/>
        <w:bottom w:val="none" w:sz="0" w:space="0" w:color="auto"/>
        <w:right w:val="none" w:sz="0" w:space="0" w:color="auto"/>
      </w:divBdr>
    </w:div>
    <w:div w:id="1969704081">
      <w:bodyDiv w:val="1"/>
      <w:marLeft w:val="0"/>
      <w:marRight w:val="0"/>
      <w:marTop w:val="0"/>
      <w:marBottom w:val="0"/>
      <w:divBdr>
        <w:top w:val="none" w:sz="0" w:space="0" w:color="auto"/>
        <w:left w:val="none" w:sz="0" w:space="0" w:color="auto"/>
        <w:bottom w:val="none" w:sz="0" w:space="0" w:color="auto"/>
        <w:right w:val="none" w:sz="0" w:space="0" w:color="auto"/>
      </w:divBdr>
    </w:div>
    <w:div w:id="1973436779">
      <w:bodyDiv w:val="1"/>
      <w:marLeft w:val="0"/>
      <w:marRight w:val="0"/>
      <w:marTop w:val="0"/>
      <w:marBottom w:val="0"/>
      <w:divBdr>
        <w:top w:val="none" w:sz="0" w:space="0" w:color="auto"/>
        <w:left w:val="none" w:sz="0" w:space="0" w:color="auto"/>
        <w:bottom w:val="none" w:sz="0" w:space="0" w:color="auto"/>
        <w:right w:val="none" w:sz="0" w:space="0" w:color="auto"/>
      </w:divBdr>
    </w:div>
    <w:div w:id="1975794167">
      <w:bodyDiv w:val="1"/>
      <w:marLeft w:val="0"/>
      <w:marRight w:val="0"/>
      <w:marTop w:val="0"/>
      <w:marBottom w:val="0"/>
      <w:divBdr>
        <w:top w:val="none" w:sz="0" w:space="0" w:color="auto"/>
        <w:left w:val="none" w:sz="0" w:space="0" w:color="auto"/>
        <w:bottom w:val="none" w:sz="0" w:space="0" w:color="auto"/>
        <w:right w:val="none" w:sz="0" w:space="0" w:color="auto"/>
      </w:divBdr>
    </w:div>
    <w:div w:id="1975987318">
      <w:bodyDiv w:val="1"/>
      <w:marLeft w:val="0"/>
      <w:marRight w:val="0"/>
      <w:marTop w:val="0"/>
      <w:marBottom w:val="0"/>
      <w:divBdr>
        <w:top w:val="none" w:sz="0" w:space="0" w:color="auto"/>
        <w:left w:val="none" w:sz="0" w:space="0" w:color="auto"/>
        <w:bottom w:val="none" w:sz="0" w:space="0" w:color="auto"/>
        <w:right w:val="none" w:sz="0" w:space="0" w:color="auto"/>
      </w:divBdr>
    </w:div>
    <w:div w:id="1993632440">
      <w:bodyDiv w:val="1"/>
      <w:marLeft w:val="0"/>
      <w:marRight w:val="0"/>
      <w:marTop w:val="0"/>
      <w:marBottom w:val="0"/>
      <w:divBdr>
        <w:top w:val="none" w:sz="0" w:space="0" w:color="auto"/>
        <w:left w:val="none" w:sz="0" w:space="0" w:color="auto"/>
        <w:bottom w:val="none" w:sz="0" w:space="0" w:color="auto"/>
        <w:right w:val="none" w:sz="0" w:space="0" w:color="auto"/>
      </w:divBdr>
    </w:div>
    <w:div w:id="2017072159">
      <w:bodyDiv w:val="1"/>
      <w:marLeft w:val="0"/>
      <w:marRight w:val="0"/>
      <w:marTop w:val="0"/>
      <w:marBottom w:val="0"/>
      <w:divBdr>
        <w:top w:val="none" w:sz="0" w:space="0" w:color="auto"/>
        <w:left w:val="none" w:sz="0" w:space="0" w:color="auto"/>
        <w:bottom w:val="none" w:sz="0" w:space="0" w:color="auto"/>
        <w:right w:val="none" w:sz="0" w:space="0" w:color="auto"/>
      </w:divBdr>
    </w:div>
    <w:div w:id="2033334595">
      <w:bodyDiv w:val="1"/>
      <w:marLeft w:val="0"/>
      <w:marRight w:val="0"/>
      <w:marTop w:val="0"/>
      <w:marBottom w:val="0"/>
      <w:divBdr>
        <w:top w:val="none" w:sz="0" w:space="0" w:color="auto"/>
        <w:left w:val="none" w:sz="0" w:space="0" w:color="auto"/>
        <w:bottom w:val="none" w:sz="0" w:space="0" w:color="auto"/>
        <w:right w:val="none" w:sz="0" w:space="0" w:color="auto"/>
      </w:divBdr>
    </w:div>
    <w:div w:id="2091778488">
      <w:bodyDiv w:val="1"/>
      <w:marLeft w:val="0"/>
      <w:marRight w:val="0"/>
      <w:marTop w:val="0"/>
      <w:marBottom w:val="0"/>
      <w:divBdr>
        <w:top w:val="none" w:sz="0" w:space="0" w:color="auto"/>
        <w:left w:val="none" w:sz="0" w:space="0" w:color="auto"/>
        <w:bottom w:val="none" w:sz="0" w:space="0" w:color="auto"/>
        <w:right w:val="none" w:sz="0" w:space="0" w:color="auto"/>
      </w:divBdr>
    </w:div>
    <w:div w:id="2098864428">
      <w:bodyDiv w:val="1"/>
      <w:marLeft w:val="0"/>
      <w:marRight w:val="0"/>
      <w:marTop w:val="0"/>
      <w:marBottom w:val="0"/>
      <w:divBdr>
        <w:top w:val="none" w:sz="0" w:space="0" w:color="auto"/>
        <w:left w:val="none" w:sz="0" w:space="0" w:color="auto"/>
        <w:bottom w:val="none" w:sz="0" w:space="0" w:color="auto"/>
        <w:right w:val="none" w:sz="0" w:space="0" w:color="auto"/>
      </w:divBdr>
      <w:divsChild>
        <w:div w:id="1099447417">
          <w:marLeft w:val="0"/>
          <w:marRight w:val="0"/>
          <w:marTop w:val="0"/>
          <w:marBottom w:val="0"/>
          <w:divBdr>
            <w:top w:val="none" w:sz="0" w:space="0" w:color="auto"/>
            <w:left w:val="none" w:sz="0" w:space="0" w:color="auto"/>
            <w:bottom w:val="none" w:sz="0" w:space="0" w:color="auto"/>
            <w:right w:val="none" w:sz="0" w:space="0" w:color="auto"/>
          </w:divBdr>
          <w:divsChild>
            <w:div w:id="1587312">
              <w:marLeft w:val="0"/>
              <w:marRight w:val="0"/>
              <w:marTop w:val="0"/>
              <w:marBottom w:val="0"/>
              <w:divBdr>
                <w:top w:val="none" w:sz="0" w:space="0" w:color="auto"/>
                <w:left w:val="none" w:sz="0" w:space="0" w:color="auto"/>
                <w:bottom w:val="none" w:sz="0" w:space="0" w:color="auto"/>
                <w:right w:val="none" w:sz="0" w:space="0" w:color="auto"/>
              </w:divBdr>
              <w:divsChild>
                <w:div w:id="2026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9934">
      <w:bodyDiv w:val="1"/>
      <w:marLeft w:val="0"/>
      <w:marRight w:val="0"/>
      <w:marTop w:val="0"/>
      <w:marBottom w:val="0"/>
      <w:divBdr>
        <w:top w:val="none" w:sz="0" w:space="0" w:color="auto"/>
        <w:left w:val="none" w:sz="0" w:space="0" w:color="auto"/>
        <w:bottom w:val="none" w:sz="0" w:space="0" w:color="auto"/>
        <w:right w:val="none" w:sz="0" w:space="0" w:color="auto"/>
      </w:divBdr>
      <w:divsChild>
        <w:div w:id="1430269228">
          <w:marLeft w:val="0"/>
          <w:marRight w:val="0"/>
          <w:marTop w:val="0"/>
          <w:marBottom w:val="0"/>
          <w:divBdr>
            <w:top w:val="none" w:sz="0" w:space="0" w:color="auto"/>
            <w:left w:val="none" w:sz="0" w:space="0" w:color="auto"/>
            <w:bottom w:val="none" w:sz="0" w:space="0" w:color="auto"/>
            <w:right w:val="none" w:sz="0" w:space="0" w:color="auto"/>
          </w:divBdr>
          <w:divsChild>
            <w:div w:id="1916744403">
              <w:marLeft w:val="0"/>
              <w:marRight w:val="0"/>
              <w:marTop w:val="0"/>
              <w:marBottom w:val="0"/>
              <w:divBdr>
                <w:top w:val="none" w:sz="0" w:space="0" w:color="auto"/>
                <w:left w:val="none" w:sz="0" w:space="0" w:color="auto"/>
                <w:bottom w:val="none" w:sz="0" w:space="0" w:color="auto"/>
                <w:right w:val="none" w:sz="0" w:space="0" w:color="auto"/>
              </w:divBdr>
              <w:divsChild>
                <w:div w:id="1146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59696">
      <w:bodyDiv w:val="1"/>
      <w:marLeft w:val="0"/>
      <w:marRight w:val="0"/>
      <w:marTop w:val="0"/>
      <w:marBottom w:val="0"/>
      <w:divBdr>
        <w:top w:val="none" w:sz="0" w:space="0" w:color="auto"/>
        <w:left w:val="none" w:sz="0" w:space="0" w:color="auto"/>
        <w:bottom w:val="none" w:sz="0" w:space="0" w:color="auto"/>
        <w:right w:val="none" w:sz="0" w:space="0" w:color="auto"/>
      </w:divBdr>
      <w:divsChild>
        <w:div w:id="1490755116">
          <w:marLeft w:val="0"/>
          <w:marRight w:val="0"/>
          <w:marTop w:val="0"/>
          <w:marBottom w:val="0"/>
          <w:divBdr>
            <w:top w:val="none" w:sz="0" w:space="0" w:color="auto"/>
            <w:left w:val="none" w:sz="0" w:space="0" w:color="auto"/>
            <w:bottom w:val="none" w:sz="0" w:space="0" w:color="auto"/>
            <w:right w:val="none" w:sz="0" w:space="0" w:color="auto"/>
          </w:divBdr>
          <w:divsChild>
            <w:div w:id="889727955">
              <w:marLeft w:val="0"/>
              <w:marRight w:val="0"/>
              <w:marTop w:val="0"/>
              <w:marBottom w:val="0"/>
              <w:divBdr>
                <w:top w:val="none" w:sz="0" w:space="0" w:color="auto"/>
                <w:left w:val="none" w:sz="0" w:space="0" w:color="auto"/>
                <w:bottom w:val="none" w:sz="0" w:space="0" w:color="auto"/>
                <w:right w:val="none" w:sz="0" w:space="0" w:color="auto"/>
              </w:divBdr>
              <w:divsChild>
                <w:div w:id="4590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log-21.ru/media/2451/guring.pdf" TargetMode="External"/><Relationship Id="rId13" Type="http://schemas.openxmlformats.org/officeDocument/2006/relationships/hyperlink" Target="https://en.wikipedia.org/wiki/PubMed_Identifier"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scholar.harvard.edu/zzfuchs/publications/gender-and-analogical-extension-animacy-borrowings-polish" TargetMode="External"/><Relationship Id="rId12" Type="http://schemas.openxmlformats.org/officeDocument/2006/relationships/hyperlink" Target="https://doi.org/10.1016%2Fj.brainres.2010.10.07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scholar.harvard.edu/zzfuchs/publications/gender-and-analogical-extension-animacy-borrowings-polish" TargetMode="External"/><Relationship Id="rId11" Type="http://schemas.openxmlformats.org/officeDocument/2006/relationships/hyperlink" Target="https://en.wikipedia.org/wiki/Digital_object_identifie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080/01690965.2011.58014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rus.1september.ru/article.php?ID=200204103" TargetMode="External"/><Relationship Id="rId14" Type="http://schemas.openxmlformats.org/officeDocument/2006/relationships/hyperlink" Target="https://www.ncbi.nlm.nih.gov/pubmed/21029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8680</Words>
  <Characters>49482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Alexis Janda</cp:lastModifiedBy>
  <cp:revision>11</cp:revision>
  <cp:lastPrinted>2023-02-07T19:35:00Z</cp:lastPrinted>
  <dcterms:created xsi:type="dcterms:W3CDTF">2019-10-13T18:06:00Z</dcterms:created>
  <dcterms:modified xsi:type="dcterms:W3CDTF">2023-02-07T20:28:00Z</dcterms:modified>
</cp:coreProperties>
</file>