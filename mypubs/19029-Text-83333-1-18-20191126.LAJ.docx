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DB6CB" w14:textId="77777777" w:rsidR="0096579C" w:rsidRPr="001545E9" w:rsidRDefault="0046310C" w:rsidP="00A60FAA">
      <w:pPr>
        <w:spacing w:line="480" w:lineRule="auto"/>
        <w:rPr>
          <w:rFonts w:ascii="Times New Roman" w:hAnsi="Times New Roman" w:cs="Times New Roman"/>
          <w:bCs/>
          <w:rPrChange w:id="0" w:author="Allison Adelman" w:date="2019-10-05T16:14:00Z">
            <w:rPr>
              <w:rFonts w:ascii="Times New Roman" w:hAnsi="Times New Roman" w:cs="Times New Roman"/>
              <w:b/>
            </w:rPr>
          </w:rPrChange>
        </w:rPr>
      </w:pPr>
      <w:commentRangeStart w:id="1"/>
      <w:del w:id="2" w:author="Allison Adelman" w:date="2019-10-05T16:14:00Z">
        <w:r w:rsidRPr="001545E9" w:rsidDel="00432468">
          <w:rPr>
            <w:rFonts w:ascii="Times New Roman" w:hAnsi="Times New Roman" w:cs="Times New Roman"/>
            <w:b/>
          </w:rPr>
          <w:delText>58</w:delText>
        </w:r>
        <w:r w:rsidR="00A60FAA" w:rsidRPr="001545E9" w:rsidDel="00432468">
          <w:rPr>
            <w:rFonts w:ascii="Times New Roman" w:hAnsi="Times New Roman" w:cs="Times New Roman"/>
            <w:b/>
          </w:rPr>
          <w:delText xml:space="preserve">. </w:delText>
        </w:r>
      </w:del>
      <w:r w:rsidR="00314330" w:rsidRPr="001545E9">
        <w:rPr>
          <w:rFonts w:ascii="Times New Roman" w:hAnsi="Times New Roman" w:cs="Times New Roman"/>
          <w:bCs/>
          <w:rPrChange w:id="3" w:author="Allison Adelman" w:date="2019-10-05T16:14:00Z">
            <w:rPr>
              <w:rFonts w:ascii="Times New Roman" w:hAnsi="Times New Roman" w:cs="Times New Roman"/>
              <w:b/>
            </w:rPr>
          </w:rPrChange>
        </w:rPr>
        <w:t>R</w:t>
      </w:r>
      <w:commentRangeEnd w:id="1"/>
      <w:r w:rsidR="00432468" w:rsidRPr="001545E9">
        <w:rPr>
          <w:rStyle w:val="CommentReference"/>
        </w:rPr>
        <w:commentReference w:id="1"/>
      </w:r>
      <w:commentRangeStart w:id="4"/>
      <w:r w:rsidR="00314330" w:rsidRPr="001545E9">
        <w:rPr>
          <w:rFonts w:ascii="Times New Roman" w:hAnsi="Times New Roman" w:cs="Times New Roman"/>
          <w:bCs/>
          <w:rPrChange w:id="5" w:author="Allison Adelman" w:date="2019-10-05T16:14:00Z">
            <w:rPr>
              <w:rFonts w:ascii="Times New Roman" w:hAnsi="Times New Roman" w:cs="Times New Roman"/>
              <w:b/>
            </w:rPr>
          </w:rPrChange>
        </w:rPr>
        <w:t>ecommendations for</w:t>
      </w:r>
      <w:r w:rsidR="001F2BF8" w:rsidRPr="001545E9">
        <w:rPr>
          <w:rFonts w:ascii="Times New Roman" w:hAnsi="Times New Roman" w:cs="Times New Roman"/>
          <w:bCs/>
          <w:rPrChange w:id="6" w:author="Allison Adelman" w:date="2019-10-05T16:14:00Z">
            <w:rPr>
              <w:rFonts w:ascii="Times New Roman" w:hAnsi="Times New Roman" w:cs="Times New Roman"/>
              <w:b/>
            </w:rPr>
          </w:rPrChange>
        </w:rPr>
        <w:t xml:space="preserve"> re-usable data and </w:t>
      </w:r>
      <w:r w:rsidR="00DF468D" w:rsidRPr="001545E9">
        <w:rPr>
          <w:rFonts w:ascii="Times New Roman" w:hAnsi="Times New Roman" w:cs="Times New Roman"/>
          <w:bCs/>
          <w:rPrChange w:id="7" w:author="Allison Adelman" w:date="2019-10-05T16:14:00Z">
            <w:rPr>
              <w:rFonts w:ascii="Times New Roman" w:hAnsi="Times New Roman" w:cs="Times New Roman"/>
              <w:b/>
            </w:rPr>
          </w:rPrChange>
        </w:rPr>
        <w:t xml:space="preserve">statistical </w:t>
      </w:r>
      <w:r w:rsidR="001F2BF8" w:rsidRPr="001545E9">
        <w:rPr>
          <w:rFonts w:ascii="Times New Roman" w:hAnsi="Times New Roman" w:cs="Times New Roman"/>
          <w:bCs/>
          <w:rPrChange w:id="8" w:author="Allison Adelman" w:date="2019-10-05T16:14:00Z">
            <w:rPr>
              <w:rFonts w:ascii="Times New Roman" w:hAnsi="Times New Roman" w:cs="Times New Roman"/>
              <w:b/>
            </w:rPr>
          </w:rPrChange>
        </w:rPr>
        <w:t>code</w:t>
      </w:r>
      <w:commentRangeEnd w:id="4"/>
      <w:r w:rsidR="001D62D7" w:rsidRPr="001545E9">
        <w:rPr>
          <w:rStyle w:val="CommentReference"/>
        </w:rPr>
        <w:commentReference w:id="4"/>
      </w:r>
    </w:p>
    <w:p w14:paraId="5C8A34E7" w14:textId="77777777" w:rsidR="00432468" w:rsidRPr="001545E9" w:rsidRDefault="00432468" w:rsidP="00A60FAA">
      <w:pPr>
        <w:spacing w:line="480" w:lineRule="auto"/>
        <w:rPr>
          <w:ins w:id="9" w:author="Allison Adelman" w:date="2019-10-05T16:14:00Z"/>
          <w:rFonts w:ascii="Times New Roman" w:hAnsi="Times New Roman" w:cs="Times New Roman"/>
          <w:bCs/>
        </w:rPr>
      </w:pPr>
    </w:p>
    <w:p w14:paraId="3D1C73BC" w14:textId="77777777" w:rsidR="00FF767D" w:rsidRPr="001545E9" w:rsidRDefault="00FF767D" w:rsidP="00A60FAA">
      <w:pPr>
        <w:spacing w:line="480" w:lineRule="auto"/>
        <w:rPr>
          <w:rFonts w:ascii="Times New Roman" w:hAnsi="Times New Roman" w:cs="Times New Roman"/>
          <w:bCs/>
          <w:rPrChange w:id="10" w:author="Allison Adelman" w:date="2019-10-05T16:14:00Z">
            <w:rPr>
              <w:rFonts w:ascii="Times New Roman" w:hAnsi="Times New Roman" w:cs="Times New Roman"/>
              <w:b/>
            </w:rPr>
          </w:rPrChange>
        </w:rPr>
      </w:pPr>
      <w:r w:rsidRPr="001545E9">
        <w:rPr>
          <w:rFonts w:ascii="Times New Roman" w:hAnsi="Times New Roman" w:cs="Times New Roman"/>
          <w:bCs/>
          <w:rPrChange w:id="11" w:author="Allison Adelman" w:date="2019-10-05T16:14:00Z">
            <w:rPr>
              <w:rFonts w:ascii="Times New Roman" w:hAnsi="Times New Roman" w:cs="Times New Roman"/>
              <w:b/>
            </w:rPr>
          </w:rPrChange>
        </w:rPr>
        <w:t>Laura A. Janda</w:t>
      </w:r>
    </w:p>
    <w:p w14:paraId="0790C9C5" w14:textId="77777777" w:rsidR="00432468" w:rsidRPr="001545E9" w:rsidRDefault="00432468" w:rsidP="00A60FAA">
      <w:pPr>
        <w:spacing w:line="480" w:lineRule="auto"/>
        <w:rPr>
          <w:ins w:id="12" w:author="Allison Adelman" w:date="2019-10-05T16:14:00Z"/>
          <w:rFonts w:ascii="Times New Roman" w:hAnsi="Times New Roman" w:cs="Times New Roman"/>
          <w:b/>
        </w:rPr>
      </w:pPr>
    </w:p>
    <w:p w14:paraId="58992F35" w14:textId="77777777" w:rsidR="001F2BF8" w:rsidRPr="001545E9" w:rsidRDefault="001F2BF8" w:rsidP="00A60FAA">
      <w:pPr>
        <w:spacing w:line="480" w:lineRule="auto"/>
        <w:rPr>
          <w:rFonts w:ascii="Times New Roman" w:hAnsi="Times New Roman" w:cs="Times New Roman"/>
          <w:b/>
        </w:rPr>
      </w:pPr>
      <w:r w:rsidRPr="001545E9">
        <w:rPr>
          <w:rFonts w:ascii="Times New Roman" w:hAnsi="Times New Roman" w:cs="Times New Roman"/>
          <w:b/>
        </w:rPr>
        <w:t>1. Introduction:</w:t>
      </w:r>
      <w:r w:rsidR="00DF468D" w:rsidRPr="001545E9">
        <w:rPr>
          <w:rFonts w:ascii="Times New Roman" w:hAnsi="Times New Roman" w:cs="Times New Roman"/>
          <w:b/>
        </w:rPr>
        <w:t xml:space="preserve"> The FAIR principles</w:t>
      </w:r>
    </w:p>
    <w:p w14:paraId="07B4D747" w14:textId="5A3DF9A3" w:rsidR="00E75744" w:rsidRPr="001545E9" w:rsidRDefault="00E75744" w:rsidP="00E75744">
      <w:pPr>
        <w:spacing w:line="480" w:lineRule="auto"/>
        <w:rPr>
          <w:rFonts w:ascii="Times New Roman" w:hAnsi="Times New Roman" w:cs="Times New Roman"/>
        </w:rPr>
      </w:pPr>
      <w:r w:rsidRPr="001545E9">
        <w:rPr>
          <w:rFonts w:ascii="Times New Roman" w:hAnsi="Times New Roman" w:cs="Times New Roman"/>
        </w:rPr>
        <w:t xml:space="preserve">In </w:t>
      </w:r>
      <w:ins w:id="13" w:author="Bradley McDonnell" w:date="2019-11-26T09:00:00Z">
        <w:r w:rsidR="005F64A1">
          <w:rPr>
            <w:rFonts w:ascii="Times New Roman" w:hAnsi="Times New Roman" w:cs="Times New Roman"/>
          </w:rPr>
          <w:t>linguistic studies that draw on empirical data and statistical code</w:t>
        </w:r>
      </w:ins>
      <w:ins w:id="14" w:author="Bradley McDonnell" w:date="2019-11-26T09:01:00Z">
        <w:r w:rsidR="005F64A1">
          <w:rPr>
            <w:rFonts w:ascii="Times New Roman" w:hAnsi="Times New Roman" w:cs="Times New Roman"/>
          </w:rPr>
          <w:t>,</w:t>
        </w:r>
      </w:ins>
      <w:ins w:id="15" w:author="Bradley McDonnell" w:date="2019-11-26T09:00:00Z">
        <w:r w:rsidR="005F64A1">
          <w:rPr>
            <w:rFonts w:ascii="Times New Roman" w:hAnsi="Times New Roman" w:cs="Times New Roman"/>
          </w:rPr>
          <w:t xml:space="preserve"> </w:t>
        </w:r>
      </w:ins>
      <w:del w:id="16" w:author="Bradley McDonnell" w:date="2019-11-26T09:01:00Z">
        <w:r w:rsidRPr="001545E9" w:rsidDel="005F64A1">
          <w:rPr>
            <w:rFonts w:ascii="Times New Roman" w:hAnsi="Times New Roman" w:cs="Times New Roman"/>
          </w:rPr>
          <w:delText xml:space="preserve">order to get the whole story, </w:delText>
        </w:r>
      </w:del>
      <w:r w:rsidR="00AB4411" w:rsidRPr="001545E9">
        <w:rPr>
          <w:rFonts w:ascii="Times New Roman" w:hAnsi="Times New Roman" w:cs="Times New Roman"/>
        </w:rPr>
        <w:t>the linguistic community</w:t>
      </w:r>
      <w:r w:rsidRPr="001545E9">
        <w:rPr>
          <w:rFonts w:ascii="Times New Roman" w:hAnsi="Times New Roman" w:cs="Times New Roman"/>
        </w:rPr>
        <w:t xml:space="preserve"> need</w:t>
      </w:r>
      <w:r w:rsidR="00AB4411" w:rsidRPr="001545E9">
        <w:rPr>
          <w:rFonts w:ascii="Times New Roman" w:hAnsi="Times New Roman" w:cs="Times New Roman"/>
        </w:rPr>
        <w:t>s</w:t>
      </w:r>
      <w:r w:rsidRPr="001545E9">
        <w:rPr>
          <w:rFonts w:ascii="Times New Roman" w:hAnsi="Times New Roman" w:cs="Times New Roman"/>
        </w:rPr>
        <w:t xml:space="preserve"> </w:t>
      </w:r>
      <w:ins w:id="17" w:author="Bradley McDonnell" w:date="2019-11-26T09:01:00Z">
        <w:r w:rsidR="005F64A1">
          <w:rPr>
            <w:rFonts w:ascii="Times New Roman" w:hAnsi="Times New Roman" w:cs="Times New Roman"/>
          </w:rPr>
          <w:t xml:space="preserve">full </w:t>
        </w:r>
      </w:ins>
      <w:r w:rsidRPr="001545E9">
        <w:rPr>
          <w:rFonts w:ascii="Times New Roman" w:hAnsi="Times New Roman" w:cs="Times New Roman"/>
        </w:rPr>
        <w:t xml:space="preserve">access </w:t>
      </w:r>
      <w:ins w:id="18" w:author="Bradley McDonnell" w:date="2019-11-26T09:01:00Z">
        <w:r w:rsidR="005F64A1">
          <w:rPr>
            <w:rFonts w:ascii="Times New Roman" w:hAnsi="Times New Roman" w:cs="Times New Roman"/>
          </w:rPr>
          <w:t xml:space="preserve">not just </w:t>
        </w:r>
      </w:ins>
      <w:r w:rsidRPr="001545E9">
        <w:rPr>
          <w:rFonts w:ascii="Times New Roman" w:hAnsi="Times New Roman" w:cs="Times New Roman"/>
        </w:rPr>
        <w:t>to</w:t>
      </w:r>
      <w:ins w:id="19" w:author="Bradley McDonnell" w:date="2019-11-26T09:02:00Z">
        <w:r w:rsidR="005F64A1">
          <w:rPr>
            <w:rFonts w:ascii="Times New Roman" w:hAnsi="Times New Roman" w:cs="Times New Roman"/>
          </w:rPr>
          <w:t xml:space="preserve"> the</w:t>
        </w:r>
        <w:r w:rsidR="005F64A1" w:rsidRPr="001545E9">
          <w:rPr>
            <w:rFonts w:ascii="Times New Roman" w:hAnsi="Times New Roman" w:cs="Times New Roman"/>
          </w:rPr>
          <w:t xml:space="preserve"> scholarly article or report of </w:t>
        </w:r>
        <w:r w:rsidR="005F64A1">
          <w:rPr>
            <w:rFonts w:ascii="Times New Roman" w:hAnsi="Times New Roman" w:cs="Times New Roman"/>
          </w:rPr>
          <w:t xml:space="preserve">the </w:t>
        </w:r>
        <w:r w:rsidR="005F64A1" w:rsidRPr="001545E9">
          <w:rPr>
            <w:rFonts w:ascii="Times New Roman" w:hAnsi="Times New Roman" w:cs="Times New Roman"/>
          </w:rPr>
          <w:t>finding</w:t>
        </w:r>
        <w:r w:rsidR="005F64A1">
          <w:rPr>
            <w:rFonts w:ascii="Times New Roman" w:hAnsi="Times New Roman" w:cs="Times New Roman"/>
          </w:rPr>
          <w:t>s but also</w:t>
        </w:r>
      </w:ins>
      <w:r w:rsidRPr="001545E9">
        <w:rPr>
          <w:rFonts w:ascii="Times New Roman" w:hAnsi="Times New Roman" w:cs="Times New Roman"/>
        </w:rPr>
        <w:t xml:space="preserve"> the data and statistical code that stand behind</w:t>
      </w:r>
      <w:ins w:id="20" w:author="Bradley McDonnell" w:date="2019-11-26T09:02:00Z">
        <w:r w:rsidR="005F64A1">
          <w:rPr>
            <w:rFonts w:ascii="Times New Roman" w:hAnsi="Times New Roman" w:cs="Times New Roman"/>
          </w:rPr>
          <w:t xml:space="preserve"> them</w:t>
        </w:r>
      </w:ins>
      <w:del w:id="21" w:author="Bradley McDonnell" w:date="2019-11-26T09:02:00Z">
        <w:r w:rsidRPr="001545E9" w:rsidDel="005F64A1">
          <w:rPr>
            <w:rFonts w:ascii="Times New Roman" w:hAnsi="Times New Roman" w:cs="Times New Roman"/>
          </w:rPr>
          <w:delText xml:space="preserve"> a sc</w:delText>
        </w:r>
        <w:r w:rsidR="00AB4411" w:rsidRPr="001545E9" w:rsidDel="005F64A1">
          <w:rPr>
            <w:rFonts w:ascii="Times New Roman" w:hAnsi="Times New Roman" w:cs="Times New Roman"/>
          </w:rPr>
          <w:delText>holarly</w:delText>
        </w:r>
        <w:r w:rsidRPr="001545E9" w:rsidDel="005F64A1">
          <w:rPr>
            <w:rFonts w:ascii="Times New Roman" w:hAnsi="Times New Roman" w:cs="Times New Roman"/>
          </w:rPr>
          <w:delText xml:space="preserve"> article or any other report of a </w:delText>
        </w:r>
        <w:r w:rsidR="00AB4411" w:rsidRPr="001545E9" w:rsidDel="005F64A1">
          <w:rPr>
            <w:rFonts w:ascii="Times New Roman" w:hAnsi="Times New Roman" w:cs="Times New Roman"/>
          </w:rPr>
          <w:delText>linguist</w:delText>
        </w:r>
        <w:r w:rsidRPr="001545E9" w:rsidDel="005F64A1">
          <w:rPr>
            <w:rFonts w:ascii="Times New Roman" w:hAnsi="Times New Roman" w:cs="Times New Roman"/>
          </w:rPr>
          <w:delText>ic finding</w:delText>
        </w:r>
      </w:del>
      <w:r w:rsidRPr="001545E9">
        <w:rPr>
          <w:rFonts w:ascii="Times New Roman" w:hAnsi="Times New Roman" w:cs="Times New Roman"/>
        </w:rPr>
        <w:t xml:space="preserve">. Ideally </w:t>
      </w:r>
      <w:ins w:id="22" w:author="Bradley McDonnell" w:date="2019-11-26T09:03:00Z">
        <w:r w:rsidR="005F64A1">
          <w:rPr>
            <w:rFonts w:ascii="Times New Roman" w:hAnsi="Times New Roman" w:cs="Times New Roman"/>
          </w:rPr>
          <w:t xml:space="preserve">researchers should </w:t>
        </w:r>
        <w:commentRangeStart w:id="23"/>
        <w:r w:rsidR="005F64A1">
          <w:rPr>
            <w:rFonts w:ascii="Times New Roman" w:hAnsi="Times New Roman" w:cs="Times New Roman"/>
          </w:rPr>
          <w:t xml:space="preserve">post </w:t>
        </w:r>
      </w:ins>
      <w:r w:rsidRPr="001545E9">
        <w:rPr>
          <w:rFonts w:ascii="Times New Roman" w:hAnsi="Times New Roman" w:cs="Times New Roman"/>
        </w:rPr>
        <w:t xml:space="preserve">a </w:t>
      </w:r>
      <w:ins w:id="24" w:author="Bradley McDonnell" w:date="2019-11-26T08:57:00Z">
        <w:r w:rsidR="005F64A1">
          <w:rPr>
            <w:rFonts w:ascii="Times New Roman" w:hAnsi="Times New Roman" w:cs="Times New Roman"/>
          </w:rPr>
          <w:t xml:space="preserve">resource </w:t>
        </w:r>
      </w:ins>
      <w:commentRangeEnd w:id="23"/>
      <w:ins w:id="25" w:author="Bradley McDonnell" w:date="2019-11-26T14:20:00Z">
        <w:r w:rsidR="004420BD">
          <w:rPr>
            <w:rStyle w:val="CommentReference"/>
          </w:rPr>
          <w:commentReference w:id="23"/>
        </w:r>
      </w:ins>
      <w:ins w:id="26" w:author="Bradley McDonnell" w:date="2019-11-26T08:57:00Z">
        <w:r w:rsidR="005F64A1">
          <w:rPr>
            <w:rFonts w:ascii="Times New Roman" w:hAnsi="Times New Roman" w:cs="Times New Roman"/>
          </w:rPr>
          <w:t>that include</w:t>
        </w:r>
      </w:ins>
      <w:ins w:id="27" w:author="Bradley McDonnell" w:date="2019-11-26T08:58:00Z">
        <w:r w:rsidR="005F64A1">
          <w:rPr>
            <w:rFonts w:ascii="Times New Roman" w:hAnsi="Times New Roman" w:cs="Times New Roman"/>
          </w:rPr>
          <w:t xml:space="preserve">s </w:t>
        </w:r>
      </w:ins>
      <w:commentRangeStart w:id="28"/>
      <w:del w:id="29" w:author="Bradley McDonnell" w:date="2019-11-26T08:57:00Z">
        <w:r w:rsidRPr="001545E9" w:rsidDel="005F64A1">
          <w:rPr>
            <w:rFonts w:ascii="Times New Roman" w:hAnsi="Times New Roman" w:cs="Times New Roman"/>
          </w:rPr>
          <w:delText>post</w:delText>
        </w:r>
        <w:commentRangeEnd w:id="28"/>
        <w:r w:rsidR="004B3630" w:rsidDel="005F64A1">
          <w:rPr>
            <w:rStyle w:val="CommentReference"/>
          </w:rPr>
          <w:commentReference w:id="28"/>
        </w:r>
        <w:r w:rsidRPr="001545E9" w:rsidDel="005F64A1">
          <w:rPr>
            <w:rFonts w:ascii="Times New Roman" w:hAnsi="Times New Roman" w:cs="Times New Roman"/>
          </w:rPr>
          <w:delText xml:space="preserve"> </w:delText>
        </w:r>
      </w:del>
      <w:del w:id="30" w:author="Bradley McDonnell" w:date="2019-11-26T08:58:00Z">
        <w:r w:rsidR="00A34E93" w:rsidRPr="001545E9" w:rsidDel="005F64A1">
          <w:rPr>
            <w:rFonts w:ascii="Times New Roman" w:hAnsi="Times New Roman" w:cs="Times New Roman"/>
          </w:rPr>
          <w:delText>sharing this information</w:delText>
        </w:r>
        <w:r w:rsidRPr="001545E9" w:rsidDel="005F64A1">
          <w:rPr>
            <w:rFonts w:ascii="Times New Roman" w:hAnsi="Times New Roman" w:cs="Times New Roman"/>
          </w:rPr>
          <w:delText xml:space="preserve"> </w:delText>
        </w:r>
      </w:del>
      <w:del w:id="31" w:author="Bradley McDonnell" w:date="2019-11-26T09:04:00Z">
        <w:r w:rsidRPr="001545E9" w:rsidDel="005F64A1">
          <w:rPr>
            <w:rFonts w:ascii="Times New Roman" w:hAnsi="Times New Roman" w:cs="Times New Roman"/>
          </w:rPr>
          <w:delText xml:space="preserve">should put </w:delText>
        </w:r>
      </w:del>
      <w:r w:rsidRPr="001545E9">
        <w:rPr>
          <w:rFonts w:ascii="Times New Roman" w:hAnsi="Times New Roman" w:cs="Times New Roman"/>
        </w:rPr>
        <w:t xml:space="preserve">all of </w:t>
      </w:r>
      <w:del w:id="32" w:author="Bradley McDonnell" w:date="2019-11-26T09:04:00Z">
        <w:r w:rsidRPr="001545E9" w:rsidDel="005F64A1">
          <w:rPr>
            <w:rFonts w:ascii="Times New Roman" w:hAnsi="Times New Roman" w:cs="Times New Roman"/>
          </w:rPr>
          <w:delText xml:space="preserve">one </w:delText>
        </w:r>
      </w:del>
      <w:ins w:id="33" w:author="Bradley McDonnell" w:date="2019-11-26T09:04:00Z">
        <w:r w:rsidR="005F64A1">
          <w:rPr>
            <w:rFonts w:ascii="Times New Roman" w:hAnsi="Times New Roman" w:cs="Times New Roman"/>
          </w:rPr>
          <w:t>the</w:t>
        </w:r>
        <w:r w:rsidR="005F64A1" w:rsidRPr="001545E9">
          <w:rPr>
            <w:rFonts w:ascii="Times New Roman" w:hAnsi="Times New Roman" w:cs="Times New Roman"/>
          </w:rPr>
          <w:t xml:space="preserve"> </w:t>
        </w:r>
      </w:ins>
      <w:r w:rsidRPr="001545E9">
        <w:rPr>
          <w:rFonts w:ascii="Times New Roman" w:hAnsi="Times New Roman" w:cs="Times New Roman"/>
        </w:rPr>
        <w:t xml:space="preserve">researcher’s data as well as the necessary tools for interpretation and analysis </w:t>
      </w:r>
      <w:del w:id="34" w:author="Laura A Janda" w:date="2019-11-27T10:15:00Z">
        <w:r w:rsidRPr="001545E9" w:rsidDel="00764F52">
          <w:rPr>
            <w:rFonts w:ascii="Times New Roman" w:hAnsi="Times New Roman" w:cs="Times New Roman"/>
          </w:rPr>
          <w:delText xml:space="preserve">into the hands of any other researcher </w:delText>
        </w:r>
      </w:del>
      <w:r w:rsidRPr="001545E9">
        <w:rPr>
          <w:rFonts w:ascii="Times New Roman" w:hAnsi="Times New Roman" w:cs="Times New Roman"/>
        </w:rPr>
        <w:t xml:space="preserve">in a format that is accessible, transparent, and explicit enough to allow </w:t>
      </w:r>
      <w:del w:id="35" w:author="Laura A Janda" w:date="2019-11-27T10:15:00Z">
        <w:r w:rsidRPr="001545E9" w:rsidDel="00764F52">
          <w:rPr>
            <w:rFonts w:ascii="Times New Roman" w:hAnsi="Times New Roman" w:cs="Times New Roman"/>
          </w:rPr>
          <w:delText xml:space="preserve">the </w:delText>
        </w:r>
      </w:del>
      <w:ins w:id="36" w:author="Laura A Janda" w:date="2019-11-27T10:15:00Z">
        <w:r w:rsidR="00764F52">
          <w:rPr>
            <w:rFonts w:ascii="Times New Roman" w:hAnsi="Times New Roman" w:cs="Times New Roman"/>
          </w:rPr>
          <w:t>a</w:t>
        </w:r>
        <w:r w:rsidR="00764F52" w:rsidRPr="001545E9">
          <w:rPr>
            <w:rFonts w:ascii="Times New Roman" w:hAnsi="Times New Roman" w:cs="Times New Roman"/>
          </w:rPr>
          <w:t xml:space="preserve"> </w:t>
        </w:r>
      </w:ins>
      <w:r w:rsidRPr="001545E9">
        <w:rPr>
          <w:rFonts w:ascii="Times New Roman" w:hAnsi="Times New Roman" w:cs="Times New Roman"/>
        </w:rPr>
        <w:t xml:space="preserve">second researcher to carry out the same analysis on that data or on similar data. The idea is simple, but making it work in practice requires the author of </w:t>
      </w:r>
      <w:r w:rsidR="00A34E93" w:rsidRPr="001545E9">
        <w:rPr>
          <w:rFonts w:ascii="Times New Roman" w:hAnsi="Times New Roman" w:cs="Times New Roman"/>
        </w:rPr>
        <w:t>a</w:t>
      </w:r>
      <w:r w:rsidRPr="001545E9">
        <w:rPr>
          <w:rFonts w:ascii="Times New Roman" w:hAnsi="Times New Roman" w:cs="Times New Roman"/>
        </w:rPr>
        <w:t xml:space="preserve"> </w:t>
      </w:r>
      <w:r w:rsidR="00A34E93" w:rsidRPr="001545E9">
        <w:rPr>
          <w:rFonts w:ascii="Times New Roman" w:hAnsi="Times New Roman" w:cs="Times New Roman"/>
        </w:rPr>
        <w:t>study</w:t>
      </w:r>
      <w:r w:rsidRPr="001545E9">
        <w:rPr>
          <w:rFonts w:ascii="Times New Roman" w:hAnsi="Times New Roman" w:cs="Times New Roman"/>
        </w:rPr>
        <w:t xml:space="preserve"> </w:t>
      </w:r>
      <w:r w:rsidR="00A34E93" w:rsidRPr="001545E9">
        <w:rPr>
          <w:rFonts w:ascii="Times New Roman" w:hAnsi="Times New Roman" w:cs="Times New Roman"/>
        </w:rPr>
        <w:t xml:space="preserve">to </w:t>
      </w:r>
      <w:r w:rsidRPr="001545E9">
        <w:rPr>
          <w:rFonts w:ascii="Times New Roman" w:hAnsi="Times New Roman" w:cs="Times New Roman"/>
        </w:rPr>
        <w:t xml:space="preserve">take </w:t>
      </w:r>
      <w:r w:rsidR="00A34E93" w:rsidRPr="001545E9">
        <w:rPr>
          <w:rFonts w:ascii="Times New Roman" w:hAnsi="Times New Roman" w:cs="Times New Roman"/>
        </w:rPr>
        <w:t>several</w:t>
      </w:r>
      <w:r w:rsidRPr="001545E9">
        <w:rPr>
          <w:rFonts w:ascii="Times New Roman" w:hAnsi="Times New Roman" w:cs="Times New Roman"/>
        </w:rPr>
        <w:t xml:space="preserve"> issues into consideration.</w:t>
      </w:r>
    </w:p>
    <w:p w14:paraId="3FB37C29" w14:textId="71962D2C" w:rsidR="00DF468D" w:rsidRPr="001545E9" w:rsidRDefault="00DF468D" w:rsidP="00E75744">
      <w:pPr>
        <w:spacing w:line="480" w:lineRule="auto"/>
        <w:ind w:firstLine="360"/>
        <w:rPr>
          <w:rFonts w:ascii="Times New Roman" w:hAnsi="Times New Roman" w:cs="Times New Roman"/>
          <w:b/>
        </w:rPr>
      </w:pPr>
      <w:r w:rsidRPr="001545E9">
        <w:rPr>
          <w:rFonts w:ascii="Times New Roman" w:hAnsi="Times New Roman" w:cs="Times New Roman"/>
        </w:rPr>
        <w:t xml:space="preserve">This chapter contains </w:t>
      </w:r>
      <w:r w:rsidR="00314330" w:rsidRPr="001545E9">
        <w:rPr>
          <w:rFonts w:ascii="Times New Roman" w:hAnsi="Times New Roman" w:cs="Times New Roman"/>
        </w:rPr>
        <w:t>recommendation</w:t>
      </w:r>
      <w:r w:rsidRPr="001545E9">
        <w:rPr>
          <w:rFonts w:ascii="Times New Roman" w:hAnsi="Times New Roman" w:cs="Times New Roman"/>
        </w:rPr>
        <w:t xml:space="preserve">s </w:t>
      </w:r>
      <w:ins w:id="37" w:author="Bradley McDonnell" w:date="2019-11-26T09:07:00Z">
        <w:r w:rsidR="00615C5B">
          <w:rPr>
            <w:rFonts w:ascii="Times New Roman" w:hAnsi="Times New Roman" w:cs="Times New Roman"/>
          </w:rPr>
          <w:t xml:space="preserve">for linguists working with datasets that are analyzed with statistical code </w:t>
        </w:r>
      </w:ins>
      <w:del w:id="38" w:author="Bradley McDonnell" w:date="2019-11-26T09:07:00Z">
        <w:r w:rsidRPr="001545E9" w:rsidDel="00615C5B">
          <w:rPr>
            <w:rFonts w:ascii="Times New Roman" w:hAnsi="Times New Roman" w:cs="Times New Roman"/>
          </w:rPr>
          <w:delText xml:space="preserve">for </w:delText>
        </w:r>
      </w:del>
      <w:ins w:id="39" w:author="Bradley McDonnell" w:date="2019-11-26T09:07:00Z">
        <w:r w:rsidR="00615C5B">
          <w:rPr>
            <w:rFonts w:ascii="Times New Roman" w:hAnsi="Times New Roman" w:cs="Times New Roman"/>
          </w:rPr>
          <w:t>to</w:t>
        </w:r>
        <w:r w:rsidR="00615C5B" w:rsidRPr="001545E9">
          <w:rPr>
            <w:rFonts w:ascii="Times New Roman" w:hAnsi="Times New Roman" w:cs="Times New Roman"/>
          </w:rPr>
          <w:t xml:space="preserve"> </w:t>
        </w:r>
      </w:ins>
      <w:r w:rsidRPr="001545E9">
        <w:rPr>
          <w:rFonts w:ascii="Times New Roman" w:hAnsi="Times New Roman" w:cs="Times New Roman"/>
        </w:rPr>
        <w:t>conform</w:t>
      </w:r>
      <w:del w:id="40" w:author="Bradley McDonnell" w:date="2019-11-26T09:07:00Z">
        <w:r w:rsidRPr="001545E9" w:rsidDel="00615C5B">
          <w:rPr>
            <w:rFonts w:ascii="Times New Roman" w:hAnsi="Times New Roman" w:cs="Times New Roman"/>
          </w:rPr>
          <w:delText>ing</w:delText>
        </w:r>
      </w:del>
      <w:r w:rsidRPr="001545E9">
        <w:rPr>
          <w:rFonts w:ascii="Times New Roman" w:hAnsi="Times New Roman" w:cs="Times New Roman"/>
        </w:rPr>
        <w:t xml:space="preserve"> to the FAIR principles for data management (cf. Wilkinson et al. 2016)</w:t>
      </w:r>
      <w:r w:rsidRPr="001545E9">
        <w:rPr>
          <w:rStyle w:val="FootnoteReference"/>
          <w:rFonts w:ascii="Times New Roman" w:hAnsi="Times New Roman" w:cs="Times New Roman"/>
        </w:rPr>
        <w:footnoteReference w:id="1"/>
      </w:r>
      <w:r w:rsidRPr="001545E9">
        <w:rPr>
          <w:rFonts w:ascii="Times New Roman" w:hAnsi="Times New Roman" w:cs="Times New Roman"/>
        </w:rPr>
        <w:t>:</w:t>
      </w:r>
    </w:p>
    <w:p w14:paraId="63AF01AA" w14:textId="77777777" w:rsidR="00DF468D" w:rsidRPr="001545E9" w:rsidRDefault="00DF468D" w:rsidP="00DF468D">
      <w:pPr>
        <w:pStyle w:val="ListParagraph"/>
        <w:numPr>
          <w:ilvl w:val="0"/>
          <w:numId w:val="2"/>
        </w:numPr>
        <w:spacing w:line="480" w:lineRule="auto"/>
        <w:rPr>
          <w:rFonts w:ascii="Times New Roman" w:hAnsi="Times New Roman" w:cs="Times New Roman"/>
        </w:rPr>
      </w:pPr>
      <w:r w:rsidRPr="001545E9">
        <w:rPr>
          <w:rFonts w:ascii="Times New Roman" w:hAnsi="Times New Roman" w:cs="Times New Roman"/>
        </w:rPr>
        <w:lastRenderedPageBreak/>
        <w:t>F is for “Findable”: attaching metadata to a post that is indexed in an archive makes it possible for other researchers to find the data and code.</w:t>
      </w:r>
    </w:p>
    <w:p w14:paraId="4BDFCF9E" w14:textId="03E01F3D" w:rsidR="00DF468D" w:rsidRPr="001545E9" w:rsidRDefault="00DF468D" w:rsidP="00DF468D">
      <w:pPr>
        <w:pStyle w:val="ListParagraph"/>
        <w:numPr>
          <w:ilvl w:val="0"/>
          <w:numId w:val="2"/>
        </w:numPr>
        <w:spacing w:line="480" w:lineRule="auto"/>
        <w:rPr>
          <w:rFonts w:ascii="Times New Roman" w:hAnsi="Times New Roman" w:cs="Times New Roman"/>
        </w:rPr>
      </w:pPr>
      <w:r w:rsidRPr="001545E9">
        <w:rPr>
          <w:rFonts w:ascii="Times New Roman" w:hAnsi="Times New Roman" w:cs="Times New Roman"/>
        </w:rPr>
        <w:t xml:space="preserve">A is for “Accessible”: using an archive that is publicly available makes it possible for other researchers to access </w:t>
      </w:r>
      <w:ins w:id="59" w:author="Bradley McDonnell" w:date="2019-11-26T09:07:00Z">
        <w:r w:rsidR="007E23FB">
          <w:rPr>
            <w:rFonts w:ascii="Times New Roman" w:hAnsi="Times New Roman" w:cs="Times New Roman"/>
          </w:rPr>
          <w:t xml:space="preserve">resources that contain </w:t>
        </w:r>
      </w:ins>
      <w:r w:rsidRPr="001545E9">
        <w:rPr>
          <w:rFonts w:ascii="Times New Roman" w:hAnsi="Times New Roman" w:cs="Times New Roman"/>
        </w:rPr>
        <w:t>the data and code.</w:t>
      </w:r>
    </w:p>
    <w:p w14:paraId="642CB9B6" w14:textId="77777777" w:rsidR="00DF468D" w:rsidRPr="001545E9" w:rsidRDefault="00DF468D" w:rsidP="00DF468D">
      <w:pPr>
        <w:pStyle w:val="ListParagraph"/>
        <w:numPr>
          <w:ilvl w:val="0"/>
          <w:numId w:val="2"/>
        </w:numPr>
        <w:spacing w:line="480" w:lineRule="auto"/>
        <w:rPr>
          <w:rFonts w:ascii="Times New Roman" w:hAnsi="Times New Roman" w:cs="Times New Roman"/>
        </w:rPr>
      </w:pPr>
      <w:r w:rsidRPr="001545E9">
        <w:rPr>
          <w:rFonts w:ascii="Times New Roman" w:hAnsi="Times New Roman" w:cs="Times New Roman"/>
        </w:rPr>
        <w:t xml:space="preserve">I </w:t>
      </w:r>
      <w:proofErr w:type="gramStart"/>
      <w:r w:rsidRPr="001545E9">
        <w:rPr>
          <w:rFonts w:ascii="Times New Roman" w:hAnsi="Times New Roman" w:cs="Times New Roman"/>
        </w:rPr>
        <w:t>is</w:t>
      </w:r>
      <w:proofErr w:type="gramEnd"/>
      <w:r w:rsidRPr="001545E9">
        <w:rPr>
          <w:rFonts w:ascii="Times New Roman" w:hAnsi="Times New Roman" w:cs="Times New Roman"/>
        </w:rPr>
        <w:t xml:space="preserve"> for “Interoperable”: using file formats that are persistent and open-source makes it more likely that other researchers will be able to open and use the files.</w:t>
      </w:r>
    </w:p>
    <w:p w14:paraId="22DD68BD" w14:textId="40A90DB2" w:rsidR="00616ACA" w:rsidRPr="001545E9" w:rsidDel="001C3DC3" w:rsidRDefault="00DF468D" w:rsidP="005E7C86">
      <w:pPr>
        <w:pStyle w:val="ListParagraph"/>
        <w:numPr>
          <w:ilvl w:val="0"/>
          <w:numId w:val="2"/>
        </w:numPr>
        <w:spacing w:line="480" w:lineRule="auto"/>
        <w:rPr>
          <w:del w:id="60" w:author="Allison Adelman" w:date="2019-10-05T16:30:00Z"/>
          <w:rFonts w:ascii="Times New Roman" w:hAnsi="Times New Roman" w:cs="Times New Roman"/>
        </w:rPr>
      </w:pPr>
      <w:r w:rsidRPr="001545E9">
        <w:rPr>
          <w:rFonts w:ascii="Times New Roman" w:hAnsi="Times New Roman" w:cs="Times New Roman"/>
        </w:rPr>
        <w:t>R is for “Re-usable”: providing adequate description of the files, their contents, the variables and their values, as well as annotation for the statistical code, will make it possible for other researchers to understand and re-use the data and code</w:t>
      </w:r>
      <w:del w:id="61" w:author="Allison Adelman" w:date="2019-10-05T16:30:00Z">
        <w:r w:rsidRPr="001545E9" w:rsidDel="001C3DC3">
          <w:rPr>
            <w:rFonts w:ascii="Times New Roman" w:hAnsi="Times New Roman" w:cs="Times New Roman"/>
          </w:rPr>
          <w:delText xml:space="preserve">. </w:delText>
        </w:r>
      </w:del>
    </w:p>
    <w:p w14:paraId="307F4559" w14:textId="2921B0A8" w:rsidR="001C3DC3" w:rsidRPr="001545E9" w:rsidRDefault="001C3DC3" w:rsidP="005E7C86">
      <w:pPr>
        <w:pStyle w:val="ListParagraph"/>
        <w:numPr>
          <w:ilvl w:val="0"/>
          <w:numId w:val="2"/>
        </w:numPr>
        <w:spacing w:line="480" w:lineRule="auto"/>
        <w:rPr>
          <w:ins w:id="62" w:author="Allison Adelman" w:date="2019-10-05T16:30:00Z"/>
          <w:rFonts w:ascii="Times New Roman" w:hAnsi="Times New Roman" w:cs="Times New Roman"/>
        </w:rPr>
      </w:pPr>
      <w:ins w:id="63" w:author="Allison Adelman" w:date="2019-10-05T16:30:00Z">
        <w:r w:rsidRPr="001545E9">
          <w:rPr>
            <w:rFonts w:ascii="Times New Roman" w:hAnsi="Times New Roman" w:cs="Times New Roman"/>
          </w:rPr>
          <w:t>.</w:t>
        </w:r>
      </w:ins>
      <w:ins w:id="64" w:author="Bradley McDonnell" w:date="2019-11-26T09:11:00Z">
        <w:r w:rsidR="00F3165C">
          <w:rPr>
            <w:rStyle w:val="FootnoteReference"/>
            <w:rFonts w:ascii="Times New Roman" w:hAnsi="Times New Roman" w:cs="Times New Roman"/>
          </w:rPr>
          <w:footnoteReference w:id="2"/>
        </w:r>
      </w:ins>
    </w:p>
    <w:p w14:paraId="2307EA89" w14:textId="77777777" w:rsidR="00616ACA" w:rsidRPr="001545E9" w:rsidRDefault="00616ACA" w:rsidP="00616ACA">
      <w:pPr>
        <w:spacing w:line="480" w:lineRule="auto"/>
        <w:ind w:firstLine="720"/>
        <w:rPr>
          <w:rFonts w:ascii="Times New Roman" w:hAnsi="Times New Roman" w:cs="Times New Roman"/>
        </w:rPr>
      </w:pPr>
    </w:p>
    <w:p w14:paraId="01BD5560" w14:textId="1FB27163" w:rsidR="00307FA9" w:rsidRPr="001545E9" w:rsidDel="001C3DC3" w:rsidRDefault="00DF468D" w:rsidP="00616ACA">
      <w:pPr>
        <w:spacing w:line="480" w:lineRule="auto"/>
        <w:ind w:firstLine="720"/>
        <w:rPr>
          <w:del w:id="71" w:author="Allison Adelman" w:date="2019-10-05T16:30:00Z"/>
          <w:rFonts w:ascii="Times New Roman" w:hAnsi="Times New Roman" w:cs="Times New Roman"/>
        </w:rPr>
      </w:pPr>
      <w:r w:rsidRPr="001545E9">
        <w:rPr>
          <w:rFonts w:ascii="Times New Roman" w:hAnsi="Times New Roman" w:cs="Times New Roman"/>
        </w:rPr>
        <w:t xml:space="preserve">Adherence to the FAIR principles </w:t>
      </w:r>
      <w:r w:rsidR="00522ED0" w:rsidRPr="001545E9">
        <w:rPr>
          <w:rFonts w:ascii="Times New Roman" w:hAnsi="Times New Roman" w:cs="Times New Roman"/>
        </w:rPr>
        <w:t xml:space="preserve">with regard to data and code for statistical analysis </w:t>
      </w:r>
      <w:r w:rsidR="00307FA9" w:rsidRPr="001545E9">
        <w:rPr>
          <w:rFonts w:ascii="Times New Roman" w:hAnsi="Times New Roman" w:cs="Times New Roman"/>
        </w:rPr>
        <w:t xml:space="preserve">entails </w:t>
      </w:r>
      <w:del w:id="72" w:author="Bradley McDonnell" w:date="2019-11-26T09:08:00Z">
        <w:r w:rsidR="00307FA9" w:rsidRPr="001545E9" w:rsidDel="007E23FB">
          <w:rPr>
            <w:rFonts w:ascii="Times New Roman" w:hAnsi="Times New Roman" w:cs="Times New Roman"/>
          </w:rPr>
          <w:delText>some extra</w:delText>
        </w:r>
      </w:del>
      <w:ins w:id="73" w:author="Bradley McDonnell" w:date="2019-11-26T09:08:00Z">
        <w:r w:rsidR="007E23FB">
          <w:rPr>
            <w:rFonts w:ascii="Times New Roman" w:hAnsi="Times New Roman" w:cs="Times New Roman"/>
          </w:rPr>
          <w:t>additional</w:t>
        </w:r>
      </w:ins>
      <w:r w:rsidR="00307FA9" w:rsidRPr="001545E9">
        <w:rPr>
          <w:rFonts w:ascii="Times New Roman" w:hAnsi="Times New Roman" w:cs="Times New Roman"/>
        </w:rPr>
        <w:t xml:space="preserve"> work, but there are </w:t>
      </w:r>
      <w:del w:id="74" w:author="Bradley McDonnell" w:date="2019-11-26T09:08:00Z">
        <w:r w:rsidR="00307FA9" w:rsidRPr="001545E9" w:rsidDel="007E23FB">
          <w:rPr>
            <w:rFonts w:ascii="Times New Roman" w:hAnsi="Times New Roman" w:cs="Times New Roman"/>
          </w:rPr>
          <w:delText xml:space="preserve">paybacks </w:delText>
        </w:r>
      </w:del>
      <w:ins w:id="75" w:author="Bradley McDonnell" w:date="2019-11-26T09:08:00Z">
        <w:r w:rsidR="007E23FB">
          <w:rPr>
            <w:rFonts w:ascii="Times New Roman" w:hAnsi="Times New Roman" w:cs="Times New Roman"/>
          </w:rPr>
          <w:t>benefits</w:t>
        </w:r>
        <w:r w:rsidR="007E23FB" w:rsidRPr="001545E9">
          <w:rPr>
            <w:rFonts w:ascii="Times New Roman" w:hAnsi="Times New Roman" w:cs="Times New Roman"/>
          </w:rPr>
          <w:t xml:space="preserve"> </w:t>
        </w:r>
      </w:ins>
      <w:r w:rsidR="00307FA9" w:rsidRPr="001545E9">
        <w:rPr>
          <w:rFonts w:ascii="Times New Roman" w:hAnsi="Times New Roman" w:cs="Times New Roman"/>
        </w:rPr>
        <w:t xml:space="preserve">both for the scholar and for the field as a whole. Linguistics is a relative late-comer to the scientific frontier of replicable research, and our performance thus far leaves a lot to be desired (see </w:t>
      </w:r>
      <w:del w:id="76" w:author="Allison Adelman" w:date="2019-10-05T16:27:00Z">
        <w:r w:rsidR="00307FA9" w:rsidRPr="001545E9" w:rsidDel="00650464">
          <w:rPr>
            <w:rFonts w:ascii="Times New Roman" w:hAnsi="Times New Roman" w:cs="Times New Roman"/>
          </w:rPr>
          <w:delText xml:space="preserve">Chapter 2 by </w:delText>
        </w:r>
      </w:del>
      <w:r w:rsidR="00307FA9" w:rsidRPr="001545E9">
        <w:rPr>
          <w:rFonts w:ascii="Times New Roman" w:hAnsi="Times New Roman" w:cs="Times New Roman"/>
        </w:rPr>
        <w:t>Gawne &amp; Styles</w:t>
      </w:r>
      <w:del w:id="77" w:author="Allison Adelman" w:date="2019-10-05T16:27:00Z">
        <w:r w:rsidR="00307FA9" w:rsidRPr="001545E9" w:rsidDel="00650464">
          <w:rPr>
            <w:rFonts w:ascii="Times New Roman" w:hAnsi="Times New Roman" w:cs="Times New Roman"/>
          </w:rPr>
          <w:delText xml:space="preserve"> in </w:delText>
        </w:r>
      </w:del>
      <w:ins w:id="78" w:author="Allison Adelman" w:date="2019-10-05T16:27:00Z">
        <w:r w:rsidR="00650464" w:rsidRPr="001545E9">
          <w:rPr>
            <w:rFonts w:ascii="Times New Roman" w:hAnsi="Times New Roman" w:cs="Times New Roman"/>
          </w:rPr>
          <w:t xml:space="preserve">, </w:t>
        </w:r>
      </w:ins>
      <w:r w:rsidR="00307FA9" w:rsidRPr="001545E9">
        <w:rPr>
          <w:rFonts w:ascii="Times New Roman" w:hAnsi="Times New Roman" w:cs="Times New Roman"/>
        </w:rPr>
        <w:t xml:space="preserve">this volume). Berez-Kroeker et al. (2017) and Gawne et al. (2017) surveyed linguistics articles, dissertations, and </w:t>
      </w:r>
      <w:r w:rsidR="00307FA9" w:rsidRPr="001545E9">
        <w:rPr>
          <w:rFonts w:ascii="Times New Roman" w:hAnsi="Times New Roman" w:cs="Times New Roman"/>
        </w:rPr>
        <w:lastRenderedPageBreak/>
        <w:t>descriptive grammars published in 2003</w:t>
      </w:r>
      <w:del w:id="79" w:author="Allison Adelman" w:date="2019-10-05T16:31:00Z">
        <w:r w:rsidR="00307FA9" w:rsidRPr="001545E9" w:rsidDel="001C3DC3">
          <w:rPr>
            <w:rFonts w:ascii="Times New Roman" w:hAnsi="Times New Roman" w:cs="Times New Roman"/>
          </w:rPr>
          <w:delText>-</w:delText>
        </w:r>
      </w:del>
      <w:ins w:id="80" w:author="Allison Adelman" w:date="2019-10-05T16:31:00Z">
        <w:r w:rsidR="001C3DC3" w:rsidRPr="001545E9">
          <w:rPr>
            <w:rFonts w:ascii="Times New Roman" w:hAnsi="Times New Roman" w:cs="Times New Roman"/>
          </w:rPr>
          <w:t>–</w:t>
        </w:r>
      </w:ins>
      <w:r w:rsidR="00307FA9" w:rsidRPr="001545E9">
        <w:rPr>
          <w:rFonts w:ascii="Times New Roman" w:hAnsi="Times New Roman" w:cs="Times New Roman"/>
        </w:rPr>
        <w:t xml:space="preserve">2012 and found that for most journals, fewer than 50% of authors provided descriptions of methodology or citations of the sources of linguistic examples. Archiving of data was likewise found lacking among linguists: only twelve </w:t>
      </w:r>
      <w:ins w:id="81" w:author="Bradley McDonnell" w:date="2019-11-26T09:09:00Z">
        <w:r w:rsidR="00F3165C">
          <w:rPr>
            <w:rFonts w:ascii="Times New Roman" w:hAnsi="Times New Roman" w:cs="Times New Roman"/>
          </w:rPr>
          <w:t xml:space="preserve">out </w:t>
        </w:r>
      </w:ins>
      <w:r w:rsidR="00307FA9" w:rsidRPr="001545E9">
        <w:rPr>
          <w:rFonts w:ascii="Times New Roman" w:hAnsi="Times New Roman" w:cs="Times New Roman"/>
        </w:rPr>
        <w:t xml:space="preserve">of fifty dissertations and ten </w:t>
      </w:r>
      <w:ins w:id="82" w:author="Bradley McDonnell" w:date="2019-11-26T09:09:00Z">
        <w:r w:rsidR="00F3165C">
          <w:rPr>
            <w:rFonts w:ascii="Times New Roman" w:hAnsi="Times New Roman" w:cs="Times New Roman"/>
          </w:rPr>
          <w:t xml:space="preserve">out </w:t>
        </w:r>
      </w:ins>
      <w:r w:rsidR="00307FA9" w:rsidRPr="001545E9">
        <w:rPr>
          <w:rFonts w:ascii="Times New Roman" w:hAnsi="Times New Roman" w:cs="Times New Roman"/>
        </w:rPr>
        <w:t>of fifty grammars had archived data at the time of publication</w:t>
      </w:r>
      <w:del w:id="83" w:author="Allison Adelman" w:date="2019-10-05T16:30:00Z">
        <w:r w:rsidR="00307FA9" w:rsidRPr="001545E9" w:rsidDel="001C3DC3">
          <w:rPr>
            <w:rFonts w:ascii="Times New Roman" w:hAnsi="Times New Roman" w:cs="Times New Roman"/>
          </w:rPr>
          <w:delText xml:space="preserve">. </w:delText>
        </w:r>
      </w:del>
    </w:p>
    <w:p w14:paraId="3293FDDD" w14:textId="77777777" w:rsidR="001C3DC3" w:rsidRPr="001545E9" w:rsidRDefault="001C3DC3" w:rsidP="00616ACA">
      <w:pPr>
        <w:spacing w:line="480" w:lineRule="auto"/>
        <w:ind w:firstLine="720"/>
        <w:rPr>
          <w:ins w:id="84" w:author="Allison Adelman" w:date="2019-10-05T16:30:00Z"/>
          <w:rFonts w:ascii="Times New Roman" w:hAnsi="Times New Roman" w:cs="Times New Roman"/>
        </w:rPr>
      </w:pPr>
      <w:ins w:id="85" w:author="Allison Adelman" w:date="2019-10-05T16:30:00Z">
        <w:r w:rsidRPr="001545E9">
          <w:rPr>
            <w:rFonts w:ascii="Times New Roman" w:hAnsi="Times New Roman" w:cs="Times New Roman"/>
          </w:rPr>
          <w:t>.</w:t>
        </w:r>
      </w:ins>
    </w:p>
    <w:p w14:paraId="578101EA" w14:textId="1D409710" w:rsidR="00307FA9" w:rsidRPr="001545E9" w:rsidRDefault="00307FA9" w:rsidP="00307FA9">
      <w:pPr>
        <w:spacing w:line="480" w:lineRule="auto"/>
        <w:ind w:firstLine="720"/>
        <w:rPr>
          <w:rFonts w:ascii="Times New Roman" w:hAnsi="Times New Roman" w:cs="Times New Roman"/>
        </w:rPr>
      </w:pPr>
      <w:r w:rsidRPr="001545E9">
        <w:rPr>
          <w:rFonts w:ascii="Times New Roman" w:hAnsi="Times New Roman" w:cs="Times New Roman"/>
        </w:rPr>
        <w:t xml:space="preserve">We can all contribute to the prestige of our field by setting ethical standards for best practices in data management and collaboration. </w:t>
      </w:r>
      <w:r w:rsidR="00FD50B1" w:rsidRPr="001545E9">
        <w:rPr>
          <w:rFonts w:ascii="Times New Roman" w:hAnsi="Times New Roman" w:cs="Times New Roman"/>
        </w:rPr>
        <w:t>Posting re-usable data and code</w:t>
      </w:r>
      <w:r w:rsidRPr="001545E9">
        <w:rPr>
          <w:rFonts w:ascii="Times New Roman" w:hAnsi="Times New Roman" w:cs="Times New Roman"/>
        </w:rPr>
        <w:t xml:space="preserve"> fosters horizontal learning across the community of researchers, facilitating the propagation of new methods. It is also a safeguard against research fraud. Under pressure to get published in prestigious journals, some researchers have fabricated or fudged data in order to impress reviewers, a problem that has been particularly acute in the field of medicine (cf. Fanelli 2009). Publication of data </w:t>
      </w:r>
      <w:r w:rsidR="00FD50B1" w:rsidRPr="001545E9">
        <w:rPr>
          <w:rFonts w:ascii="Times New Roman" w:hAnsi="Times New Roman" w:cs="Times New Roman"/>
        </w:rPr>
        <w:t xml:space="preserve">and code </w:t>
      </w:r>
      <w:r w:rsidRPr="001545E9">
        <w:rPr>
          <w:rFonts w:ascii="Times New Roman" w:hAnsi="Times New Roman" w:cs="Times New Roman"/>
        </w:rPr>
        <w:t>w</w:t>
      </w:r>
      <w:ins w:id="86" w:author="Bradley McDonnell" w:date="2019-11-26T09:15:00Z">
        <w:r w:rsidR="00F3165C">
          <w:rPr>
            <w:rFonts w:ascii="Times New Roman" w:hAnsi="Times New Roman" w:cs="Times New Roman"/>
          </w:rPr>
          <w:t xml:space="preserve">ill </w:t>
        </w:r>
      </w:ins>
      <w:del w:id="87" w:author="Bradley McDonnell" w:date="2019-11-26T09:15:00Z">
        <w:r w:rsidRPr="001545E9" w:rsidDel="00F3165C">
          <w:rPr>
            <w:rFonts w:ascii="Times New Roman" w:hAnsi="Times New Roman" w:cs="Times New Roman"/>
          </w:rPr>
          <w:delText>o</w:delText>
        </w:r>
      </w:del>
      <w:r w:rsidRPr="001545E9">
        <w:rPr>
          <w:rFonts w:ascii="Times New Roman" w:hAnsi="Times New Roman" w:cs="Times New Roman"/>
        </w:rPr>
        <w:t>n</w:t>
      </w:r>
      <w:del w:id="88" w:author="Bradley McDonnell" w:date="2019-11-26T09:15:00Z">
        <w:r w:rsidRPr="001545E9" w:rsidDel="00F3165C">
          <w:rPr>
            <w:rFonts w:ascii="Times New Roman" w:hAnsi="Times New Roman" w:cs="Times New Roman"/>
          </w:rPr>
          <w:delText>’</w:delText>
        </w:r>
      </w:del>
      <w:ins w:id="89" w:author="Bradley McDonnell" w:date="2019-11-26T09:15:00Z">
        <w:r w:rsidR="00F3165C">
          <w:rPr>
            <w:rFonts w:ascii="Times New Roman" w:hAnsi="Times New Roman" w:cs="Times New Roman"/>
          </w:rPr>
          <w:t>o</w:t>
        </w:r>
      </w:ins>
      <w:r w:rsidRPr="001545E9">
        <w:rPr>
          <w:rFonts w:ascii="Times New Roman" w:hAnsi="Times New Roman" w:cs="Times New Roman"/>
        </w:rPr>
        <w:t>t eliminate the possibility of fraud, but it will make fraud easier to detect, and</w:t>
      </w:r>
      <w:r w:rsidR="000D7BC8" w:rsidRPr="001545E9">
        <w:rPr>
          <w:rFonts w:ascii="Times New Roman" w:hAnsi="Times New Roman" w:cs="Times New Roman"/>
        </w:rPr>
        <w:t>,</w:t>
      </w:r>
      <w:r w:rsidRPr="001545E9">
        <w:rPr>
          <w:rFonts w:ascii="Times New Roman" w:hAnsi="Times New Roman" w:cs="Times New Roman"/>
        </w:rPr>
        <w:t xml:space="preserve"> if practiced regularly, will improve the overall level of accountability and integrity in the field. </w:t>
      </w:r>
      <w:r w:rsidR="00FD50B1" w:rsidRPr="001545E9">
        <w:rPr>
          <w:rFonts w:ascii="Times New Roman" w:hAnsi="Times New Roman" w:cs="Times New Roman"/>
        </w:rPr>
        <w:t>Such posts</w:t>
      </w:r>
      <w:r w:rsidRPr="001545E9">
        <w:rPr>
          <w:rFonts w:ascii="Times New Roman" w:hAnsi="Times New Roman" w:cs="Times New Roman"/>
        </w:rPr>
        <w:t xml:space="preserve"> can additionally help eliminate unnecessary duplication of efforts, since researchers can more easily discover whether a given study has been conducted. And there is also the possibility that </w:t>
      </w:r>
      <w:r w:rsidR="00FD50B1" w:rsidRPr="001545E9">
        <w:rPr>
          <w:rFonts w:ascii="Times New Roman" w:hAnsi="Times New Roman" w:cs="Times New Roman"/>
        </w:rPr>
        <w:t xml:space="preserve">a set of </w:t>
      </w:r>
      <w:r w:rsidRPr="001545E9">
        <w:rPr>
          <w:rFonts w:ascii="Times New Roman" w:hAnsi="Times New Roman" w:cs="Times New Roman"/>
        </w:rPr>
        <w:t xml:space="preserve">data and/or </w:t>
      </w:r>
      <w:r w:rsidR="00FD50B1" w:rsidRPr="001545E9">
        <w:rPr>
          <w:rFonts w:ascii="Times New Roman" w:hAnsi="Times New Roman" w:cs="Times New Roman"/>
        </w:rPr>
        <w:t>statistical</w:t>
      </w:r>
      <w:r w:rsidRPr="001545E9">
        <w:rPr>
          <w:rFonts w:ascii="Times New Roman" w:hAnsi="Times New Roman" w:cs="Times New Roman"/>
        </w:rPr>
        <w:t xml:space="preserve"> code will have unforeseen uses, </w:t>
      </w:r>
      <w:del w:id="90" w:author="Bradley McDonnell" w:date="2019-11-26T09:16:00Z">
        <w:r w:rsidRPr="001545E9" w:rsidDel="00F3165C">
          <w:rPr>
            <w:rFonts w:ascii="Times New Roman" w:hAnsi="Times New Roman" w:cs="Times New Roman"/>
          </w:rPr>
          <w:delText>kind of like</w:delText>
        </w:r>
      </w:del>
      <w:ins w:id="91" w:author="Bradley McDonnell" w:date="2019-11-26T09:16:00Z">
        <w:r w:rsidR="00F3165C">
          <w:rPr>
            <w:rFonts w:ascii="Times New Roman" w:hAnsi="Times New Roman" w:cs="Times New Roman"/>
          </w:rPr>
          <w:t>analogous to</w:t>
        </w:r>
      </w:ins>
      <w:r w:rsidRPr="001545E9">
        <w:rPr>
          <w:rFonts w:ascii="Times New Roman" w:hAnsi="Times New Roman" w:cs="Times New Roman"/>
        </w:rPr>
        <w:t xml:space="preserve"> Velcro which was developed for use by astronauts in space and is now common in clothing </w:t>
      </w:r>
      <w:ins w:id="92" w:author="Bradley McDonnell" w:date="2019-11-26T09:16:00Z">
        <w:r w:rsidR="00F3165C">
          <w:rPr>
            <w:rFonts w:ascii="Times New Roman" w:hAnsi="Times New Roman" w:cs="Times New Roman"/>
          </w:rPr>
          <w:t xml:space="preserve">and </w:t>
        </w:r>
      </w:ins>
      <w:r w:rsidR="000D7BC8" w:rsidRPr="001545E9">
        <w:rPr>
          <w:rFonts w:ascii="Times New Roman" w:hAnsi="Times New Roman" w:cs="Times New Roman"/>
        </w:rPr>
        <w:t xml:space="preserve">widely </w:t>
      </w:r>
      <w:r w:rsidRPr="001545E9">
        <w:rPr>
          <w:rFonts w:ascii="Times New Roman" w:hAnsi="Times New Roman" w:cs="Times New Roman"/>
        </w:rPr>
        <w:t>used by earthlings.</w:t>
      </w:r>
    </w:p>
    <w:p w14:paraId="0B335723" w14:textId="61D6D28F" w:rsidR="00307FA9" w:rsidRPr="001545E9" w:rsidRDefault="00307FA9" w:rsidP="00307FA9">
      <w:pPr>
        <w:spacing w:line="480" w:lineRule="auto"/>
        <w:ind w:firstLine="720"/>
        <w:rPr>
          <w:rFonts w:ascii="Times New Roman" w:hAnsi="Times New Roman" w:cs="Times New Roman"/>
        </w:rPr>
      </w:pPr>
      <w:r w:rsidRPr="001545E9">
        <w:rPr>
          <w:rFonts w:ascii="Times New Roman" w:hAnsi="Times New Roman" w:cs="Times New Roman"/>
        </w:rPr>
        <w:t xml:space="preserve">The benefit of integrity </w:t>
      </w:r>
      <w:del w:id="93" w:author="Bradley McDonnell" w:date="2019-11-26T09:18:00Z">
        <w:r w:rsidRPr="001545E9" w:rsidDel="00593E4F">
          <w:rPr>
            <w:rFonts w:ascii="Times New Roman" w:hAnsi="Times New Roman" w:cs="Times New Roman"/>
          </w:rPr>
          <w:delText>accrues to</w:delText>
        </w:r>
      </w:del>
      <w:ins w:id="94" w:author="Bradley McDonnell" w:date="2019-11-26T09:18:00Z">
        <w:r w:rsidR="00593E4F">
          <w:rPr>
            <w:rFonts w:ascii="Times New Roman" w:hAnsi="Times New Roman" w:cs="Times New Roman"/>
          </w:rPr>
          <w:t>builds</w:t>
        </w:r>
      </w:ins>
      <w:r w:rsidRPr="001545E9">
        <w:rPr>
          <w:rFonts w:ascii="Times New Roman" w:hAnsi="Times New Roman" w:cs="Times New Roman"/>
        </w:rPr>
        <w:t xml:space="preserve"> the reputation of the individual researcher, since backing up arguments with the facts they are based on </w:t>
      </w:r>
      <w:r w:rsidRPr="001545E9">
        <w:rPr>
          <w:rFonts w:ascii="Times New Roman" w:hAnsi="Times New Roman" w:cs="Times New Roman"/>
        </w:rPr>
        <w:lastRenderedPageBreak/>
        <w:t xml:space="preserve">contributes to the legitimacy of </w:t>
      </w:r>
      <w:r w:rsidR="00FD50B1" w:rsidRPr="001545E9">
        <w:rPr>
          <w:rFonts w:ascii="Times New Roman" w:hAnsi="Times New Roman" w:cs="Times New Roman"/>
        </w:rPr>
        <w:t>one’s</w:t>
      </w:r>
      <w:r w:rsidRPr="001545E9">
        <w:rPr>
          <w:rFonts w:ascii="Times New Roman" w:hAnsi="Times New Roman" w:cs="Times New Roman"/>
        </w:rPr>
        <w:t xml:space="preserve"> claims. </w:t>
      </w:r>
      <w:r w:rsidR="00FD50B1" w:rsidRPr="001545E9">
        <w:rPr>
          <w:rFonts w:ascii="Times New Roman" w:hAnsi="Times New Roman" w:cs="Times New Roman"/>
        </w:rPr>
        <w:t>Furthermore, one</w:t>
      </w:r>
      <w:r w:rsidRPr="001545E9">
        <w:rPr>
          <w:rFonts w:ascii="Times New Roman" w:hAnsi="Times New Roman" w:cs="Times New Roman"/>
        </w:rPr>
        <w:t xml:space="preserve"> never know</w:t>
      </w:r>
      <w:r w:rsidR="00FD50B1" w:rsidRPr="001545E9">
        <w:rPr>
          <w:rFonts w:ascii="Times New Roman" w:hAnsi="Times New Roman" w:cs="Times New Roman"/>
        </w:rPr>
        <w:t>s</w:t>
      </w:r>
      <w:r w:rsidRPr="001545E9">
        <w:rPr>
          <w:rFonts w:ascii="Times New Roman" w:hAnsi="Times New Roman" w:cs="Times New Roman"/>
        </w:rPr>
        <w:t xml:space="preserve"> when </w:t>
      </w:r>
      <w:r w:rsidR="00FD50B1" w:rsidRPr="001545E9">
        <w:rPr>
          <w:rFonts w:ascii="Times New Roman" w:hAnsi="Times New Roman" w:cs="Times New Roman"/>
        </w:rPr>
        <w:t>one</w:t>
      </w:r>
      <w:r w:rsidRPr="001545E9">
        <w:rPr>
          <w:rFonts w:ascii="Times New Roman" w:hAnsi="Times New Roman" w:cs="Times New Roman"/>
        </w:rPr>
        <w:t xml:space="preserve"> might need to go back to a dataset, either to squeeze another analysis out of it or to use it as a recipe for a parallel analysis of new data. If </w:t>
      </w:r>
      <w:r w:rsidR="00FD50B1" w:rsidRPr="001545E9">
        <w:rPr>
          <w:rFonts w:ascii="Times New Roman" w:hAnsi="Times New Roman" w:cs="Times New Roman"/>
        </w:rPr>
        <w:t xml:space="preserve">the data and code are </w:t>
      </w:r>
      <w:r w:rsidRPr="001545E9">
        <w:rPr>
          <w:rFonts w:ascii="Times New Roman" w:hAnsi="Times New Roman" w:cs="Times New Roman"/>
        </w:rPr>
        <w:t xml:space="preserve">adequately annotated and archived, </w:t>
      </w:r>
      <w:del w:id="95" w:author="Bradley McDonnell" w:date="2019-11-26T09:18:00Z">
        <w:r w:rsidRPr="001545E9" w:rsidDel="00593E4F">
          <w:rPr>
            <w:rFonts w:ascii="Times New Roman" w:hAnsi="Times New Roman" w:cs="Times New Roman"/>
          </w:rPr>
          <w:delText xml:space="preserve">that </w:delText>
        </w:r>
      </w:del>
      <w:ins w:id="96" w:author="Bradley McDonnell" w:date="2019-11-26T09:18:00Z">
        <w:r w:rsidR="00593E4F">
          <w:rPr>
            <w:rFonts w:ascii="Times New Roman" w:hAnsi="Times New Roman" w:cs="Times New Roman"/>
          </w:rPr>
          <w:t>this</w:t>
        </w:r>
        <w:r w:rsidR="00593E4F" w:rsidRPr="001545E9">
          <w:rPr>
            <w:rFonts w:ascii="Times New Roman" w:hAnsi="Times New Roman" w:cs="Times New Roman"/>
          </w:rPr>
          <w:t xml:space="preserve"> </w:t>
        </w:r>
      </w:ins>
      <w:r w:rsidRPr="001545E9">
        <w:rPr>
          <w:rFonts w:ascii="Times New Roman" w:hAnsi="Times New Roman" w:cs="Times New Roman"/>
        </w:rPr>
        <w:t xml:space="preserve">will be easy to do, even if </w:t>
      </w:r>
      <w:del w:id="97" w:author="Bradley McDonnell" w:date="2019-11-26T09:19:00Z">
        <w:r w:rsidRPr="001545E9" w:rsidDel="00593E4F">
          <w:rPr>
            <w:rFonts w:ascii="Times New Roman" w:hAnsi="Times New Roman" w:cs="Times New Roman"/>
          </w:rPr>
          <w:delText xml:space="preserve">enough </w:delText>
        </w:r>
      </w:del>
      <w:r w:rsidRPr="001545E9">
        <w:rPr>
          <w:rFonts w:ascii="Times New Roman" w:hAnsi="Times New Roman" w:cs="Times New Roman"/>
        </w:rPr>
        <w:t xml:space="preserve">time </w:t>
      </w:r>
      <w:del w:id="98" w:author="Bradley McDonnell" w:date="2019-11-26T09:19:00Z">
        <w:r w:rsidRPr="001545E9" w:rsidDel="00593E4F">
          <w:rPr>
            <w:rFonts w:ascii="Times New Roman" w:hAnsi="Times New Roman" w:cs="Times New Roman"/>
          </w:rPr>
          <w:delText>has elapsed to</w:delText>
        </w:r>
      </w:del>
      <w:ins w:id="99" w:author="Bradley McDonnell" w:date="2019-11-26T09:19:00Z">
        <w:r w:rsidR="00593E4F">
          <w:rPr>
            <w:rFonts w:ascii="Times New Roman" w:hAnsi="Times New Roman" w:cs="Times New Roman"/>
          </w:rPr>
          <w:t>has</w:t>
        </w:r>
      </w:ins>
      <w:r w:rsidRPr="001545E9">
        <w:rPr>
          <w:rFonts w:ascii="Times New Roman" w:hAnsi="Times New Roman" w:cs="Times New Roman"/>
        </w:rPr>
        <w:t xml:space="preserve"> erase</w:t>
      </w:r>
      <w:ins w:id="100" w:author="Bradley McDonnell" w:date="2019-11-26T09:19:00Z">
        <w:r w:rsidR="00593E4F">
          <w:rPr>
            <w:rFonts w:ascii="Times New Roman" w:hAnsi="Times New Roman" w:cs="Times New Roman"/>
          </w:rPr>
          <w:t>d</w:t>
        </w:r>
      </w:ins>
      <w:r w:rsidRPr="001545E9">
        <w:rPr>
          <w:rFonts w:ascii="Times New Roman" w:hAnsi="Times New Roman" w:cs="Times New Roman"/>
        </w:rPr>
        <w:t xml:space="preserve"> </w:t>
      </w:r>
      <w:ins w:id="101" w:author="Bradley McDonnell" w:date="2019-11-26T09:19:00Z">
        <w:r w:rsidR="00593E4F" w:rsidRPr="001545E9">
          <w:rPr>
            <w:rFonts w:ascii="Times New Roman" w:hAnsi="Times New Roman" w:cs="Times New Roman"/>
          </w:rPr>
          <w:t>the meanings of all th</w:t>
        </w:r>
        <w:r w:rsidR="00593E4F">
          <w:rPr>
            <w:rFonts w:ascii="Times New Roman" w:hAnsi="Times New Roman" w:cs="Times New Roman"/>
          </w:rPr>
          <w:t>e</w:t>
        </w:r>
        <w:r w:rsidR="00593E4F" w:rsidRPr="001545E9">
          <w:rPr>
            <w:rFonts w:ascii="Times New Roman" w:hAnsi="Times New Roman" w:cs="Times New Roman"/>
          </w:rPr>
          <w:t xml:space="preserve"> abbreviations and code that were so obvious when working on the original project </w:t>
        </w:r>
      </w:ins>
      <w:r w:rsidRPr="001545E9">
        <w:rPr>
          <w:rFonts w:ascii="Times New Roman" w:hAnsi="Times New Roman" w:cs="Times New Roman"/>
        </w:rPr>
        <w:t xml:space="preserve">from </w:t>
      </w:r>
      <w:r w:rsidR="00FD50B1" w:rsidRPr="001545E9">
        <w:rPr>
          <w:rFonts w:ascii="Times New Roman" w:hAnsi="Times New Roman" w:cs="Times New Roman"/>
        </w:rPr>
        <w:t>the researcher’s</w:t>
      </w:r>
      <w:r w:rsidRPr="001545E9">
        <w:rPr>
          <w:rFonts w:ascii="Times New Roman" w:hAnsi="Times New Roman" w:cs="Times New Roman"/>
        </w:rPr>
        <w:t xml:space="preserve"> personal memory</w:t>
      </w:r>
      <w:del w:id="102" w:author="Bradley McDonnell" w:date="2019-11-26T09:19:00Z">
        <w:r w:rsidRPr="001545E9" w:rsidDel="00593E4F">
          <w:rPr>
            <w:rFonts w:ascii="Times New Roman" w:hAnsi="Times New Roman" w:cs="Times New Roman"/>
          </w:rPr>
          <w:delText xml:space="preserve"> the meanings of all those abbreviations and code that were so obvious when working on th</w:delText>
        </w:r>
        <w:r w:rsidR="00FD50B1" w:rsidRPr="001545E9" w:rsidDel="00593E4F">
          <w:rPr>
            <w:rFonts w:ascii="Times New Roman" w:hAnsi="Times New Roman" w:cs="Times New Roman"/>
          </w:rPr>
          <w:delText>e</w:delText>
        </w:r>
        <w:r w:rsidRPr="001545E9" w:rsidDel="00593E4F">
          <w:rPr>
            <w:rFonts w:ascii="Times New Roman" w:hAnsi="Times New Roman" w:cs="Times New Roman"/>
          </w:rPr>
          <w:delText xml:space="preserve"> original project</w:delText>
        </w:r>
      </w:del>
      <w:r w:rsidRPr="001545E9">
        <w:rPr>
          <w:rFonts w:ascii="Times New Roman" w:hAnsi="Times New Roman" w:cs="Times New Roman"/>
        </w:rPr>
        <w:t xml:space="preserve">. </w:t>
      </w:r>
      <w:r w:rsidR="00616ACA" w:rsidRPr="001545E9">
        <w:rPr>
          <w:rFonts w:ascii="Times New Roman" w:hAnsi="Times New Roman" w:cs="Times New Roman"/>
        </w:rPr>
        <w:t>After several mishaps with data that was lost, corrupted, or otherwise became uninterpretable, along with discontinuance of site-licenses and backwards-incompatible software upgrades that permanently separated me from my data and analyses, I have come to appreciate the value of things that are open-access, open-source, and generally portable across time and platforms</w:t>
      </w:r>
      <w:ins w:id="103" w:author="Bradley McDonnell" w:date="2019-11-26T09:22:00Z">
        <w:r w:rsidR="005F585A">
          <w:rPr>
            <w:rFonts w:ascii="Times New Roman" w:hAnsi="Times New Roman" w:cs="Times New Roman"/>
          </w:rPr>
          <w:t xml:space="preserve"> (</w:t>
        </w:r>
      </w:ins>
      <w:ins w:id="104" w:author="Bradley McDonnell" w:date="2019-11-26T09:23:00Z">
        <w:r w:rsidR="005F585A">
          <w:rPr>
            <w:rFonts w:ascii="Times New Roman" w:hAnsi="Times New Roman" w:cs="Times New Roman"/>
          </w:rPr>
          <w:t xml:space="preserve">see </w:t>
        </w:r>
      </w:ins>
      <w:proofErr w:type="spellStart"/>
      <w:ins w:id="105" w:author="Bradley McDonnell" w:date="2019-11-26T09:22:00Z">
        <w:r w:rsidR="005F585A">
          <w:rPr>
            <w:rFonts w:ascii="Times New Roman" w:hAnsi="Times New Roman" w:cs="Times New Roman"/>
          </w:rPr>
          <w:t>Mattern</w:t>
        </w:r>
        <w:proofErr w:type="spellEnd"/>
        <w:r w:rsidR="005F585A">
          <w:rPr>
            <w:rFonts w:ascii="Times New Roman" w:hAnsi="Times New Roman" w:cs="Times New Roman"/>
          </w:rPr>
          <w:t>, this volume</w:t>
        </w:r>
      </w:ins>
      <w:ins w:id="106" w:author="Bradley McDonnell" w:date="2019-11-26T09:23:00Z">
        <w:r w:rsidR="005F585A">
          <w:rPr>
            <w:rFonts w:ascii="Times New Roman" w:hAnsi="Times New Roman" w:cs="Times New Roman"/>
          </w:rPr>
          <w:t xml:space="preserve"> and </w:t>
        </w:r>
      </w:ins>
      <w:proofErr w:type="spellStart"/>
      <w:ins w:id="107" w:author="Bradley McDonnell" w:date="2019-11-26T09:22:00Z">
        <w:r w:rsidR="005F585A">
          <w:rPr>
            <w:rFonts w:ascii="Times New Roman" w:hAnsi="Times New Roman" w:cs="Times New Roman"/>
          </w:rPr>
          <w:t>Collister</w:t>
        </w:r>
        <w:proofErr w:type="spellEnd"/>
        <w:r w:rsidR="005F585A">
          <w:rPr>
            <w:rFonts w:ascii="Times New Roman" w:hAnsi="Times New Roman" w:cs="Times New Roman"/>
          </w:rPr>
          <w:t>, this volume)</w:t>
        </w:r>
      </w:ins>
      <w:r w:rsidR="00616ACA" w:rsidRPr="001545E9">
        <w:rPr>
          <w:rFonts w:ascii="Times New Roman" w:hAnsi="Times New Roman" w:cs="Times New Roman"/>
        </w:rPr>
        <w:t>.</w:t>
      </w:r>
    </w:p>
    <w:p w14:paraId="4BA29E20" w14:textId="3CC587A3" w:rsidR="00307FA9" w:rsidRPr="001545E9" w:rsidRDefault="00307FA9" w:rsidP="00307FA9">
      <w:pPr>
        <w:spacing w:line="480" w:lineRule="auto"/>
        <w:rPr>
          <w:rFonts w:ascii="Times New Roman" w:hAnsi="Times New Roman" w:cs="Times New Roman"/>
        </w:rPr>
      </w:pPr>
      <w:r w:rsidRPr="001545E9">
        <w:rPr>
          <w:rFonts w:ascii="Times New Roman" w:hAnsi="Times New Roman" w:cs="Times New Roman"/>
        </w:rPr>
        <w:tab/>
        <w:t xml:space="preserve">Below I present two examples from </w:t>
      </w:r>
      <w:del w:id="108" w:author="Bradley McDonnell" w:date="2019-11-26T09:23:00Z">
        <w:r w:rsidRPr="001545E9" w:rsidDel="005F585A">
          <w:rPr>
            <w:rFonts w:ascii="Times New Roman" w:hAnsi="Times New Roman" w:cs="Times New Roman"/>
          </w:rPr>
          <w:delText xml:space="preserve">posts </w:delText>
        </w:r>
      </w:del>
      <w:ins w:id="109" w:author="Bradley McDonnell" w:date="2019-11-26T09:23:00Z">
        <w:r w:rsidR="005F585A">
          <w:rPr>
            <w:rFonts w:ascii="Times New Roman" w:hAnsi="Times New Roman" w:cs="Times New Roman"/>
          </w:rPr>
          <w:t>resources that</w:t>
        </w:r>
        <w:r w:rsidR="005F585A" w:rsidRPr="001545E9">
          <w:rPr>
            <w:rFonts w:ascii="Times New Roman" w:hAnsi="Times New Roman" w:cs="Times New Roman"/>
          </w:rPr>
          <w:t xml:space="preserve"> </w:t>
        </w:r>
      </w:ins>
      <w:r w:rsidRPr="001545E9">
        <w:rPr>
          <w:rFonts w:ascii="Times New Roman" w:hAnsi="Times New Roman" w:cs="Times New Roman"/>
        </w:rPr>
        <w:t xml:space="preserve">I have </w:t>
      </w:r>
      <w:del w:id="110" w:author="Bradley McDonnell" w:date="2019-11-26T09:23:00Z">
        <w:r w:rsidRPr="001545E9" w:rsidDel="005F585A">
          <w:rPr>
            <w:rFonts w:ascii="Times New Roman" w:hAnsi="Times New Roman" w:cs="Times New Roman"/>
          </w:rPr>
          <w:delText xml:space="preserve">made </w:delText>
        </w:r>
      </w:del>
      <w:ins w:id="111" w:author="Bradley McDonnell" w:date="2019-11-26T09:23:00Z">
        <w:r w:rsidR="005F585A">
          <w:rPr>
            <w:rFonts w:ascii="Times New Roman" w:hAnsi="Times New Roman" w:cs="Times New Roman"/>
          </w:rPr>
          <w:t>created</w:t>
        </w:r>
        <w:r w:rsidR="005F585A" w:rsidRPr="001545E9">
          <w:rPr>
            <w:rFonts w:ascii="Times New Roman" w:hAnsi="Times New Roman" w:cs="Times New Roman"/>
          </w:rPr>
          <w:t xml:space="preserve"> </w:t>
        </w:r>
      </w:ins>
      <w:r w:rsidRPr="001545E9">
        <w:rPr>
          <w:rFonts w:ascii="Times New Roman" w:hAnsi="Times New Roman" w:cs="Times New Roman"/>
        </w:rPr>
        <w:t xml:space="preserve">in the spirit of adhering to the FAIR principles. I think </w:t>
      </w:r>
      <w:ins w:id="112" w:author="Bradley McDonnell" w:date="2019-11-26T09:23:00Z">
        <w:r w:rsidR="005F585A">
          <w:rPr>
            <w:rFonts w:ascii="Times New Roman" w:hAnsi="Times New Roman" w:cs="Times New Roman"/>
          </w:rPr>
          <w:t xml:space="preserve">that </w:t>
        </w:r>
      </w:ins>
      <w:r w:rsidRPr="001545E9">
        <w:rPr>
          <w:rFonts w:ascii="Times New Roman" w:hAnsi="Times New Roman" w:cs="Times New Roman"/>
        </w:rPr>
        <w:t>I</w:t>
      </w:r>
      <w:ins w:id="113" w:author="Bradley McDonnell" w:date="2019-11-26T09:23:00Z">
        <w:r w:rsidR="005F585A">
          <w:rPr>
            <w:rFonts w:ascii="Times New Roman" w:hAnsi="Times New Roman" w:cs="Times New Roman"/>
          </w:rPr>
          <w:t xml:space="preserve"> ha</w:t>
        </w:r>
      </w:ins>
      <w:del w:id="114" w:author="Bradley McDonnell" w:date="2019-11-26T09:23:00Z">
        <w:r w:rsidRPr="001545E9" w:rsidDel="005F585A">
          <w:rPr>
            <w:rFonts w:ascii="Times New Roman" w:hAnsi="Times New Roman" w:cs="Times New Roman"/>
          </w:rPr>
          <w:delText>’</w:delText>
        </w:r>
      </w:del>
      <w:r w:rsidRPr="001545E9">
        <w:rPr>
          <w:rFonts w:ascii="Times New Roman" w:hAnsi="Times New Roman" w:cs="Times New Roman"/>
        </w:rPr>
        <w:t xml:space="preserve">ve been partly successful in these examples that I present below, but I have also made my share of mistakes. I present these two </w:t>
      </w:r>
      <w:ins w:id="115" w:author="Bradley McDonnell" w:date="2019-11-26T09:24:00Z">
        <w:r w:rsidR="005F585A">
          <w:rPr>
            <w:rFonts w:ascii="Times New Roman" w:hAnsi="Times New Roman" w:cs="Times New Roman"/>
          </w:rPr>
          <w:t xml:space="preserve">resources </w:t>
        </w:r>
      </w:ins>
      <w:del w:id="116" w:author="Bradley McDonnell" w:date="2019-11-26T09:24:00Z">
        <w:r w:rsidRPr="001545E9" w:rsidDel="005F585A">
          <w:rPr>
            <w:rFonts w:ascii="Times New Roman" w:hAnsi="Times New Roman" w:cs="Times New Roman"/>
          </w:rPr>
          <w:delText xml:space="preserve">posts </w:delText>
        </w:r>
      </w:del>
      <w:r w:rsidRPr="001545E9">
        <w:rPr>
          <w:rFonts w:ascii="Times New Roman" w:hAnsi="Times New Roman" w:cs="Times New Roman"/>
        </w:rPr>
        <w:t>“warts and all” and point out some places where I could have done a better job.</w:t>
      </w:r>
      <w:r w:rsidR="00B31704" w:rsidRPr="001545E9">
        <w:rPr>
          <w:rFonts w:ascii="Times New Roman" w:hAnsi="Times New Roman" w:cs="Times New Roman"/>
        </w:rPr>
        <w:t xml:space="preserve"> These </w:t>
      </w:r>
      <w:ins w:id="117" w:author="Bradley McDonnell" w:date="2019-11-26T09:24:00Z">
        <w:r w:rsidR="005F585A">
          <w:rPr>
            <w:rFonts w:ascii="Times New Roman" w:hAnsi="Times New Roman" w:cs="Times New Roman"/>
          </w:rPr>
          <w:t xml:space="preserve">resources (also referred to as </w:t>
        </w:r>
      </w:ins>
      <w:r w:rsidR="00B31704" w:rsidRPr="001545E9">
        <w:rPr>
          <w:rFonts w:ascii="Times New Roman" w:hAnsi="Times New Roman" w:cs="Times New Roman"/>
        </w:rPr>
        <w:t>posts</w:t>
      </w:r>
      <w:ins w:id="118" w:author="Bradley McDonnell" w:date="2019-11-26T09:24:00Z">
        <w:r w:rsidR="005F585A">
          <w:rPr>
            <w:rFonts w:ascii="Times New Roman" w:hAnsi="Times New Roman" w:cs="Times New Roman"/>
          </w:rPr>
          <w:t>)</w:t>
        </w:r>
      </w:ins>
      <w:r w:rsidR="00B31704" w:rsidRPr="001545E9">
        <w:rPr>
          <w:rFonts w:ascii="Times New Roman" w:hAnsi="Times New Roman" w:cs="Times New Roman"/>
        </w:rPr>
        <w:t xml:space="preserve"> are </w:t>
      </w:r>
      <w:r w:rsidR="00616ACA" w:rsidRPr="001545E9">
        <w:rPr>
          <w:rFonts w:ascii="Times New Roman" w:hAnsi="Times New Roman" w:cs="Times New Roman"/>
        </w:rPr>
        <w:t>available in the TROLLing archive: the Tromsø Repository of Language and Linguistics (</w:t>
      </w:r>
      <w:hyperlink r:id="rId10" w:history="1">
        <w:r w:rsidR="00616ACA" w:rsidRPr="001545E9">
          <w:rPr>
            <w:rStyle w:val="Hyperlink"/>
            <w:rFonts w:ascii="Times New Roman" w:hAnsi="Times New Roman" w:cs="Times New Roman"/>
          </w:rPr>
          <w:t>https://dataverse.no/dataverse/trolling</w:t>
        </w:r>
      </w:hyperlink>
      <w:r w:rsidR="00616ACA" w:rsidRPr="001545E9">
        <w:rPr>
          <w:rFonts w:ascii="Times New Roman" w:hAnsi="Times New Roman" w:cs="Times New Roman"/>
        </w:rPr>
        <w:t xml:space="preserve">), which I </w:t>
      </w:r>
      <w:r w:rsidR="000D7BC8" w:rsidRPr="001545E9">
        <w:rPr>
          <w:rFonts w:ascii="Times New Roman" w:hAnsi="Times New Roman" w:cs="Times New Roman"/>
        </w:rPr>
        <w:t>use</w:t>
      </w:r>
      <w:r w:rsidR="00616ACA" w:rsidRPr="001545E9">
        <w:rPr>
          <w:rFonts w:ascii="Times New Roman" w:hAnsi="Times New Roman" w:cs="Times New Roman"/>
        </w:rPr>
        <w:t xml:space="preserve"> as an example in this chapter (see also </w:t>
      </w:r>
      <w:del w:id="119" w:author="Allison Adelman" w:date="2019-10-05T16:28:00Z">
        <w:r w:rsidR="00616ACA" w:rsidRPr="001545E9" w:rsidDel="00650464">
          <w:rPr>
            <w:rFonts w:ascii="Times New Roman" w:hAnsi="Times New Roman" w:cs="Times New Roman"/>
          </w:rPr>
          <w:delText xml:space="preserve">Chapter 7 by </w:delText>
        </w:r>
      </w:del>
      <w:r w:rsidR="00616ACA" w:rsidRPr="001545E9">
        <w:rPr>
          <w:rFonts w:ascii="Times New Roman" w:hAnsi="Times New Roman" w:cs="Times New Roman"/>
        </w:rPr>
        <w:t>Andreassen</w:t>
      </w:r>
      <w:del w:id="120" w:author="Allison Adelman" w:date="2019-10-05T16:28:00Z">
        <w:r w:rsidR="00616ACA" w:rsidRPr="001545E9" w:rsidDel="00650464">
          <w:rPr>
            <w:rFonts w:ascii="Times New Roman" w:hAnsi="Times New Roman" w:cs="Times New Roman"/>
          </w:rPr>
          <w:delText xml:space="preserve"> in </w:delText>
        </w:r>
      </w:del>
      <w:ins w:id="121" w:author="Allison Adelman" w:date="2019-10-05T16:28:00Z">
        <w:r w:rsidR="00650464" w:rsidRPr="001545E9">
          <w:rPr>
            <w:rFonts w:ascii="Times New Roman" w:hAnsi="Times New Roman" w:cs="Times New Roman"/>
          </w:rPr>
          <w:t xml:space="preserve">, </w:t>
        </w:r>
      </w:ins>
      <w:r w:rsidR="00616ACA" w:rsidRPr="001545E9">
        <w:rPr>
          <w:rFonts w:ascii="Times New Roman" w:hAnsi="Times New Roman" w:cs="Times New Roman"/>
        </w:rPr>
        <w:t xml:space="preserve">this volume). </w:t>
      </w:r>
      <w:r w:rsidR="006C2A41" w:rsidRPr="001545E9">
        <w:rPr>
          <w:rFonts w:ascii="Times New Roman" w:hAnsi="Times New Roman" w:cs="Times New Roman"/>
        </w:rPr>
        <w:t xml:space="preserve">As a discipline-specific archive, </w:t>
      </w:r>
      <w:r w:rsidR="00616ACA" w:rsidRPr="001545E9">
        <w:rPr>
          <w:rFonts w:ascii="Times New Roman" w:hAnsi="Times New Roman" w:cs="Times New Roman"/>
        </w:rPr>
        <w:t>TROLLing</w:t>
      </w:r>
      <w:r w:rsidR="006C2A41" w:rsidRPr="001545E9">
        <w:rPr>
          <w:rFonts w:ascii="Times New Roman" w:hAnsi="Times New Roman" w:cs="Times New Roman"/>
        </w:rPr>
        <w:t xml:space="preserve"> offers added value to the post (Alter &amp; Gonzalez 2018:</w:t>
      </w:r>
      <w:del w:id="122" w:author="Allison Adelman" w:date="2019-10-05T16:34:00Z">
        <w:r w:rsidR="006C2A41" w:rsidRPr="001545E9" w:rsidDel="00E36CA3">
          <w:rPr>
            <w:rFonts w:ascii="Times New Roman" w:hAnsi="Times New Roman" w:cs="Times New Roman"/>
          </w:rPr>
          <w:delText xml:space="preserve"> </w:delText>
        </w:r>
      </w:del>
      <w:r w:rsidR="006C2A41" w:rsidRPr="001545E9">
        <w:rPr>
          <w:rFonts w:ascii="Times New Roman" w:hAnsi="Times New Roman" w:cs="Times New Roman"/>
        </w:rPr>
        <w:t>149),</w:t>
      </w:r>
      <w:r w:rsidR="00616ACA" w:rsidRPr="001545E9">
        <w:rPr>
          <w:rFonts w:ascii="Times New Roman" w:hAnsi="Times New Roman" w:cs="Times New Roman"/>
        </w:rPr>
        <w:t xml:space="preserve"> </w:t>
      </w:r>
      <w:r w:rsidR="006C2A41" w:rsidRPr="001545E9">
        <w:rPr>
          <w:rFonts w:ascii="Times New Roman" w:hAnsi="Times New Roman" w:cs="Times New Roman"/>
        </w:rPr>
        <w:t>and comes with</w:t>
      </w:r>
      <w:r w:rsidR="00616ACA" w:rsidRPr="001545E9">
        <w:rPr>
          <w:rFonts w:ascii="Times New Roman" w:hAnsi="Times New Roman" w:cs="Times New Roman"/>
        </w:rPr>
        <w:t xml:space="preserve"> three features that are particularly desirable for archiving </w:t>
      </w:r>
      <w:r w:rsidR="005E7C86" w:rsidRPr="001545E9">
        <w:rPr>
          <w:rFonts w:ascii="Times New Roman" w:hAnsi="Times New Roman" w:cs="Times New Roman"/>
        </w:rPr>
        <w:lastRenderedPageBreak/>
        <w:t>linguistic</w:t>
      </w:r>
      <w:r w:rsidR="00616ACA" w:rsidRPr="001545E9">
        <w:rPr>
          <w:rFonts w:ascii="Times New Roman" w:hAnsi="Times New Roman" w:cs="Times New Roman"/>
        </w:rPr>
        <w:t xml:space="preserve"> data</w:t>
      </w:r>
      <w:r w:rsidR="005E7C86" w:rsidRPr="001545E9">
        <w:rPr>
          <w:rFonts w:ascii="Times New Roman" w:hAnsi="Times New Roman" w:cs="Times New Roman"/>
        </w:rPr>
        <w:t xml:space="preserve"> and statistical code</w:t>
      </w:r>
      <w:r w:rsidR="00616ACA" w:rsidRPr="001545E9">
        <w:rPr>
          <w:rFonts w:ascii="Times New Roman" w:hAnsi="Times New Roman" w:cs="Times New Roman"/>
        </w:rPr>
        <w:t>: 1) public access, 2) professional management, and 3) harvestable metadata. In addition, TROLLing adheres to the FAIR principles cited above and assists authors in achieving these goals.</w:t>
      </w:r>
    </w:p>
    <w:p w14:paraId="3899053F" w14:textId="77777777" w:rsidR="00307FA9" w:rsidRPr="001545E9" w:rsidRDefault="00307FA9" w:rsidP="00A60FAA">
      <w:pPr>
        <w:spacing w:line="480" w:lineRule="auto"/>
        <w:rPr>
          <w:rFonts w:ascii="Times New Roman" w:hAnsi="Times New Roman" w:cs="Times New Roman"/>
        </w:rPr>
      </w:pPr>
    </w:p>
    <w:p w14:paraId="616B10A2" w14:textId="197D73A1" w:rsidR="00A726C7" w:rsidRPr="001545E9" w:rsidRDefault="00A726C7" w:rsidP="00A60FAA">
      <w:pPr>
        <w:spacing w:line="480" w:lineRule="auto"/>
        <w:rPr>
          <w:rFonts w:ascii="Times New Roman" w:hAnsi="Times New Roman" w:cs="Times New Roman"/>
          <w:b/>
        </w:rPr>
      </w:pPr>
      <w:r w:rsidRPr="001545E9">
        <w:rPr>
          <w:rFonts w:ascii="Times New Roman" w:hAnsi="Times New Roman" w:cs="Times New Roman"/>
          <w:b/>
        </w:rPr>
        <w:t xml:space="preserve">2. A </w:t>
      </w:r>
      <w:del w:id="123" w:author="Bradley McDonnell" w:date="2019-11-26T09:27:00Z">
        <w:r w:rsidRPr="001545E9" w:rsidDel="005F585A">
          <w:rPr>
            <w:rFonts w:ascii="Times New Roman" w:hAnsi="Times New Roman" w:cs="Times New Roman"/>
            <w:b/>
          </w:rPr>
          <w:delText xml:space="preserve">post </w:delText>
        </w:r>
      </w:del>
      <w:ins w:id="124" w:author="Bradley McDonnell" w:date="2019-11-26T09:27:00Z">
        <w:r w:rsidR="005F585A">
          <w:rPr>
            <w:rFonts w:ascii="Times New Roman" w:hAnsi="Times New Roman" w:cs="Times New Roman"/>
            <w:b/>
          </w:rPr>
          <w:t>resource</w:t>
        </w:r>
        <w:r w:rsidR="005F585A" w:rsidRPr="001545E9">
          <w:rPr>
            <w:rFonts w:ascii="Times New Roman" w:hAnsi="Times New Roman" w:cs="Times New Roman"/>
            <w:b/>
          </w:rPr>
          <w:t xml:space="preserve"> </w:t>
        </w:r>
      </w:ins>
      <w:r w:rsidRPr="001545E9">
        <w:rPr>
          <w:rFonts w:ascii="Times New Roman" w:hAnsi="Times New Roman" w:cs="Times New Roman"/>
          <w:b/>
        </w:rPr>
        <w:t>that adheres to FAIR principles, but is not user-friendly</w:t>
      </w:r>
    </w:p>
    <w:p w14:paraId="636A1361" w14:textId="6E4E4AEA" w:rsidR="00A726C7" w:rsidRPr="001545E9" w:rsidRDefault="00A726C7" w:rsidP="00A726C7">
      <w:pPr>
        <w:spacing w:line="480" w:lineRule="auto"/>
        <w:rPr>
          <w:rFonts w:ascii="Times New Roman" w:hAnsi="Times New Roman" w:cs="Times New Roman"/>
        </w:rPr>
      </w:pPr>
      <w:r w:rsidRPr="001545E9">
        <w:rPr>
          <w:rFonts w:ascii="Times New Roman" w:hAnsi="Times New Roman" w:cs="Times New Roman"/>
        </w:rPr>
        <w:t xml:space="preserve">The first </w:t>
      </w:r>
      <w:del w:id="125" w:author="Bradley McDonnell" w:date="2019-11-26T09:27:00Z">
        <w:r w:rsidRPr="001545E9" w:rsidDel="005F585A">
          <w:rPr>
            <w:rFonts w:ascii="Times New Roman" w:hAnsi="Times New Roman" w:cs="Times New Roman"/>
          </w:rPr>
          <w:delText xml:space="preserve">post </w:delText>
        </w:r>
      </w:del>
      <w:ins w:id="126" w:author="Bradley McDonnell" w:date="2019-11-26T09:27:00Z">
        <w:r w:rsidR="005F585A">
          <w:rPr>
            <w:rFonts w:ascii="Times New Roman" w:hAnsi="Times New Roman" w:cs="Times New Roman"/>
          </w:rPr>
          <w:t>resource</w:t>
        </w:r>
        <w:r w:rsidR="005F585A" w:rsidRPr="001545E9">
          <w:rPr>
            <w:rFonts w:ascii="Times New Roman" w:hAnsi="Times New Roman" w:cs="Times New Roman"/>
          </w:rPr>
          <w:t xml:space="preserve"> </w:t>
        </w:r>
      </w:ins>
      <w:r w:rsidRPr="001545E9">
        <w:rPr>
          <w:rFonts w:ascii="Times New Roman" w:hAnsi="Times New Roman" w:cs="Times New Roman"/>
        </w:rPr>
        <w:t>that I use as an example in this chapter is available here:</w:t>
      </w:r>
    </w:p>
    <w:p w14:paraId="77766C17" w14:textId="1FD338FE" w:rsidR="00A726C7" w:rsidRPr="001545E9" w:rsidDel="001C3DC3" w:rsidRDefault="00094B1F" w:rsidP="00A726C7">
      <w:pPr>
        <w:spacing w:line="480" w:lineRule="auto"/>
        <w:rPr>
          <w:del w:id="127" w:author="Allison Adelman" w:date="2019-10-05T16:30:00Z"/>
          <w:rFonts w:ascii="Times New Roman" w:hAnsi="Times New Roman" w:cs="Times New Roman"/>
        </w:rPr>
      </w:pPr>
      <w:hyperlink r:id="rId11" w:history="1">
        <w:r w:rsidR="00A726C7" w:rsidRPr="001545E9">
          <w:rPr>
            <w:rStyle w:val="Hyperlink"/>
            <w:rFonts w:ascii="Times New Roman" w:hAnsi="Times New Roman" w:cs="Times New Roman"/>
          </w:rPr>
          <w:t>https://hdl.handle.net/10037.1/10294</w:t>
        </w:r>
      </w:hyperlink>
      <w:r w:rsidR="00A726C7" w:rsidRPr="001545E9">
        <w:rPr>
          <w:rFonts w:ascii="Times New Roman" w:hAnsi="Times New Roman" w:cs="Times New Roman"/>
        </w:rPr>
        <w:t xml:space="preserve">. It was created in connection with Janda </w:t>
      </w:r>
      <w:ins w:id="128" w:author="Allison Adelman" w:date="2019-10-05T16:34:00Z">
        <w:r w:rsidR="00E36CA3" w:rsidRPr="001545E9">
          <w:rPr>
            <w:rFonts w:ascii="Times New Roman" w:hAnsi="Times New Roman" w:cs="Times New Roman"/>
          </w:rPr>
          <w:t>and</w:t>
        </w:r>
      </w:ins>
      <w:del w:id="129" w:author="Allison Adelman" w:date="2019-10-05T16:34:00Z">
        <w:r w:rsidR="00A726C7" w:rsidRPr="001545E9" w:rsidDel="00E36CA3">
          <w:rPr>
            <w:rFonts w:ascii="Times New Roman" w:hAnsi="Times New Roman" w:cs="Times New Roman"/>
          </w:rPr>
          <w:delText>&amp;</w:delText>
        </w:r>
      </w:del>
      <w:r w:rsidR="00A726C7" w:rsidRPr="001545E9">
        <w:rPr>
          <w:rFonts w:ascii="Times New Roman" w:hAnsi="Times New Roman" w:cs="Times New Roman"/>
        </w:rPr>
        <w:t xml:space="preserve"> Antonsen </w:t>
      </w:r>
      <w:ins w:id="130" w:author="Allison Adelman" w:date="2019-10-05T16:34:00Z">
        <w:r w:rsidR="00E36CA3" w:rsidRPr="001545E9">
          <w:rPr>
            <w:rFonts w:ascii="Times New Roman" w:hAnsi="Times New Roman" w:cs="Times New Roman"/>
          </w:rPr>
          <w:t>(</w:t>
        </w:r>
      </w:ins>
      <w:r w:rsidR="00A726C7" w:rsidRPr="001545E9">
        <w:rPr>
          <w:rFonts w:ascii="Times New Roman" w:hAnsi="Times New Roman" w:cs="Times New Roman"/>
        </w:rPr>
        <w:t>2016</w:t>
      </w:r>
      <w:ins w:id="131" w:author="Allison Adelman" w:date="2019-10-05T16:34:00Z">
        <w:r w:rsidR="00E36CA3" w:rsidRPr="001545E9">
          <w:rPr>
            <w:rFonts w:ascii="Times New Roman" w:hAnsi="Times New Roman" w:cs="Times New Roman"/>
          </w:rPr>
          <w:t>)</w:t>
        </w:r>
      </w:ins>
      <w:r w:rsidR="00A726C7" w:rsidRPr="001545E9">
        <w:rPr>
          <w:rFonts w:ascii="Times New Roman" w:hAnsi="Times New Roman" w:cs="Times New Roman"/>
        </w:rPr>
        <w:t>, a study of a language change in which a synthetic possessive construction with a possessive suffix is being replaced by an analytic construction with a reflexive pronoun in the North Saami language. We collected a dataset with over two thousand examples across three generations of speakers and performed a statistical analysis to determine the influence of various factors on the ongoing change. We also made some graphs to visualize our data and results</w:t>
      </w:r>
      <w:del w:id="132" w:author="Allison Adelman" w:date="2019-10-05T16:30:00Z">
        <w:r w:rsidR="00A726C7" w:rsidRPr="001545E9" w:rsidDel="001C3DC3">
          <w:rPr>
            <w:rFonts w:ascii="Times New Roman" w:hAnsi="Times New Roman" w:cs="Times New Roman"/>
          </w:rPr>
          <w:delText xml:space="preserve">. </w:delText>
        </w:r>
      </w:del>
    </w:p>
    <w:p w14:paraId="3C2A0D55" w14:textId="570ACBEC" w:rsidR="001C3DC3" w:rsidRPr="001545E9" w:rsidRDefault="001C3DC3" w:rsidP="00A726C7">
      <w:pPr>
        <w:spacing w:line="480" w:lineRule="auto"/>
        <w:rPr>
          <w:ins w:id="133" w:author="Allison Adelman" w:date="2019-10-05T16:30:00Z"/>
          <w:rFonts w:ascii="Times New Roman" w:hAnsi="Times New Roman" w:cs="Times New Roman"/>
        </w:rPr>
      </w:pPr>
      <w:ins w:id="134" w:author="Allison Adelman" w:date="2019-10-05T16:30:00Z">
        <w:r w:rsidRPr="001545E9">
          <w:rPr>
            <w:rFonts w:ascii="Times New Roman" w:hAnsi="Times New Roman" w:cs="Times New Roman"/>
          </w:rPr>
          <w:t>.</w:t>
        </w:r>
      </w:ins>
      <w:ins w:id="135" w:author="Bradley McDonnell" w:date="2019-11-26T13:46:00Z">
        <w:r w:rsidR="00AC1272">
          <w:rPr>
            <w:rFonts w:ascii="Times New Roman" w:hAnsi="Times New Roman" w:cs="Times New Roman"/>
          </w:rPr>
          <w:t xml:space="preserve"> Below </w:t>
        </w:r>
        <w:r w:rsidR="00A551B7">
          <w:rPr>
            <w:rFonts w:ascii="Times New Roman" w:hAnsi="Times New Roman" w:cs="Times New Roman"/>
          </w:rPr>
          <w:t xml:space="preserve">I demonstrate how this resource adheres to </w:t>
        </w:r>
      </w:ins>
      <w:ins w:id="136" w:author="Bradley McDonnell" w:date="2019-11-26T13:47:00Z">
        <w:r w:rsidR="00A551B7">
          <w:rPr>
            <w:rFonts w:ascii="Times New Roman" w:hAnsi="Times New Roman" w:cs="Times New Roman"/>
          </w:rPr>
          <w:t xml:space="preserve">FAIR principles. </w:t>
        </w:r>
      </w:ins>
    </w:p>
    <w:p w14:paraId="151DB83A" w14:textId="3CE583F5" w:rsidR="00180E54" w:rsidRPr="001545E9" w:rsidDel="001C3DC3" w:rsidRDefault="00180E54" w:rsidP="00180E54">
      <w:pPr>
        <w:spacing w:line="480" w:lineRule="auto"/>
        <w:ind w:firstLine="720"/>
        <w:rPr>
          <w:del w:id="137" w:author="Allison Adelman" w:date="2019-10-05T16:30:00Z"/>
          <w:rFonts w:ascii="Times New Roman" w:hAnsi="Times New Roman" w:cs="Times New Roman"/>
        </w:rPr>
      </w:pPr>
      <w:r w:rsidRPr="001545E9">
        <w:rPr>
          <w:rFonts w:ascii="Times New Roman" w:hAnsi="Times New Roman" w:cs="Times New Roman"/>
          <w:i/>
        </w:rPr>
        <w:t>“Findable” (the “F” in FAIR)</w:t>
      </w:r>
      <w:r w:rsidRPr="001545E9">
        <w:rPr>
          <w:rFonts w:ascii="Times New Roman" w:hAnsi="Times New Roman" w:cs="Times New Roman"/>
        </w:rPr>
        <w:t xml:space="preserve">: Because the metadata can be searched, data and code become findable when posted in an archive with harvestable metadata. In the metadata section of this post I added </w:t>
      </w:r>
      <w:del w:id="138" w:author="Bradley McDonnell" w:date="2019-11-26T13:48:00Z">
        <w:r w:rsidRPr="001545E9" w:rsidDel="00A551B7">
          <w:rPr>
            <w:rFonts w:ascii="Times New Roman" w:hAnsi="Times New Roman" w:cs="Times New Roman"/>
          </w:rPr>
          <w:delText xml:space="preserve">these </w:delText>
        </w:r>
      </w:del>
      <w:r w:rsidRPr="001545E9">
        <w:rPr>
          <w:rFonts w:ascii="Times New Roman" w:hAnsi="Times New Roman" w:cs="Times New Roman"/>
        </w:rPr>
        <w:t xml:space="preserve">Keywords: “North Saami, possessive suffix, Uralic, S-curve, vocative, possession, language change, complexity”; and selected </w:t>
      </w:r>
      <w:del w:id="139" w:author="Bradley McDonnell" w:date="2019-11-26T13:48:00Z">
        <w:r w:rsidRPr="001545E9" w:rsidDel="00A551B7">
          <w:rPr>
            <w:rFonts w:ascii="Times New Roman" w:hAnsi="Times New Roman" w:cs="Times New Roman"/>
          </w:rPr>
          <w:delText xml:space="preserve">these </w:delText>
        </w:r>
      </w:del>
      <w:r w:rsidRPr="001545E9">
        <w:rPr>
          <w:rFonts w:ascii="Times New Roman" w:hAnsi="Times New Roman" w:cs="Times New Roman"/>
        </w:rPr>
        <w:t>Topic Classifications: “morphology, diachronic, affixes</w:t>
      </w:r>
      <w:ins w:id="140" w:author="Allison Adelman" w:date="2019-10-05T16:33:00Z">
        <w:r w:rsidR="00E36CA3" w:rsidRPr="001545E9">
          <w:rPr>
            <w:rFonts w:ascii="Times New Roman" w:hAnsi="Times New Roman" w:cs="Times New Roman"/>
          </w:rPr>
          <w:t>.</w:t>
        </w:r>
      </w:ins>
      <w:r w:rsidRPr="001545E9">
        <w:rPr>
          <w:rFonts w:ascii="Times New Roman" w:hAnsi="Times New Roman" w:cs="Times New Roman"/>
        </w:rPr>
        <w:t>”</w:t>
      </w:r>
      <w:del w:id="141" w:author="Allison Adelman" w:date="2019-10-05T16:33:00Z">
        <w:r w:rsidRPr="001545E9" w:rsidDel="00E36CA3">
          <w:rPr>
            <w:rFonts w:ascii="Times New Roman" w:hAnsi="Times New Roman" w:cs="Times New Roman"/>
          </w:rPr>
          <w:delText>.</w:delText>
        </w:r>
      </w:del>
      <w:r w:rsidRPr="001545E9">
        <w:rPr>
          <w:rFonts w:ascii="Times New Roman" w:hAnsi="Times New Roman" w:cs="Times New Roman"/>
        </w:rPr>
        <w:t xml:space="preserve"> The Kind of Data is listed as “corpus</w:t>
      </w:r>
      <w:ins w:id="142" w:author="Allison Adelman" w:date="2019-10-05T16:33:00Z">
        <w:r w:rsidR="00E36CA3" w:rsidRPr="001545E9">
          <w:rPr>
            <w:rFonts w:ascii="Times New Roman" w:hAnsi="Times New Roman" w:cs="Times New Roman"/>
          </w:rPr>
          <w:t>.</w:t>
        </w:r>
      </w:ins>
      <w:r w:rsidRPr="001545E9">
        <w:rPr>
          <w:rFonts w:ascii="Times New Roman" w:hAnsi="Times New Roman" w:cs="Times New Roman"/>
        </w:rPr>
        <w:t>”</w:t>
      </w:r>
      <w:del w:id="143" w:author="Allison Adelman" w:date="2019-10-05T16:33:00Z">
        <w:r w:rsidRPr="001545E9" w:rsidDel="00E36CA3">
          <w:rPr>
            <w:rFonts w:ascii="Times New Roman" w:hAnsi="Times New Roman" w:cs="Times New Roman"/>
          </w:rPr>
          <w:delText>.</w:delText>
        </w:r>
      </w:del>
      <w:r w:rsidRPr="001545E9">
        <w:rPr>
          <w:rFonts w:ascii="Times New Roman" w:hAnsi="Times New Roman" w:cs="Times New Roman"/>
        </w:rPr>
        <w:t xml:space="preserve"> Other kinds of data could include “questionnaire” and “experiment”, and in both cases one would need to make sure that no personal identifiers are present so that the </w:t>
      </w:r>
      <w:r w:rsidRPr="001545E9">
        <w:rPr>
          <w:rFonts w:ascii="Times New Roman" w:hAnsi="Times New Roman" w:cs="Times New Roman"/>
        </w:rPr>
        <w:lastRenderedPageBreak/>
        <w:t xml:space="preserve">data can be publicly archived. In the case of experimental </w:t>
      </w:r>
      <w:proofErr w:type="gramStart"/>
      <w:r w:rsidRPr="001545E9">
        <w:rPr>
          <w:rFonts w:ascii="Times New Roman" w:hAnsi="Times New Roman" w:cs="Times New Roman"/>
        </w:rPr>
        <w:t>data</w:t>
      </w:r>
      <w:bookmarkStart w:id="144" w:name="_GoBack"/>
      <w:bookmarkEnd w:id="144"/>
      <w:proofErr w:type="gramEnd"/>
      <w:r w:rsidRPr="001545E9">
        <w:rPr>
          <w:rFonts w:ascii="Times New Roman" w:hAnsi="Times New Roman" w:cs="Times New Roman"/>
        </w:rPr>
        <w:t xml:space="preserve"> it would be useful to include files representing the stimuli. </w:t>
      </w:r>
      <w:del w:id="145" w:author="Bradley McDonnell" w:date="2019-11-26T13:49:00Z">
        <w:r w:rsidRPr="001545E9" w:rsidDel="00A551B7">
          <w:rPr>
            <w:rFonts w:ascii="Times New Roman" w:hAnsi="Times New Roman" w:cs="Times New Roman"/>
          </w:rPr>
          <w:delText>My post</w:delText>
        </w:r>
      </w:del>
      <w:ins w:id="146" w:author="Bradley McDonnell" w:date="2019-11-26T13:49:00Z">
        <w:r w:rsidR="00A551B7">
          <w:rPr>
            <w:rFonts w:ascii="Times New Roman" w:hAnsi="Times New Roman" w:cs="Times New Roman"/>
          </w:rPr>
          <w:t xml:space="preserve">This </w:t>
        </w:r>
      </w:ins>
      <w:proofErr w:type="spellStart"/>
      <w:ins w:id="147" w:author="Bradley McDonnell" w:date="2019-11-26T13:50:00Z">
        <w:r w:rsidR="00504940" w:rsidRPr="001545E9">
          <w:rPr>
            <w:rFonts w:ascii="Times New Roman" w:hAnsi="Times New Roman" w:cs="Times New Roman"/>
          </w:rPr>
          <w:t>TROLLing</w:t>
        </w:r>
        <w:proofErr w:type="spellEnd"/>
        <w:r w:rsidR="00504940" w:rsidRPr="001545E9">
          <w:rPr>
            <w:rFonts w:ascii="Times New Roman" w:hAnsi="Times New Roman" w:cs="Times New Roman"/>
          </w:rPr>
          <w:t xml:space="preserve"> post</w:t>
        </w:r>
        <w:r w:rsidR="00504940">
          <w:rPr>
            <w:rFonts w:ascii="Times New Roman" w:hAnsi="Times New Roman" w:cs="Times New Roman"/>
          </w:rPr>
          <w:t xml:space="preserve"> </w:t>
        </w:r>
      </w:ins>
      <w:del w:id="148" w:author="Bradley McDonnell" w:date="2019-11-26T13:50:00Z">
        <w:r w:rsidRPr="001545E9" w:rsidDel="00504940">
          <w:rPr>
            <w:rFonts w:ascii="Times New Roman" w:hAnsi="Times New Roman" w:cs="Times New Roman"/>
          </w:rPr>
          <w:delText xml:space="preserve"> </w:delText>
        </w:r>
      </w:del>
      <w:r w:rsidRPr="001545E9">
        <w:rPr>
          <w:rFonts w:ascii="Times New Roman" w:hAnsi="Times New Roman" w:cs="Times New Roman"/>
        </w:rPr>
        <w:t>additionally lists the Geographic Coverage as: “Norway, Sweden, Finland, Sápmi, Northern Scandinavia</w:t>
      </w:r>
      <w:ins w:id="149" w:author="Allison Adelman" w:date="2019-10-05T16:33:00Z">
        <w:r w:rsidR="00E36CA3" w:rsidRPr="001545E9">
          <w:rPr>
            <w:rFonts w:ascii="Times New Roman" w:hAnsi="Times New Roman" w:cs="Times New Roman"/>
          </w:rPr>
          <w:t>.</w:t>
        </w:r>
      </w:ins>
      <w:r w:rsidRPr="001545E9">
        <w:rPr>
          <w:rFonts w:ascii="Times New Roman" w:hAnsi="Times New Roman" w:cs="Times New Roman"/>
        </w:rPr>
        <w:t>”</w:t>
      </w:r>
      <w:del w:id="150" w:author="Allison Adelman" w:date="2019-10-05T16:30:00Z">
        <w:r w:rsidRPr="001545E9" w:rsidDel="001C3DC3">
          <w:rPr>
            <w:rFonts w:ascii="Times New Roman" w:hAnsi="Times New Roman" w:cs="Times New Roman"/>
          </w:rPr>
          <w:delText xml:space="preserve">. </w:delText>
        </w:r>
      </w:del>
    </w:p>
    <w:p w14:paraId="6A4E029E" w14:textId="1B9FB3D1" w:rsidR="001C3DC3" w:rsidRPr="001545E9" w:rsidRDefault="001C3DC3" w:rsidP="00180E54">
      <w:pPr>
        <w:spacing w:line="480" w:lineRule="auto"/>
        <w:ind w:firstLine="720"/>
        <w:rPr>
          <w:ins w:id="151" w:author="Allison Adelman" w:date="2019-10-05T16:30:00Z"/>
          <w:rFonts w:ascii="Times New Roman" w:hAnsi="Times New Roman" w:cs="Times New Roman"/>
        </w:rPr>
      </w:pPr>
    </w:p>
    <w:p w14:paraId="303144F0" w14:textId="37822B19" w:rsidR="00A726C7" w:rsidRPr="001545E9" w:rsidDel="001C3DC3" w:rsidRDefault="00A726C7" w:rsidP="00A726C7">
      <w:pPr>
        <w:spacing w:line="480" w:lineRule="auto"/>
        <w:rPr>
          <w:del w:id="152" w:author="Allison Adelman" w:date="2019-10-05T16:30:00Z"/>
          <w:rFonts w:ascii="Times New Roman" w:hAnsi="Times New Roman" w:cs="Times New Roman"/>
        </w:rPr>
      </w:pPr>
      <w:r w:rsidRPr="001545E9">
        <w:rPr>
          <w:rFonts w:ascii="Times New Roman" w:hAnsi="Times New Roman" w:cs="Times New Roman"/>
        </w:rPr>
        <w:tab/>
      </w:r>
      <w:r w:rsidR="00180E54" w:rsidRPr="001545E9">
        <w:rPr>
          <w:rFonts w:ascii="Times New Roman" w:hAnsi="Times New Roman" w:cs="Times New Roman"/>
          <w:i/>
        </w:rPr>
        <w:t xml:space="preserve">“Accessible” (the “A” in FAIR): </w:t>
      </w:r>
      <w:r w:rsidR="00180E54" w:rsidRPr="001545E9">
        <w:rPr>
          <w:rFonts w:ascii="Times New Roman" w:hAnsi="Times New Roman" w:cs="Times New Roman"/>
        </w:rPr>
        <w:t xml:space="preserve">A unique identifier and URL make data and code accessible. </w:t>
      </w:r>
      <w:r w:rsidRPr="001545E9">
        <w:rPr>
          <w:rFonts w:ascii="Times New Roman" w:hAnsi="Times New Roman" w:cs="Times New Roman"/>
        </w:rPr>
        <w:t xml:space="preserve">The first thing that happens when </w:t>
      </w:r>
      <w:r w:rsidR="00180E54" w:rsidRPr="001545E9">
        <w:rPr>
          <w:rFonts w:ascii="Times New Roman" w:hAnsi="Times New Roman" w:cs="Times New Roman"/>
        </w:rPr>
        <w:t>a user</w:t>
      </w:r>
      <w:r w:rsidRPr="001545E9">
        <w:rPr>
          <w:rFonts w:ascii="Times New Roman" w:hAnsi="Times New Roman" w:cs="Times New Roman"/>
        </w:rPr>
        <w:t xml:space="preserve"> initiate</w:t>
      </w:r>
      <w:r w:rsidR="00180E54" w:rsidRPr="001545E9">
        <w:rPr>
          <w:rFonts w:ascii="Times New Roman" w:hAnsi="Times New Roman" w:cs="Times New Roman"/>
        </w:rPr>
        <w:t>s</w:t>
      </w:r>
      <w:r w:rsidRPr="001545E9">
        <w:rPr>
          <w:rFonts w:ascii="Times New Roman" w:hAnsi="Times New Roman" w:cs="Times New Roman"/>
        </w:rPr>
        <w:t xml:space="preserve"> a TROLLing post is that the site generates a unique identifier and URL for </w:t>
      </w:r>
      <w:r w:rsidR="00180E54" w:rsidRPr="001545E9">
        <w:rPr>
          <w:rFonts w:ascii="Times New Roman" w:hAnsi="Times New Roman" w:cs="Times New Roman"/>
        </w:rPr>
        <w:t>the</w:t>
      </w:r>
      <w:r w:rsidRPr="001545E9">
        <w:rPr>
          <w:rFonts w:ascii="Times New Roman" w:hAnsi="Times New Roman" w:cs="Times New Roman"/>
        </w:rPr>
        <w:t xml:space="preserve"> dataset (previously this was achieved with a</w:t>
      </w:r>
      <w:ins w:id="153" w:author="Bradley McDonnell" w:date="2019-11-26T13:50:00Z">
        <w:r w:rsidR="00144E0E">
          <w:rPr>
            <w:rFonts w:ascii="Times New Roman" w:hAnsi="Times New Roman" w:cs="Times New Roman"/>
          </w:rPr>
          <w:t xml:space="preserve"> “handle” or</w:t>
        </w:r>
      </w:ins>
      <w:del w:id="154" w:author="Bradley McDonnell" w:date="2019-11-26T13:50:00Z">
        <w:r w:rsidRPr="001545E9" w:rsidDel="00144E0E">
          <w:rPr>
            <w:rFonts w:ascii="Times New Roman" w:hAnsi="Times New Roman" w:cs="Times New Roman"/>
          </w:rPr>
          <w:delText>n</w:delText>
        </w:r>
      </w:del>
      <w:r w:rsidRPr="001545E9">
        <w:rPr>
          <w:rFonts w:ascii="Times New Roman" w:hAnsi="Times New Roman" w:cs="Times New Roman"/>
        </w:rPr>
        <w:t xml:space="preserve"> </w:t>
      </w:r>
      <w:proofErr w:type="spellStart"/>
      <w:r w:rsidRPr="001545E9">
        <w:rPr>
          <w:rFonts w:ascii="Times New Roman" w:hAnsi="Times New Roman" w:cs="Times New Roman"/>
        </w:rPr>
        <w:t>hdl</w:t>
      </w:r>
      <w:proofErr w:type="spellEnd"/>
      <w:r w:rsidRPr="001545E9">
        <w:rPr>
          <w:rFonts w:ascii="Times New Roman" w:hAnsi="Times New Roman" w:cs="Times New Roman"/>
        </w:rPr>
        <w:t xml:space="preserve">, as in this example, but now the system produces a doi for each post). The unique URL exists right from the start and persists no matter how many times </w:t>
      </w:r>
      <w:r w:rsidR="00121AF1" w:rsidRPr="001545E9">
        <w:rPr>
          <w:rFonts w:ascii="Times New Roman" w:hAnsi="Times New Roman" w:cs="Times New Roman"/>
        </w:rPr>
        <w:t>the</w:t>
      </w:r>
      <w:r w:rsidRPr="001545E9">
        <w:rPr>
          <w:rFonts w:ascii="Times New Roman" w:hAnsi="Times New Roman" w:cs="Times New Roman"/>
        </w:rPr>
        <w:t xml:space="preserve"> </w:t>
      </w:r>
      <w:proofErr w:type="spellStart"/>
      <w:ins w:id="155" w:author="Bradley McDonnell" w:date="2019-11-26T13:51:00Z">
        <w:r w:rsidR="004034DE" w:rsidRPr="001545E9">
          <w:rPr>
            <w:rFonts w:ascii="Times New Roman" w:hAnsi="Times New Roman" w:cs="Times New Roman"/>
          </w:rPr>
          <w:t>TROLLing</w:t>
        </w:r>
        <w:proofErr w:type="spellEnd"/>
        <w:r w:rsidR="004034DE" w:rsidRPr="001545E9">
          <w:rPr>
            <w:rFonts w:ascii="Times New Roman" w:hAnsi="Times New Roman" w:cs="Times New Roman"/>
          </w:rPr>
          <w:t xml:space="preserve"> </w:t>
        </w:r>
      </w:ins>
      <w:r w:rsidRPr="001545E9">
        <w:rPr>
          <w:rFonts w:ascii="Times New Roman" w:hAnsi="Times New Roman" w:cs="Times New Roman"/>
        </w:rPr>
        <w:t>post</w:t>
      </w:r>
      <w:r w:rsidR="00121AF1" w:rsidRPr="001545E9">
        <w:rPr>
          <w:rFonts w:ascii="Times New Roman" w:hAnsi="Times New Roman" w:cs="Times New Roman"/>
        </w:rPr>
        <w:t xml:space="preserve"> is updated</w:t>
      </w:r>
      <w:r w:rsidRPr="001545E9">
        <w:rPr>
          <w:rFonts w:ascii="Times New Roman" w:hAnsi="Times New Roman" w:cs="Times New Roman"/>
        </w:rPr>
        <w:t xml:space="preserve">, although it is not visible to others until </w:t>
      </w:r>
      <w:del w:id="156" w:author="Bradley McDonnell" w:date="2019-11-26T13:51:00Z">
        <w:r w:rsidR="00121AF1" w:rsidRPr="001545E9" w:rsidDel="004034DE">
          <w:rPr>
            <w:rFonts w:ascii="Times New Roman" w:hAnsi="Times New Roman" w:cs="Times New Roman"/>
          </w:rPr>
          <w:delText>the</w:delText>
        </w:r>
        <w:r w:rsidRPr="001545E9" w:rsidDel="004034DE">
          <w:rPr>
            <w:rFonts w:ascii="Times New Roman" w:hAnsi="Times New Roman" w:cs="Times New Roman"/>
          </w:rPr>
          <w:delText xml:space="preserve"> post</w:delText>
        </w:r>
      </w:del>
      <w:ins w:id="157" w:author="Bradley McDonnell" w:date="2019-11-26T13:51:00Z">
        <w:r w:rsidR="004034DE">
          <w:rPr>
            <w:rFonts w:ascii="Times New Roman" w:hAnsi="Times New Roman" w:cs="Times New Roman"/>
          </w:rPr>
          <w:t>it</w:t>
        </w:r>
      </w:ins>
      <w:r w:rsidR="00121AF1" w:rsidRPr="001545E9">
        <w:rPr>
          <w:rFonts w:ascii="Times New Roman" w:hAnsi="Times New Roman" w:cs="Times New Roman"/>
        </w:rPr>
        <w:t xml:space="preserve"> is submitted</w:t>
      </w:r>
      <w:r w:rsidRPr="001545E9">
        <w:rPr>
          <w:rFonts w:ascii="Times New Roman" w:hAnsi="Times New Roman" w:cs="Times New Roman"/>
        </w:rPr>
        <w:t xml:space="preserve">. The advantage to this is that the TROLLing post </w:t>
      </w:r>
      <w:r w:rsidR="00121AF1" w:rsidRPr="001545E9">
        <w:rPr>
          <w:rFonts w:ascii="Times New Roman" w:hAnsi="Times New Roman" w:cs="Times New Roman"/>
        </w:rPr>
        <w:t>can be cited in an</w:t>
      </w:r>
      <w:r w:rsidRPr="001545E9">
        <w:rPr>
          <w:rFonts w:ascii="Times New Roman" w:hAnsi="Times New Roman" w:cs="Times New Roman"/>
        </w:rPr>
        <w:t xml:space="preserve"> article, in addition to citing the article in the TROLLing post, so cross-referencing is achieved in both directions.</w:t>
      </w:r>
      <w:r w:rsidR="00121AF1" w:rsidRPr="001545E9">
        <w:rPr>
          <w:rFonts w:ascii="Times New Roman" w:hAnsi="Times New Roman" w:cs="Times New Roman"/>
        </w:rPr>
        <w:t xml:space="preserve"> </w:t>
      </w:r>
      <w:r w:rsidRPr="001545E9">
        <w:rPr>
          <w:rFonts w:ascii="Times New Roman" w:hAnsi="Times New Roman" w:cs="Times New Roman"/>
        </w:rPr>
        <w:t>However, it is not necessary to have a published article in order to create a post. Any dataset can be posted, regardless of whether there is an accompanying article. This includes data representing so-called “negative results”, which can be challenging to publish, but can be very valuable to the greater scientific community nevertheless</w:t>
      </w:r>
      <w:del w:id="158" w:author="Allison Adelman" w:date="2019-10-05T16:30:00Z">
        <w:r w:rsidRPr="001545E9" w:rsidDel="001C3DC3">
          <w:rPr>
            <w:rFonts w:ascii="Times New Roman" w:hAnsi="Times New Roman" w:cs="Times New Roman"/>
          </w:rPr>
          <w:delText xml:space="preserve">. </w:delText>
        </w:r>
      </w:del>
    </w:p>
    <w:p w14:paraId="1EBD8A0B" w14:textId="77777777" w:rsidR="001C3DC3" w:rsidRPr="001545E9" w:rsidRDefault="001C3DC3" w:rsidP="00A726C7">
      <w:pPr>
        <w:spacing w:line="480" w:lineRule="auto"/>
        <w:rPr>
          <w:ins w:id="159" w:author="Allison Adelman" w:date="2019-10-05T16:30:00Z"/>
          <w:rFonts w:ascii="Times New Roman" w:hAnsi="Times New Roman" w:cs="Times New Roman"/>
        </w:rPr>
      </w:pPr>
      <w:ins w:id="160" w:author="Allison Adelman" w:date="2019-10-05T16:30:00Z">
        <w:r w:rsidRPr="001545E9">
          <w:rPr>
            <w:rFonts w:ascii="Times New Roman" w:hAnsi="Times New Roman" w:cs="Times New Roman"/>
          </w:rPr>
          <w:t>.</w:t>
        </w:r>
      </w:ins>
    </w:p>
    <w:p w14:paraId="6D2E8A0B" w14:textId="522DB227" w:rsidR="00121AF1" w:rsidRPr="001545E9" w:rsidRDefault="00A726C7" w:rsidP="00A726C7">
      <w:pPr>
        <w:spacing w:line="480" w:lineRule="auto"/>
        <w:rPr>
          <w:rFonts w:ascii="Times New Roman" w:hAnsi="Times New Roman" w:cs="Times New Roman"/>
        </w:rPr>
      </w:pPr>
      <w:r w:rsidRPr="001545E9">
        <w:rPr>
          <w:rFonts w:ascii="Times New Roman" w:hAnsi="Times New Roman" w:cs="Times New Roman"/>
        </w:rPr>
        <w:tab/>
      </w:r>
      <w:r w:rsidR="00121AF1" w:rsidRPr="001545E9">
        <w:rPr>
          <w:rFonts w:ascii="Times New Roman" w:hAnsi="Times New Roman" w:cs="Times New Roman"/>
          <w:i/>
        </w:rPr>
        <w:t>“Interoperable” (the “I” in FAIR):</w:t>
      </w:r>
      <w:r w:rsidR="00121AF1" w:rsidRPr="001545E9">
        <w:rPr>
          <w:rFonts w:ascii="Times New Roman" w:hAnsi="Times New Roman" w:cs="Times New Roman"/>
        </w:rPr>
        <w:t xml:space="preserve"> The use of appropriate formats makes data and code usable across platforms. </w:t>
      </w:r>
      <w:r w:rsidRPr="001545E9">
        <w:rPr>
          <w:rFonts w:ascii="Times New Roman" w:hAnsi="Times New Roman" w:cs="Times New Roman"/>
        </w:rPr>
        <w:t xml:space="preserve">A crucial issue for </w:t>
      </w:r>
      <w:r w:rsidR="005E7C86" w:rsidRPr="001545E9">
        <w:rPr>
          <w:rFonts w:ascii="Times New Roman" w:hAnsi="Times New Roman" w:cs="Times New Roman"/>
        </w:rPr>
        <w:t>sharing</w:t>
      </w:r>
      <w:r w:rsidRPr="001545E9">
        <w:rPr>
          <w:rFonts w:ascii="Times New Roman" w:hAnsi="Times New Roman" w:cs="Times New Roman"/>
        </w:rPr>
        <w:t xml:space="preserve"> data </w:t>
      </w:r>
      <w:r w:rsidR="005E7C86" w:rsidRPr="001545E9">
        <w:rPr>
          <w:rFonts w:ascii="Times New Roman" w:hAnsi="Times New Roman" w:cs="Times New Roman"/>
        </w:rPr>
        <w:t xml:space="preserve">and code </w:t>
      </w:r>
      <w:r w:rsidRPr="001545E9">
        <w:rPr>
          <w:rFonts w:ascii="Times New Roman" w:hAnsi="Times New Roman" w:cs="Times New Roman"/>
        </w:rPr>
        <w:t xml:space="preserve">is that </w:t>
      </w:r>
      <w:r w:rsidR="005E7C86" w:rsidRPr="001545E9">
        <w:rPr>
          <w:rFonts w:ascii="Times New Roman" w:hAnsi="Times New Roman" w:cs="Times New Roman"/>
        </w:rPr>
        <w:t>they</w:t>
      </w:r>
      <w:r w:rsidRPr="001545E9">
        <w:rPr>
          <w:rFonts w:ascii="Times New Roman" w:hAnsi="Times New Roman" w:cs="Times New Roman"/>
        </w:rPr>
        <w:t xml:space="preserve"> be presented in formats that can be accessed by anyone and at any future time (see </w:t>
      </w:r>
      <w:del w:id="161" w:author="Allison Adelman" w:date="2019-10-05T16:28:00Z">
        <w:r w:rsidRPr="001545E9" w:rsidDel="00650464">
          <w:rPr>
            <w:rFonts w:ascii="Times New Roman" w:hAnsi="Times New Roman" w:cs="Times New Roman"/>
          </w:rPr>
          <w:delText xml:space="preserve">Chapter 5 by </w:delText>
        </w:r>
      </w:del>
      <w:r w:rsidRPr="001545E9">
        <w:rPr>
          <w:rFonts w:ascii="Times New Roman" w:hAnsi="Times New Roman" w:cs="Times New Roman"/>
        </w:rPr>
        <w:t>Mattern</w:t>
      </w:r>
      <w:del w:id="162" w:author="Allison Adelman" w:date="2019-10-05T16:28:00Z">
        <w:r w:rsidRPr="001545E9" w:rsidDel="00650464">
          <w:rPr>
            <w:rFonts w:ascii="Times New Roman" w:hAnsi="Times New Roman" w:cs="Times New Roman"/>
          </w:rPr>
          <w:delText xml:space="preserve"> in </w:delText>
        </w:r>
      </w:del>
      <w:ins w:id="163" w:author="Allison Adelman" w:date="2019-10-05T16:28:00Z">
        <w:r w:rsidR="00650464" w:rsidRPr="001545E9">
          <w:rPr>
            <w:rFonts w:ascii="Times New Roman" w:hAnsi="Times New Roman" w:cs="Times New Roman"/>
          </w:rPr>
          <w:t xml:space="preserve">, </w:t>
        </w:r>
      </w:ins>
      <w:r w:rsidRPr="001545E9">
        <w:rPr>
          <w:rFonts w:ascii="Times New Roman" w:hAnsi="Times New Roman" w:cs="Times New Roman"/>
        </w:rPr>
        <w:t xml:space="preserve">this volume). For this reason, it is best to select persistent non-proprietary open formats such as .pdf and .txt, as required </w:t>
      </w:r>
      <w:r w:rsidRPr="001545E9">
        <w:rPr>
          <w:rFonts w:ascii="Times New Roman" w:hAnsi="Times New Roman" w:cs="Times New Roman"/>
        </w:rPr>
        <w:lastRenderedPageBreak/>
        <w:t xml:space="preserve">in the TROLLing repository (cf. TROLLing guidelines </w:t>
      </w:r>
      <w:hyperlink r:id="rId12" w:anchor="what-are-persistent-file-formats" w:history="1">
        <w:r w:rsidRPr="001545E9">
          <w:rPr>
            <w:rStyle w:val="Hyperlink"/>
            <w:rFonts w:ascii="Times New Roman" w:hAnsi="Times New Roman" w:cs="Times New Roman"/>
          </w:rPr>
          <w:t>https://site.uit.no/dataverseno/deposit/prepare/#what-are-persistent-file-formats</w:t>
        </w:r>
      </w:hyperlink>
      <w:del w:id="164" w:author="Allison Adelman" w:date="2019-10-05T16:28:00Z">
        <w:r w:rsidRPr="001545E9" w:rsidDel="00650464">
          <w:rPr>
            <w:rFonts w:ascii="Times New Roman" w:hAnsi="Times New Roman" w:cs="Times New Roman"/>
          </w:rPr>
          <w:delText xml:space="preserve"> and </w:delText>
        </w:r>
      </w:del>
      <w:ins w:id="165" w:author="Allison Adelman" w:date="2019-10-05T16:28:00Z">
        <w:r w:rsidR="00650464" w:rsidRPr="001545E9">
          <w:rPr>
            <w:rFonts w:ascii="Times New Roman" w:hAnsi="Times New Roman" w:cs="Times New Roman"/>
          </w:rPr>
          <w:t xml:space="preserve">; </w:t>
        </w:r>
      </w:ins>
      <w:del w:id="166" w:author="Allison Adelman" w:date="2019-10-05T16:28:00Z">
        <w:r w:rsidRPr="001545E9" w:rsidDel="00650464">
          <w:rPr>
            <w:rFonts w:ascii="Times New Roman" w:hAnsi="Times New Roman" w:cs="Times New Roman"/>
          </w:rPr>
          <w:delText xml:space="preserve">Chapter 7 by </w:delText>
        </w:r>
      </w:del>
      <w:r w:rsidRPr="001545E9">
        <w:rPr>
          <w:rFonts w:ascii="Times New Roman" w:hAnsi="Times New Roman" w:cs="Times New Roman"/>
        </w:rPr>
        <w:t>Andreassen</w:t>
      </w:r>
      <w:del w:id="167" w:author="Allison Adelman" w:date="2019-10-05T16:28:00Z">
        <w:r w:rsidRPr="001545E9" w:rsidDel="00650464">
          <w:rPr>
            <w:rFonts w:ascii="Times New Roman" w:hAnsi="Times New Roman" w:cs="Times New Roman"/>
          </w:rPr>
          <w:delText xml:space="preserve"> in </w:delText>
        </w:r>
      </w:del>
      <w:ins w:id="168" w:author="Allison Adelman" w:date="2019-10-05T16:28:00Z">
        <w:r w:rsidR="00650464" w:rsidRPr="001545E9">
          <w:rPr>
            <w:rFonts w:ascii="Times New Roman" w:hAnsi="Times New Roman" w:cs="Times New Roman"/>
          </w:rPr>
          <w:t xml:space="preserve">, </w:t>
        </w:r>
      </w:ins>
      <w:r w:rsidRPr="001545E9">
        <w:rPr>
          <w:rFonts w:ascii="Times New Roman" w:hAnsi="Times New Roman" w:cs="Times New Roman"/>
        </w:rPr>
        <w:t xml:space="preserve">this volume). This will hopefully safeguard data </w:t>
      </w:r>
      <w:r w:rsidR="00121AF1" w:rsidRPr="001545E9">
        <w:rPr>
          <w:rFonts w:ascii="Times New Roman" w:hAnsi="Times New Roman" w:cs="Times New Roman"/>
        </w:rPr>
        <w:t xml:space="preserve">and code </w:t>
      </w:r>
      <w:r w:rsidRPr="001545E9">
        <w:rPr>
          <w:rFonts w:ascii="Times New Roman" w:hAnsi="Times New Roman" w:cs="Times New Roman"/>
        </w:rPr>
        <w:t xml:space="preserve">against a situation that would lack any device or software needed to access </w:t>
      </w:r>
      <w:r w:rsidR="00121AF1" w:rsidRPr="001545E9">
        <w:rPr>
          <w:rFonts w:ascii="Times New Roman" w:hAnsi="Times New Roman" w:cs="Times New Roman"/>
        </w:rPr>
        <w:t>them</w:t>
      </w:r>
      <w:r w:rsidRPr="001545E9">
        <w:rPr>
          <w:rFonts w:ascii="Times New Roman" w:hAnsi="Times New Roman" w:cs="Times New Roman"/>
        </w:rPr>
        <w:t>. Using such formats can mean losing the direct connection to software that comes along with an item like an R script. As shown below, this can be handled by providing duplicate files in different formats.</w:t>
      </w:r>
      <w:r w:rsidRPr="001545E9">
        <w:rPr>
          <w:rFonts w:ascii="Times New Roman" w:hAnsi="Times New Roman" w:cs="Times New Roman"/>
        </w:rPr>
        <w:tab/>
      </w:r>
    </w:p>
    <w:p w14:paraId="2D72C68D" w14:textId="5861D9F9" w:rsidR="00121AF1" w:rsidRPr="001545E9" w:rsidDel="001C3DC3" w:rsidRDefault="00121AF1" w:rsidP="005A3F28">
      <w:pPr>
        <w:spacing w:line="480" w:lineRule="auto"/>
        <w:ind w:firstLine="720"/>
        <w:rPr>
          <w:del w:id="169" w:author="Allison Adelman" w:date="2019-10-05T16:30:00Z"/>
          <w:rFonts w:ascii="Times New Roman" w:hAnsi="Times New Roman" w:cs="Times New Roman"/>
        </w:rPr>
      </w:pPr>
      <w:r w:rsidRPr="001545E9">
        <w:rPr>
          <w:rFonts w:ascii="Times New Roman" w:hAnsi="Times New Roman" w:cs="Times New Roman"/>
          <w:i/>
        </w:rPr>
        <w:t>“Re-usable” (the “R” in FAIR):</w:t>
      </w:r>
      <w:r w:rsidRPr="001545E9">
        <w:rPr>
          <w:rFonts w:ascii="Times New Roman" w:hAnsi="Times New Roman" w:cs="Times New Roman"/>
        </w:rPr>
        <w:t xml:space="preserve"> </w:t>
      </w:r>
      <w:r w:rsidR="00A726C7" w:rsidRPr="001545E9">
        <w:rPr>
          <w:rFonts w:ascii="Times New Roman" w:hAnsi="Times New Roman" w:cs="Times New Roman"/>
        </w:rPr>
        <w:t xml:space="preserve">In addition to the information in the metadata, particularly the Description and the citation of the related article, the next most important item is a Readme file. Ideally the Readme file should explain what all the other files in the post are, </w:t>
      </w:r>
      <w:ins w:id="170" w:author="Bradley McDonnell" w:date="2019-11-26T13:54:00Z">
        <w:r w:rsidR="004034DE">
          <w:rPr>
            <w:rFonts w:ascii="Times New Roman" w:hAnsi="Times New Roman" w:cs="Times New Roman"/>
          </w:rPr>
          <w:t xml:space="preserve">providing </w:t>
        </w:r>
      </w:ins>
      <w:del w:id="171" w:author="Bradley McDonnell" w:date="2019-11-26T13:54:00Z">
        <w:r w:rsidR="00A726C7" w:rsidRPr="001545E9" w:rsidDel="004034DE">
          <w:rPr>
            <w:rFonts w:ascii="Times New Roman" w:hAnsi="Times New Roman" w:cs="Times New Roman"/>
          </w:rPr>
          <w:delText xml:space="preserve">detailing </w:delText>
        </w:r>
      </w:del>
      <w:ins w:id="172" w:author="Bradley McDonnell" w:date="2019-11-26T13:54:00Z">
        <w:r w:rsidR="004034DE" w:rsidRPr="001545E9">
          <w:rPr>
            <w:rFonts w:ascii="Times New Roman" w:hAnsi="Times New Roman" w:cs="Times New Roman"/>
          </w:rPr>
          <w:t>detail</w:t>
        </w:r>
        <w:r w:rsidR="004034DE">
          <w:rPr>
            <w:rFonts w:ascii="Times New Roman" w:hAnsi="Times New Roman" w:cs="Times New Roman"/>
          </w:rPr>
          <w:t>s</w:t>
        </w:r>
        <w:r w:rsidR="004034DE" w:rsidRPr="001545E9">
          <w:rPr>
            <w:rFonts w:ascii="Times New Roman" w:hAnsi="Times New Roman" w:cs="Times New Roman"/>
          </w:rPr>
          <w:t xml:space="preserve"> </w:t>
        </w:r>
      </w:ins>
      <w:del w:id="173" w:author="Bradley McDonnell" w:date="2019-11-26T13:54:00Z">
        <w:r w:rsidR="00A726C7" w:rsidRPr="001545E9" w:rsidDel="004034DE">
          <w:rPr>
            <w:rFonts w:ascii="Times New Roman" w:hAnsi="Times New Roman" w:cs="Times New Roman"/>
          </w:rPr>
          <w:delText xml:space="preserve">for </w:delText>
        </w:r>
      </w:del>
      <w:ins w:id="174" w:author="Bradley McDonnell" w:date="2019-11-26T13:54:00Z">
        <w:r w:rsidR="004034DE">
          <w:rPr>
            <w:rFonts w:ascii="Times New Roman" w:hAnsi="Times New Roman" w:cs="Times New Roman"/>
          </w:rPr>
          <w:t>of</w:t>
        </w:r>
        <w:r w:rsidR="004034DE" w:rsidRPr="001545E9">
          <w:rPr>
            <w:rFonts w:ascii="Times New Roman" w:hAnsi="Times New Roman" w:cs="Times New Roman"/>
          </w:rPr>
          <w:t xml:space="preserve"> </w:t>
        </w:r>
      </w:ins>
      <w:r w:rsidR="00A726C7" w:rsidRPr="001545E9">
        <w:rPr>
          <w:rFonts w:ascii="Times New Roman" w:hAnsi="Times New Roman" w:cs="Times New Roman"/>
        </w:rPr>
        <w:t xml:space="preserve">the data files </w:t>
      </w:r>
      <w:del w:id="175" w:author="Bradley McDonnell" w:date="2019-11-26T13:54:00Z">
        <w:r w:rsidR="00A726C7" w:rsidRPr="001545E9" w:rsidDel="004034DE">
          <w:rPr>
            <w:rFonts w:ascii="Times New Roman" w:hAnsi="Times New Roman" w:cs="Times New Roman"/>
          </w:rPr>
          <w:delText xml:space="preserve">what </w:delText>
        </w:r>
      </w:del>
      <w:ins w:id="176" w:author="Bradley McDonnell" w:date="2019-11-26T13:54:00Z">
        <w:r w:rsidR="004034DE">
          <w:rPr>
            <w:rFonts w:ascii="Times New Roman" w:hAnsi="Times New Roman" w:cs="Times New Roman"/>
          </w:rPr>
          <w:t>including</w:t>
        </w:r>
        <w:r w:rsidR="004034DE" w:rsidRPr="001545E9">
          <w:rPr>
            <w:rFonts w:ascii="Times New Roman" w:hAnsi="Times New Roman" w:cs="Times New Roman"/>
          </w:rPr>
          <w:t xml:space="preserve"> </w:t>
        </w:r>
      </w:ins>
      <w:r w:rsidR="00A726C7" w:rsidRPr="001545E9">
        <w:rPr>
          <w:rFonts w:ascii="Times New Roman" w:hAnsi="Times New Roman" w:cs="Times New Roman"/>
        </w:rPr>
        <w:t xml:space="preserve">all of the factors and </w:t>
      </w:r>
      <w:ins w:id="177" w:author="Bradley McDonnell" w:date="2019-11-26T13:54:00Z">
        <w:r w:rsidR="004034DE">
          <w:rPr>
            <w:rFonts w:ascii="Times New Roman" w:hAnsi="Times New Roman" w:cs="Times New Roman"/>
          </w:rPr>
          <w:t xml:space="preserve">what </w:t>
        </w:r>
      </w:ins>
      <w:r w:rsidR="00A726C7" w:rsidRPr="001545E9">
        <w:rPr>
          <w:rFonts w:ascii="Times New Roman" w:hAnsi="Times New Roman" w:cs="Times New Roman"/>
        </w:rPr>
        <w:t>their values are. In TROLLing it is also possible to attach a description to each file. Providing details about data</w:t>
      </w:r>
      <w:r w:rsidR="005723F9" w:rsidRPr="001545E9">
        <w:rPr>
          <w:rFonts w:ascii="Times New Roman" w:hAnsi="Times New Roman" w:cs="Times New Roman"/>
        </w:rPr>
        <w:t xml:space="preserve"> and code</w:t>
      </w:r>
      <w:r w:rsidR="00A726C7" w:rsidRPr="001545E9">
        <w:rPr>
          <w:rFonts w:ascii="Times New Roman" w:hAnsi="Times New Roman" w:cs="Times New Roman"/>
        </w:rPr>
        <w:t xml:space="preserve"> can be a tedious process, but it is essential to make </w:t>
      </w:r>
      <w:r w:rsidR="009021A4" w:rsidRPr="001545E9">
        <w:rPr>
          <w:rFonts w:ascii="Times New Roman" w:hAnsi="Times New Roman" w:cs="Times New Roman"/>
        </w:rPr>
        <w:t>them</w:t>
      </w:r>
      <w:r w:rsidR="00A726C7" w:rsidRPr="001545E9">
        <w:rPr>
          <w:rFonts w:ascii="Times New Roman" w:hAnsi="Times New Roman" w:cs="Times New Roman"/>
        </w:rPr>
        <w:t xml:space="preserve"> </w:t>
      </w:r>
      <w:r w:rsidRPr="001545E9">
        <w:rPr>
          <w:rFonts w:ascii="Times New Roman" w:hAnsi="Times New Roman" w:cs="Times New Roman"/>
        </w:rPr>
        <w:t>re-us</w:t>
      </w:r>
      <w:r w:rsidR="00A726C7" w:rsidRPr="001545E9">
        <w:rPr>
          <w:rFonts w:ascii="Times New Roman" w:hAnsi="Times New Roman" w:cs="Times New Roman"/>
        </w:rPr>
        <w:t>able</w:t>
      </w:r>
      <w:del w:id="178" w:author="Allison Adelman" w:date="2019-10-05T16:30:00Z">
        <w:r w:rsidR="00A726C7" w:rsidRPr="001545E9" w:rsidDel="001C3DC3">
          <w:rPr>
            <w:rFonts w:ascii="Times New Roman" w:hAnsi="Times New Roman" w:cs="Times New Roman"/>
          </w:rPr>
          <w:delText xml:space="preserve">. </w:delText>
        </w:r>
      </w:del>
    </w:p>
    <w:p w14:paraId="10BEDE55" w14:textId="77777777" w:rsidR="001C3DC3" w:rsidRPr="001545E9" w:rsidRDefault="001C3DC3" w:rsidP="005A3F28">
      <w:pPr>
        <w:spacing w:line="480" w:lineRule="auto"/>
        <w:ind w:firstLine="720"/>
        <w:rPr>
          <w:ins w:id="179" w:author="Allison Adelman" w:date="2019-10-05T16:30:00Z"/>
          <w:rFonts w:ascii="Times New Roman" w:hAnsi="Times New Roman" w:cs="Times New Roman"/>
        </w:rPr>
      </w:pPr>
      <w:ins w:id="180" w:author="Allison Adelman" w:date="2019-10-05T16:30:00Z">
        <w:r w:rsidRPr="001545E9">
          <w:rPr>
            <w:rFonts w:ascii="Times New Roman" w:hAnsi="Times New Roman" w:cs="Times New Roman"/>
          </w:rPr>
          <w:t>.</w:t>
        </w:r>
      </w:ins>
    </w:p>
    <w:p w14:paraId="2737E11F" w14:textId="77777777" w:rsidR="00A726C7" w:rsidRPr="001545E9" w:rsidRDefault="00A726C7" w:rsidP="00A726C7">
      <w:pPr>
        <w:spacing w:line="480" w:lineRule="auto"/>
        <w:ind w:firstLine="720"/>
        <w:rPr>
          <w:rFonts w:ascii="Times New Roman" w:hAnsi="Times New Roman" w:cs="Times New Roman"/>
        </w:rPr>
      </w:pPr>
      <w:r w:rsidRPr="001545E9">
        <w:rPr>
          <w:rFonts w:ascii="Times New Roman" w:hAnsi="Times New Roman" w:cs="Times New Roman"/>
        </w:rPr>
        <w:t>In the post about North Saami possessive constructions I did some things right and there were other things I could have done better. I did make a Readme file in a persistent open format (“Readme file for DiachronicaCART.txt”</w:t>
      </w:r>
      <w:r w:rsidR="00314330" w:rsidRPr="001545E9">
        <w:rPr>
          <w:rFonts w:ascii="Times New Roman" w:hAnsi="Times New Roman" w:cs="Times New Roman"/>
        </w:rPr>
        <w:t>)</w:t>
      </w:r>
      <w:r w:rsidRPr="001545E9">
        <w:rPr>
          <w:rFonts w:ascii="Times New Roman" w:hAnsi="Times New Roman" w:cs="Times New Roman"/>
        </w:rPr>
        <w:t xml:space="preserve">, but that Readme file is not the first file that a user sees – it is the seventh out of ten because TROLLing lists the files in alphabetical order according to their titles. I have since learned that one should give the Readme file a name like “01Readme.txt” so that it will be put at the beginning of the list. Another problem with my Readme file is that it does not provide a guide to all the files in the post; instead I relied on the descriptions </w:t>
      </w:r>
      <w:r w:rsidRPr="001545E9">
        <w:rPr>
          <w:rFonts w:ascii="Times New Roman" w:hAnsi="Times New Roman" w:cs="Times New Roman"/>
        </w:rPr>
        <w:lastRenderedPageBreak/>
        <w:t>attached to each file. While most of these descriptions are reasonably straightforward, such as “This is the R code for the CART analysis”, the fact that the files have been alphabetized means that the logical order of the files is a bit jumbled in addition to the fact that information has been scattered across the ten files. A strategy to improve this would be to give all the files names starting with “01”, “02”, etc. But even so, it would be better to have all of the file descriptions in one place connected in a coherent way, namely in an “01Readme” file.</w:t>
      </w:r>
    </w:p>
    <w:p w14:paraId="25C42A32" w14:textId="77777777" w:rsidR="00A726C7" w:rsidRPr="001545E9" w:rsidRDefault="00A726C7" w:rsidP="00A726C7">
      <w:pPr>
        <w:spacing w:line="480" w:lineRule="auto"/>
        <w:ind w:firstLine="720"/>
        <w:rPr>
          <w:rFonts w:ascii="Times New Roman" w:hAnsi="Times New Roman" w:cs="Times New Roman"/>
        </w:rPr>
      </w:pPr>
      <w:r w:rsidRPr="001545E9">
        <w:rPr>
          <w:rFonts w:ascii="Times New Roman" w:hAnsi="Times New Roman" w:cs="Times New Roman"/>
        </w:rPr>
        <w:t>My Readme file describes the factors and values used in one file that has a lot of factors and values, namely the one called “DiachronicaCART.csv”. That description is quite thorough, as shown in this example:</w:t>
      </w:r>
    </w:p>
    <w:p w14:paraId="71938206" w14:textId="195BA47E" w:rsidR="00A726C7" w:rsidRPr="001545E9" w:rsidRDefault="00A726C7" w:rsidP="00A726C7">
      <w:pPr>
        <w:spacing w:line="480" w:lineRule="auto"/>
        <w:ind w:left="720"/>
        <w:rPr>
          <w:rFonts w:ascii="Times New Roman" w:hAnsi="Times New Roman" w:cs="Times New Roman"/>
        </w:rPr>
      </w:pPr>
      <w:r w:rsidRPr="001545E9">
        <w:rPr>
          <w:rFonts w:ascii="Times New Roman" w:hAnsi="Times New Roman" w:cs="Times New Roman"/>
        </w:rPr>
        <w:t>“Column A/PossCon: This column represents the possessive construction (PossCon), and the values are NPx (noun + possessive suffix) and Refl (analytic construction with reflexive genitive pronoun)</w:t>
      </w:r>
      <w:ins w:id="181" w:author="Allison Adelman" w:date="2019-10-05T16:33:00Z">
        <w:r w:rsidR="00E36CA3" w:rsidRPr="001545E9">
          <w:rPr>
            <w:rFonts w:ascii="Times New Roman" w:hAnsi="Times New Roman" w:cs="Times New Roman"/>
          </w:rPr>
          <w:t>.</w:t>
        </w:r>
      </w:ins>
      <w:r w:rsidRPr="001545E9">
        <w:rPr>
          <w:rFonts w:ascii="Times New Roman" w:hAnsi="Times New Roman" w:cs="Times New Roman"/>
        </w:rPr>
        <w:t>”</w:t>
      </w:r>
      <w:del w:id="182" w:author="Allison Adelman" w:date="2019-10-05T16:33:00Z">
        <w:r w:rsidRPr="001545E9" w:rsidDel="00E36CA3">
          <w:rPr>
            <w:rFonts w:ascii="Times New Roman" w:hAnsi="Times New Roman" w:cs="Times New Roman"/>
          </w:rPr>
          <w:delText>.</w:delText>
        </w:r>
      </w:del>
    </w:p>
    <w:p w14:paraId="42F0136B" w14:textId="3041BF86" w:rsidR="00A726C7" w:rsidRPr="001545E9" w:rsidDel="001C3DC3" w:rsidRDefault="00A726C7" w:rsidP="00A726C7">
      <w:pPr>
        <w:spacing w:line="480" w:lineRule="auto"/>
        <w:rPr>
          <w:del w:id="183" w:author="Allison Adelman" w:date="2019-10-05T16:30:00Z"/>
          <w:rFonts w:ascii="Times New Roman" w:hAnsi="Times New Roman" w:cs="Times New Roman"/>
        </w:rPr>
      </w:pPr>
      <w:r w:rsidRPr="001545E9">
        <w:rPr>
          <w:rFonts w:ascii="Times New Roman" w:hAnsi="Times New Roman" w:cs="Times New Roman"/>
        </w:rPr>
        <w:t>Given this information, most researchers should be able to decipher all of the abbreviations used to name both the factors and their values</w:t>
      </w:r>
      <w:del w:id="184" w:author="Allison Adelman" w:date="2019-10-05T16:30:00Z">
        <w:r w:rsidRPr="001545E9" w:rsidDel="001C3DC3">
          <w:rPr>
            <w:rFonts w:ascii="Times New Roman" w:hAnsi="Times New Roman" w:cs="Times New Roman"/>
          </w:rPr>
          <w:delText xml:space="preserve">. </w:delText>
        </w:r>
      </w:del>
    </w:p>
    <w:p w14:paraId="655D5124" w14:textId="77777777" w:rsidR="001C3DC3" w:rsidRPr="001545E9" w:rsidRDefault="001C3DC3" w:rsidP="00A726C7">
      <w:pPr>
        <w:spacing w:line="480" w:lineRule="auto"/>
        <w:rPr>
          <w:ins w:id="185" w:author="Allison Adelman" w:date="2019-10-05T16:30:00Z"/>
          <w:rFonts w:ascii="Times New Roman" w:hAnsi="Times New Roman" w:cs="Times New Roman"/>
        </w:rPr>
      </w:pPr>
      <w:ins w:id="186" w:author="Allison Adelman" w:date="2019-10-05T16:30:00Z">
        <w:r w:rsidRPr="001545E9">
          <w:rPr>
            <w:rFonts w:ascii="Times New Roman" w:hAnsi="Times New Roman" w:cs="Times New Roman"/>
          </w:rPr>
          <w:t>.</w:t>
        </w:r>
      </w:ins>
    </w:p>
    <w:p w14:paraId="0F25D7CD" w14:textId="77777777" w:rsidR="00A726C7" w:rsidRPr="001545E9" w:rsidRDefault="00A726C7" w:rsidP="00A726C7">
      <w:pPr>
        <w:spacing w:line="480" w:lineRule="auto"/>
        <w:rPr>
          <w:rFonts w:ascii="Times New Roman" w:hAnsi="Times New Roman" w:cs="Times New Roman"/>
        </w:rPr>
      </w:pPr>
      <w:r w:rsidRPr="001545E9">
        <w:rPr>
          <w:rFonts w:ascii="Times New Roman" w:hAnsi="Times New Roman" w:cs="Times New Roman"/>
        </w:rPr>
        <w:tab/>
        <w:t>Worse, however, is the fact that the data in “DiachronicaCART.csv” is just the annotations for the sentences that we analyzed. The sentences themselves are presented in a file called “AnnotatedSentences.txt”, that has this attached description in the TROLLing post:</w:t>
      </w:r>
      <w:del w:id="187" w:author="Allison Adelman" w:date="2019-10-05T16:30:00Z">
        <w:r w:rsidRPr="001545E9" w:rsidDel="001C3DC3">
          <w:rPr>
            <w:rFonts w:ascii="Times New Roman" w:hAnsi="Times New Roman" w:cs="Times New Roman"/>
          </w:rPr>
          <w:delText xml:space="preserve"> </w:delText>
        </w:r>
      </w:del>
    </w:p>
    <w:p w14:paraId="39D4847A" w14:textId="77777777" w:rsidR="00A726C7" w:rsidRPr="001545E9" w:rsidRDefault="00A726C7" w:rsidP="00A726C7">
      <w:pPr>
        <w:spacing w:line="480" w:lineRule="auto"/>
        <w:ind w:left="720"/>
        <w:rPr>
          <w:rFonts w:ascii="Times New Roman" w:hAnsi="Times New Roman" w:cs="Times New Roman"/>
        </w:rPr>
      </w:pPr>
      <w:r w:rsidRPr="001545E9">
        <w:rPr>
          <w:rFonts w:ascii="Times New Roman" w:hAnsi="Times New Roman" w:cs="Times New Roman"/>
        </w:rPr>
        <w:lastRenderedPageBreak/>
        <w:t>“This file contains the sentences that constitute our database, along with their annotations. Most of the annotations are explained in the Readme file for Diachronica CART. This file additionally cites the works of the authors that the sentences are taken from and gives some additional details concerning the semantic classes of possessums.”</w:t>
      </w:r>
    </w:p>
    <w:p w14:paraId="28EB0E38" w14:textId="5FC74040" w:rsidR="00A726C7" w:rsidRPr="001545E9" w:rsidDel="001C3DC3" w:rsidRDefault="00A726C7" w:rsidP="00A726C7">
      <w:pPr>
        <w:spacing w:line="480" w:lineRule="auto"/>
        <w:rPr>
          <w:del w:id="188" w:author="Allison Adelman" w:date="2019-10-05T16:30:00Z"/>
          <w:rFonts w:ascii="Times New Roman" w:hAnsi="Times New Roman" w:cs="Times New Roman"/>
        </w:rPr>
      </w:pPr>
      <w:r w:rsidRPr="001545E9">
        <w:rPr>
          <w:rFonts w:ascii="Times New Roman" w:hAnsi="Times New Roman" w:cs="Times New Roman"/>
        </w:rPr>
        <w:t>It is possible to identify most of the annotations from the Readme file, but only because the first eleven factors appear in the same order and use all the same abbreviations. However, after that we have some additional information, the name of the literary work and the page number where the example is found, inserted before the last two factors are listed. In other words, the information is there, but it is not very user-friendly</w:t>
      </w:r>
      <w:del w:id="189" w:author="Allison Adelman" w:date="2019-10-05T16:30:00Z">
        <w:r w:rsidRPr="001545E9" w:rsidDel="001C3DC3">
          <w:rPr>
            <w:rFonts w:ascii="Times New Roman" w:hAnsi="Times New Roman" w:cs="Times New Roman"/>
          </w:rPr>
          <w:delText xml:space="preserve">. </w:delText>
        </w:r>
      </w:del>
    </w:p>
    <w:p w14:paraId="79F8CBFC" w14:textId="77777777" w:rsidR="001C3DC3" w:rsidRPr="001545E9" w:rsidRDefault="001C3DC3" w:rsidP="00A726C7">
      <w:pPr>
        <w:spacing w:line="480" w:lineRule="auto"/>
        <w:rPr>
          <w:ins w:id="190" w:author="Allison Adelman" w:date="2019-10-05T16:30:00Z"/>
          <w:rFonts w:ascii="Times New Roman" w:hAnsi="Times New Roman" w:cs="Times New Roman"/>
        </w:rPr>
      </w:pPr>
      <w:ins w:id="191" w:author="Allison Adelman" w:date="2019-10-05T16:30:00Z">
        <w:r w:rsidRPr="001545E9">
          <w:rPr>
            <w:rFonts w:ascii="Times New Roman" w:hAnsi="Times New Roman" w:cs="Times New Roman"/>
          </w:rPr>
          <w:t>.</w:t>
        </w:r>
      </w:ins>
    </w:p>
    <w:p w14:paraId="5C8D4246" w14:textId="77777777" w:rsidR="00A726C7" w:rsidRPr="001545E9" w:rsidRDefault="00A726C7" w:rsidP="00A726C7">
      <w:pPr>
        <w:spacing w:line="480" w:lineRule="auto"/>
        <w:rPr>
          <w:rFonts w:ascii="Times New Roman" w:hAnsi="Times New Roman" w:cs="Times New Roman"/>
        </w:rPr>
      </w:pPr>
      <w:r w:rsidRPr="001545E9">
        <w:rPr>
          <w:rFonts w:ascii="Times New Roman" w:hAnsi="Times New Roman" w:cs="Times New Roman"/>
        </w:rPr>
        <w:tab/>
        <w:t>Another problem with “DiachronicaCART.csv” is that it is in .csv (comma-separated values) format, which has some quirks. This format is not fully standardized, it runs into problems with data fields that contain commas, and it can include data that uses other marks of separation such as semi-colons. A better alternative is tab-separated values (.</w:t>
      </w:r>
      <w:proofErr w:type="spellStart"/>
      <w:r w:rsidRPr="001545E9">
        <w:rPr>
          <w:rFonts w:ascii="Times New Roman" w:hAnsi="Times New Roman" w:cs="Times New Roman"/>
        </w:rPr>
        <w:t xml:space="preserve">tab </w:t>
      </w:r>
      <w:proofErr w:type="gramStart"/>
      <w:r w:rsidRPr="001545E9">
        <w:rPr>
          <w:rFonts w:ascii="Times New Roman" w:hAnsi="Times New Roman" w:cs="Times New Roman"/>
        </w:rPr>
        <w:t>or</w:t>
      </w:r>
      <w:proofErr w:type="spellEnd"/>
      <w:r w:rsidRPr="001545E9">
        <w:rPr>
          <w:rFonts w:ascii="Times New Roman" w:hAnsi="Times New Roman" w:cs="Times New Roman"/>
        </w:rPr>
        <w:t xml:space="preserve"> .</w:t>
      </w:r>
      <w:proofErr w:type="spellStart"/>
      <w:r w:rsidRPr="001545E9">
        <w:rPr>
          <w:rFonts w:ascii="Times New Roman" w:hAnsi="Times New Roman" w:cs="Times New Roman"/>
        </w:rPr>
        <w:t>tsv</w:t>
      </w:r>
      <w:proofErr w:type="spellEnd"/>
      <w:proofErr w:type="gramEnd"/>
      <w:r w:rsidRPr="001545E9">
        <w:rPr>
          <w:rFonts w:ascii="Times New Roman" w:hAnsi="Times New Roman" w:cs="Times New Roman"/>
        </w:rPr>
        <w:t>), since this format is more widely supported. One possibility would be to save duplicate datasets in both formats in order to preserve some benefits of the original file and also protect the file against future incompatibilities.</w:t>
      </w:r>
    </w:p>
    <w:p w14:paraId="32345FA8" w14:textId="77777777" w:rsidR="00A726C7" w:rsidRPr="001545E9" w:rsidRDefault="00A726C7" w:rsidP="00A726C7">
      <w:pPr>
        <w:spacing w:line="480" w:lineRule="auto"/>
        <w:rPr>
          <w:rFonts w:ascii="Times New Roman" w:hAnsi="Times New Roman" w:cs="Times New Roman"/>
        </w:rPr>
      </w:pPr>
      <w:r w:rsidRPr="001545E9">
        <w:rPr>
          <w:rFonts w:ascii="Times New Roman" w:hAnsi="Times New Roman" w:cs="Times New Roman"/>
        </w:rPr>
        <w:tab/>
        <w:t xml:space="preserve">Our article about North Saami possessive constructions contains three figures, and our TROLLing post presents both the data and the code needed to produce these </w:t>
      </w:r>
      <w:r w:rsidR="00601F11" w:rsidRPr="001545E9">
        <w:rPr>
          <w:rFonts w:ascii="Times New Roman" w:hAnsi="Times New Roman" w:cs="Times New Roman"/>
        </w:rPr>
        <w:t>f</w:t>
      </w:r>
      <w:r w:rsidRPr="001545E9">
        <w:rPr>
          <w:rFonts w:ascii="Times New Roman" w:hAnsi="Times New Roman" w:cs="Times New Roman"/>
        </w:rPr>
        <w:t xml:space="preserve">igures. Figure 1 in the article shows the longitudinal development of the language change. The relevant data for our Figure 1 is </w:t>
      </w:r>
      <w:r w:rsidRPr="001545E9">
        <w:rPr>
          <w:rFonts w:ascii="Times New Roman" w:hAnsi="Times New Roman" w:cs="Times New Roman"/>
        </w:rPr>
        <w:lastRenderedPageBreak/>
        <w:t>presented in “Scurve.csv”, and in the TROLLing post I give details about the columns and values in the description attached to this file, since in this case there are only five columns and those contain values that are easy to describe (names of authors, year of birth). “ScurveCode.txt”, as shown in Sample File 1, contains the R code used to generate the plot (label</w:t>
      </w:r>
      <w:del w:id="192" w:author="Allison Adelman" w:date="2019-10-05T16:38:00Z">
        <w:r w:rsidRPr="001545E9" w:rsidDel="00250818">
          <w:rPr>
            <w:rFonts w:ascii="Times New Roman" w:hAnsi="Times New Roman" w:cs="Times New Roman"/>
          </w:rPr>
          <w:delText>l</w:delText>
        </w:r>
      </w:del>
      <w:r w:rsidRPr="001545E9">
        <w:rPr>
          <w:rFonts w:ascii="Times New Roman" w:hAnsi="Times New Roman" w:cs="Times New Roman"/>
        </w:rPr>
        <w:t>ed Figure 1 in the article) from “Scurve.csv”.</w:t>
      </w:r>
    </w:p>
    <w:tbl>
      <w:tblPr>
        <w:tblStyle w:val="TableGrid"/>
        <w:tblW w:w="0" w:type="auto"/>
        <w:tblLook w:val="04A0" w:firstRow="1" w:lastRow="0" w:firstColumn="1" w:lastColumn="0" w:noHBand="0" w:noVBand="1"/>
      </w:tblPr>
      <w:tblGrid>
        <w:gridCol w:w="7570"/>
      </w:tblGrid>
      <w:tr w:rsidR="00A726C7" w:rsidRPr="001545E9" w14:paraId="72AE6D88" w14:textId="77777777" w:rsidTr="003121C4">
        <w:tc>
          <w:tcPr>
            <w:tcW w:w="7570" w:type="dxa"/>
            <w:shd w:val="clear" w:color="auto" w:fill="D0CECE" w:themeFill="background2" w:themeFillShade="E6"/>
          </w:tcPr>
          <w:p w14:paraId="1E467CE9" w14:textId="77777777" w:rsidR="00A726C7" w:rsidRPr="001545E9" w:rsidRDefault="00A726C7" w:rsidP="003121C4">
            <w:pPr>
              <w:rPr>
                <w:rFonts w:ascii="Times New Roman" w:hAnsi="Times New Roman" w:cs="Times New Roman"/>
                <w:sz w:val="18"/>
                <w:szCs w:val="18"/>
              </w:rPr>
            </w:pPr>
            <w:r w:rsidRPr="001545E9">
              <w:rPr>
                <w:rFonts w:ascii="Times New Roman" w:hAnsi="Times New Roman" w:cs="Times New Roman"/>
                <w:sz w:val="18"/>
                <w:szCs w:val="18"/>
              </w:rPr>
              <w:t>Code for S-curve</w:t>
            </w:r>
          </w:p>
          <w:p w14:paraId="1132B80F" w14:textId="77777777" w:rsidR="00A726C7" w:rsidRPr="001545E9" w:rsidRDefault="00A726C7" w:rsidP="003121C4">
            <w:pPr>
              <w:rPr>
                <w:rFonts w:ascii="Times New Roman" w:hAnsi="Times New Roman" w:cs="Times New Roman"/>
                <w:sz w:val="18"/>
                <w:szCs w:val="18"/>
              </w:rPr>
            </w:pPr>
            <w:r w:rsidRPr="001545E9">
              <w:rPr>
                <w:rFonts w:ascii="Times New Roman" w:hAnsi="Times New Roman" w:cs="Times New Roman"/>
                <w:sz w:val="18"/>
                <w:szCs w:val="18"/>
              </w:rPr>
              <w:t>&gt; Sdat = read.csv(file=</w:t>
            </w:r>
            <w:proofErr w:type="gramStart"/>
            <w:r w:rsidRPr="001545E9">
              <w:rPr>
                <w:rFonts w:ascii="Times New Roman" w:hAnsi="Times New Roman" w:cs="Times New Roman"/>
                <w:sz w:val="18"/>
                <w:szCs w:val="18"/>
              </w:rPr>
              <w:t>file.choose</w:t>
            </w:r>
            <w:proofErr w:type="gramEnd"/>
            <w:r w:rsidRPr="001545E9">
              <w:rPr>
                <w:rFonts w:ascii="Times New Roman" w:hAnsi="Times New Roman" w:cs="Times New Roman"/>
                <w:sz w:val="18"/>
                <w:szCs w:val="18"/>
              </w:rPr>
              <w:t>(), header=T)</w:t>
            </w:r>
          </w:p>
          <w:p w14:paraId="61CBE0E1" w14:textId="77777777" w:rsidR="00A726C7" w:rsidRPr="001545E9" w:rsidRDefault="00A726C7" w:rsidP="003121C4">
            <w:pPr>
              <w:rPr>
                <w:rFonts w:ascii="Times New Roman" w:hAnsi="Times New Roman" w:cs="Times New Roman"/>
                <w:sz w:val="18"/>
                <w:szCs w:val="18"/>
              </w:rPr>
            </w:pPr>
            <w:r w:rsidRPr="001545E9">
              <w:rPr>
                <w:rFonts w:ascii="Times New Roman" w:hAnsi="Times New Roman" w:cs="Times New Roman"/>
                <w:sz w:val="18"/>
                <w:szCs w:val="18"/>
              </w:rPr>
              <w:t>#Choose Scurve.csv</w:t>
            </w:r>
          </w:p>
          <w:p w14:paraId="657EF1E0" w14:textId="77777777" w:rsidR="00A726C7" w:rsidRPr="001545E9" w:rsidRDefault="00A726C7" w:rsidP="003121C4">
            <w:pPr>
              <w:rPr>
                <w:rFonts w:ascii="Times New Roman" w:hAnsi="Times New Roman" w:cs="Times New Roman"/>
                <w:sz w:val="18"/>
                <w:szCs w:val="18"/>
              </w:rPr>
            </w:pPr>
            <w:r w:rsidRPr="001545E9">
              <w:rPr>
                <w:rFonts w:ascii="Times New Roman" w:hAnsi="Times New Roman" w:cs="Times New Roman"/>
                <w:sz w:val="18"/>
                <w:szCs w:val="18"/>
              </w:rPr>
              <w:t xml:space="preserve">&gt; </w:t>
            </w:r>
            <w:proofErr w:type="gramStart"/>
            <w:r w:rsidRPr="001545E9">
              <w:rPr>
                <w:rFonts w:ascii="Times New Roman" w:hAnsi="Times New Roman" w:cs="Times New Roman"/>
                <w:sz w:val="18"/>
                <w:szCs w:val="18"/>
              </w:rPr>
              <w:t>print(</w:t>
            </w:r>
            <w:proofErr w:type="gramEnd"/>
            <w:r w:rsidRPr="001545E9">
              <w:rPr>
                <w:rFonts w:ascii="Times New Roman" w:hAnsi="Times New Roman" w:cs="Times New Roman"/>
                <w:sz w:val="18"/>
                <w:szCs w:val="18"/>
              </w:rPr>
              <w:t>Sdat)</w:t>
            </w:r>
          </w:p>
          <w:p w14:paraId="52120BEB" w14:textId="77777777" w:rsidR="00A726C7" w:rsidRPr="001545E9" w:rsidRDefault="00A726C7" w:rsidP="003121C4">
            <w:pPr>
              <w:rPr>
                <w:rFonts w:ascii="Times New Roman" w:hAnsi="Times New Roman" w:cs="Times New Roman"/>
                <w:sz w:val="18"/>
                <w:szCs w:val="18"/>
              </w:rPr>
            </w:pPr>
            <w:r w:rsidRPr="001545E9">
              <w:rPr>
                <w:rFonts w:ascii="Times New Roman" w:hAnsi="Times New Roman" w:cs="Times New Roman"/>
                <w:sz w:val="18"/>
                <w:szCs w:val="18"/>
              </w:rPr>
              <w:t xml:space="preserve">         name year NPx Refl   PropRefl</w:t>
            </w:r>
          </w:p>
          <w:p w14:paraId="196025A4" w14:textId="77777777" w:rsidR="00A726C7" w:rsidRPr="001545E9" w:rsidRDefault="00A726C7" w:rsidP="003121C4">
            <w:pPr>
              <w:rPr>
                <w:rFonts w:ascii="Times New Roman" w:hAnsi="Times New Roman" w:cs="Times New Roman"/>
                <w:sz w:val="18"/>
                <w:szCs w:val="18"/>
              </w:rPr>
            </w:pPr>
            <w:r w:rsidRPr="001545E9">
              <w:rPr>
                <w:rFonts w:ascii="Times New Roman" w:hAnsi="Times New Roman" w:cs="Times New Roman"/>
                <w:sz w:val="18"/>
                <w:szCs w:val="18"/>
              </w:rPr>
              <w:t>1    A Larsen 1870 132   11 0.07692308</w:t>
            </w:r>
          </w:p>
          <w:p w14:paraId="1890D44E" w14:textId="77777777" w:rsidR="00A726C7" w:rsidRPr="00B951DB" w:rsidRDefault="00A726C7" w:rsidP="003121C4">
            <w:pPr>
              <w:rPr>
                <w:rFonts w:ascii="Times New Roman" w:hAnsi="Times New Roman" w:cs="Times New Roman"/>
                <w:sz w:val="18"/>
                <w:szCs w:val="18"/>
                <w:lang w:val="nb-NO"/>
                <w:rPrChange w:id="193" w:author="Laura A Janda" w:date="2019-11-27T09:13:00Z">
                  <w:rPr>
                    <w:rFonts w:ascii="Times New Roman" w:hAnsi="Times New Roman" w:cs="Times New Roman"/>
                    <w:sz w:val="18"/>
                    <w:szCs w:val="18"/>
                  </w:rPr>
                </w:rPrChange>
              </w:rPr>
            </w:pPr>
            <w:r w:rsidRPr="00B951DB">
              <w:rPr>
                <w:rFonts w:ascii="Times New Roman" w:hAnsi="Times New Roman" w:cs="Times New Roman"/>
                <w:sz w:val="18"/>
                <w:szCs w:val="18"/>
                <w:lang w:val="nb-NO"/>
                <w:rPrChange w:id="194" w:author="Laura A Janda" w:date="2019-11-27T09:13:00Z">
                  <w:rPr>
                    <w:rFonts w:ascii="Times New Roman" w:hAnsi="Times New Roman" w:cs="Times New Roman"/>
                    <w:sz w:val="18"/>
                    <w:szCs w:val="18"/>
                  </w:rPr>
                </w:rPrChange>
              </w:rPr>
              <w:t xml:space="preserve">2      J Turi </w:t>
            </w:r>
            <w:proofErr w:type="gramStart"/>
            <w:r w:rsidRPr="00B951DB">
              <w:rPr>
                <w:rFonts w:ascii="Times New Roman" w:hAnsi="Times New Roman" w:cs="Times New Roman"/>
                <w:sz w:val="18"/>
                <w:szCs w:val="18"/>
                <w:lang w:val="nb-NO"/>
                <w:rPrChange w:id="195" w:author="Laura A Janda" w:date="2019-11-27T09:13:00Z">
                  <w:rPr>
                    <w:rFonts w:ascii="Times New Roman" w:hAnsi="Times New Roman" w:cs="Times New Roman"/>
                    <w:sz w:val="18"/>
                    <w:szCs w:val="18"/>
                  </w:rPr>
                </w:rPrChange>
              </w:rPr>
              <w:t>1895  88</w:t>
            </w:r>
            <w:proofErr w:type="gramEnd"/>
            <w:r w:rsidRPr="00B951DB">
              <w:rPr>
                <w:rFonts w:ascii="Times New Roman" w:hAnsi="Times New Roman" w:cs="Times New Roman"/>
                <w:sz w:val="18"/>
                <w:szCs w:val="18"/>
                <w:lang w:val="nb-NO"/>
                <w:rPrChange w:id="196" w:author="Laura A Janda" w:date="2019-11-27T09:13:00Z">
                  <w:rPr>
                    <w:rFonts w:ascii="Times New Roman" w:hAnsi="Times New Roman" w:cs="Times New Roman"/>
                    <w:sz w:val="18"/>
                    <w:szCs w:val="18"/>
                  </w:rPr>
                </w:rPrChange>
              </w:rPr>
              <w:t xml:space="preserve">   24 0.21428570</w:t>
            </w:r>
          </w:p>
          <w:p w14:paraId="072D7201" w14:textId="77777777" w:rsidR="00A726C7" w:rsidRPr="00B951DB" w:rsidRDefault="00A726C7" w:rsidP="003121C4">
            <w:pPr>
              <w:rPr>
                <w:rFonts w:ascii="Times New Roman" w:hAnsi="Times New Roman" w:cs="Times New Roman"/>
                <w:sz w:val="18"/>
                <w:szCs w:val="18"/>
                <w:lang w:val="nb-NO"/>
                <w:rPrChange w:id="197" w:author="Laura A Janda" w:date="2019-11-27T09:13:00Z">
                  <w:rPr>
                    <w:rFonts w:ascii="Times New Roman" w:hAnsi="Times New Roman" w:cs="Times New Roman"/>
                    <w:sz w:val="18"/>
                    <w:szCs w:val="18"/>
                  </w:rPr>
                </w:rPrChange>
              </w:rPr>
            </w:pPr>
            <w:r w:rsidRPr="00B951DB">
              <w:rPr>
                <w:rFonts w:ascii="Times New Roman" w:hAnsi="Times New Roman" w:cs="Times New Roman"/>
                <w:sz w:val="18"/>
                <w:szCs w:val="18"/>
                <w:lang w:val="nb-NO"/>
                <w:rPrChange w:id="198" w:author="Laura A Janda" w:date="2019-11-27T09:13:00Z">
                  <w:rPr>
                    <w:rFonts w:ascii="Times New Roman" w:hAnsi="Times New Roman" w:cs="Times New Roman"/>
                    <w:sz w:val="18"/>
                    <w:szCs w:val="18"/>
                  </w:rPr>
                </w:rPrChange>
              </w:rPr>
              <w:t xml:space="preserve">3     KN Turi </w:t>
            </w:r>
            <w:proofErr w:type="gramStart"/>
            <w:r w:rsidRPr="00B951DB">
              <w:rPr>
                <w:rFonts w:ascii="Times New Roman" w:hAnsi="Times New Roman" w:cs="Times New Roman"/>
                <w:sz w:val="18"/>
                <w:szCs w:val="18"/>
                <w:lang w:val="nb-NO"/>
                <w:rPrChange w:id="199" w:author="Laura A Janda" w:date="2019-11-27T09:13:00Z">
                  <w:rPr>
                    <w:rFonts w:ascii="Times New Roman" w:hAnsi="Times New Roman" w:cs="Times New Roman"/>
                    <w:sz w:val="18"/>
                    <w:szCs w:val="18"/>
                  </w:rPr>
                </w:rPrChange>
              </w:rPr>
              <w:t>1895  38</w:t>
            </w:r>
            <w:proofErr w:type="gramEnd"/>
            <w:r w:rsidRPr="00B951DB">
              <w:rPr>
                <w:rFonts w:ascii="Times New Roman" w:hAnsi="Times New Roman" w:cs="Times New Roman"/>
                <w:sz w:val="18"/>
                <w:szCs w:val="18"/>
                <w:lang w:val="nb-NO"/>
                <w:rPrChange w:id="200" w:author="Laura A Janda" w:date="2019-11-27T09:13:00Z">
                  <w:rPr>
                    <w:rFonts w:ascii="Times New Roman" w:hAnsi="Times New Roman" w:cs="Times New Roman"/>
                    <w:sz w:val="18"/>
                    <w:szCs w:val="18"/>
                  </w:rPr>
                </w:rPrChange>
              </w:rPr>
              <w:t xml:space="preserve">    3 0.07317073</w:t>
            </w:r>
          </w:p>
          <w:p w14:paraId="757B56A5" w14:textId="77777777" w:rsidR="00A726C7" w:rsidRPr="00B951DB" w:rsidRDefault="00A726C7" w:rsidP="003121C4">
            <w:pPr>
              <w:rPr>
                <w:rFonts w:ascii="Times New Roman" w:hAnsi="Times New Roman" w:cs="Times New Roman"/>
                <w:sz w:val="18"/>
                <w:szCs w:val="18"/>
                <w:lang w:val="nb-NO"/>
                <w:rPrChange w:id="201" w:author="Laura A Janda" w:date="2019-11-27T09:13:00Z">
                  <w:rPr>
                    <w:rFonts w:ascii="Times New Roman" w:hAnsi="Times New Roman" w:cs="Times New Roman"/>
                    <w:sz w:val="18"/>
                    <w:szCs w:val="18"/>
                  </w:rPr>
                </w:rPrChange>
              </w:rPr>
            </w:pPr>
            <w:proofErr w:type="gramStart"/>
            <w:r w:rsidRPr="00B951DB">
              <w:rPr>
                <w:rFonts w:ascii="Times New Roman" w:hAnsi="Times New Roman" w:cs="Times New Roman"/>
                <w:sz w:val="18"/>
                <w:szCs w:val="18"/>
                <w:lang w:val="nb-NO"/>
                <w:rPrChange w:id="202" w:author="Laura A Janda" w:date="2019-11-27T09:13:00Z">
                  <w:rPr>
                    <w:rFonts w:ascii="Times New Roman" w:hAnsi="Times New Roman" w:cs="Times New Roman"/>
                    <w:sz w:val="18"/>
                    <w:szCs w:val="18"/>
                  </w:rPr>
                </w:rPrChange>
              </w:rPr>
              <w:t>4  HA</w:t>
            </w:r>
            <w:proofErr w:type="gramEnd"/>
            <w:r w:rsidRPr="00B951DB">
              <w:rPr>
                <w:rFonts w:ascii="Times New Roman" w:hAnsi="Times New Roman" w:cs="Times New Roman"/>
                <w:sz w:val="18"/>
                <w:szCs w:val="18"/>
                <w:lang w:val="nb-NO"/>
                <w:rPrChange w:id="203" w:author="Laura A Janda" w:date="2019-11-27T09:13:00Z">
                  <w:rPr>
                    <w:rFonts w:ascii="Times New Roman" w:hAnsi="Times New Roman" w:cs="Times New Roman"/>
                    <w:sz w:val="18"/>
                    <w:szCs w:val="18"/>
                  </w:rPr>
                </w:rPrChange>
              </w:rPr>
              <w:t xml:space="preserve"> Guttorm 1907 250    9 0.03474903</w:t>
            </w:r>
          </w:p>
          <w:p w14:paraId="17B7E052" w14:textId="77777777" w:rsidR="00A726C7" w:rsidRPr="00B951DB" w:rsidRDefault="00A726C7" w:rsidP="003121C4">
            <w:pPr>
              <w:rPr>
                <w:rFonts w:ascii="Times New Roman" w:hAnsi="Times New Roman" w:cs="Times New Roman"/>
                <w:sz w:val="18"/>
                <w:szCs w:val="18"/>
                <w:lang w:val="nb-NO"/>
                <w:rPrChange w:id="204" w:author="Laura A Janda" w:date="2019-11-27T09:13:00Z">
                  <w:rPr>
                    <w:rFonts w:ascii="Times New Roman" w:hAnsi="Times New Roman" w:cs="Times New Roman"/>
                    <w:sz w:val="18"/>
                    <w:szCs w:val="18"/>
                  </w:rPr>
                </w:rPrChange>
              </w:rPr>
            </w:pPr>
            <w:r w:rsidRPr="00B951DB">
              <w:rPr>
                <w:rFonts w:ascii="Times New Roman" w:hAnsi="Times New Roman" w:cs="Times New Roman"/>
                <w:sz w:val="18"/>
                <w:szCs w:val="18"/>
                <w:lang w:val="nb-NO"/>
                <w:rPrChange w:id="205" w:author="Laura A Janda" w:date="2019-11-27T09:13:00Z">
                  <w:rPr>
                    <w:rFonts w:ascii="Times New Roman" w:hAnsi="Times New Roman" w:cs="Times New Roman"/>
                    <w:sz w:val="18"/>
                    <w:szCs w:val="18"/>
                  </w:rPr>
                </w:rPrChange>
              </w:rPr>
              <w:t xml:space="preserve">5     M Bongo </w:t>
            </w:r>
            <w:proofErr w:type="gramStart"/>
            <w:r w:rsidRPr="00B951DB">
              <w:rPr>
                <w:rFonts w:ascii="Times New Roman" w:hAnsi="Times New Roman" w:cs="Times New Roman"/>
                <w:sz w:val="18"/>
                <w:szCs w:val="18"/>
                <w:lang w:val="nb-NO"/>
                <w:rPrChange w:id="206" w:author="Laura A Janda" w:date="2019-11-27T09:13:00Z">
                  <w:rPr>
                    <w:rFonts w:ascii="Times New Roman" w:hAnsi="Times New Roman" w:cs="Times New Roman"/>
                    <w:sz w:val="18"/>
                    <w:szCs w:val="18"/>
                  </w:rPr>
                </w:rPrChange>
              </w:rPr>
              <w:t>1923  14</w:t>
            </w:r>
            <w:proofErr w:type="gramEnd"/>
            <w:r w:rsidRPr="00B951DB">
              <w:rPr>
                <w:rFonts w:ascii="Times New Roman" w:hAnsi="Times New Roman" w:cs="Times New Roman"/>
                <w:sz w:val="18"/>
                <w:szCs w:val="18"/>
                <w:lang w:val="nb-NO"/>
                <w:rPrChange w:id="207" w:author="Laura A Janda" w:date="2019-11-27T09:13:00Z">
                  <w:rPr>
                    <w:rFonts w:ascii="Times New Roman" w:hAnsi="Times New Roman" w:cs="Times New Roman"/>
                    <w:sz w:val="18"/>
                    <w:szCs w:val="18"/>
                  </w:rPr>
                </w:rPrChange>
              </w:rPr>
              <w:t xml:space="preserve">    1 0.06666667</w:t>
            </w:r>
          </w:p>
          <w:p w14:paraId="04255E51" w14:textId="77777777" w:rsidR="00A726C7" w:rsidRPr="00B951DB" w:rsidRDefault="00A726C7" w:rsidP="003121C4">
            <w:pPr>
              <w:rPr>
                <w:rFonts w:ascii="Times New Roman" w:hAnsi="Times New Roman" w:cs="Times New Roman"/>
                <w:sz w:val="18"/>
                <w:szCs w:val="18"/>
                <w:lang w:val="nb-NO"/>
                <w:rPrChange w:id="208" w:author="Laura A Janda" w:date="2019-11-27T09:13:00Z">
                  <w:rPr>
                    <w:rFonts w:ascii="Times New Roman" w:hAnsi="Times New Roman" w:cs="Times New Roman"/>
                    <w:sz w:val="18"/>
                    <w:szCs w:val="18"/>
                  </w:rPr>
                </w:rPrChange>
              </w:rPr>
            </w:pPr>
            <w:r w:rsidRPr="00B951DB">
              <w:rPr>
                <w:rFonts w:ascii="Times New Roman" w:hAnsi="Times New Roman" w:cs="Times New Roman"/>
                <w:sz w:val="18"/>
                <w:szCs w:val="18"/>
                <w:lang w:val="nb-NO"/>
                <w:rPrChange w:id="209" w:author="Laura A Janda" w:date="2019-11-27T09:13:00Z">
                  <w:rPr>
                    <w:rFonts w:ascii="Times New Roman" w:hAnsi="Times New Roman" w:cs="Times New Roman"/>
                    <w:sz w:val="18"/>
                    <w:szCs w:val="18"/>
                  </w:rPr>
                </w:rPrChange>
              </w:rPr>
              <w:t xml:space="preserve">6     AO Eira </w:t>
            </w:r>
            <w:proofErr w:type="gramStart"/>
            <w:r w:rsidRPr="00B951DB">
              <w:rPr>
                <w:rFonts w:ascii="Times New Roman" w:hAnsi="Times New Roman" w:cs="Times New Roman"/>
                <w:sz w:val="18"/>
                <w:szCs w:val="18"/>
                <w:lang w:val="nb-NO"/>
                <w:rPrChange w:id="210" w:author="Laura A Janda" w:date="2019-11-27T09:13:00Z">
                  <w:rPr>
                    <w:rFonts w:ascii="Times New Roman" w:hAnsi="Times New Roman" w:cs="Times New Roman"/>
                    <w:sz w:val="18"/>
                    <w:szCs w:val="18"/>
                  </w:rPr>
                </w:rPrChange>
              </w:rPr>
              <w:t>1927  31</w:t>
            </w:r>
            <w:proofErr w:type="gramEnd"/>
            <w:r w:rsidRPr="00B951DB">
              <w:rPr>
                <w:rFonts w:ascii="Times New Roman" w:hAnsi="Times New Roman" w:cs="Times New Roman"/>
                <w:sz w:val="18"/>
                <w:szCs w:val="18"/>
                <w:lang w:val="nb-NO"/>
                <w:rPrChange w:id="211" w:author="Laura A Janda" w:date="2019-11-27T09:13:00Z">
                  <w:rPr>
                    <w:rFonts w:ascii="Times New Roman" w:hAnsi="Times New Roman" w:cs="Times New Roman"/>
                    <w:sz w:val="18"/>
                    <w:szCs w:val="18"/>
                  </w:rPr>
                </w:rPrChange>
              </w:rPr>
              <w:t xml:space="preserve">    3 0.08823529</w:t>
            </w:r>
          </w:p>
          <w:p w14:paraId="28A00991" w14:textId="77777777" w:rsidR="00A726C7" w:rsidRPr="00B951DB" w:rsidRDefault="00A726C7" w:rsidP="003121C4">
            <w:pPr>
              <w:rPr>
                <w:rFonts w:ascii="Times New Roman" w:hAnsi="Times New Roman" w:cs="Times New Roman"/>
                <w:sz w:val="18"/>
                <w:szCs w:val="18"/>
                <w:lang w:val="nb-NO"/>
                <w:rPrChange w:id="212" w:author="Laura A Janda" w:date="2019-11-27T09:13:00Z">
                  <w:rPr>
                    <w:rFonts w:ascii="Times New Roman" w:hAnsi="Times New Roman" w:cs="Times New Roman"/>
                    <w:sz w:val="18"/>
                    <w:szCs w:val="18"/>
                  </w:rPr>
                </w:rPrChange>
              </w:rPr>
            </w:pPr>
            <w:r w:rsidRPr="00B951DB">
              <w:rPr>
                <w:rFonts w:ascii="Times New Roman" w:hAnsi="Times New Roman" w:cs="Times New Roman"/>
                <w:sz w:val="18"/>
                <w:szCs w:val="18"/>
                <w:lang w:val="nb-NO"/>
                <w:rPrChange w:id="213" w:author="Laura A Janda" w:date="2019-11-27T09:13:00Z">
                  <w:rPr>
                    <w:rFonts w:ascii="Times New Roman" w:hAnsi="Times New Roman" w:cs="Times New Roman"/>
                    <w:sz w:val="18"/>
                    <w:szCs w:val="18"/>
                  </w:rPr>
                </w:rPrChange>
              </w:rPr>
              <w:t xml:space="preserve">7     JA Vest 1948 </w:t>
            </w:r>
            <w:proofErr w:type="gramStart"/>
            <w:r w:rsidRPr="00B951DB">
              <w:rPr>
                <w:rFonts w:ascii="Times New Roman" w:hAnsi="Times New Roman" w:cs="Times New Roman"/>
                <w:sz w:val="18"/>
                <w:szCs w:val="18"/>
                <w:lang w:val="nb-NO"/>
                <w:rPrChange w:id="214" w:author="Laura A Janda" w:date="2019-11-27T09:13:00Z">
                  <w:rPr>
                    <w:rFonts w:ascii="Times New Roman" w:hAnsi="Times New Roman" w:cs="Times New Roman"/>
                    <w:sz w:val="18"/>
                    <w:szCs w:val="18"/>
                  </w:rPr>
                </w:rPrChange>
              </w:rPr>
              <w:t>498  365</w:t>
            </w:r>
            <w:proofErr w:type="gramEnd"/>
            <w:r w:rsidRPr="00B951DB">
              <w:rPr>
                <w:rFonts w:ascii="Times New Roman" w:hAnsi="Times New Roman" w:cs="Times New Roman"/>
                <w:sz w:val="18"/>
                <w:szCs w:val="18"/>
                <w:lang w:val="nb-NO"/>
                <w:rPrChange w:id="215" w:author="Laura A Janda" w:date="2019-11-27T09:13:00Z">
                  <w:rPr>
                    <w:rFonts w:ascii="Times New Roman" w:hAnsi="Times New Roman" w:cs="Times New Roman"/>
                    <w:sz w:val="18"/>
                    <w:szCs w:val="18"/>
                  </w:rPr>
                </w:rPrChange>
              </w:rPr>
              <w:t xml:space="preserve"> 0.42294320</w:t>
            </w:r>
          </w:p>
          <w:p w14:paraId="1E9BC5BC" w14:textId="77777777" w:rsidR="00A726C7" w:rsidRPr="001545E9" w:rsidRDefault="00A726C7" w:rsidP="003121C4">
            <w:pPr>
              <w:rPr>
                <w:rFonts w:ascii="Times New Roman" w:hAnsi="Times New Roman" w:cs="Times New Roman"/>
                <w:sz w:val="18"/>
                <w:szCs w:val="18"/>
              </w:rPr>
            </w:pPr>
            <w:r w:rsidRPr="001545E9">
              <w:rPr>
                <w:rFonts w:ascii="Times New Roman" w:hAnsi="Times New Roman" w:cs="Times New Roman"/>
                <w:sz w:val="18"/>
                <w:szCs w:val="18"/>
              </w:rPr>
              <w:t xml:space="preserve">8    K </w:t>
            </w:r>
            <w:proofErr w:type="spellStart"/>
            <w:r w:rsidRPr="001545E9">
              <w:rPr>
                <w:rFonts w:ascii="Times New Roman" w:hAnsi="Times New Roman" w:cs="Times New Roman"/>
                <w:sz w:val="18"/>
                <w:szCs w:val="18"/>
              </w:rPr>
              <w:t>Paltto</w:t>
            </w:r>
            <w:proofErr w:type="spellEnd"/>
            <w:r w:rsidRPr="001545E9">
              <w:rPr>
                <w:rFonts w:ascii="Times New Roman" w:hAnsi="Times New Roman" w:cs="Times New Roman"/>
                <w:sz w:val="18"/>
                <w:szCs w:val="18"/>
              </w:rPr>
              <w:t xml:space="preserve"> 1947 114   50 0.30487800</w:t>
            </w:r>
          </w:p>
          <w:p w14:paraId="58FD90C4" w14:textId="77777777" w:rsidR="00A726C7" w:rsidRPr="001545E9" w:rsidRDefault="00A726C7" w:rsidP="003121C4">
            <w:pPr>
              <w:rPr>
                <w:rFonts w:ascii="Times New Roman" w:hAnsi="Times New Roman" w:cs="Times New Roman"/>
                <w:sz w:val="18"/>
                <w:szCs w:val="18"/>
              </w:rPr>
            </w:pPr>
            <w:r w:rsidRPr="001545E9">
              <w:rPr>
                <w:rFonts w:ascii="Times New Roman" w:hAnsi="Times New Roman" w:cs="Times New Roman"/>
                <w:sz w:val="18"/>
                <w:szCs w:val="18"/>
              </w:rPr>
              <w:t xml:space="preserve">9     EM Vars 1957 </w:t>
            </w:r>
            <w:proofErr w:type="gramStart"/>
            <w:r w:rsidRPr="001545E9">
              <w:rPr>
                <w:rFonts w:ascii="Times New Roman" w:hAnsi="Times New Roman" w:cs="Times New Roman"/>
                <w:sz w:val="18"/>
                <w:szCs w:val="18"/>
              </w:rPr>
              <w:t>152  153</w:t>
            </w:r>
            <w:proofErr w:type="gramEnd"/>
            <w:r w:rsidRPr="001545E9">
              <w:rPr>
                <w:rFonts w:ascii="Times New Roman" w:hAnsi="Times New Roman" w:cs="Times New Roman"/>
                <w:sz w:val="18"/>
                <w:szCs w:val="18"/>
              </w:rPr>
              <w:t xml:space="preserve"> 0.50163930</w:t>
            </w:r>
          </w:p>
          <w:p w14:paraId="12A79662" w14:textId="77777777" w:rsidR="00A726C7" w:rsidRPr="001545E9" w:rsidRDefault="00A726C7" w:rsidP="003121C4">
            <w:pPr>
              <w:rPr>
                <w:rFonts w:ascii="Times New Roman" w:hAnsi="Times New Roman" w:cs="Times New Roman"/>
                <w:sz w:val="18"/>
                <w:szCs w:val="18"/>
              </w:rPr>
            </w:pPr>
            <w:proofErr w:type="gramStart"/>
            <w:r w:rsidRPr="001545E9">
              <w:rPr>
                <w:rFonts w:ascii="Times New Roman" w:hAnsi="Times New Roman" w:cs="Times New Roman"/>
                <w:sz w:val="18"/>
                <w:szCs w:val="18"/>
              </w:rPr>
              <w:t>10  JM</w:t>
            </w:r>
            <w:proofErr w:type="gramEnd"/>
            <w:r w:rsidRPr="001545E9">
              <w:rPr>
                <w:rFonts w:ascii="Times New Roman" w:hAnsi="Times New Roman" w:cs="Times New Roman"/>
                <w:sz w:val="18"/>
                <w:szCs w:val="18"/>
              </w:rPr>
              <w:t xml:space="preserve"> Mienna 1972  17   68 0.80000000</w:t>
            </w:r>
          </w:p>
          <w:p w14:paraId="4240E5A6" w14:textId="77777777" w:rsidR="00A726C7" w:rsidRPr="001545E9" w:rsidRDefault="00A726C7" w:rsidP="003121C4">
            <w:pPr>
              <w:rPr>
                <w:rFonts w:ascii="Times New Roman" w:hAnsi="Times New Roman" w:cs="Times New Roman"/>
                <w:sz w:val="18"/>
                <w:szCs w:val="18"/>
              </w:rPr>
            </w:pPr>
            <w:r w:rsidRPr="001545E9">
              <w:rPr>
                <w:rFonts w:ascii="Times New Roman" w:hAnsi="Times New Roman" w:cs="Times New Roman"/>
                <w:sz w:val="18"/>
                <w:szCs w:val="18"/>
              </w:rPr>
              <w:t xml:space="preserve">11    MA Sara </w:t>
            </w:r>
            <w:proofErr w:type="gramStart"/>
            <w:r w:rsidRPr="001545E9">
              <w:rPr>
                <w:rFonts w:ascii="Times New Roman" w:hAnsi="Times New Roman" w:cs="Times New Roman"/>
                <w:sz w:val="18"/>
                <w:szCs w:val="18"/>
              </w:rPr>
              <w:t>1983  49</w:t>
            </w:r>
            <w:proofErr w:type="gramEnd"/>
            <w:r w:rsidRPr="001545E9">
              <w:rPr>
                <w:rFonts w:ascii="Times New Roman" w:hAnsi="Times New Roman" w:cs="Times New Roman"/>
                <w:sz w:val="18"/>
                <w:szCs w:val="18"/>
              </w:rPr>
              <w:t xml:space="preserve">   63 0.56250000</w:t>
            </w:r>
          </w:p>
          <w:p w14:paraId="4EB6E60C" w14:textId="77777777" w:rsidR="00A726C7" w:rsidRPr="001545E9" w:rsidRDefault="00A726C7" w:rsidP="003121C4">
            <w:pPr>
              <w:rPr>
                <w:rFonts w:ascii="Times New Roman" w:hAnsi="Times New Roman" w:cs="Times New Roman"/>
                <w:sz w:val="18"/>
                <w:szCs w:val="18"/>
              </w:rPr>
            </w:pPr>
            <w:r w:rsidRPr="001545E9">
              <w:rPr>
                <w:rFonts w:ascii="Times New Roman" w:hAnsi="Times New Roman" w:cs="Times New Roman"/>
                <w:sz w:val="18"/>
                <w:szCs w:val="18"/>
              </w:rPr>
              <w:t xml:space="preserve">&gt; </w:t>
            </w:r>
            <w:proofErr w:type="gramStart"/>
            <w:r w:rsidRPr="001545E9">
              <w:rPr>
                <w:rFonts w:ascii="Times New Roman" w:hAnsi="Times New Roman" w:cs="Times New Roman"/>
                <w:sz w:val="18"/>
                <w:szCs w:val="18"/>
              </w:rPr>
              <w:t>plot(</w:t>
            </w:r>
            <w:proofErr w:type="gramEnd"/>
            <w:r w:rsidRPr="001545E9">
              <w:rPr>
                <w:rFonts w:ascii="Times New Roman" w:hAnsi="Times New Roman" w:cs="Times New Roman"/>
                <w:sz w:val="18"/>
                <w:szCs w:val="18"/>
              </w:rPr>
              <w:t>Sdat$year,Sdat$PropRefl, type= "n", xlab="Year of Birth", ylab="Proportion of ReflN")</w:t>
            </w:r>
          </w:p>
          <w:p w14:paraId="59A444E8" w14:textId="77777777" w:rsidR="00A726C7" w:rsidRPr="001545E9" w:rsidRDefault="00A726C7" w:rsidP="003121C4">
            <w:pPr>
              <w:rPr>
                <w:rFonts w:ascii="Times New Roman" w:hAnsi="Times New Roman" w:cs="Times New Roman"/>
                <w:sz w:val="18"/>
                <w:szCs w:val="18"/>
              </w:rPr>
            </w:pPr>
            <w:r w:rsidRPr="001545E9">
              <w:rPr>
                <w:rFonts w:ascii="Times New Roman" w:hAnsi="Times New Roman" w:cs="Times New Roman"/>
                <w:sz w:val="18"/>
                <w:szCs w:val="18"/>
              </w:rPr>
              <w:t xml:space="preserve">&gt; </w:t>
            </w:r>
            <w:proofErr w:type="gramStart"/>
            <w:r w:rsidRPr="001545E9">
              <w:rPr>
                <w:rFonts w:ascii="Times New Roman" w:hAnsi="Times New Roman" w:cs="Times New Roman"/>
                <w:sz w:val="18"/>
                <w:szCs w:val="18"/>
              </w:rPr>
              <w:t>text(</w:t>
            </w:r>
            <w:proofErr w:type="gramEnd"/>
            <w:r w:rsidRPr="001545E9">
              <w:rPr>
                <w:rFonts w:ascii="Times New Roman" w:hAnsi="Times New Roman" w:cs="Times New Roman"/>
                <w:sz w:val="18"/>
                <w:szCs w:val="18"/>
              </w:rPr>
              <w:t>Sdat$year,Sdat$PropRefl,as.character(Sdat$name), cex=0.7)</w:t>
            </w:r>
          </w:p>
          <w:p w14:paraId="0DF45D5D" w14:textId="77777777" w:rsidR="00A726C7" w:rsidRPr="001545E9" w:rsidRDefault="00A726C7" w:rsidP="003121C4">
            <w:pPr>
              <w:spacing w:line="480" w:lineRule="auto"/>
              <w:rPr>
                <w:rFonts w:ascii="Times New Roman" w:hAnsi="Times New Roman" w:cs="Times New Roman"/>
              </w:rPr>
            </w:pPr>
            <w:r w:rsidRPr="001545E9">
              <w:rPr>
                <w:rFonts w:ascii="Times New Roman" w:hAnsi="Times New Roman" w:cs="Times New Roman"/>
                <w:sz w:val="18"/>
                <w:szCs w:val="18"/>
              </w:rPr>
              <w:t>&gt; lines(</w:t>
            </w:r>
            <w:proofErr w:type="gramStart"/>
            <w:r w:rsidRPr="001545E9">
              <w:rPr>
                <w:rFonts w:ascii="Times New Roman" w:hAnsi="Times New Roman" w:cs="Times New Roman"/>
                <w:sz w:val="18"/>
                <w:szCs w:val="18"/>
              </w:rPr>
              <w:t>lowess(</w:t>
            </w:r>
            <w:proofErr w:type="gramEnd"/>
            <w:r w:rsidRPr="001545E9">
              <w:rPr>
                <w:rFonts w:ascii="Times New Roman" w:hAnsi="Times New Roman" w:cs="Times New Roman"/>
                <w:sz w:val="18"/>
                <w:szCs w:val="18"/>
              </w:rPr>
              <w:t>Sdat$year,Sdat$PropRefl))</w:t>
            </w:r>
          </w:p>
        </w:tc>
      </w:tr>
    </w:tbl>
    <w:p w14:paraId="28ACF5D1" w14:textId="77777777" w:rsidR="00A726C7" w:rsidRPr="001545E9" w:rsidRDefault="00A726C7" w:rsidP="00A726C7">
      <w:pPr>
        <w:spacing w:line="480" w:lineRule="auto"/>
        <w:rPr>
          <w:rFonts w:ascii="Times New Roman" w:hAnsi="Times New Roman" w:cs="Times New Roman"/>
        </w:rPr>
      </w:pPr>
      <w:r w:rsidRPr="001545E9">
        <w:rPr>
          <w:rFonts w:ascii="Times New Roman" w:hAnsi="Times New Roman" w:cs="Times New Roman"/>
        </w:rPr>
        <w:t>Sample File 1: ScurveCode.txt</w:t>
      </w:r>
    </w:p>
    <w:p w14:paraId="0E5F0CB3" w14:textId="77777777" w:rsidR="00A726C7" w:rsidRPr="001545E9" w:rsidRDefault="00A726C7" w:rsidP="00A726C7">
      <w:pPr>
        <w:spacing w:line="480" w:lineRule="auto"/>
        <w:ind w:firstLine="720"/>
        <w:rPr>
          <w:rFonts w:ascii="Times New Roman" w:hAnsi="Times New Roman" w:cs="Times New Roman"/>
        </w:rPr>
      </w:pPr>
      <w:r w:rsidRPr="001545E9">
        <w:rPr>
          <w:rFonts w:ascii="Times New Roman" w:hAnsi="Times New Roman" w:cs="Times New Roman"/>
        </w:rPr>
        <w:t xml:space="preserve">While this is an accurate representation of the statistical code needed to plot Figure 1, there is not much annotation here (the only annotation is #Choose Scurve.csv, telling the user which file to use as input data) and this file has not been set up in such a way that it can be fed directly into R (one would need to delete the “&gt;” characters and add “#” before all the rows of the table of Sdat). It would have been desirable to add annotations explaining what the last three lines of code do, namely create the plot, add the text, and add the lowess line. The file “Scurve.pdf” shows what the result should look </w:t>
      </w:r>
      <w:r w:rsidRPr="001545E9">
        <w:rPr>
          <w:rFonts w:ascii="Times New Roman" w:hAnsi="Times New Roman" w:cs="Times New Roman"/>
        </w:rPr>
        <w:lastRenderedPageBreak/>
        <w:t>like (our Figure 1). And since all three of these files begin with “Scurve” they are conveniently listed together.</w:t>
      </w:r>
    </w:p>
    <w:p w14:paraId="6F76E439" w14:textId="5FA1F98B" w:rsidR="00A726C7" w:rsidRPr="001545E9" w:rsidRDefault="00A726C7" w:rsidP="00A726C7">
      <w:pPr>
        <w:spacing w:line="480" w:lineRule="auto"/>
        <w:ind w:firstLine="720"/>
        <w:rPr>
          <w:rFonts w:ascii="Times New Roman" w:hAnsi="Times New Roman" w:cs="Times New Roman"/>
        </w:rPr>
      </w:pPr>
      <w:r w:rsidRPr="001545E9">
        <w:rPr>
          <w:rFonts w:ascii="Times New Roman" w:hAnsi="Times New Roman" w:cs="Times New Roman"/>
        </w:rPr>
        <w:t xml:space="preserve">The representation of the R code for the CART analysis is somewhat more successful in the sense that it can be directly fed into R and is given in </w:t>
      </w:r>
      <w:proofErr w:type="gramStart"/>
      <w:r w:rsidRPr="001545E9">
        <w:rPr>
          <w:rFonts w:ascii="Times New Roman" w:hAnsi="Times New Roman" w:cs="Times New Roman"/>
        </w:rPr>
        <w:t>both .R</w:t>
      </w:r>
      <w:proofErr w:type="gramEnd"/>
      <w:r w:rsidRPr="001545E9">
        <w:rPr>
          <w:rFonts w:ascii="Times New Roman" w:hAnsi="Times New Roman" w:cs="Times New Roman"/>
        </w:rPr>
        <w:t xml:space="preserve"> and .txt</w:t>
      </w:r>
      <w:ins w:id="216" w:author="Bradley McDonnell" w:date="2019-11-26T14:13:00Z">
        <w:r w:rsidR="00C6136F">
          <w:rPr>
            <w:rFonts w:ascii="Times New Roman" w:hAnsi="Times New Roman" w:cs="Times New Roman"/>
          </w:rPr>
          <w:t xml:space="preserve"> file</w:t>
        </w:r>
      </w:ins>
      <w:r w:rsidRPr="001545E9">
        <w:rPr>
          <w:rFonts w:ascii="Times New Roman" w:hAnsi="Times New Roman" w:cs="Times New Roman"/>
        </w:rPr>
        <w:t xml:space="preserve"> formats (“</w:t>
      </w:r>
      <w:proofErr w:type="spellStart"/>
      <w:r w:rsidRPr="001545E9">
        <w:rPr>
          <w:rFonts w:ascii="Times New Roman" w:hAnsi="Times New Roman" w:cs="Times New Roman"/>
        </w:rPr>
        <w:t>DiachronicaCode.R</w:t>
      </w:r>
      <w:proofErr w:type="spellEnd"/>
      <w:r w:rsidRPr="001545E9">
        <w:rPr>
          <w:rFonts w:ascii="Times New Roman" w:hAnsi="Times New Roman" w:cs="Times New Roman"/>
        </w:rPr>
        <w:t xml:space="preserve">”, “DiachronicaRcode.txt”). But again, there should have been more annotation, particularly to identify the parts of the code that produce the plots that are in Figures 2 and 3 in the article. </w:t>
      </w:r>
      <w:del w:id="217" w:author="Bradley McDonnell" w:date="2019-11-26T14:13:00Z">
        <w:r w:rsidRPr="001545E9" w:rsidDel="00591F6C">
          <w:rPr>
            <w:rFonts w:ascii="Times New Roman" w:hAnsi="Times New Roman" w:cs="Times New Roman"/>
          </w:rPr>
          <w:delText xml:space="preserve">And </w:delText>
        </w:r>
      </w:del>
      <w:ins w:id="218" w:author="Bradley McDonnell" w:date="2019-11-26T14:13:00Z">
        <w:r w:rsidR="00591F6C">
          <w:rPr>
            <w:rFonts w:ascii="Times New Roman" w:hAnsi="Times New Roman" w:cs="Times New Roman"/>
          </w:rPr>
          <w:t>Furthermore,</w:t>
        </w:r>
        <w:r w:rsidR="00591F6C" w:rsidRPr="001545E9">
          <w:rPr>
            <w:rFonts w:ascii="Times New Roman" w:hAnsi="Times New Roman" w:cs="Times New Roman"/>
          </w:rPr>
          <w:t xml:space="preserve"> </w:t>
        </w:r>
      </w:ins>
      <w:r w:rsidRPr="001545E9">
        <w:rPr>
          <w:rFonts w:ascii="Times New Roman" w:hAnsi="Times New Roman" w:cs="Times New Roman"/>
        </w:rPr>
        <w:t>the names of the files could have been more informative, something like “CARTanalysis.txt”</w:t>
      </w:r>
      <w:r w:rsidR="00AE023C" w:rsidRPr="001545E9">
        <w:rPr>
          <w:rFonts w:ascii="Times New Roman" w:hAnsi="Times New Roman" w:cs="Times New Roman"/>
        </w:rPr>
        <w:t>.</w:t>
      </w:r>
      <w:r w:rsidR="007E34DC" w:rsidRPr="001545E9">
        <w:rPr>
          <w:rFonts w:ascii="Times New Roman" w:hAnsi="Times New Roman" w:cs="Times New Roman"/>
        </w:rPr>
        <w:t xml:space="preserve"> “Diachronica” here refers to the journal that the article was published in, a piece of information that was useful to me on my personal computer, but is not so useful for another user.</w:t>
      </w:r>
    </w:p>
    <w:p w14:paraId="3F1E5D90" w14:textId="77777777" w:rsidR="00A726C7" w:rsidRPr="001545E9" w:rsidRDefault="00A726C7" w:rsidP="00A60FAA">
      <w:pPr>
        <w:spacing w:line="480" w:lineRule="auto"/>
        <w:rPr>
          <w:rFonts w:ascii="Times New Roman" w:hAnsi="Times New Roman" w:cs="Times New Roman"/>
        </w:rPr>
      </w:pPr>
    </w:p>
    <w:p w14:paraId="0AF824B9" w14:textId="33ADDD39" w:rsidR="00A726C7" w:rsidRPr="001545E9" w:rsidRDefault="00A726C7" w:rsidP="00A60FAA">
      <w:pPr>
        <w:spacing w:line="480" w:lineRule="auto"/>
        <w:rPr>
          <w:rFonts w:ascii="Times New Roman" w:hAnsi="Times New Roman" w:cs="Times New Roman"/>
          <w:b/>
        </w:rPr>
      </w:pPr>
      <w:r w:rsidRPr="001545E9">
        <w:rPr>
          <w:rFonts w:ascii="Times New Roman" w:hAnsi="Times New Roman" w:cs="Times New Roman"/>
          <w:b/>
        </w:rPr>
        <w:t xml:space="preserve">3. A </w:t>
      </w:r>
      <w:del w:id="219" w:author="Bradley McDonnell" w:date="2019-11-26T14:14:00Z">
        <w:r w:rsidRPr="001545E9" w:rsidDel="007D2436">
          <w:rPr>
            <w:rFonts w:ascii="Times New Roman" w:hAnsi="Times New Roman" w:cs="Times New Roman"/>
            <w:b/>
          </w:rPr>
          <w:delText xml:space="preserve">post </w:delText>
        </w:r>
      </w:del>
      <w:ins w:id="220" w:author="Bradley McDonnell" w:date="2019-11-26T14:14:00Z">
        <w:r w:rsidR="007D2436">
          <w:rPr>
            <w:rFonts w:ascii="Times New Roman" w:hAnsi="Times New Roman" w:cs="Times New Roman"/>
            <w:b/>
          </w:rPr>
          <w:t>resource</w:t>
        </w:r>
        <w:r w:rsidR="007D2436" w:rsidRPr="001545E9">
          <w:rPr>
            <w:rFonts w:ascii="Times New Roman" w:hAnsi="Times New Roman" w:cs="Times New Roman"/>
            <w:b/>
          </w:rPr>
          <w:t xml:space="preserve"> </w:t>
        </w:r>
      </w:ins>
      <w:r w:rsidRPr="001545E9">
        <w:rPr>
          <w:rFonts w:ascii="Times New Roman" w:hAnsi="Times New Roman" w:cs="Times New Roman"/>
          <w:b/>
        </w:rPr>
        <w:t>that is somewhat more successful</w:t>
      </w:r>
    </w:p>
    <w:p w14:paraId="6CA584A7" w14:textId="334CDF4A" w:rsidR="00AD225A" w:rsidRPr="001545E9" w:rsidRDefault="00AD225A" w:rsidP="00AD225A">
      <w:pPr>
        <w:spacing w:line="480" w:lineRule="auto"/>
        <w:rPr>
          <w:rFonts w:ascii="Times New Roman" w:hAnsi="Times New Roman" w:cs="Times New Roman"/>
        </w:rPr>
      </w:pPr>
      <w:r w:rsidRPr="001545E9">
        <w:rPr>
          <w:rFonts w:ascii="Times New Roman" w:hAnsi="Times New Roman" w:cs="Times New Roman"/>
        </w:rPr>
        <w:t xml:space="preserve">The second example is of the TROLLing post at </w:t>
      </w:r>
      <w:hyperlink r:id="rId13" w:history="1">
        <w:r w:rsidRPr="001545E9">
          <w:rPr>
            <w:rStyle w:val="Hyperlink"/>
            <w:rFonts w:ascii="Times New Roman" w:hAnsi="Times New Roman" w:cs="Times New Roman"/>
          </w:rPr>
          <w:t>https://doi.org/10.18710/VDWPZS</w:t>
        </w:r>
      </w:hyperlink>
      <w:r w:rsidRPr="001545E9">
        <w:rPr>
          <w:rFonts w:ascii="Times New Roman" w:hAnsi="Times New Roman" w:cs="Times New Roman"/>
        </w:rPr>
        <w:t xml:space="preserve"> for data </w:t>
      </w:r>
      <w:ins w:id="221" w:author="Bradley McDonnell" w:date="2019-11-26T14:14:00Z">
        <w:r w:rsidR="00706BCC">
          <w:rPr>
            <w:rFonts w:ascii="Times New Roman" w:hAnsi="Times New Roman" w:cs="Times New Roman"/>
          </w:rPr>
          <w:t xml:space="preserve">and statistical code </w:t>
        </w:r>
      </w:ins>
      <w:r w:rsidRPr="001545E9">
        <w:rPr>
          <w:rFonts w:ascii="Times New Roman" w:hAnsi="Times New Roman" w:cs="Times New Roman"/>
        </w:rPr>
        <w:t xml:space="preserve">from Janda </w:t>
      </w:r>
      <w:ins w:id="222" w:author="Allison Adelman" w:date="2019-10-05T16:34:00Z">
        <w:r w:rsidR="003D5D9E" w:rsidRPr="001545E9">
          <w:rPr>
            <w:rFonts w:ascii="Times New Roman" w:hAnsi="Times New Roman" w:cs="Times New Roman"/>
          </w:rPr>
          <w:t>and</w:t>
        </w:r>
      </w:ins>
      <w:del w:id="223" w:author="Allison Adelman" w:date="2019-10-05T16:34:00Z">
        <w:r w:rsidRPr="001545E9" w:rsidDel="003D5D9E">
          <w:rPr>
            <w:rFonts w:ascii="Times New Roman" w:hAnsi="Times New Roman" w:cs="Times New Roman"/>
          </w:rPr>
          <w:delText>&amp;</w:delText>
        </w:r>
      </w:del>
      <w:r w:rsidRPr="001545E9">
        <w:rPr>
          <w:rFonts w:ascii="Times New Roman" w:hAnsi="Times New Roman" w:cs="Times New Roman"/>
        </w:rPr>
        <w:t xml:space="preserve"> </w:t>
      </w:r>
      <w:proofErr w:type="spellStart"/>
      <w:r w:rsidRPr="001545E9">
        <w:rPr>
          <w:rFonts w:ascii="Times New Roman" w:hAnsi="Times New Roman" w:cs="Times New Roman"/>
        </w:rPr>
        <w:t>Tyers</w:t>
      </w:r>
      <w:proofErr w:type="spellEnd"/>
      <w:r w:rsidRPr="001545E9">
        <w:rPr>
          <w:rFonts w:ascii="Times New Roman" w:hAnsi="Times New Roman" w:cs="Times New Roman"/>
        </w:rPr>
        <w:t xml:space="preserve"> </w:t>
      </w:r>
      <w:ins w:id="224" w:author="Allison Adelman" w:date="2019-10-05T16:34:00Z">
        <w:r w:rsidR="003D5D9E" w:rsidRPr="001545E9">
          <w:rPr>
            <w:rFonts w:ascii="Times New Roman" w:hAnsi="Times New Roman" w:cs="Times New Roman"/>
          </w:rPr>
          <w:t>(</w:t>
        </w:r>
      </w:ins>
      <w:r w:rsidRPr="001545E9">
        <w:rPr>
          <w:rFonts w:ascii="Times New Roman" w:hAnsi="Times New Roman" w:cs="Times New Roman"/>
        </w:rPr>
        <w:t>2018</w:t>
      </w:r>
      <w:ins w:id="225" w:author="Allison Adelman" w:date="2019-10-05T16:34:00Z">
        <w:r w:rsidR="003D5D9E" w:rsidRPr="001545E9">
          <w:rPr>
            <w:rFonts w:ascii="Times New Roman" w:hAnsi="Times New Roman" w:cs="Times New Roman"/>
          </w:rPr>
          <w:t>)</w:t>
        </w:r>
      </w:ins>
      <w:r w:rsidRPr="001545E9">
        <w:rPr>
          <w:rFonts w:ascii="Times New Roman" w:hAnsi="Times New Roman" w:cs="Times New Roman"/>
        </w:rPr>
        <w:t xml:space="preserve">, an article about Russian paradigms. This post both conforms to the FAIR principles and does a better job in terms of user-friendliness. Sample File 2 below shows an example of an R script in this </w:t>
      </w:r>
      <w:proofErr w:type="spellStart"/>
      <w:ins w:id="226" w:author="Bradley McDonnell" w:date="2019-11-26T14:15:00Z">
        <w:r w:rsidR="00706BCC">
          <w:rPr>
            <w:rFonts w:ascii="Times New Roman" w:hAnsi="Times New Roman" w:cs="Times New Roman"/>
          </w:rPr>
          <w:t>TROLLing</w:t>
        </w:r>
        <w:proofErr w:type="spellEnd"/>
        <w:r w:rsidR="00706BCC">
          <w:rPr>
            <w:rFonts w:ascii="Times New Roman" w:hAnsi="Times New Roman" w:cs="Times New Roman"/>
          </w:rPr>
          <w:t xml:space="preserve"> </w:t>
        </w:r>
      </w:ins>
      <w:r w:rsidRPr="001545E9">
        <w:rPr>
          <w:rFonts w:ascii="Times New Roman" w:hAnsi="Times New Roman" w:cs="Times New Roman"/>
        </w:rPr>
        <w:t>post for which I provided better annotation:</w:t>
      </w:r>
    </w:p>
    <w:tbl>
      <w:tblPr>
        <w:tblStyle w:val="TableGrid"/>
        <w:tblW w:w="0" w:type="auto"/>
        <w:tblLook w:val="04A0" w:firstRow="1" w:lastRow="0" w:firstColumn="1" w:lastColumn="0" w:noHBand="0" w:noVBand="1"/>
      </w:tblPr>
      <w:tblGrid>
        <w:gridCol w:w="7570"/>
      </w:tblGrid>
      <w:tr w:rsidR="00AD225A" w:rsidRPr="001545E9" w14:paraId="055039E4" w14:textId="77777777" w:rsidTr="003121C4">
        <w:tc>
          <w:tcPr>
            <w:tcW w:w="7570" w:type="dxa"/>
            <w:shd w:val="clear" w:color="auto" w:fill="D0CECE" w:themeFill="background2" w:themeFillShade="E6"/>
          </w:tcPr>
          <w:p w14:paraId="24DEE465"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#This R script is supplementary to the article</w:t>
            </w:r>
          </w:p>
          <w:p w14:paraId="15ECB58F" w14:textId="77777777" w:rsidR="00AD225A" w:rsidRPr="001545E9" w:rsidRDefault="00AD225A" w:rsidP="003121C4">
            <w:pPr>
              <w:rPr>
                <w:rFonts w:ascii="Times New Roman" w:hAnsi="Times New Roman" w:cs="Times New Roman"/>
                <w:sz w:val="18"/>
                <w:szCs w:val="18"/>
              </w:rPr>
            </w:pPr>
            <w:proofErr w:type="gramStart"/>
            <w:r w:rsidRPr="001545E9">
              <w:rPr>
                <w:rFonts w:ascii="Times New Roman" w:hAnsi="Times New Roman" w:cs="Times New Roman"/>
                <w:sz w:val="18"/>
                <w:szCs w:val="18"/>
              </w:rPr>
              <w:t>#“</w:t>
            </w:r>
            <w:proofErr w:type="gramEnd"/>
            <w:r w:rsidRPr="001545E9">
              <w:rPr>
                <w:rFonts w:ascii="Times New Roman" w:hAnsi="Times New Roman" w:cs="Times New Roman"/>
                <w:sz w:val="18"/>
                <w:szCs w:val="18"/>
              </w:rPr>
              <w:t>Less is More: Why All Paradigms are Defective, and Why that is a Good Thing”</w:t>
            </w:r>
          </w:p>
          <w:p w14:paraId="34FDF1A3"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#by Laura A. Janda and Francis M. Tyers</w:t>
            </w:r>
          </w:p>
          <w:p w14:paraId="0D2BC705" w14:textId="77777777" w:rsidR="00AD225A" w:rsidRPr="001545E9" w:rsidRDefault="00AD225A" w:rsidP="003121C4">
            <w:pPr>
              <w:rPr>
                <w:rFonts w:ascii="Times New Roman" w:hAnsi="Times New Roman" w:cs="Times New Roman"/>
                <w:sz w:val="18"/>
                <w:szCs w:val="18"/>
              </w:rPr>
            </w:pPr>
          </w:p>
          <w:p w14:paraId="637EC542"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#This script shows how to create the plot in Figure 1:</w:t>
            </w:r>
            <w:del w:id="227" w:author="Allison Adelman" w:date="2019-10-05T16:30:00Z">
              <w:r w:rsidRPr="001545E9" w:rsidDel="001C3DC3">
                <w:rPr>
                  <w:rFonts w:ascii="Times New Roman" w:hAnsi="Times New Roman" w:cs="Times New Roman"/>
                  <w:sz w:val="18"/>
                  <w:szCs w:val="18"/>
                </w:rPr>
                <w:delText xml:space="preserve"> </w:delText>
              </w:r>
            </w:del>
          </w:p>
          <w:p w14:paraId="116268E5"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#Correspondence Analysis for Masculine Animate Lexemes</w:t>
            </w:r>
          </w:p>
          <w:p w14:paraId="075ECC99"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#The same code can be used (just changing the names of the files)</w:t>
            </w:r>
          </w:p>
          <w:p w14:paraId="5ADBADEC"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#to make similar plots for the other groups of nouns.</w:t>
            </w:r>
          </w:p>
          <w:p w14:paraId="38AC143F" w14:textId="01F03EA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#This code also shows how to get the data for Tables 4a</w:t>
            </w:r>
            <w:del w:id="228" w:author="Allison Adelman" w:date="2019-10-05T16:31:00Z">
              <w:r w:rsidRPr="001545E9" w:rsidDel="001C3DC3">
                <w:rPr>
                  <w:rFonts w:ascii="Times New Roman" w:hAnsi="Times New Roman" w:cs="Times New Roman"/>
                  <w:sz w:val="18"/>
                  <w:szCs w:val="18"/>
                </w:rPr>
                <w:delText>-</w:delText>
              </w:r>
            </w:del>
            <w:ins w:id="229" w:author="Allison Adelman" w:date="2019-10-05T16:31:00Z">
              <w:r w:rsidR="001C3DC3" w:rsidRPr="001545E9">
                <w:rPr>
                  <w:rFonts w:ascii="Times New Roman" w:hAnsi="Times New Roman" w:cs="Times New Roman"/>
                  <w:sz w:val="18"/>
                  <w:szCs w:val="18"/>
                </w:rPr>
                <w:t>–</w:t>
              </w:r>
            </w:ins>
            <w:r w:rsidRPr="001545E9">
              <w:rPr>
                <w:rFonts w:ascii="Times New Roman" w:hAnsi="Times New Roman" w:cs="Times New Roman"/>
                <w:sz w:val="18"/>
                <w:szCs w:val="18"/>
              </w:rPr>
              <w:t>b and 5.</w:t>
            </w:r>
          </w:p>
          <w:p w14:paraId="3C9182BD" w14:textId="77777777" w:rsidR="00AD225A" w:rsidRPr="001545E9" w:rsidRDefault="00AD225A" w:rsidP="003121C4">
            <w:pPr>
              <w:rPr>
                <w:rFonts w:ascii="Times New Roman" w:hAnsi="Times New Roman" w:cs="Times New Roman"/>
                <w:sz w:val="18"/>
                <w:szCs w:val="18"/>
              </w:rPr>
            </w:pPr>
          </w:p>
          <w:p w14:paraId="35515BEF"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#First load the languageR package.</w:t>
            </w:r>
          </w:p>
          <w:p w14:paraId="0D40C069"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#Note that if you do not have that package, you will need to install it first.</w:t>
            </w:r>
          </w:p>
          <w:p w14:paraId="082234CB"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library(languageR)</w:t>
            </w:r>
          </w:p>
          <w:p w14:paraId="23500F83"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#Then load the data that we need:</w:t>
            </w:r>
          </w:p>
          <w:p w14:paraId="516FDE2B"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mascanim&lt;-read.csv(</w:t>
            </w:r>
            <w:proofErr w:type="gramStart"/>
            <w:r w:rsidRPr="001545E9">
              <w:rPr>
                <w:rFonts w:ascii="Times New Roman" w:hAnsi="Times New Roman" w:cs="Times New Roman"/>
                <w:sz w:val="18"/>
                <w:szCs w:val="18"/>
              </w:rPr>
              <w:t>file.choose</w:t>
            </w:r>
            <w:proofErr w:type="gramEnd"/>
            <w:r w:rsidRPr="001545E9">
              <w:rPr>
                <w:rFonts w:ascii="Times New Roman" w:hAnsi="Times New Roman" w:cs="Times New Roman"/>
                <w:sz w:val="18"/>
                <w:szCs w:val="18"/>
              </w:rPr>
              <w:t>(), header=T)</w:t>
            </w:r>
          </w:p>
          <w:p w14:paraId="4BAAFFB2"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#We name this data mascanim because it shows the grammatical profiles</w:t>
            </w:r>
          </w:p>
          <w:p w14:paraId="7A2034F7"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#of masculine animate nouns.</w:t>
            </w:r>
          </w:p>
          <w:p w14:paraId="409CD7C0"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#Choose this file: procent-I-m.aa.csv</w:t>
            </w:r>
          </w:p>
          <w:p w14:paraId="5C0DA981"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#Notice that this same code can be used to load any of the other datasets,</w:t>
            </w:r>
          </w:p>
          <w:p w14:paraId="132CA204"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 xml:space="preserve">#but </w:t>
            </w:r>
            <w:proofErr w:type="gramStart"/>
            <w:r w:rsidRPr="001545E9">
              <w:rPr>
                <w:rFonts w:ascii="Times New Roman" w:hAnsi="Times New Roman" w:cs="Times New Roman"/>
                <w:sz w:val="18"/>
                <w:szCs w:val="18"/>
              </w:rPr>
              <w:t>of course</w:t>
            </w:r>
            <w:proofErr w:type="gramEnd"/>
            <w:r w:rsidRPr="001545E9">
              <w:rPr>
                <w:rFonts w:ascii="Times New Roman" w:hAnsi="Times New Roman" w:cs="Times New Roman"/>
                <w:sz w:val="18"/>
                <w:szCs w:val="18"/>
              </w:rPr>
              <w:t xml:space="preserve"> each one should get a corresponding name.</w:t>
            </w:r>
          </w:p>
          <w:p w14:paraId="3250395D"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#Check to make sure that this file has loaded correctly:</w:t>
            </w:r>
          </w:p>
          <w:p w14:paraId="4AB56A51"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head(mascanim)</w:t>
            </w:r>
          </w:p>
          <w:p w14:paraId="2CBC94D8"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#There is one item that has accidentally been included in this file,</w:t>
            </w:r>
          </w:p>
          <w:p w14:paraId="59A70021"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#кто-то ‘someone’ is actually a pronoun and needs to be removed.</w:t>
            </w:r>
          </w:p>
          <w:p w14:paraId="76BCCDC6"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#You can see it here:</w:t>
            </w:r>
          </w:p>
          <w:p w14:paraId="442F1253"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mascanim[mascanim$lemma=="кто-то",]</w:t>
            </w:r>
          </w:p>
          <w:p w14:paraId="5CDEDB7C"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#Notice that this same code can be used to look at the grammatical profile</w:t>
            </w:r>
          </w:p>
          <w:p w14:paraId="6C96FC03"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#of any noun in the dataset.</w:t>
            </w:r>
          </w:p>
          <w:p w14:paraId="774EE25E"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#This tells us that кто-то is on line 20, so that is the line to remove.</w:t>
            </w:r>
          </w:p>
          <w:p w14:paraId="284F23EA"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#Remove it with this code:</w:t>
            </w:r>
          </w:p>
          <w:p w14:paraId="7F2193E8"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mascanim&lt;-</w:t>
            </w:r>
            <w:proofErr w:type="gramStart"/>
            <w:r w:rsidRPr="001545E9">
              <w:rPr>
                <w:rFonts w:ascii="Times New Roman" w:hAnsi="Times New Roman" w:cs="Times New Roman"/>
                <w:sz w:val="18"/>
                <w:szCs w:val="18"/>
              </w:rPr>
              <w:t>mascanim[</w:t>
            </w:r>
            <w:proofErr w:type="gramEnd"/>
            <w:r w:rsidRPr="001545E9">
              <w:rPr>
                <w:rFonts w:ascii="Times New Roman" w:hAnsi="Times New Roman" w:cs="Times New Roman"/>
                <w:sz w:val="18"/>
                <w:szCs w:val="18"/>
              </w:rPr>
              <w:t>-20,]</w:t>
            </w:r>
          </w:p>
          <w:p w14:paraId="46342B8F"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#Now we need to subset the data to take only the columns that we need</w:t>
            </w:r>
          </w:p>
          <w:p w14:paraId="5A77E597"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#for the correspondence analysis, namely the lemma (column 2) and</w:t>
            </w:r>
            <w:del w:id="230" w:author="Allison Adelman" w:date="2019-10-05T16:30:00Z">
              <w:r w:rsidRPr="001545E9" w:rsidDel="001C3DC3">
                <w:rPr>
                  <w:rFonts w:ascii="Times New Roman" w:hAnsi="Times New Roman" w:cs="Times New Roman"/>
                  <w:sz w:val="18"/>
                  <w:szCs w:val="18"/>
                </w:rPr>
                <w:delText xml:space="preserve"> </w:delText>
              </w:r>
            </w:del>
          </w:p>
          <w:p w14:paraId="44AFA720"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#the grammatical profile (the percentages listed in columns 5 through 16).</w:t>
            </w:r>
          </w:p>
          <w:p w14:paraId="21AB453A"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#Here is how we do that:</w:t>
            </w:r>
          </w:p>
          <w:p w14:paraId="428B8A4D" w14:textId="77777777" w:rsidR="00AD225A" w:rsidRPr="001545E9" w:rsidRDefault="00AD225A" w:rsidP="003121C4">
            <w:pPr>
              <w:rPr>
                <w:rFonts w:ascii="Times New Roman" w:hAnsi="Times New Roman" w:cs="Times New Roman"/>
                <w:sz w:val="18"/>
                <w:szCs w:val="18"/>
              </w:rPr>
            </w:pPr>
            <w:proofErr w:type="spellStart"/>
            <w:r w:rsidRPr="001545E9">
              <w:rPr>
                <w:rFonts w:ascii="Times New Roman" w:hAnsi="Times New Roman" w:cs="Times New Roman"/>
                <w:sz w:val="18"/>
                <w:szCs w:val="18"/>
              </w:rPr>
              <w:t>mascanimdata</w:t>
            </w:r>
            <w:proofErr w:type="spellEnd"/>
            <w:r w:rsidRPr="001545E9">
              <w:rPr>
                <w:rFonts w:ascii="Times New Roman" w:hAnsi="Times New Roman" w:cs="Times New Roman"/>
                <w:sz w:val="18"/>
                <w:szCs w:val="18"/>
              </w:rPr>
              <w:t xml:space="preserve"> &lt;- </w:t>
            </w:r>
            <w:proofErr w:type="spellStart"/>
            <w:proofErr w:type="gramStart"/>
            <w:r w:rsidRPr="001545E9">
              <w:rPr>
                <w:rFonts w:ascii="Times New Roman" w:hAnsi="Times New Roman" w:cs="Times New Roman"/>
                <w:sz w:val="18"/>
                <w:szCs w:val="18"/>
              </w:rPr>
              <w:t>mascanim</w:t>
            </w:r>
            <w:proofErr w:type="spellEnd"/>
            <w:r w:rsidRPr="001545E9">
              <w:rPr>
                <w:rFonts w:ascii="Times New Roman" w:hAnsi="Times New Roman" w:cs="Times New Roman"/>
                <w:sz w:val="18"/>
                <w:szCs w:val="18"/>
              </w:rPr>
              <w:t>[</w:t>
            </w:r>
            <w:proofErr w:type="gramEnd"/>
            <w:r w:rsidRPr="001545E9">
              <w:rPr>
                <w:rFonts w:ascii="Times New Roman" w:hAnsi="Times New Roman" w:cs="Times New Roman"/>
                <w:sz w:val="18"/>
                <w:szCs w:val="18"/>
              </w:rPr>
              <w:t>, c(2, 5:16)]</w:t>
            </w:r>
          </w:p>
          <w:p w14:paraId="7E4589B4"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 xml:space="preserve">#Now we need to make this into a </w:t>
            </w:r>
            <w:proofErr w:type="spellStart"/>
            <w:r w:rsidRPr="001545E9">
              <w:rPr>
                <w:rFonts w:ascii="Times New Roman" w:hAnsi="Times New Roman" w:cs="Times New Roman"/>
                <w:sz w:val="18"/>
                <w:szCs w:val="18"/>
              </w:rPr>
              <w:t>dataframe</w:t>
            </w:r>
            <w:proofErr w:type="spellEnd"/>
            <w:r w:rsidRPr="001545E9">
              <w:rPr>
                <w:rFonts w:ascii="Times New Roman" w:hAnsi="Times New Roman" w:cs="Times New Roman"/>
                <w:sz w:val="18"/>
                <w:szCs w:val="18"/>
              </w:rPr>
              <w:t>:</w:t>
            </w:r>
          </w:p>
          <w:p w14:paraId="4CC0C782" w14:textId="77777777" w:rsidR="00AD225A" w:rsidRPr="001545E9" w:rsidRDefault="00AD225A" w:rsidP="003121C4">
            <w:pPr>
              <w:rPr>
                <w:rFonts w:ascii="Times New Roman" w:hAnsi="Times New Roman" w:cs="Times New Roman"/>
                <w:sz w:val="18"/>
                <w:szCs w:val="18"/>
              </w:rPr>
            </w:pPr>
            <w:proofErr w:type="spellStart"/>
            <w:r w:rsidRPr="001545E9">
              <w:rPr>
                <w:rFonts w:ascii="Times New Roman" w:hAnsi="Times New Roman" w:cs="Times New Roman"/>
                <w:sz w:val="18"/>
                <w:szCs w:val="18"/>
              </w:rPr>
              <w:t>mascanimdataframe</w:t>
            </w:r>
            <w:proofErr w:type="spellEnd"/>
            <w:r w:rsidRPr="001545E9">
              <w:rPr>
                <w:rFonts w:ascii="Times New Roman" w:hAnsi="Times New Roman" w:cs="Times New Roman"/>
                <w:sz w:val="18"/>
                <w:szCs w:val="18"/>
              </w:rPr>
              <w:t xml:space="preserve"> &lt;- </w:t>
            </w:r>
            <w:proofErr w:type="spellStart"/>
            <w:proofErr w:type="gramStart"/>
            <w:r w:rsidRPr="001545E9">
              <w:rPr>
                <w:rFonts w:ascii="Times New Roman" w:hAnsi="Times New Roman" w:cs="Times New Roman"/>
                <w:sz w:val="18"/>
                <w:szCs w:val="18"/>
              </w:rPr>
              <w:t>data.frame</w:t>
            </w:r>
            <w:proofErr w:type="spellEnd"/>
            <w:proofErr w:type="gramEnd"/>
            <w:r w:rsidRPr="001545E9">
              <w:rPr>
                <w:rFonts w:ascii="Times New Roman" w:hAnsi="Times New Roman" w:cs="Times New Roman"/>
                <w:sz w:val="18"/>
                <w:szCs w:val="18"/>
              </w:rPr>
              <w:t>(</w:t>
            </w:r>
            <w:proofErr w:type="spellStart"/>
            <w:r w:rsidRPr="001545E9">
              <w:rPr>
                <w:rFonts w:ascii="Times New Roman" w:hAnsi="Times New Roman" w:cs="Times New Roman"/>
                <w:sz w:val="18"/>
                <w:szCs w:val="18"/>
              </w:rPr>
              <w:t>mascanimdata</w:t>
            </w:r>
            <w:proofErr w:type="spellEnd"/>
            <w:r w:rsidRPr="001545E9">
              <w:rPr>
                <w:rFonts w:ascii="Times New Roman" w:hAnsi="Times New Roman" w:cs="Times New Roman"/>
                <w:sz w:val="18"/>
                <w:szCs w:val="18"/>
              </w:rPr>
              <w:t>)</w:t>
            </w:r>
          </w:p>
          <w:p w14:paraId="1AB2AFA7"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#Now we run the correspondence analysis:</w:t>
            </w:r>
          </w:p>
          <w:p w14:paraId="540962F2"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 xml:space="preserve">mascanimdataframe.ca &lt;- </w:t>
            </w:r>
            <w:proofErr w:type="spellStart"/>
            <w:r w:rsidRPr="001545E9">
              <w:rPr>
                <w:rFonts w:ascii="Times New Roman" w:hAnsi="Times New Roman" w:cs="Times New Roman"/>
                <w:sz w:val="18"/>
                <w:szCs w:val="18"/>
              </w:rPr>
              <w:t>corres.fnc</w:t>
            </w:r>
            <w:proofErr w:type="spellEnd"/>
            <w:r w:rsidRPr="001545E9">
              <w:rPr>
                <w:rFonts w:ascii="Times New Roman" w:hAnsi="Times New Roman" w:cs="Times New Roman"/>
                <w:sz w:val="18"/>
                <w:szCs w:val="18"/>
              </w:rPr>
              <w:t>(</w:t>
            </w:r>
            <w:proofErr w:type="spellStart"/>
            <w:proofErr w:type="gramStart"/>
            <w:r w:rsidRPr="001545E9">
              <w:rPr>
                <w:rFonts w:ascii="Times New Roman" w:hAnsi="Times New Roman" w:cs="Times New Roman"/>
                <w:sz w:val="18"/>
                <w:szCs w:val="18"/>
              </w:rPr>
              <w:t>mascanimdataframe</w:t>
            </w:r>
            <w:proofErr w:type="spellEnd"/>
            <w:r w:rsidRPr="001545E9">
              <w:rPr>
                <w:rFonts w:ascii="Times New Roman" w:hAnsi="Times New Roman" w:cs="Times New Roman"/>
                <w:sz w:val="18"/>
                <w:szCs w:val="18"/>
              </w:rPr>
              <w:t>[</w:t>
            </w:r>
            <w:proofErr w:type="gramEnd"/>
            <w:r w:rsidRPr="001545E9">
              <w:rPr>
                <w:rFonts w:ascii="Times New Roman" w:hAnsi="Times New Roman" w:cs="Times New Roman"/>
                <w:sz w:val="18"/>
                <w:szCs w:val="18"/>
              </w:rPr>
              <w:t>2:13])</w:t>
            </w:r>
          </w:p>
          <w:p w14:paraId="0725D07C"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#And then we plot the result:</w:t>
            </w:r>
          </w:p>
          <w:p w14:paraId="50BBCE1B" w14:textId="77777777" w:rsidR="00AD225A" w:rsidRPr="001545E9" w:rsidRDefault="00AD225A" w:rsidP="003121C4">
            <w:pPr>
              <w:rPr>
                <w:rFonts w:ascii="Times New Roman" w:hAnsi="Times New Roman" w:cs="Times New Roman"/>
                <w:sz w:val="18"/>
                <w:szCs w:val="18"/>
              </w:rPr>
            </w:pPr>
            <w:proofErr w:type="gramStart"/>
            <w:r w:rsidRPr="001545E9">
              <w:rPr>
                <w:rFonts w:ascii="Times New Roman" w:hAnsi="Times New Roman" w:cs="Times New Roman"/>
                <w:sz w:val="18"/>
                <w:szCs w:val="18"/>
              </w:rPr>
              <w:t>plot(</w:t>
            </w:r>
            <w:proofErr w:type="gramEnd"/>
            <w:r w:rsidRPr="001545E9">
              <w:rPr>
                <w:rFonts w:ascii="Times New Roman" w:hAnsi="Times New Roman" w:cs="Times New Roman"/>
                <w:sz w:val="18"/>
                <w:szCs w:val="18"/>
              </w:rPr>
              <w:t xml:space="preserve">mascanimdataframe.ca, </w:t>
            </w:r>
            <w:proofErr w:type="spellStart"/>
            <w:r w:rsidRPr="001545E9">
              <w:rPr>
                <w:rFonts w:ascii="Times New Roman" w:hAnsi="Times New Roman" w:cs="Times New Roman"/>
                <w:sz w:val="18"/>
                <w:szCs w:val="18"/>
              </w:rPr>
              <w:t>rlabels</w:t>
            </w:r>
            <w:proofErr w:type="spellEnd"/>
            <w:r w:rsidRPr="001545E9">
              <w:rPr>
                <w:rFonts w:ascii="Times New Roman" w:hAnsi="Times New Roman" w:cs="Times New Roman"/>
                <w:sz w:val="18"/>
                <w:szCs w:val="18"/>
              </w:rPr>
              <w:t>=</w:t>
            </w:r>
            <w:proofErr w:type="spellStart"/>
            <w:r w:rsidRPr="001545E9">
              <w:rPr>
                <w:rFonts w:ascii="Times New Roman" w:hAnsi="Times New Roman" w:cs="Times New Roman"/>
                <w:sz w:val="18"/>
                <w:szCs w:val="18"/>
              </w:rPr>
              <w:t>mascanimdataframe$lemma</w:t>
            </w:r>
            <w:proofErr w:type="spellEnd"/>
            <w:r w:rsidRPr="001545E9">
              <w:rPr>
                <w:rFonts w:ascii="Times New Roman" w:hAnsi="Times New Roman" w:cs="Times New Roman"/>
                <w:sz w:val="18"/>
                <w:szCs w:val="18"/>
              </w:rPr>
              <w:t xml:space="preserve">, </w:t>
            </w:r>
            <w:proofErr w:type="spellStart"/>
            <w:r w:rsidRPr="001545E9">
              <w:rPr>
                <w:rFonts w:ascii="Times New Roman" w:hAnsi="Times New Roman" w:cs="Times New Roman"/>
                <w:sz w:val="18"/>
                <w:szCs w:val="18"/>
              </w:rPr>
              <w:t>rcex</w:t>
            </w:r>
            <w:proofErr w:type="spellEnd"/>
            <w:r w:rsidRPr="001545E9">
              <w:rPr>
                <w:rFonts w:ascii="Times New Roman" w:hAnsi="Times New Roman" w:cs="Times New Roman"/>
                <w:sz w:val="18"/>
                <w:szCs w:val="18"/>
              </w:rPr>
              <w:t>=0.75)</w:t>
            </w:r>
          </w:p>
          <w:p w14:paraId="4FDED054"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#This is the plot found in Figure 1.</w:t>
            </w:r>
          </w:p>
          <w:p w14:paraId="31EAFD49"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#Note that you can use the following code to get the values for</w:t>
            </w:r>
          </w:p>
          <w:p w14:paraId="1F039A09"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#Factor 1 and Factor 2 from the correspondence analysis:</w:t>
            </w:r>
          </w:p>
          <w:p w14:paraId="68390DCE" w14:textId="77777777" w:rsidR="00AD225A" w:rsidRPr="001545E9" w:rsidRDefault="00AD225A" w:rsidP="003121C4">
            <w:pPr>
              <w:rPr>
                <w:rFonts w:ascii="Times New Roman" w:hAnsi="Times New Roman" w:cs="Times New Roman"/>
                <w:sz w:val="18"/>
                <w:szCs w:val="18"/>
              </w:rPr>
            </w:pPr>
            <w:proofErr w:type="spellStart"/>
            <w:r w:rsidRPr="001545E9">
              <w:rPr>
                <w:rFonts w:ascii="Times New Roman" w:hAnsi="Times New Roman" w:cs="Times New Roman"/>
                <w:sz w:val="18"/>
                <w:szCs w:val="18"/>
              </w:rPr>
              <w:t>mascanimCoor</w:t>
            </w:r>
            <w:proofErr w:type="spellEnd"/>
            <w:r w:rsidRPr="001545E9">
              <w:rPr>
                <w:rFonts w:ascii="Times New Roman" w:hAnsi="Times New Roman" w:cs="Times New Roman"/>
                <w:sz w:val="18"/>
                <w:szCs w:val="18"/>
              </w:rPr>
              <w:t>=</w:t>
            </w:r>
            <w:proofErr w:type="spellStart"/>
            <w:proofErr w:type="gramStart"/>
            <w:r w:rsidRPr="001545E9">
              <w:rPr>
                <w:rFonts w:ascii="Times New Roman" w:hAnsi="Times New Roman" w:cs="Times New Roman"/>
                <w:sz w:val="18"/>
                <w:szCs w:val="18"/>
              </w:rPr>
              <w:t>attr</w:t>
            </w:r>
            <w:proofErr w:type="spellEnd"/>
            <w:r w:rsidRPr="001545E9">
              <w:rPr>
                <w:rFonts w:ascii="Times New Roman" w:hAnsi="Times New Roman" w:cs="Times New Roman"/>
                <w:sz w:val="18"/>
                <w:szCs w:val="18"/>
              </w:rPr>
              <w:t>(</w:t>
            </w:r>
            <w:proofErr w:type="gramEnd"/>
            <w:r w:rsidRPr="001545E9">
              <w:rPr>
                <w:rFonts w:ascii="Times New Roman" w:hAnsi="Times New Roman" w:cs="Times New Roman"/>
                <w:sz w:val="18"/>
                <w:szCs w:val="18"/>
              </w:rPr>
              <w:t>mascanimdataframe.ca, "data")$</w:t>
            </w:r>
            <w:proofErr w:type="spellStart"/>
            <w:r w:rsidRPr="001545E9">
              <w:rPr>
                <w:rFonts w:ascii="Times New Roman" w:hAnsi="Times New Roman" w:cs="Times New Roman"/>
                <w:sz w:val="18"/>
                <w:szCs w:val="18"/>
              </w:rPr>
              <w:t>origOut$rproj</w:t>
            </w:r>
            <w:proofErr w:type="spellEnd"/>
          </w:p>
          <w:p w14:paraId="6FD37D10"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#You can see what this looks like here:</w:t>
            </w:r>
          </w:p>
          <w:p w14:paraId="1F71B7DD"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head(</w:t>
            </w:r>
            <w:proofErr w:type="spellStart"/>
            <w:r w:rsidRPr="001545E9">
              <w:rPr>
                <w:rFonts w:ascii="Times New Roman" w:hAnsi="Times New Roman" w:cs="Times New Roman"/>
                <w:sz w:val="18"/>
                <w:szCs w:val="18"/>
              </w:rPr>
              <w:t>mascanimCoor</w:t>
            </w:r>
            <w:proofErr w:type="spellEnd"/>
            <w:r w:rsidRPr="001545E9">
              <w:rPr>
                <w:rFonts w:ascii="Times New Roman" w:hAnsi="Times New Roman" w:cs="Times New Roman"/>
                <w:sz w:val="18"/>
                <w:szCs w:val="18"/>
              </w:rPr>
              <w:t>)</w:t>
            </w:r>
          </w:p>
          <w:p w14:paraId="68A7663C"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 xml:space="preserve">#And you can add these into the </w:t>
            </w:r>
            <w:proofErr w:type="spellStart"/>
            <w:r w:rsidRPr="001545E9">
              <w:rPr>
                <w:rFonts w:ascii="Times New Roman" w:hAnsi="Times New Roman" w:cs="Times New Roman"/>
                <w:sz w:val="18"/>
                <w:szCs w:val="18"/>
              </w:rPr>
              <w:t>dataframe</w:t>
            </w:r>
            <w:proofErr w:type="spellEnd"/>
            <w:r w:rsidRPr="001545E9">
              <w:rPr>
                <w:rFonts w:ascii="Times New Roman" w:hAnsi="Times New Roman" w:cs="Times New Roman"/>
                <w:sz w:val="18"/>
                <w:szCs w:val="18"/>
              </w:rPr>
              <w:t xml:space="preserve"> so that they are aligned</w:t>
            </w:r>
          </w:p>
          <w:p w14:paraId="7909FA8A"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#with the lemmas:</w:t>
            </w:r>
          </w:p>
          <w:p w14:paraId="0EDD6BCF"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 xml:space="preserve">mascanimdataframe$Factor1 &lt;- </w:t>
            </w:r>
            <w:proofErr w:type="spellStart"/>
            <w:proofErr w:type="gramStart"/>
            <w:r w:rsidRPr="001545E9">
              <w:rPr>
                <w:rFonts w:ascii="Times New Roman" w:hAnsi="Times New Roman" w:cs="Times New Roman"/>
                <w:sz w:val="18"/>
                <w:szCs w:val="18"/>
              </w:rPr>
              <w:t>mascanimCoor</w:t>
            </w:r>
            <w:proofErr w:type="spellEnd"/>
            <w:r w:rsidRPr="001545E9">
              <w:rPr>
                <w:rFonts w:ascii="Times New Roman" w:hAnsi="Times New Roman" w:cs="Times New Roman"/>
                <w:sz w:val="18"/>
                <w:szCs w:val="18"/>
              </w:rPr>
              <w:t>[</w:t>
            </w:r>
            <w:proofErr w:type="gramEnd"/>
            <w:r w:rsidRPr="001545E9">
              <w:rPr>
                <w:rFonts w:ascii="Times New Roman" w:hAnsi="Times New Roman" w:cs="Times New Roman"/>
                <w:sz w:val="18"/>
                <w:szCs w:val="18"/>
              </w:rPr>
              <w:t>,1]</w:t>
            </w:r>
          </w:p>
          <w:p w14:paraId="5F7D986C"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 xml:space="preserve">mascanimdataframe$Factor2 &lt;- </w:t>
            </w:r>
            <w:proofErr w:type="spellStart"/>
            <w:proofErr w:type="gramStart"/>
            <w:r w:rsidRPr="001545E9">
              <w:rPr>
                <w:rFonts w:ascii="Times New Roman" w:hAnsi="Times New Roman" w:cs="Times New Roman"/>
                <w:sz w:val="18"/>
                <w:szCs w:val="18"/>
              </w:rPr>
              <w:t>mascanimCoor</w:t>
            </w:r>
            <w:proofErr w:type="spellEnd"/>
            <w:r w:rsidRPr="001545E9">
              <w:rPr>
                <w:rFonts w:ascii="Times New Roman" w:hAnsi="Times New Roman" w:cs="Times New Roman"/>
                <w:sz w:val="18"/>
                <w:szCs w:val="18"/>
              </w:rPr>
              <w:t>[</w:t>
            </w:r>
            <w:proofErr w:type="gramEnd"/>
            <w:r w:rsidRPr="001545E9">
              <w:rPr>
                <w:rFonts w:ascii="Times New Roman" w:hAnsi="Times New Roman" w:cs="Times New Roman"/>
                <w:sz w:val="18"/>
                <w:szCs w:val="18"/>
              </w:rPr>
              <w:t>,2]</w:t>
            </w:r>
          </w:p>
          <w:p w14:paraId="704D5839"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 xml:space="preserve">#Now they are in your </w:t>
            </w:r>
            <w:proofErr w:type="spellStart"/>
            <w:r w:rsidRPr="001545E9">
              <w:rPr>
                <w:rFonts w:ascii="Times New Roman" w:hAnsi="Times New Roman" w:cs="Times New Roman"/>
                <w:sz w:val="18"/>
                <w:szCs w:val="18"/>
              </w:rPr>
              <w:t>dataframe</w:t>
            </w:r>
            <w:proofErr w:type="spellEnd"/>
            <w:r w:rsidRPr="001545E9">
              <w:rPr>
                <w:rFonts w:ascii="Times New Roman" w:hAnsi="Times New Roman" w:cs="Times New Roman"/>
                <w:sz w:val="18"/>
                <w:szCs w:val="18"/>
              </w:rPr>
              <w:t>, as you see here:</w:t>
            </w:r>
          </w:p>
          <w:p w14:paraId="623E7F9C"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head(</w:t>
            </w:r>
            <w:proofErr w:type="spellStart"/>
            <w:r w:rsidRPr="001545E9">
              <w:rPr>
                <w:rFonts w:ascii="Times New Roman" w:hAnsi="Times New Roman" w:cs="Times New Roman"/>
                <w:sz w:val="18"/>
                <w:szCs w:val="18"/>
              </w:rPr>
              <w:t>mascanimdataframe</w:t>
            </w:r>
            <w:proofErr w:type="spellEnd"/>
            <w:r w:rsidRPr="001545E9">
              <w:rPr>
                <w:rFonts w:ascii="Times New Roman" w:hAnsi="Times New Roman" w:cs="Times New Roman"/>
                <w:sz w:val="18"/>
                <w:szCs w:val="18"/>
              </w:rPr>
              <w:t>)</w:t>
            </w:r>
          </w:p>
          <w:p w14:paraId="12B27C16"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 xml:space="preserve">#It is also possible to order lemmas according to </w:t>
            </w:r>
            <w:proofErr w:type="gramStart"/>
            <w:r w:rsidRPr="001545E9">
              <w:rPr>
                <w:rFonts w:ascii="Times New Roman" w:hAnsi="Times New Roman" w:cs="Times New Roman"/>
                <w:sz w:val="18"/>
                <w:szCs w:val="18"/>
              </w:rPr>
              <w:t>their</w:t>
            </w:r>
            <w:proofErr w:type="gramEnd"/>
          </w:p>
          <w:p w14:paraId="644F077F" w14:textId="77777777" w:rsidR="00AD225A" w:rsidRPr="001545E9" w:rsidRDefault="00AD225A" w:rsidP="003121C4">
            <w:pPr>
              <w:rPr>
                <w:rFonts w:ascii="Times New Roman" w:hAnsi="Times New Roman" w:cs="Times New Roman"/>
                <w:sz w:val="18"/>
                <w:szCs w:val="18"/>
              </w:rPr>
            </w:pPr>
            <w:r w:rsidRPr="001545E9">
              <w:rPr>
                <w:rFonts w:ascii="Times New Roman" w:hAnsi="Times New Roman" w:cs="Times New Roman"/>
                <w:sz w:val="18"/>
                <w:szCs w:val="18"/>
              </w:rPr>
              <w:t>#Factor 1 values, for example:</w:t>
            </w:r>
          </w:p>
          <w:p w14:paraId="46DF731F" w14:textId="77777777" w:rsidR="00AD225A" w:rsidRPr="001545E9" w:rsidRDefault="00AD225A" w:rsidP="003121C4">
            <w:pPr>
              <w:spacing w:line="480" w:lineRule="auto"/>
              <w:rPr>
                <w:rFonts w:ascii="Times New Roman" w:hAnsi="Times New Roman" w:cs="Times New Roman"/>
              </w:rPr>
            </w:pPr>
            <w:proofErr w:type="spellStart"/>
            <w:r w:rsidRPr="001545E9">
              <w:rPr>
                <w:rFonts w:ascii="Times New Roman" w:hAnsi="Times New Roman" w:cs="Times New Roman"/>
                <w:sz w:val="18"/>
                <w:szCs w:val="18"/>
              </w:rPr>
              <w:t>mascanimdataframe</w:t>
            </w:r>
            <w:proofErr w:type="spellEnd"/>
            <w:r w:rsidRPr="001545E9">
              <w:rPr>
                <w:rFonts w:ascii="Times New Roman" w:hAnsi="Times New Roman" w:cs="Times New Roman"/>
                <w:sz w:val="18"/>
                <w:szCs w:val="18"/>
              </w:rPr>
              <w:t>[order(mascanimdataframe$Factor1),]</w:t>
            </w:r>
          </w:p>
        </w:tc>
      </w:tr>
    </w:tbl>
    <w:p w14:paraId="71C99A32" w14:textId="11550298" w:rsidR="00AD225A" w:rsidRDefault="00AD225A" w:rsidP="00AD225A">
      <w:pPr>
        <w:spacing w:line="480" w:lineRule="auto"/>
        <w:rPr>
          <w:ins w:id="231" w:author="Allison Adelman" w:date="2019-10-05T16:38:00Z"/>
          <w:rFonts w:ascii="Times New Roman" w:hAnsi="Times New Roman" w:cs="Times New Roman"/>
        </w:rPr>
      </w:pPr>
      <w:r w:rsidRPr="001545E9">
        <w:rPr>
          <w:rFonts w:ascii="Times New Roman" w:hAnsi="Times New Roman" w:cs="Times New Roman"/>
        </w:rPr>
        <w:lastRenderedPageBreak/>
        <w:t>Sample File 2: Paradigms.R (also presented as Paradigms.R.pdf)</w:t>
      </w:r>
    </w:p>
    <w:p w14:paraId="05514DCD" w14:textId="77777777" w:rsidR="00250818" w:rsidRPr="001545E9" w:rsidRDefault="00250818" w:rsidP="00AD225A">
      <w:pPr>
        <w:spacing w:line="480" w:lineRule="auto"/>
        <w:rPr>
          <w:rFonts w:ascii="Times New Roman" w:hAnsi="Times New Roman" w:cs="Times New Roman"/>
        </w:rPr>
      </w:pPr>
    </w:p>
    <w:p w14:paraId="5E2D5D1C" w14:textId="772C42BD" w:rsidR="00AD225A" w:rsidRPr="001545E9" w:rsidDel="001C3DC3" w:rsidRDefault="00AD225A" w:rsidP="00AD225A">
      <w:pPr>
        <w:spacing w:line="480" w:lineRule="auto"/>
        <w:rPr>
          <w:del w:id="232" w:author="Allison Adelman" w:date="2019-10-05T16:30:00Z"/>
          <w:rFonts w:ascii="Times New Roman" w:hAnsi="Times New Roman" w:cs="Times New Roman"/>
        </w:rPr>
      </w:pPr>
      <w:r w:rsidRPr="001545E9">
        <w:rPr>
          <w:rFonts w:ascii="Times New Roman" w:hAnsi="Times New Roman" w:cs="Times New Roman"/>
        </w:rPr>
        <w:t xml:space="preserve">This annotation is far more explicit, even giving directions that would enable the reader to engage further in the data and analysis. However, this post is not </w:t>
      </w:r>
      <w:r w:rsidRPr="001545E9">
        <w:rPr>
          <w:rFonts w:ascii="Times New Roman" w:hAnsi="Times New Roman" w:cs="Times New Roman"/>
        </w:rPr>
        <w:lastRenderedPageBreak/>
        <w:t>perfect</w:t>
      </w:r>
      <w:del w:id="233" w:author="Bradley McDonnell" w:date="2019-11-26T14:16:00Z">
        <w:r w:rsidRPr="001545E9" w:rsidDel="00706BCC">
          <w:rPr>
            <w:rFonts w:ascii="Times New Roman" w:hAnsi="Times New Roman" w:cs="Times New Roman"/>
          </w:rPr>
          <w:delText>,</w:delText>
        </w:r>
      </w:del>
      <w:r w:rsidRPr="001545E9">
        <w:rPr>
          <w:rFonts w:ascii="Times New Roman" w:hAnsi="Times New Roman" w:cs="Times New Roman"/>
        </w:rPr>
        <w:t xml:space="preserve"> either. The name of the file is not very helpful; “Paradigms” merely tells the user that this is a file related to paradigms, which is what the whole post is about. It would have been better to give this file a more descriptive name, like: “RScriptForCorrespondenceAnalysisOfMasculineAnimateParadigms.pdf”</w:t>
      </w:r>
      <w:del w:id="234" w:author="Allison Adelman" w:date="2019-10-05T16:30:00Z">
        <w:r w:rsidRPr="001545E9" w:rsidDel="001C3DC3">
          <w:rPr>
            <w:rFonts w:ascii="Times New Roman" w:hAnsi="Times New Roman" w:cs="Times New Roman"/>
          </w:rPr>
          <w:delText xml:space="preserve">. </w:delText>
        </w:r>
      </w:del>
    </w:p>
    <w:p w14:paraId="7809533A" w14:textId="77777777" w:rsidR="001C3DC3" w:rsidRPr="001545E9" w:rsidRDefault="001C3DC3" w:rsidP="00AD225A">
      <w:pPr>
        <w:spacing w:line="480" w:lineRule="auto"/>
        <w:rPr>
          <w:ins w:id="235" w:author="Allison Adelman" w:date="2019-10-05T16:30:00Z"/>
          <w:rFonts w:ascii="Times New Roman" w:hAnsi="Times New Roman" w:cs="Times New Roman"/>
        </w:rPr>
      </w:pPr>
      <w:ins w:id="236" w:author="Allison Adelman" w:date="2019-10-05T16:30:00Z">
        <w:r w:rsidRPr="001545E9">
          <w:rPr>
            <w:rFonts w:ascii="Times New Roman" w:hAnsi="Times New Roman" w:cs="Times New Roman"/>
          </w:rPr>
          <w:t>.</w:t>
        </w:r>
      </w:ins>
    </w:p>
    <w:p w14:paraId="0D59D936" w14:textId="77777777" w:rsidR="00A726C7" w:rsidRPr="001545E9" w:rsidRDefault="00A726C7" w:rsidP="00A60FAA">
      <w:pPr>
        <w:spacing w:line="480" w:lineRule="auto"/>
        <w:rPr>
          <w:rFonts w:ascii="Times New Roman" w:hAnsi="Times New Roman" w:cs="Times New Roman"/>
        </w:rPr>
      </w:pPr>
    </w:p>
    <w:p w14:paraId="4AEE9E85" w14:textId="77777777" w:rsidR="00A726C7" w:rsidRPr="001545E9" w:rsidRDefault="00A726C7" w:rsidP="00A60FAA">
      <w:pPr>
        <w:spacing w:line="480" w:lineRule="auto"/>
        <w:rPr>
          <w:rFonts w:ascii="Times New Roman" w:hAnsi="Times New Roman" w:cs="Times New Roman"/>
          <w:b/>
        </w:rPr>
      </w:pPr>
      <w:r w:rsidRPr="001545E9">
        <w:rPr>
          <w:rFonts w:ascii="Times New Roman" w:hAnsi="Times New Roman" w:cs="Times New Roman"/>
          <w:b/>
        </w:rPr>
        <w:t>4. Closing recommendations</w:t>
      </w:r>
    </w:p>
    <w:p w14:paraId="3F442D1B" w14:textId="72969088" w:rsidR="005A3F28" w:rsidRPr="001545E9" w:rsidDel="00706BCC" w:rsidRDefault="00706BCC" w:rsidP="005A3F28">
      <w:pPr>
        <w:spacing w:line="480" w:lineRule="auto"/>
        <w:rPr>
          <w:del w:id="237" w:author="Bradley McDonnell" w:date="2019-11-26T14:18:00Z"/>
          <w:rFonts w:ascii="Times New Roman" w:hAnsi="Times New Roman" w:cs="Times New Roman"/>
        </w:rPr>
      </w:pPr>
      <w:ins w:id="238" w:author="Bradley McDonnell" w:date="2019-11-26T14:16:00Z">
        <w:r>
          <w:rPr>
            <w:rFonts w:ascii="Times New Roman" w:hAnsi="Times New Roman" w:cs="Times New Roman"/>
          </w:rPr>
          <w:t>S</w:t>
        </w:r>
      </w:ins>
      <w:ins w:id="239" w:author="Bradley McDonnell" w:date="2019-11-26T14:17:00Z">
        <w:r>
          <w:rPr>
            <w:rFonts w:ascii="Times New Roman" w:hAnsi="Times New Roman" w:cs="Times New Roman"/>
          </w:rPr>
          <w:t xml:space="preserve">olid </w:t>
        </w:r>
      </w:ins>
      <w:del w:id="240" w:author="Bradley McDonnell" w:date="2019-11-26T14:17:00Z">
        <w:r w:rsidR="00307FA9" w:rsidRPr="001545E9" w:rsidDel="00706BCC">
          <w:rPr>
            <w:rFonts w:ascii="Times New Roman" w:hAnsi="Times New Roman" w:cs="Times New Roman"/>
          </w:rPr>
          <w:delText xml:space="preserve">Data </w:delText>
        </w:r>
      </w:del>
      <w:ins w:id="241" w:author="Bradley McDonnell" w:date="2019-11-26T14:17:00Z">
        <w:r>
          <w:rPr>
            <w:rFonts w:ascii="Times New Roman" w:hAnsi="Times New Roman" w:cs="Times New Roman"/>
          </w:rPr>
          <w:t>d</w:t>
        </w:r>
        <w:r w:rsidRPr="001545E9">
          <w:rPr>
            <w:rFonts w:ascii="Times New Roman" w:hAnsi="Times New Roman" w:cs="Times New Roman"/>
          </w:rPr>
          <w:t xml:space="preserve">ata </w:t>
        </w:r>
      </w:ins>
      <w:r w:rsidR="00307FA9" w:rsidRPr="001545E9">
        <w:rPr>
          <w:rFonts w:ascii="Times New Roman" w:hAnsi="Times New Roman" w:cs="Times New Roman"/>
        </w:rPr>
        <w:t xml:space="preserve">management </w:t>
      </w:r>
      <w:ins w:id="242" w:author="Bradley McDonnell" w:date="2019-11-26T14:17:00Z">
        <w:r>
          <w:rPr>
            <w:rFonts w:ascii="Times New Roman" w:hAnsi="Times New Roman" w:cs="Times New Roman"/>
          </w:rPr>
          <w:t xml:space="preserve">principles </w:t>
        </w:r>
      </w:ins>
      <w:del w:id="243" w:author="Bradley McDonnell" w:date="2019-11-26T14:17:00Z">
        <w:r w:rsidR="00307FA9" w:rsidRPr="001545E9" w:rsidDel="00706BCC">
          <w:rPr>
            <w:rFonts w:ascii="Times New Roman" w:hAnsi="Times New Roman" w:cs="Times New Roman"/>
          </w:rPr>
          <w:delText xml:space="preserve">is </w:delText>
        </w:r>
      </w:del>
      <w:ins w:id="244" w:author="Bradley McDonnell" w:date="2019-11-26T14:17:00Z">
        <w:r>
          <w:rPr>
            <w:rFonts w:ascii="Times New Roman" w:hAnsi="Times New Roman" w:cs="Times New Roman"/>
          </w:rPr>
          <w:t>are</w:t>
        </w:r>
        <w:r w:rsidRPr="001545E9">
          <w:rPr>
            <w:rFonts w:ascii="Times New Roman" w:hAnsi="Times New Roman" w:cs="Times New Roman"/>
          </w:rPr>
          <w:t xml:space="preserve"> </w:t>
        </w:r>
      </w:ins>
      <w:r w:rsidR="00307FA9" w:rsidRPr="001545E9">
        <w:rPr>
          <w:rFonts w:ascii="Times New Roman" w:hAnsi="Times New Roman" w:cs="Times New Roman"/>
        </w:rPr>
        <w:t>fairly new to most linguists, something that we are just beginning to wrap our heads around. In this situation, we are better off helping each other out and learning from each other. Gone are the days of the solo linguist like Mr. Higgins in his cozy library. For many scholarly works today, no single individual can command all of the relevant areas of expertise</w:t>
      </w:r>
      <w:r w:rsidR="00730B01" w:rsidRPr="001545E9">
        <w:rPr>
          <w:rFonts w:ascii="Times New Roman" w:hAnsi="Times New Roman" w:cs="Times New Roman"/>
        </w:rPr>
        <w:t>. Making linguistic data and code accessible according to FAIR principles is one way to promote collaboration and raise competence within the field.</w:t>
      </w:r>
      <w:ins w:id="245" w:author="Bradley McDonnell" w:date="2019-11-26T14:18:00Z">
        <w:r>
          <w:rPr>
            <w:rFonts w:ascii="Times New Roman" w:hAnsi="Times New Roman" w:cs="Times New Roman"/>
          </w:rPr>
          <w:t xml:space="preserve"> </w:t>
        </w:r>
      </w:ins>
    </w:p>
    <w:p w14:paraId="35834804" w14:textId="77777777" w:rsidR="009021A4" w:rsidRPr="001545E9" w:rsidRDefault="00730B01" w:rsidP="00706BCC">
      <w:pPr>
        <w:spacing w:line="480" w:lineRule="auto"/>
        <w:rPr>
          <w:rFonts w:ascii="Times New Roman" w:hAnsi="Times New Roman" w:cs="Times New Roman"/>
        </w:rPr>
      </w:pPr>
      <w:r w:rsidRPr="001545E9">
        <w:rPr>
          <w:rFonts w:ascii="Times New Roman" w:hAnsi="Times New Roman" w:cs="Times New Roman"/>
        </w:rPr>
        <w:t>And there is evidence that</w:t>
      </w:r>
      <w:r w:rsidR="009021A4" w:rsidRPr="001545E9">
        <w:rPr>
          <w:rFonts w:ascii="Times New Roman" w:hAnsi="Times New Roman" w:cs="Times New Roman"/>
        </w:rPr>
        <w:t xml:space="preserve"> this actually works: a couple of years ago while serving on a dissertation committee I discovered that the candidate had downloaded </w:t>
      </w:r>
      <w:r w:rsidRPr="001545E9">
        <w:rPr>
          <w:rFonts w:ascii="Times New Roman" w:hAnsi="Times New Roman" w:cs="Times New Roman"/>
        </w:rPr>
        <w:t>one of my</w:t>
      </w:r>
      <w:r w:rsidR="009021A4" w:rsidRPr="001545E9">
        <w:rPr>
          <w:rFonts w:ascii="Times New Roman" w:hAnsi="Times New Roman" w:cs="Times New Roman"/>
        </w:rPr>
        <w:t xml:space="preserve"> TROLLing post</w:t>
      </w:r>
      <w:r w:rsidRPr="001545E9">
        <w:rPr>
          <w:rFonts w:ascii="Times New Roman" w:hAnsi="Times New Roman" w:cs="Times New Roman"/>
        </w:rPr>
        <w:t>s</w:t>
      </w:r>
      <w:r w:rsidR="009021A4" w:rsidRPr="001545E9">
        <w:rPr>
          <w:rFonts w:ascii="Times New Roman" w:hAnsi="Times New Roman" w:cs="Times New Roman"/>
        </w:rPr>
        <w:t xml:space="preserve"> and used it as a model for the analysis of his own data.</w:t>
      </w:r>
    </w:p>
    <w:p w14:paraId="086E87D1" w14:textId="77777777" w:rsidR="009021A4" w:rsidRPr="001545E9" w:rsidRDefault="00963B32" w:rsidP="00963B32">
      <w:pPr>
        <w:spacing w:line="480" w:lineRule="auto"/>
        <w:ind w:firstLine="720"/>
        <w:rPr>
          <w:rFonts w:ascii="Times New Roman" w:hAnsi="Times New Roman" w:cs="Times New Roman"/>
        </w:rPr>
      </w:pPr>
      <w:r w:rsidRPr="001545E9">
        <w:rPr>
          <w:rFonts w:ascii="Times New Roman" w:hAnsi="Times New Roman" w:cs="Times New Roman"/>
        </w:rPr>
        <w:t xml:space="preserve">Since we all have limited time and energy, making data and code re-usable can seem like one more burden. And even when one takes on this extra burden, like so many other things, every time one goes back to a post, it is possible to identify ways in which it could have been improved. Hopefully this </w:t>
      </w:r>
      <w:r w:rsidRPr="001545E9">
        <w:rPr>
          <w:rFonts w:ascii="Times New Roman" w:hAnsi="Times New Roman" w:cs="Times New Roman"/>
        </w:rPr>
        <w:lastRenderedPageBreak/>
        <w:t>set of guidelines will convince other researchers that it is worth trying and help to streamline the process and avoid pitfalls.</w:t>
      </w:r>
    </w:p>
    <w:p w14:paraId="135CFF8C" w14:textId="73F75D07" w:rsidR="005A3F28" w:rsidRPr="001545E9" w:rsidRDefault="005A3F28" w:rsidP="005A3F28">
      <w:pPr>
        <w:spacing w:line="480" w:lineRule="auto"/>
        <w:ind w:firstLine="720"/>
        <w:rPr>
          <w:ins w:id="246" w:author="Allison Adelman" w:date="2019-10-05T16:15:00Z"/>
          <w:rFonts w:ascii="Times New Roman" w:hAnsi="Times New Roman" w:cs="Times New Roman"/>
        </w:rPr>
      </w:pPr>
      <w:r w:rsidRPr="001545E9">
        <w:rPr>
          <w:rFonts w:ascii="Times New Roman" w:hAnsi="Times New Roman" w:cs="Times New Roman"/>
        </w:rPr>
        <w:t xml:space="preserve">In order to make these tasks more manageable, one could begin working on documentation early in the research process, with a data management plan (see </w:t>
      </w:r>
      <w:del w:id="247" w:author="Allison Adelman" w:date="2019-10-05T16:28:00Z">
        <w:r w:rsidRPr="001545E9" w:rsidDel="001C3DC3">
          <w:rPr>
            <w:rFonts w:ascii="Times New Roman" w:hAnsi="Times New Roman" w:cs="Times New Roman"/>
          </w:rPr>
          <w:delText xml:space="preserve">Chapter 8 by </w:delText>
        </w:r>
      </w:del>
      <w:r w:rsidRPr="001545E9">
        <w:rPr>
          <w:rFonts w:ascii="Times New Roman" w:hAnsi="Times New Roman" w:cs="Times New Roman"/>
        </w:rPr>
        <w:t>Kung</w:t>
      </w:r>
      <w:del w:id="248" w:author="Allison Adelman" w:date="2019-10-05T16:28:00Z">
        <w:r w:rsidRPr="001545E9" w:rsidDel="001C3DC3">
          <w:rPr>
            <w:rFonts w:ascii="Times New Roman" w:hAnsi="Times New Roman" w:cs="Times New Roman"/>
          </w:rPr>
          <w:delText xml:space="preserve"> in </w:delText>
        </w:r>
      </w:del>
      <w:ins w:id="249" w:author="Allison Adelman" w:date="2019-10-05T16:33:00Z">
        <w:r w:rsidR="001C3DC3" w:rsidRPr="001545E9">
          <w:rPr>
            <w:rFonts w:ascii="Times New Roman" w:hAnsi="Times New Roman" w:cs="Times New Roman"/>
          </w:rPr>
          <w:t>,</w:t>
        </w:r>
      </w:ins>
      <w:ins w:id="250" w:author="Allison Adelman" w:date="2019-10-05T16:28:00Z">
        <w:r w:rsidR="001C3DC3" w:rsidRPr="001545E9">
          <w:rPr>
            <w:rFonts w:ascii="Times New Roman" w:hAnsi="Times New Roman" w:cs="Times New Roman"/>
          </w:rPr>
          <w:t xml:space="preserve"> </w:t>
        </w:r>
      </w:ins>
      <w:r w:rsidRPr="001545E9">
        <w:rPr>
          <w:rFonts w:ascii="Times New Roman" w:hAnsi="Times New Roman" w:cs="Times New Roman"/>
        </w:rPr>
        <w:t xml:space="preserve">this volume), </w:t>
      </w:r>
      <w:r w:rsidR="00963B32" w:rsidRPr="001545E9">
        <w:rPr>
          <w:rFonts w:ascii="Times New Roman" w:hAnsi="Times New Roman" w:cs="Times New Roman"/>
        </w:rPr>
        <w:t xml:space="preserve">and make sure that </w:t>
      </w:r>
      <w:r w:rsidRPr="001545E9">
        <w:rPr>
          <w:rFonts w:ascii="Times New Roman" w:hAnsi="Times New Roman" w:cs="Times New Roman"/>
        </w:rPr>
        <w:t xml:space="preserve">Readme files and annotated R scripts </w:t>
      </w:r>
      <w:r w:rsidR="00963B32" w:rsidRPr="001545E9">
        <w:rPr>
          <w:rFonts w:ascii="Times New Roman" w:hAnsi="Times New Roman" w:cs="Times New Roman"/>
        </w:rPr>
        <w:t>are created early on</w:t>
      </w:r>
      <w:r w:rsidRPr="001545E9">
        <w:rPr>
          <w:rFonts w:ascii="Times New Roman" w:hAnsi="Times New Roman" w:cs="Times New Roman"/>
        </w:rPr>
        <w:t xml:space="preserve"> and updated periodically, rather than tackling the whole job after a publication is accepted. </w:t>
      </w:r>
      <w:r w:rsidR="00963B32" w:rsidRPr="001545E9">
        <w:rPr>
          <w:rFonts w:ascii="Times New Roman" w:hAnsi="Times New Roman" w:cs="Times New Roman"/>
        </w:rPr>
        <w:t>Giving files informative names and ordering them in a logical fashion is helpful. All files should be presented in persistent open-source formats, and should be archived in a public discipline-specific archive that collects harvestable metadata in conformity with scholarly standards.</w:t>
      </w:r>
    </w:p>
    <w:p w14:paraId="175AEC74" w14:textId="77777777" w:rsidR="00920D0B" w:rsidRPr="001545E9" w:rsidRDefault="00920D0B" w:rsidP="005A3F28">
      <w:pPr>
        <w:spacing w:line="480" w:lineRule="auto"/>
        <w:ind w:firstLine="720"/>
        <w:rPr>
          <w:rFonts w:ascii="Times New Roman" w:hAnsi="Times New Roman" w:cs="Times New Roman"/>
        </w:rPr>
      </w:pPr>
    </w:p>
    <w:p w14:paraId="71C44E2F" w14:textId="77777777" w:rsidR="0025370D" w:rsidRPr="001545E9" w:rsidRDefault="0025370D" w:rsidP="00A60FAA">
      <w:pPr>
        <w:spacing w:line="480" w:lineRule="auto"/>
        <w:rPr>
          <w:rFonts w:ascii="Times New Roman" w:hAnsi="Times New Roman" w:cs="Times New Roman"/>
          <w:b/>
        </w:rPr>
      </w:pPr>
      <w:r w:rsidRPr="001545E9">
        <w:rPr>
          <w:rFonts w:ascii="Times New Roman" w:hAnsi="Times New Roman" w:cs="Times New Roman"/>
          <w:b/>
        </w:rPr>
        <w:t>References</w:t>
      </w:r>
    </w:p>
    <w:p w14:paraId="12F86759" w14:textId="162DE866" w:rsidR="00EB614D" w:rsidRPr="001545E9" w:rsidDel="00920D0B" w:rsidRDefault="00EB614D">
      <w:pPr>
        <w:spacing w:line="480" w:lineRule="auto"/>
        <w:ind w:left="720" w:hanging="720"/>
        <w:rPr>
          <w:del w:id="251" w:author="Allison Adelman" w:date="2019-10-05T16:15:00Z"/>
          <w:rFonts w:ascii="Times New Roman" w:hAnsi="Times New Roman" w:cs="Times New Roman"/>
        </w:rPr>
        <w:pPrChange w:id="252" w:author="Allison Adelman" w:date="2019-10-05T16:16:00Z">
          <w:pPr>
            <w:spacing w:line="480" w:lineRule="auto"/>
          </w:pPr>
        </w:pPrChange>
      </w:pPr>
    </w:p>
    <w:p w14:paraId="5EA187FD" w14:textId="1829998B" w:rsidR="00EB614D" w:rsidRPr="001545E9" w:rsidRDefault="00EB614D">
      <w:pPr>
        <w:spacing w:line="480" w:lineRule="auto"/>
        <w:ind w:left="720" w:hanging="720"/>
        <w:rPr>
          <w:rFonts w:ascii="Times New Roman" w:hAnsi="Times New Roman" w:cs="Times New Roman"/>
        </w:rPr>
        <w:pPrChange w:id="253" w:author="Allison Adelman" w:date="2019-10-05T16:16:00Z">
          <w:pPr>
            <w:spacing w:line="480" w:lineRule="auto"/>
          </w:pPr>
        </w:pPrChange>
      </w:pPr>
      <w:r w:rsidRPr="001545E9">
        <w:rPr>
          <w:rFonts w:ascii="Times New Roman" w:hAnsi="Times New Roman" w:cs="Times New Roman"/>
        </w:rPr>
        <w:t xml:space="preserve">Alter, G., </w:t>
      </w:r>
      <w:del w:id="254" w:author="Allison Adelman" w:date="2019-10-05T16:16:00Z">
        <w:r w:rsidRPr="001545E9" w:rsidDel="00920D0B">
          <w:rPr>
            <w:rFonts w:ascii="Times New Roman" w:hAnsi="Times New Roman" w:cs="Times New Roman"/>
          </w:rPr>
          <w:delText xml:space="preserve">&amp; </w:delText>
        </w:r>
      </w:del>
      <w:ins w:id="255" w:author="Allison Adelman" w:date="2019-10-05T16:16:00Z">
        <w:r w:rsidR="00920D0B" w:rsidRPr="001545E9">
          <w:rPr>
            <w:rFonts w:ascii="Times New Roman" w:hAnsi="Times New Roman" w:cs="Times New Roman"/>
          </w:rPr>
          <w:t xml:space="preserve">and R. </w:t>
        </w:r>
      </w:ins>
      <w:r w:rsidRPr="001545E9">
        <w:rPr>
          <w:rFonts w:ascii="Times New Roman" w:hAnsi="Times New Roman" w:cs="Times New Roman"/>
        </w:rPr>
        <w:t>Gonzalez</w:t>
      </w:r>
      <w:del w:id="256" w:author="Allison Adelman" w:date="2019-10-05T16:16:00Z">
        <w:r w:rsidRPr="001545E9" w:rsidDel="00920D0B">
          <w:rPr>
            <w:rFonts w:ascii="Times New Roman" w:hAnsi="Times New Roman" w:cs="Times New Roman"/>
          </w:rPr>
          <w:delText>, R</w:delText>
        </w:r>
      </w:del>
      <w:r w:rsidRPr="001545E9">
        <w:rPr>
          <w:rFonts w:ascii="Times New Roman" w:hAnsi="Times New Roman" w:cs="Times New Roman"/>
        </w:rPr>
        <w:t>.</w:t>
      </w:r>
      <w:r w:rsidR="00F205A7" w:rsidRPr="001545E9">
        <w:rPr>
          <w:rFonts w:ascii="Times New Roman" w:hAnsi="Times New Roman" w:cs="Times New Roman"/>
        </w:rPr>
        <w:t xml:space="preserve"> 2018</w:t>
      </w:r>
      <w:r w:rsidRPr="001545E9">
        <w:rPr>
          <w:rFonts w:ascii="Times New Roman" w:hAnsi="Times New Roman" w:cs="Times New Roman"/>
        </w:rPr>
        <w:t>. Responsible practices for data sharing. </w:t>
      </w:r>
      <w:r w:rsidRPr="001545E9">
        <w:rPr>
          <w:rFonts w:ascii="Times New Roman" w:hAnsi="Times New Roman" w:cs="Times New Roman"/>
          <w:i/>
          <w:iCs/>
        </w:rPr>
        <w:t>American Psychologist</w:t>
      </w:r>
      <w:del w:id="257" w:author="Allison Adelman" w:date="2019-10-05T16:18:00Z">
        <w:r w:rsidRPr="001545E9" w:rsidDel="00401444">
          <w:rPr>
            <w:rFonts w:ascii="Times New Roman" w:hAnsi="Times New Roman" w:cs="Times New Roman"/>
            <w:i/>
            <w:iCs/>
          </w:rPr>
          <w:delText>,</w:delText>
        </w:r>
      </w:del>
      <w:r w:rsidRPr="001545E9">
        <w:rPr>
          <w:rFonts w:ascii="Times New Roman" w:hAnsi="Times New Roman" w:cs="Times New Roman"/>
          <w:i/>
          <w:iCs/>
        </w:rPr>
        <w:t xml:space="preserve"> </w:t>
      </w:r>
      <w:r w:rsidRPr="001545E9">
        <w:rPr>
          <w:rFonts w:ascii="Times New Roman" w:hAnsi="Times New Roman" w:cs="Times New Roman"/>
          <w:iCs/>
        </w:rPr>
        <w:t>73</w:t>
      </w:r>
      <w:del w:id="258" w:author="Allison Adelman" w:date="2019-10-05T16:18:00Z">
        <w:r w:rsidR="001F3EAF" w:rsidRPr="001545E9" w:rsidDel="00401444">
          <w:rPr>
            <w:rFonts w:ascii="Times New Roman" w:hAnsi="Times New Roman" w:cs="Times New Roman"/>
          </w:rPr>
          <w:delText xml:space="preserve">, no. </w:delText>
        </w:r>
      </w:del>
      <w:ins w:id="259" w:author="Allison Adelman" w:date="2019-10-05T16:18:00Z">
        <w:r w:rsidR="00401444" w:rsidRPr="001545E9">
          <w:rPr>
            <w:rFonts w:ascii="Times New Roman" w:hAnsi="Times New Roman" w:cs="Times New Roman"/>
          </w:rPr>
          <w:t xml:space="preserve"> (</w:t>
        </w:r>
      </w:ins>
      <w:r w:rsidRPr="001545E9">
        <w:rPr>
          <w:rFonts w:ascii="Times New Roman" w:hAnsi="Times New Roman" w:cs="Times New Roman"/>
        </w:rPr>
        <w:t>2</w:t>
      </w:r>
      <w:ins w:id="260" w:author="Allison Adelman" w:date="2019-10-05T16:18:00Z">
        <w:r w:rsidR="00401444" w:rsidRPr="001545E9">
          <w:rPr>
            <w:rFonts w:ascii="Times New Roman" w:hAnsi="Times New Roman" w:cs="Times New Roman"/>
          </w:rPr>
          <w:t>)</w:t>
        </w:r>
      </w:ins>
      <w:r w:rsidR="001F3EAF" w:rsidRPr="001545E9">
        <w:rPr>
          <w:rFonts w:ascii="Times New Roman" w:hAnsi="Times New Roman" w:cs="Times New Roman"/>
        </w:rPr>
        <w:t>:</w:t>
      </w:r>
      <w:r w:rsidRPr="001545E9">
        <w:rPr>
          <w:rFonts w:ascii="Times New Roman" w:hAnsi="Times New Roman" w:cs="Times New Roman"/>
        </w:rPr>
        <w:t xml:space="preserve"> 146</w:t>
      </w:r>
      <w:r w:rsidR="001F3EAF" w:rsidRPr="001545E9">
        <w:rPr>
          <w:rFonts w:ascii="Times New Roman" w:hAnsi="Times New Roman" w:cs="Times New Roman"/>
        </w:rPr>
        <w:t>–</w:t>
      </w:r>
      <w:r w:rsidRPr="001545E9">
        <w:rPr>
          <w:rFonts w:ascii="Times New Roman" w:hAnsi="Times New Roman" w:cs="Times New Roman"/>
        </w:rPr>
        <w:t>156.</w:t>
      </w:r>
      <w:r w:rsidR="001F3EAF" w:rsidRPr="001545E9">
        <w:rPr>
          <w:rFonts w:ascii="Times New Roman" w:hAnsi="Times New Roman" w:cs="Times New Roman"/>
        </w:rPr>
        <w:t xml:space="preserve"> </w:t>
      </w:r>
      <w:r w:rsidR="00D60AF5" w:rsidRPr="001545E9">
        <w:fldChar w:fldCharType="begin"/>
      </w:r>
      <w:r w:rsidR="00D60AF5" w:rsidRPr="001545E9">
        <w:instrText xml:space="preserve"> HYPERLINK "http://dx.doi.org/10.1037/amp0000258" </w:instrText>
      </w:r>
      <w:r w:rsidR="00D60AF5" w:rsidRPr="001545E9">
        <w:fldChar w:fldCharType="separate"/>
      </w:r>
      <w:r w:rsidR="001F3EAF" w:rsidRPr="001545E9">
        <w:rPr>
          <w:rStyle w:val="Hyperlink"/>
          <w:rFonts w:ascii="Times New Roman" w:hAnsi="Times New Roman" w:cs="Times New Roman"/>
        </w:rPr>
        <w:t>http://dx.doi.org/10.1037/amp0000258</w:t>
      </w:r>
      <w:r w:rsidR="00D60AF5" w:rsidRPr="001545E9">
        <w:rPr>
          <w:rStyle w:val="Hyperlink"/>
          <w:rFonts w:ascii="Times New Roman" w:hAnsi="Times New Roman" w:cs="Times New Roman"/>
        </w:rPr>
        <w:fldChar w:fldCharType="end"/>
      </w:r>
    </w:p>
    <w:p w14:paraId="75EAD9C3" w14:textId="7A3944C1" w:rsidR="00EB614D" w:rsidRPr="001545E9" w:rsidDel="00920D0B" w:rsidRDefault="00EB614D">
      <w:pPr>
        <w:spacing w:line="480" w:lineRule="auto"/>
        <w:ind w:left="720" w:hanging="720"/>
        <w:rPr>
          <w:del w:id="261" w:author="Allison Adelman" w:date="2019-10-05T16:15:00Z"/>
          <w:rFonts w:ascii="Times New Roman" w:hAnsi="Times New Roman" w:cs="Times New Roman"/>
        </w:rPr>
        <w:pPrChange w:id="262" w:author="Allison Adelman" w:date="2019-10-05T16:16:00Z">
          <w:pPr>
            <w:spacing w:line="480" w:lineRule="auto"/>
          </w:pPr>
        </w:pPrChange>
      </w:pPr>
    </w:p>
    <w:p w14:paraId="4DB0FA69" w14:textId="6A58D743" w:rsidR="001B09D3" w:rsidRPr="001545E9" w:rsidRDefault="001B09D3">
      <w:pPr>
        <w:spacing w:line="480" w:lineRule="auto"/>
        <w:ind w:left="720" w:hanging="720"/>
        <w:rPr>
          <w:rFonts w:ascii="Times New Roman" w:hAnsi="Times New Roman" w:cs="Times New Roman"/>
        </w:rPr>
        <w:pPrChange w:id="263" w:author="Allison Adelman" w:date="2019-10-05T16:16:00Z">
          <w:pPr>
            <w:spacing w:line="480" w:lineRule="auto"/>
          </w:pPr>
        </w:pPrChange>
      </w:pPr>
      <w:r w:rsidRPr="001545E9">
        <w:rPr>
          <w:rFonts w:ascii="Times New Roman" w:hAnsi="Times New Roman" w:cs="Times New Roman"/>
        </w:rPr>
        <w:t>Berez-Kroeker, Andrea L., Lauren Gawne, Barbara F. Kelly</w:t>
      </w:r>
      <w:del w:id="264" w:author="Allison Adelman" w:date="2019-10-05T16:16:00Z">
        <w:r w:rsidRPr="001545E9" w:rsidDel="00920D0B">
          <w:rPr>
            <w:rFonts w:ascii="Times New Roman" w:hAnsi="Times New Roman" w:cs="Times New Roman"/>
          </w:rPr>
          <w:delText xml:space="preserve"> &amp; </w:delText>
        </w:r>
      </w:del>
      <w:ins w:id="265" w:author="Allison Adelman" w:date="2019-10-05T16:16:00Z">
        <w:r w:rsidR="00920D0B" w:rsidRPr="001545E9">
          <w:rPr>
            <w:rFonts w:ascii="Times New Roman" w:hAnsi="Times New Roman" w:cs="Times New Roman"/>
          </w:rPr>
          <w:t xml:space="preserve">, and </w:t>
        </w:r>
      </w:ins>
      <w:r w:rsidRPr="001545E9">
        <w:rPr>
          <w:rFonts w:ascii="Times New Roman" w:hAnsi="Times New Roman" w:cs="Times New Roman"/>
        </w:rPr>
        <w:t>Tyler Heston.</w:t>
      </w:r>
      <w:r w:rsidR="00F205A7" w:rsidRPr="001545E9">
        <w:rPr>
          <w:rFonts w:ascii="Times New Roman" w:hAnsi="Times New Roman" w:cs="Times New Roman"/>
        </w:rPr>
        <w:t xml:space="preserve"> 2017.</w:t>
      </w:r>
      <w:r w:rsidRPr="001545E9">
        <w:rPr>
          <w:rFonts w:ascii="Times New Roman" w:hAnsi="Times New Roman" w:cs="Times New Roman"/>
        </w:rPr>
        <w:t> </w:t>
      </w:r>
      <w:r w:rsidRPr="001545E9">
        <w:rPr>
          <w:rFonts w:ascii="Times New Roman" w:hAnsi="Times New Roman" w:cs="Times New Roman"/>
          <w:i/>
          <w:iCs/>
        </w:rPr>
        <w:t xml:space="preserve">A </w:t>
      </w:r>
      <w:ins w:id="266" w:author="Allison Adelman" w:date="2019-10-05T16:19:00Z">
        <w:r w:rsidR="00401444" w:rsidRPr="001545E9">
          <w:rPr>
            <w:rFonts w:ascii="Times New Roman" w:hAnsi="Times New Roman" w:cs="Times New Roman"/>
            <w:i/>
            <w:iCs/>
          </w:rPr>
          <w:t>S</w:t>
        </w:r>
      </w:ins>
      <w:del w:id="267" w:author="Allison Adelman" w:date="2019-10-05T16:19:00Z">
        <w:r w:rsidRPr="001545E9" w:rsidDel="00401444">
          <w:rPr>
            <w:rFonts w:ascii="Times New Roman" w:hAnsi="Times New Roman" w:cs="Times New Roman"/>
            <w:i/>
            <w:iCs/>
          </w:rPr>
          <w:delText>s</w:delText>
        </w:r>
      </w:del>
      <w:r w:rsidRPr="001545E9">
        <w:rPr>
          <w:rFonts w:ascii="Times New Roman" w:hAnsi="Times New Roman" w:cs="Times New Roman"/>
          <w:i/>
          <w:iCs/>
        </w:rPr>
        <w:t xml:space="preserve">urvey of </w:t>
      </w:r>
      <w:del w:id="268" w:author="Allison Adelman" w:date="2019-10-05T16:19:00Z">
        <w:r w:rsidRPr="001545E9" w:rsidDel="00401444">
          <w:rPr>
            <w:rFonts w:ascii="Times New Roman" w:hAnsi="Times New Roman" w:cs="Times New Roman"/>
            <w:i/>
            <w:iCs/>
          </w:rPr>
          <w:delText>c</w:delText>
        </w:r>
      </w:del>
      <w:ins w:id="269" w:author="Allison Adelman" w:date="2019-10-05T16:19:00Z">
        <w:r w:rsidR="00401444" w:rsidRPr="001545E9">
          <w:rPr>
            <w:rFonts w:ascii="Times New Roman" w:hAnsi="Times New Roman" w:cs="Times New Roman"/>
            <w:i/>
            <w:iCs/>
          </w:rPr>
          <w:t>C</w:t>
        </w:r>
      </w:ins>
      <w:r w:rsidRPr="001545E9">
        <w:rPr>
          <w:rFonts w:ascii="Times New Roman" w:hAnsi="Times New Roman" w:cs="Times New Roman"/>
          <w:i/>
          <w:iCs/>
        </w:rPr>
        <w:t xml:space="preserve">urrent </w:t>
      </w:r>
      <w:del w:id="270" w:author="Allison Adelman" w:date="2019-10-05T16:19:00Z">
        <w:r w:rsidRPr="001545E9" w:rsidDel="00401444">
          <w:rPr>
            <w:rFonts w:ascii="Times New Roman" w:hAnsi="Times New Roman" w:cs="Times New Roman"/>
            <w:i/>
            <w:iCs/>
          </w:rPr>
          <w:delText>r</w:delText>
        </w:r>
      </w:del>
      <w:ins w:id="271" w:author="Allison Adelman" w:date="2019-10-05T16:19:00Z">
        <w:r w:rsidR="00401444" w:rsidRPr="001545E9">
          <w:rPr>
            <w:rFonts w:ascii="Times New Roman" w:hAnsi="Times New Roman" w:cs="Times New Roman"/>
            <w:i/>
            <w:iCs/>
          </w:rPr>
          <w:t>R</w:t>
        </w:r>
      </w:ins>
      <w:r w:rsidRPr="001545E9">
        <w:rPr>
          <w:rFonts w:ascii="Times New Roman" w:hAnsi="Times New Roman" w:cs="Times New Roman"/>
          <w:i/>
          <w:iCs/>
        </w:rPr>
        <w:t xml:space="preserve">eproducibility </w:t>
      </w:r>
      <w:del w:id="272" w:author="Allison Adelman" w:date="2019-10-05T16:19:00Z">
        <w:r w:rsidRPr="001545E9" w:rsidDel="00401444">
          <w:rPr>
            <w:rFonts w:ascii="Times New Roman" w:hAnsi="Times New Roman" w:cs="Times New Roman"/>
            <w:i/>
            <w:iCs/>
          </w:rPr>
          <w:delText>p</w:delText>
        </w:r>
      </w:del>
      <w:ins w:id="273" w:author="Allison Adelman" w:date="2019-10-05T16:19:00Z">
        <w:r w:rsidR="00401444" w:rsidRPr="001545E9">
          <w:rPr>
            <w:rFonts w:ascii="Times New Roman" w:hAnsi="Times New Roman" w:cs="Times New Roman"/>
            <w:i/>
            <w:iCs/>
          </w:rPr>
          <w:t>P</w:t>
        </w:r>
      </w:ins>
      <w:r w:rsidRPr="001545E9">
        <w:rPr>
          <w:rFonts w:ascii="Times New Roman" w:hAnsi="Times New Roman" w:cs="Times New Roman"/>
          <w:i/>
          <w:iCs/>
        </w:rPr>
        <w:t xml:space="preserve">ractices in </w:t>
      </w:r>
      <w:del w:id="274" w:author="Allison Adelman" w:date="2019-10-05T16:19:00Z">
        <w:r w:rsidRPr="001545E9" w:rsidDel="00401444">
          <w:rPr>
            <w:rFonts w:ascii="Times New Roman" w:hAnsi="Times New Roman" w:cs="Times New Roman"/>
            <w:i/>
            <w:iCs/>
          </w:rPr>
          <w:delText>l</w:delText>
        </w:r>
      </w:del>
      <w:ins w:id="275" w:author="Allison Adelman" w:date="2019-10-05T16:19:00Z">
        <w:r w:rsidR="00401444" w:rsidRPr="001545E9">
          <w:rPr>
            <w:rFonts w:ascii="Times New Roman" w:hAnsi="Times New Roman" w:cs="Times New Roman"/>
            <w:i/>
            <w:iCs/>
          </w:rPr>
          <w:t>L</w:t>
        </w:r>
      </w:ins>
      <w:r w:rsidRPr="001545E9">
        <w:rPr>
          <w:rFonts w:ascii="Times New Roman" w:hAnsi="Times New Roman" w:cs="Times New Roman"/>
          <w:i/>
          <w:iCs/>
        </w:rPr>
        <w:t xml:space="preserve">inguistics </w:t>
      </w:r>
      <w:del w:id="276" w:author="Allison Adelman" w:date="2019-10-05T16:19:00Z">
        <w:r w:rsidRPr="001545E9" w:rsidDel="00401444">
          <w:rPr>
            <w:rFonts w:ascii="Times New Roman" w:hAnsi="Times New Roman" w:cs="Times New Roman"/>
            <w:i/>
            <w:iCs/>
          </w:rPr>
          <w:delText>j</w:delText>
        </w:r>
      </w:del>
      <w:ins w:id="277" w:author="Allison Adelman" w:date="2019-10-05T16:19:00Z">
        <w:r w:rsidR="00401444" w:rsidRPr="001545E9">
          <w:rPr>
            <w:rFonts w:ascii="Times New Roman" w:hAnsi="Times New Roman" w:cs="Times New Roman"/>
            <w:i/>
            <w:iCs/>
          </w:rPr>
          <w:t>J</w:t>
        </w:r>
      </w:ins>
      <w:r w:rsidRPr="001545E9">
        <w:rPr>
          <w:rFonts w:ascii="Times New Roman" w:hAnsi="Times New Roman" w:cs="Times New Roman"/>
          <w:i/>
          <w:iCs/>
        </w:rPr>
        <w:t>ournals, 2003</w:t>
      </w:r>
      <w:ins w:id="278" w:author="Allison Adelman" w:date="2019-10-05T16:19:00Z">
        <w:r w:rsidR="00401444" w:rsidRPr="001545E9">
          <w:rPr>
            <w:rFonts w:ascii="Times New Roman" w:hAnsi="Times New Roman" w:cs="Times New Roman"/>
            <w:i/>
            <w:iCs/>
          </w:rPr>
          <w:t>–</w:t>
        </w:r>
      </w:ins>
      <w:del w:id="279" w:author="Allison Adelman" w:date="2019-10-05T16:19:00Z">
        <w:r w:rsidRPr="001545E9" w:rsidDel="00401444">
          <w:rPr>
            <w:rFonts w:ascii="Times New Roman" w:hAnsi="Times New Roman" w:cs="Times New Roman"/>
            <w:i/>
            <w:iCs/>
          </w:rPr>
          <w:delText>-</w:delText>
        </w:r>
      </w:del>
      <w:r w:rsidRPr="001545E9">
        <w:rPr>
          <w:rFonts w:ascii="Times New Roman" w:hAnsi="Times New Roman" w:cs="Times New Roman"/>
          <w:i/>
          <w:iCs/>
        </w:rPr>
        <w:t>2012</w:t>
      </w:r>
      <w:r w:rsidRPr="001545E9">
        <w:rPr>
          <w:rFonts w:ascii="Times New Roman" w:hAnsi="Times New Roman" w:cs="Times New Roman"/>
        </w:rPr>
        <w:t>.</w:t>
      </w:r>
      <w:r w:rsidR="001F3EAF" w:rsidRPr="001545E9">
        <w:rPr>
          <w:rFonts w:ascii="Times New Roman" w:hAnsi="Times New Roman" w:cs="Times New Roman"/>
        </w:rPr>
        <w:t xml:space="preserve"> </w:t>
      </w:r>
      <w:ins w:id="280" w:author="Allison Adelman" w:date="2019-10-05T16:19:00Z">
        <w:r w:rsidR="00401444" w:rsidRPr="001545E9">
          <w:rPr>
            <w:rFonts w:ascii="Times New Roman" w:hAnsi="Times New Roman" w:cs="Times New Roman"/>
          </w:rPr>
          <w:fldChar w:fldCharType="begin"/>
        </w:r>
        <w:r w:rsidR="00401444" w:rsidRPr="001545E9">
          <w:rPr>
            <w:rFonts w:ascii="Times New Roman" w:hAnsi="Times New Roman" w:cs="Times New Roman"/>
          </w:rPr>
          <w:instrText xml:space="preserve"> HYPERLINK "</w:instrText>
        </w:r>
      </w:ins>
      <w:r w:rsidR="00401444" w:rsidRPr="001545E9">
        <w:rPr>
          <w:rPrChange w:id="281" w:author="Allison Adelman" w:date="2019-10-05T16:19:00Z">
            <w:rPr>
              <w:rStyle w:val="Hyperlink"/>
              <w:rFonts w:ascii="Times New Roman" w:hAnsi="Times New Roman" w:cs="Times New Roman"/>
            </w:rPr>
          </w:rPrChange>
        </w:rPr>
        <w:instrText>https://sites.google.com/a/hawaii.edu/data-citation/survey</w:instrText>
      </w:r>
      <w:ins w:id="282" w:author="Allison Adelman" w:date="2019-10-05T16:19:00Z">
        <w:r w:rsidR="00401444" w:rsidRPr="001545E9">
          <w:rPr>
            <w:rFonts w:ascii="Times New Roman" w:hAnsi="Times New Roman" w:cs="Times New Roman"/>
          </w:rPr>
          <w:instrText xml:space="preserve">" </w:instrText>
        </w:r>
        <w:r w:rsidR="00401444" w:rsidRPr="001545E9">
          <w:rPr>
            <w:rFonts w:ascii="Times New Roman" w:hAnsi="Times New Roman" w:cs="Times New Roman"/>
          </w:rPr>
          <w:fldChar w:fldCharType="separate"/>
        </w:r>
      </w:ins>
      <w:r w:rsidR="00401444" w:rsidRPr="001545E9">
        <w:rPr>
          <w:rStyle w:val="Hyperlink"/>
          <w:rFonts w:ascii="Times New Roman" w:hAnsi="Times New Roman" w:cs="Times New Roman"/>
        </w:rPr>
        <w:t>https://sites.google.com/a/hawaii.edu/data-citation/survey</w:t>
      </w:r>
      <w:ins w:id="283" w:author="Allison Adelman" w:date="2019-10-05T16:19:00Z">
        <w:r w:rsidR="00401444" w:rsidRPr="001545E9">
          <w:rPr>
            <w:rFonts w:ascii="Times New Roman" w:hAnsi="Times New Roman" w:cs="Times New Roman"/>
          </w:rPr>
          <w:fldChar w:fldCharType="end"/>
        </w:r>
      </w:ins>
      <w:r w:rsidRPr="001545E9">
        <w:rPr>
          <w:rFonts w:ascii="Times New Roman" w:hAnsi="Times New Roman" w:cs="Times New Roman"/>
        </w:rPr>
        <w:t>.</w:t>
      </w:r>
    </w:p>
    <w:p w14:paraId="19836FA1" w14:textId="020F86B2" w:rsidR="001B09D3" w:rsidRPr="001545E9" w:rsidDel="00920D0B" w:rsidRDefault="001B09D3">
      <w:pPr>
        <w:spacing w:line="480" w:lineRule="auto"/>
        <w:ind w:left="720" w:hanging="720"/>
        <w:rPr>
          <w:del w:id="284" w:author="Allison Adelman" w:date="2019-10-05T16:15:00Z"/>
          <w:rFonts w:ascii="Times New Roman" w:hAnsi="Times New Roman" w:cs="Times New Roman"/>
        </w:rPr>
        <w:pPrChange w:id="285" w:author="Allison Adelman" w:date="2019-10-05T16:16:00Z">
          <w:pPr>
            <w:spacing w:line="480" w:lineRule="auto"/>
          </w:pPr>
        </w:pPrChange>
      </w:pPr>
    </w:p>
    <w:p w14:paraId="625E3307" w14:textId="6FC5EDCB" w:rsidR="0097712B" w:rsidRPr="001545E9" w:rsidRDefault="0097712B">
      <w:pPr>
        <w:spacing w:line="480" w:lineRule="auto"/>
        <w:ind w:left="720" w:hanging="720"/>
        <w:rPr>
          <w:rFonts w:ascii="Times New Roman" w:hAnsi="Times New Roman" w:cs="Times New Roman"/>
        </w:rPr>
        <w:pPrChange w:id="286" w:author="Allison Adelman" w:date="2019-10-05T16:16:00Z">
          <w:pPr>
            <w:spacing w:line="480" w:lineRule="auto"/>
          </w:pPr>
        </w:pPrChange>
      </w:pPr>
      <w:r w:rsidRPr="001545E9">
        <w:rPr>
          <w:rFonts w:ascii="Times New Roman" w:hAnsi="Times New Roman" w:cs="Times New Roman"/>
        </w:rPr>
        <w:t xml:space="preserve">Fanelli, Daniele. </w:t>
      </w:r>
      <w:r w:rsidR="00F205A7" w:rsidRPr="001545E9">
        <w:rPr>
          <w:rFonts w:ascii="Times New Roman" w:hAnsi="Times New Roman" w:cs="Times New Roman"/>
        </w:rPr>
        <w:t xml:space="preserve">2009. </w:t>
      </w:r>
      <w:r w:rsidRPr="001545E9">
        <w:rPr>
          <w:rFonts w:ascii="Times New Roman" w:hAnsi="Times New Roman" w:cs="Times New Roman"/>
        </w:rPr>
        <w:t xml:space="preserve">How </w:t>
      </w:r>
      <w:del w:id="287" w:author="Allison Adelman" w:date="2019-10-05T16:19:00Z">
        <w:r w:rsidRPr="001545E9" w:rsidDel="00401444">
          <w:rPr>
            <w:rFonts w:ascii="Times New Roman" w:hAnsi="Times New Roman" w:cs="Times New Roman"/>
          </w:rPr>
          <w:delText>M</w:delText>
        </w:r>
      </w:del>
      <w:ins w:id="288" w:author="Allison Adelman" w:date="2019-10-05T16:19:00Z">
        <w:r w:rsidR="00401444" w:rsidRPr="001545E9">
          <w:rPr>
            <w:rFonts w:ascii="Times New Roman" w:hAnsi="Times New Roman" w:cs="Times New Roman"/>
          </w:rPr>
          <w:t>m</w:t>
        </w:r>
      </w:ins>
      <w:r w:rsidRPr="001545E9">
        <w:rPr>
          <w:rFonts w:ascii="Times New Roman" w:hAnsi="Times New Roman" w:cs="Times New Roman"/>
        </w:rPr>
        <w:t xml:space="preserve">any </w:t>
      </w:r>
      <w:del w:id="289" w:author="Allison Adelman" w:date="2019-10-05T16:19:00Z">
        <w:r w:rsidRPr="001545E9" w:rsidDel="00401444">
          <w:rPr>
            <w:rFonts w:ascii="Times New Roman" w:hAnsi="Times New Roman" w:cs="Times New Roman"/>
          </w:rPr>
          <w:delText>S</w:delText>
        </w:r>
      </w:del>
      <w:ins w:id="290" w:author="Allison Adelman" w:date="2019-10-05T16:19:00Z">
        <w:r w:rsidR="00401444" w:rsidRPr="001545E9">
          <w:rPr>
            <w:rFonts w:ascii="Times New Roman" w:hAnsi="Times New Roman" w:cs="Times New Roman"/>
          </w:rPr>
          <w:t>s</w:t>
        </w:r>
      </w:ins>
      <w:r w:rsidR="00401444" w:rsidRPr="001545E9">
        <w:rPr>
          <w:rFonts w:ascii="Times New Roman" w:hAnsi="Times New Roman" w:cs="Times New Roman"/>
        </w:rPr>
        <w:t xml:space="preserve">cientists fabricate and falsify research? </w:t>
      </w:r>
      <w:ins w:id="291" w:author="Allison Adelman" w:date="2019-10-05T16:19:00Z">
        <w:r w:rsidR="00401444" w:rsidRPr="001545E9">
          <w:rPr>
            <w:rFonts w:ascii="Times New Roman" w:hAnsi="Times New Roman" w:cs="Times New Roman"/>
          </w:rPr>
          <w:t>A</w:t>
        </w:r>
      </w:ins>
      <w:del w:id="292" w:author="Allison Adelman" w:date="2019-10-05T16:19:00Z">
        <w:r w:rsidR="00401444" w:rsidRPr="001545E9" w:rsidDel="00401444">
          <w:rPr>
            <w:rFonts w:ascii="Times New Roman" w:hAnsi="Times New Roman" w:cs="Times New Roman"/>
          </w:rPr>
          <w:delText>a</w:delText>
        </w:r>
      </w:del>
      <w:r w:rsidR="00401444" w:rsidRPr="001545E9">
        <w:rPr>
          <w:rFonts w:ascii="Times New Roman" w:hAnsi="Times New Roman" w:cs="Times New Roman"/>
        </w:rPr>
        <w:t xml:space="preserve"> systematic review and meta-analysis of survey data</w:t>
      </w:r>
      <w:r w:rsidR="00425954" w:rsidRPr="001545E9">
        <w:rPr>
          <w:rFonts w:ascii="Times New Roman" w:hAnsi="Times New Roman" w:cs="Times New Roman"/>
        </w:rPr>
        <w:t xml:space="preserve">. </w:t>
      </w:r>
      <w:r w:rsidR="00425954" w:rsidRPr="001545E9">
        <w:rPr>
          <w:rFonts w:ascii="Times New Roman" w:hAnsi="Times New Roman" w:cs="Times New Roman"/>
          <w:i/>
        </w:rPr>
        <w:t>PLoS One</w:t>
      </w:r>
      <w:r w:rsidR="00425954" w:rsidRPr="001545E9">
        <w:rPr>
          <w:rFonts w:ascii="Times New Roman" w:hAnsi="Times New Roman" w:cs="Times New Roman"/>
        </w:rPr>
        <w:t xml:space="preserve"> 4</w:t>
      </w:r>
      <w:del w:id="293" w:author="Allison Adelman" w:date="2019-10-05T16:19:00Z">
        <w:r w:rsidR="00425954" w:rsidRPr="001545E9" w:rsidDel="00401444">
          <w:rPr>
            <w:rFonts w:ascii="Times New Roman" w:hAnsi="Times New Roman" w:cs="Times New Roman"/>
          </w:rPr>
          <w:delText>, no</w:delText>
        </w:r>
      </w:del>
      <w:ins w:id="294" w:author="Allison Adelman" w:date="2019-10-05T16:19:00Z">
        <w:r w:rsidR="00401444" w:rsidRPr="001545E9">
          <w:rPr>
            <w:rFonts w:ascii="Times New Roman" w:hAnsi="Times New Roman" w:cs="Times New Roman"/>
          </w:rPr>
          <w:t xml:space="preserve"> (</w:t>
        </w:r>
      </w:ins>
      <w:del w:id="295" w:author="Allison Adelman" w:date="2019-10-05T16:19:00Z">
        <w:r w:rsidR="00425954" w:rsidRPr="001545E9" w:rsidDel="00401444">
          <w:rPr>
            <w:rFonts w:ascii="Times New Roman" w:hAnsi="Times New Roman" w:cs="Times New Roman"/>
          </w:rPr>
          <w:delText xml:space="preserve">. </w:delText>
        </w:r>
      </w:del>
      <w:r w:rsidR="00425954" w:rsidRPr="001545E9">
        <w:rPr>
          <w:rFonts w:ascii="Times New Roman" w:hAnsi="Times New Roman" w:cs="Times New Roman"/>
        </w:rPr>
        <w:t>5</w:t>
      </w:r>
      <w:ins w:id="296" w:author="Allison Adelman" w:date="2019-10-05T16:19:00Z">
        <w:r w:rsidR="00401444" w:rsidRPr="001545E9">
          <w:rPr>
            <w:rFonts w:ascii="Times New Roman" w:hAnsi="Times New Roman" w:cs="Times New Roman"/>
          </w:rPr>
          <w:t>)</w:t>
        </w:r>
      </w:ins>
      <w:r w:rsidR="00425954" w:rsidRPr="001545E9">
        <w:rPr>
          <w:rFonts w:ascii="Times New Roman" w:hAnsi="Times New Roman" w:cs="Times New Roman"/>
        </w:rPr>
        <w:t xml:space="preserve">: </w:t>
      </w:r>
      <w:r w:rsidR="00425954" w:rsidRPr="001545E9">
        <w:rPr>
          <w:rFonts w:ascii="Times New Roman" w:eastAsia="Times New Roman" w:hAnsi="Times New Roman" w:cs="Times New Roman"/>
          <w:color w:val="000000"/>
        </w:rPr>
        <w:t xml:space="preserve">e5738. </w:t>
      </w:r>
      <w:r w:rsidR="00D60AF5" w:rsidRPr="001545E9">
        <w:lastRenderedPageBreak/>
        <w:fldChar w:fldCharType="begin"/>
      </w:r>
      <w:r w:rsidR="00D60AF5" w:rsidRPr="001545E9">
        <w:instrText xml:space="preserve"> HYPERLINK "https://journals.plos.org/plosone/article?id=10.1371/journal.pone.0005738" </w:instrText>
      </w:r>
      <w:r w:rsidR="00D60AF5" w:rsidRPr="001545E9">
        <w:fldChar w:fldCharType="separate"/>
      </w:r>
      <w:r w:rsidR="00425954" w:rsidRPr="001545E9">
        <w:rPr>
          <w:rStyle w:val="Hyperlink"/>
          <w:rFonts w:ascii="Times New Roman" w:eastAsia="Times New Roman" w:hAnsi="Times New Roman" w:cs="Times New Roman"/>
        </w:rPr>
        <w:t>https://journals.plos.org/plosone/article?id=10.1371/journal.pone.0005738</w:t>
      </w:r>
      <w:r w:rsidR="00D60AF5" w:rsidRPr="001545E9">
        <w:rPr>
          <w:rStyle w:val="Hyperlink"/>
          <w:rFonts w:ascii="Times New Roman" w:eastAsia="Times New Roman" w:hAnsi="Times New Roman" w:cs="Times New Roman"/>
        </w:rPr>
        <w:fldChar w:fldCharType="end"/>
      </w:r>
      <w:r w:rsidR="00425954" w:rsidRPr="001545E9">
        <w:rPr>
          <w:rFonts w:ascii="Times New Roman" w:eastAsia="Times New Roman" w:hAnsi="Times New Roman" w:cs="Times New Roman"/>
          <w:color w:val="000000"/>
        </w:rPr>
        <w:t>.</w:t>
      </w:r>
    </w:p>
    <w:p w14:paraId="52D86E94" w14:textId="28AF0167" w:rsidR="00425954" w:rsidRPr="001545E9" w:rsidDel="00920D0B" w:rsidRDefault="00425954">
      <w:pPr>
        <w:spacing w:line="480" w:lineRule="auto"/>
        <w:ind w:left="720" w:hanging="720"/>
        <w:rPr>
          <w:del w:id="297" w:author="Allison Adelman" w:date="2019-10-05T16:15:00Z"/>
          <w:rFonts w:ascii="Times New Roman" w:eastAsia="Times New Roman" w:hAnsi="Times New Roman" w:cs="Times New Roman"/>
          <w:color w:val="642A8F"/>
          <w:sz w:val="20"/>
          <w:szCs w:val="20"/>
          <w:u w:val="single"/>
        </w:rPr>
        <w:pPrChange w:id="298" w:author="Allison Adelman" w:date="2019-10-05T16:16:00Z">
          <w:pPr>
            <w:spacing w:line="480" w:lineRule="auto"/>
          </w:pPr>
        </w:pPrChange>
      </w:pPr>
    </w:p>
    <w:p w14:paraId="54171834" w14:textId="0FEF8A83" w:rsidR="001B09D3" w:rsidRPr="001545E9" w:rsidRDefault="001B09D3">
      <w:pPr>
        <w:spacing w:line="480" w:lineRule="auto"/>
        <w:ind w:left="720" w:hanging="720"/>
        <w:rPr>
          <w:rFonts w:ascii="Times New Roman" w:hAnsi="Times New Roman" w:cs="Times New Roman"/>
        </w:rPr>
        <w:pPrChange w:id="299" w:author="Allison Adelman" w:date="2019-10-05T16:16:00Z">
          <w:pPr>
            <w:spacing w:line="480" w:lineRule="auto"/>
          </w:pPr>
        </w:pPrChange>
      </w:pPr>
      <w:r w:rsidRPr="001545E9">
        <w:rPr>
          <w:rFonts w:ascii="Times New Roman" w:hAnsi="Times New Roman" w:cs="Times New Roman"/>
        </w:rPr>
        <w:t>Gawne, Lauren, Barbara F. Kelly, Andrea L. Berez-Kroeker</w:t>
      </w:r>
      <w:del w:id="300" w:author="Allison Adelman" w:date="2019-10-05T16:17:00Z">
        <w:r w:rsidRPr="001545E9" w:rsidDel="00920D0B">
          <w:rPr>
            <w:rFonts w:ascii="Times New Roman" w:hAnsi="Times New Roman" w:cs="Times New Roman"/>
          </w:rPr>
          <w:delText xml:space="preserve"> &amp; </w:delText>
        </w:r>
      </w:del>
      <w:ins w:id="301" w:author="Allison Adelman" w:date="2019-10-05T16:17:00Z">
        <w:r w:rsidR="00920D0B" w:rsidRPr="001545E9">
          <w:rPr>
            <w:rFonts w:ascii="Times New Roman" w:hAnsi="Times New Roman" w:cs="Times New Roman"/>
          </w:rPr>
          <w:t xml:space="preserve">, and </w:t>
        </w:r>
      </w:ins>
      <w:r w:rsidRPr="001545E9">
        <w:rPr>
          <w:rFonts w:ascii="Times New Roman" w:hAnsi="Times New Roman" w:cs="Times New Roman"/>
        </w:rPr>
        <w:t xml:space="preserve">Tyler Heston. 2017. Putting practice into words: The state of data and methods transparency in grammatical descriptions. </w:t>
      </w:r>
      <w:r w:rsidRPr="001545E9">
        <w:rPr>
          <w:rFonts w:ascii="Times New Roman" w:hAnsi="Times New Roman" w:cs="Times New Roman"/>
          <w:i/>
        </w:rPr>
        <w:t>Language Documentation &amp; Conservation</w:t>
      </w:r>
      <w:r w:rsidRPr="001545E9">
        <w:rPr>
          <w:rFonts w:ascii="Times New Roman" w:hAnsi="Times New Roman" w:cs="Times New Roman"/>
        </w:rPr>
        <w:t xml:space="preserve"> 11: 157</w:t>
      </w:r>
      <w:r w:rsidR="001F3EAF" w:rsidRPr="001545E9">
        <w:rPr>
          <w:rFonts w:ascii="Times New Roman" w:hAnsi="Times New Roman" w:cs="Times New Roman"/>
        </w:rPr>
        <w:t>–</w:t>
      </w:r>
      <w:r w:rsidRPr="001545E9">
        <w:rPr>
          <w:rFonts w:ascii="Times New Roman" w:hAnsi="Times New Roman" w:cs="Times New Roman"/>
        </w:rPr>
        <w:t xml:space="preserve">189. </w:t>
      </w:r>
      <w:r w:rsidR="00D60AF5" w:rsidRPr="001545E9">
        <w:fldChar w:fldCharType="begin"/>
      </w:r>
      <w:r w:rsidR="00D60AF5" w:rsidRPr="001545E9">
        <w:instrText xml:space="preserve"> HYPERLINK "http://hdl.handle.net/10125/24731" </w:instrText>
      </w:r>
      <w:r w:rsidR="00D60AF5" w:rsidRPr="001545E9">
        <w:fldChar w:fldCharType="separate"/>
      </w:r>
      <w:r w:rsidRPr="001545E9">
        <w:rPr>
          <w:rStyle w:val="Hyperlink"/>
          <w:rFonts w:ascii="Times New Roman" w:hAnsi="Times New Roman" w:cs="Times New Roman"/>
        </w:rPr>
        <w:t>http://hdl.handle.net/10125/24731</w:t>
      </w:r>
      <w:r w:rsidR="00D60AF5" w:rsidRPr="001545E9">
        <w:rPr>
          <w:rStyle w:val="Hyperlink"/>
          <w:rFonts w:ascii="Times New Roman" w:hAnsi="Times New Roman" w:cs="Times New Roman"/>
        </w:rPr>
        <w:fldChar w:fldCharType="end"/>
      </w:r>
    </w:p>
    <w:p w14:paraId="15086713" w14:textId="5CD5A2BC" w:rsidR="001B09D3" w:rsidRPr="001545E9" w:rsidDel="00920D0B" w:rsidRDefault="001B09D3">
      <w:pPr>
        <w:spacing w:line="480" w:lineRule="auto"/>
        <w:ind w:left="720" w:hanging="720"/>
        <w:rPr>
          <w:del w:id="302" w:author="Allison Adelman" w:date="2019-10-05T16:15:00Z"/>
          <w:rFonts w:ascii="Times New Roman" w:hAnsi="Times New Roman" w:cs="Times New Roman"/>
        </w:rPr>
        <w:pPrChange w:id="303" w:author="Allison Adelman" w:date="2019-10-05T16:16:00Z">
          <w:pPr>
            <w:spacing w:line="480" w:lineRule="auto"/>
          </w:pPr>
        </w:pPrChange>
      </w:pPr>
    </w:p>
    <w:p w14:paraId="7E66F1C1" w14:textId="322A60B5" w:rsidR="00C44EB1" w:rsidRPr="001545E9" w:rsidRDefault="00C44EB1">
      <w:pPr>
        <w:spacing w:line="480" w:lineRule="auto"/>
        <w:ind w:left="720" w:hanging="720"/>
        <w:rPr>
          <w:rFonts w:ascii="Times New Roman" w:hAnsi="Times New Roman" w:cs="Times New Roman"/>
        </w:rPr>
        <w:pPrChange w:id="304" w:author="Allison Adelman" w:date="2019-10-05T16:16:00Z">
          <w:pPr>
            <w:spacing w:line="480" w:lineRule="auto"/>
          </w:pPr>
        </w:pPrChange>
      </w:pPr>
      <w:r w:rsidRPr="001545E9">
        <w:rPr>
          <w:rFonts w:ascii="Times New Roman" w:hAnsi="Times New Roman" w:cs="Times New Roman"/>
        </w:rPr>
        <w:t>Janda, Laura A.</w:t>
      </w:r>
      <w:ins w:id="305" w:author="Allison Adelman" w:date="2019-10-05T16:17:00Z">
        <w:r w:rsidR="00920D0B" w:rsidRPr="001545E9">
          <w:rPr>
            <w:rFonts w:ascii="Times New Roman" w:hAnsi="Times New Roman" w:cs="Times New Roman"/>
          </w:rPr>
          <w:t>,</w:t>
        </w:r>
      </w:ins>
      <w:r w:rsidRPr="001545E9">
        <w:rPr>
          <w:rFonts w:ascii="Times New Roman" w:hAnsi="Times New Roman" w:cs="Times New Roman"/>
        </w:rPr>
        <w:t xml:space="preserve"> and Lene Antonsen. </w:t>
      </w:r>
      <w:r w:rsidR="00F205A7" w:rsidRPr="001545E9">
        <w:rPr>
          <w:rFonts w:ascii="Times New Roman" w:hAnsi="Times New Roman" w:cs="Times New Roman"/>
        </w:rPr>
        <w:t xml:space="preserve">2016. </w:t>
      </w:r>
      <w:r w:rsidRPr="001545E9">
        <w:rPr>
          <w:rFonts w:ascii="Times New Roman" w:hAnsi="Times New Roman" w:cs="Times New Roman"/>
        </w:rPr>
        <w:t xml:space="preserve">The ongoing eclipse of possessive suffixes in North Saami: A case study in reduction of morphological complexity. </w:t>
      </w:r>
      <w:r w:rsidRPr="001545E9">
        <w:rPr>
          <w:rFonts w:ascii="Times New Roman" w:hAnsi="Times New Roman" w:cs="Times New Roman"/>
          <w:i/>
        </w:rPr>
        <w:t>Diachronica</w:t>
      </w:r>
      <w:r w:rsidRPr="001545E9">
        <w:rPr>
          <w:rFonts w:ascii="Times New Roman" w:hAnsi="Times New Roman" w:cs="Times New Roman"/>
        </w:rPr>
        <w:t xml:space="preserve"> 33</w:t>
      </w:r>
      <w:del w:id="306" w:author="Allison Adelman" w:date="2019-10-05T16:20:00Z">
        <w:r w:rsidR="001F3EAF" w:rsidRPr="001545E9" w:rsidDel="00401444">
          <w:rPr>
            <w:rFonts w:ascii="Times New Roman" w:hAnsi="Times New Roman" w:cs="Times New Roman"/>
          </w:rPr>
          <w:delText>, no.</w:delText>
        </w:r>
      </w:del>
      <w:ins w:id="307" w:author="Allison Adelman" w:date="2019-10-05T16:20:00Z">
        <w:r w:rsidR="00401444" w:rsidRPr="001545E9">
          <w:rPr>
            <w:rFonts w:ascii="Times New Roman" w:hAnsi="Times New Roman" w:cs="Times New Roman"/>
          </w:rPr>
          <w:t xml:space="preserve"> (</w:t>
        </w:r>
      </w:ins>
      <w:r w:rsidRPr="001545E9">
        <w:rPr>
          <w:rFonts w:ascii="Times New Roman" w:hAnsi="Times New Roman" w:cs="Times New Roman"/>
        </w:rPr>
        <w:t>3</w:t>
      </w:r>
      <w:ins w:id="308" w:author="Allison Adelman" w:date="2019-10-05T16:20:00Z">
        <w:r w:rsidR="00401444" w:rsidRPr="001545E9">
          <w:rPr>
            <w:rFonts w:ascii="Times New Roman" w:hAnsi="Times New Roman" w:cs="Times New Roman"/>
          </w:rPr>
          <w:t>)</w:t>
        </w:r>
      </w:ins>
      <w:r w:rsidR="001F3EAF" w:rsidRPr="001545E9">
        <w:rPr>
          <w:rFonts w:ascii="Times New Roman" w:hAnsi="Times New Roman" w:cs="Times New Roman"/>
        </w:rPr>
        <w:t>:</w:t>
      </w:r>
      <w:r w:rsidRPr="001545E9">
        <w:rPr>
          <w:rFonts w:ascii="Times New Roman" w:hAnsi="Times New Roman" w:cs="Times New Roman"/>
        </w:rPr>
        <w:t xml:space="preserve"> 330</w:t>
      </w:r>
      <w:r w:rsidR="001F3EAF" w:rsidRPr="001545E9">
        <w:rPr>
          <w:rFonts w:ascii="Times New Roman" w:hAnsi="Times New Roman" w:cs="Times New Roman"/>
        </w:rPr>
        <w:t>–</w:t>
      </w:r>
      <w:r w:rsidRPr="001545E9">
        <w:rPr>
          <w:rFonts w:ascii="Times New Roman" w:hAnsi="Times New Roman" w:cs="Times New Roman"/>
        </w:rPr>
        <w:t xml:space="preserve">366. </w:t>
      </w:r>
      <w:r w:rsidR="00D60AF5" w:rsidRPr="001545E9">
        <w:fldChar w:fldCharType="begin"/>
      </w:r>
      <w:r w:rsidR="00D60AF5" w:rsidRPr="001545E9">
        <w:instrText xml:space="preserve"> HYPERLINK "http://dx.doi.org/10.1075/dia.33.3.02jan" </w:instrText>
      </w:r>
      <w:r w:rsidR="00D60AF5" w:rsidRPr="001545E9">
        <w:fldChar w:fldCharType="separate"/>
      </w:r>
      <w:r w:rsidRPr="001545E9">
        <w:rPr>
          <w:rStyle w:val="Hyperlink"/>
          <w:rFonts w:ascii="Times New Roman" w:hAnsi="Times New Roman" w:cs="Times New Roman"/>
        </w:rPr>
        <w:t>http://dx.doi.org/10.1075/dia.33.3.02jan</w:t>
      </w:r>
      <w:r w:rsidR="00D60AF5" w:rsidRPr="001545E9">
        <w:rPr>
          <w:rStyle w:val="Hyperlink"/>
          <w:rFonts w:ascii="Times New Roman" w:hAnsi="Times New Roman" w:cs="Times New Roman"/>
        </w:rPr>
        <w:fldChar w:fldCharType="end"/>
      </w:r>
      <w:del w:id="309" w:author="Allison Adelman" w:date="2019-10-05T16:30:00Z">
        <w:r w:rsidRPr="001545E9" w:rsidDel="001C3DC3">
          <w:rPr>
            <w:rFonts w:ascii="Times New Roman" w:hAnsi="Times New Roman" w:cs="Times New Roman"/>
          </w:rPr>
          <w:delText xml:space="preserve"> </w:delText>
        </w:r>
      </w:del>
    </w:p>
    <w:p w14:paraId="4E557F9C" w14:textId="0AD100BC" w:rsidR="00425954" w:rsidRPr="001545E9" w:rsidDel="00920D0B" w:rsidRDefault="00425954">
      <w:pPr>
        <w:ind w:left="720" w:hanging="720"/>
        <w:rPr>
          <w:del w:id="310" w:author="Allison Adelman" w:date="2019-10-05T16:16:00Z"/>
          <w:rFonts w:ascii="Times New Roman" w:hAnsi="Times New Roman" w:cs="Times New Roman"/>
        </w:rPr>
        <w:pPrChange w:id="311" w:author="Allison Adelman" w:date="2019-10-05T16:16:00Z">
          <w:pPr/>
        </w:pPrChange>
      </w:pPr>
    </w:p>
    <w:p w14:paraId="410D5F4F" w14:textId="0E180DA5" w:rsidR="00E57384" w:rsidRPr="001545E9" w:rsidRDefault="00E57384">
      <w:pPr>
        <w:spacing w:line="480" w:lineRule="auto"/>
        <w:ind w:left="720" w:hanging="720"/>
        <w:rPr>
          <w:rFonts w:ascii="Times New Roman" w:hAnsi="Times New Roman" w:cs="Times New Roman"/>
        </w:rPr>
        <w:pPrChange w:id="312" w:author="Allison Adelman" w:date="2019-10-05T16:16:00Z">
          <w:pPr>
            <w:spacing w:line="480" w:lineRule="auto"/>
          </w:pPr>
        </w:pPrChange>
      </w:pPr>
      <w:r w:rsidRPr="001545E9">
        <w:rPr>
          <w:rFonts w:ascii="Times New Roman" w:hAnsi="Times New Roman" w:cs="Times New Roman"/>
        </w:rPr>
        <w:t>Janda, Laura A.</w:t>
      </w:r>
      <w:ins w:id="313" w:author="Allison Adelman" w:date="2019-10-05T16:17:00Z">
        <w:r w:rsidR="00920D0B" w:rsidRPr="001545E9">
          <w:rPr>
            <w:rFonts w:ascii="Times New Roman" w:hAnsi="Times New Roman" w:cs="Times New Roman"/>
          </w:rPr>
          <w:t>,</w:t>
        </w:r>
      </w:ins>
      <w:r w:rsidRPr="001545E9">
        <w:rPr>
          <w:rFonts w:ascii="Times New Roman" w:hAnsi="Times New Roman" w:cs="Times New Roman"/>
        </w:rPr>
        <w:t xml:space="preserve"> and Francis M. Tyers. </w:t>
      </w:r>
      <w:r w:rsidR="00F205A7" w:rsidRPr="001545E9">
        <w:rPr>
          <w:rFonts w:ascii="Times New Roman" w:hAnsi="Times New Roman" w:cs="Times New Roman"/>
        </w:rPr>
        <w:t xml:space="preserve">2018. </w:t>
      </w:r>
      <w:r w:rsidRPr="001545E9">
        <w:rPr>
          <w:rFonts w:ascii="Times New Roman" w:hAnsi="Times New Roman" w:cs="Times New Roman"/>
        </w:rPr>
        <w:t xml:space="preserve">Less is </w:t>
      </w:r>
      <w:del w:id="314" w:author="Allison Adelman" w:date="2019-10-05T16:20:00Z">
        <w:r w:rsidRPr="001545E9" w:rsidDel="00401444">
          <w:rPr>
            <w:rFonts w:ascii="Times New Roman" w:hAnsi="Times New Roman" w:cs="Times New Roman"/>
          </w:rPr>
          <w:delText>M</w:delText>
        </w:r>
      </w:del>
      <w:ins w:id="315" w:author="Allison Adelman" w:date="2019-10-05T16:20:00Z">
        <w:r w:rsidR="00401444" w:rsidRPr="001545E9">
          <w:rPr>
            <w:rFonts w:ascii="Times New Roman" w:hAnsi="Times New Roman" w:cs="Times New Roman"/>
          </w:rPr>
          <w:t>m</w:t>
        </w:r>
      </w:ins>
      <w:r w:rsidRPr="001545E9">
        <w:rPr>
          <w:rFonts w:ascii="Times New Roman" w:hAnsi="Times New Roman" w:cs="Times New Roman"/>
        </w:rPr>
        <w:t xml:space="preserve">ore: Why </w:t>
      </w:r>
      <w:r w:rsidR="00401444" w:rsidRPr="001545E9">
        <w:rPr>
          <w:rFonts w:ascii="Times New Roman" w:hAnsi="Times New Roman" w:cs="Times New Roman"/>
        </w:rPr>
        <w:t>all paradigms are defective, and why that is a good thing</w:t>
      </w:r>
      <w:r w:rsidRPr="001545E9">
        <w:rPr>
          <w:rFonts w:ascii="Times New Roman" w:hAnsi="Times New Roman" w:cs="Times New Roman"/>
        </w:rPr>
        <w:t xml:space="preserve">. </w:t>
      </w:r>
      <w:r w:rsidRPr="001545E9">
        <w:rPr>
          <w:rFonts w:ascii="Times New Roman" w:hAnsi="Times New Roman" w:cs="Times New Roman"/>
          <w:i/>
        </w:rPr>
        <w:t>Corpus Linguistics and Linguistic Theory</w:t>
      </w:r>
      <w:r w:rsidRPr="001545E9">
        <w:rPr>
          <w:rFonts w:ascii="Times New Roman" w:hAnsi="Times New Roman" w:cs="Times New Roman"/>
        </w:rPr>
        <w:t xml:space="preserve"> 14</w:t>
      </w:r>
      <w:del w:id="316" w:author="Allison Adelman" w:date="2019-10-05T16:20:00Z">
        <w:r w:rsidR="00922D35" w:rsidRPr="001545E9" w:rsidDel="00401444">
          <w:rPr>
            <w:rFonts w:ascii="Times New Roman" w:hAnsi="Times New Roman" w:cs="Times New Roman"/>
          </w:rPr>
          <w:delText xml:space="preserve">, no. </w:delText>
        </w:r>
      </w:del>
      <w:ins w:id="317" w:author="Allison Adelman" w:date="2019-10-05T16:20:00Z">
        <w:r w:rsidR="00401444" w:rsidRPr="001545E9">
          <w:rPr>
            <w:rFonts w:ascii="Times New Roman" w:hAnsi="Times New Roman" w:cs="Times New Roman"/>
          </w:rPr>
          <w:t xml:space="preserve"> (</w:t>
        </w:r>
      </w:ins>
      <w:r w:rsidRPr="001545E9">
        <w:rPr>
          <w:rFonts w:ascii="Times New Roman" w:hAnsi="Times New Roman" w:cs="Times New Roman"/>
        </w:rPr>
        <w:t>2</w:t>
      </w:r>
      <w:ins w:id="318" w:author="Allison Adelman" w:date="2019-10-05T16:20:00Z">
        <w:r w:rsidR="00401444" w:rsidRPr="001545E9">
          <w:rPr>
            <w:rFonts w:ascii="Times New Roman" w:hAnsi="Times New Roman" w:cs="Times New Roman"/>
          </w:rPr>
          <w:t>)</w:t>
        </w:r>
      </w:ins>
      <w:r w:rsidRPr="001545E9">
        <w:rPr>
          <w:rFonts w:ascii="Times New Roman" w:hAnsi="Times New Roman" w:cs="Times New Roman"/>
        </w:rPr>
        <w:t xml:space="preserve">. </w:t>
      </w:r>
      <w:r w:rsidR="00D60AF5" w:rsidRPr="001545E9">
        <w:fldChar w:fldCharType="begin"/>
      </w:r>
      <w:r w:rsidR="00D60AF5" w:rsidRPr="001545E9">
        <w:instrText xml:space="preserve"> HYPERLINK "https://doi.org/10.18710/VDWPZS" \t "_blank" </w:instrText>
      </w:r>
      <w:r w:rsidR="00D60AF5" w:rsidRPr="001545E9">
        <w:fldChar w:fldCharType="separate"/>
      </w:r>
      <w:r w:rsidRPr="001545E9">
        <w:rPr>
          <w:rStyle w:val="Hyperlink"/>
          <w:rFonts w:ascii="Times New Roman" w:hAnsi="Times New Roman" w:cs="Times New Roman"/>
        </w:rPr>
        <w:t>https://doi.org/10.18710/VDWPZS</w:t>
      </w:r>
      <w:r w:rsidR="00D60AF5" w:rsidRPr="001545E9">
        <w:rPr>
          <w:rStyle w:val="Hyperlink"/>
          <w:rFonts w:ascii="Times New Roman" w:hAnsi="Times New Roman" w:cs="Times New Roman"/>
        </w:rPr>
        <w:fldChar w:fldCharType="end"/>
      </w:r>
    </w:p>
    <w:p w14:paraId="390E3929" w14:textId="0F15D822" w:rsidR="001B09D3" w:rsidRPr="001545E9" w:rsidDel="00920D0B" w:rsidRDefault="001B09D3">
      <w:pPr>
        <w:spacing w:line="480" w:lineRule="auto"/>
        <w:ind w:left="720" w:hanging="720"/>
        <w:rPr>
          <w:del w:id="319" w:author="Allison Adelman" w:date="2019-10-05T16:16:00Z"/>
          <w:rFonts w:ascii="Times New Roman" w:hAnsi="Times New Roman" w:cs="Times New Roman"/>
        </w:rPr>
        <w:pPrChange w:id="320" w:author="Allison Adelman" w:date="2019-10-05T16:16:00Z">
          <w:pPr>
            <w:spacing w:line="480" w:lineRule="auto"/>
          </w:pPr>
        </w:pPrChange>
      </w:pPr>
    </w:p>
    <w:p w14:paraId="71B39D1A" w14:textId="58A8C80B" w:rsidR="0051064C" w:rsidRPr="001545E9" w:rsidDel="00920D0B" w:rsidRDefault="0051064C">
      <w:pPr>
        <w:spacing w:line="480" w:lineRule="auto"/>
        <w:ind w:left="720" w:hanging="720"/>
        <w:rPr>
          <w:del w:id="321" w:author="Allison Adelman" w:date="2019-10-05T16:16:00Z"/>
          <w:rFonts w:ascii="Times New Roman" w:hAnsi="Times New Roman" w:cs="Times New Roman"/>
        </w:rPr>
        <w:pPrChange w:id="322" w:author="Allison Adelman" w:date="2019-10-05T16:16:00Z">
          <w:pPr>
            <w:spacing w:line="480" w:lineRule="auto"/>
          </w:pPr>
        </w:pPrChange>
      </w:pPr>
      <w:r w:rsidRPr="001545E9">
        <w:rPr>
          <w:rFonts w:ascii="Times New Roman" w:hAnsi="Times New Roman" w:cs="Times New Roman"/>
        </w:rPr>
        <w:t xml:space="preserve">Wilkinson, Mark D., Michel </w:t>
      </w:r>
      <w:proofErr w:type="spellStart"/>
      <w:r w:rsidRPr="001545E9">
        <w:rPr>
          <w:rFonts w:ascii="Times New Roman" w:hAnsi="Times New Roman" w:cs="Times New Roman"/>
        </w:rPr>
        <w:t>Dumontier</w:t>
      </w:r>
      <w:proofErr w:type="spellEnd"/>
      <w:r w:rsidRPr="001545E9">
        <w:rPr>
          <w:rFonts w:ascii="Times New Roman" w:hAnsi="Times New Roman" w:cs="Times New Roman"/>
        </w:rPr>
        <w:t xml:space="preserve">, </w:t>
      </w:r>
      <w:proofErr w:type="spellStart"/>
      <w:r w:rsidRPr="001545E9">
        <w:rPr>
          <w:rFonts w:ascii="Times New Roman" w:hAnsi="Times New Roman" w:cs="Times New Roman"/>
        </w:rPr>
        <w:t>IJsbrand</w:t>
      </w:r>
      <w:proofErr w:type="spellEnd"/>
      <w:r w:rsidRPr="001545E9">
        <w:rPr>
          <w:rFonts w:ascii="Times New Roman" w:hAnsi="Times New Roman" w:cs="Times New Roman"/>
        </w:rPr>
        <w:t xml:space="preserve"> Jan </w:t>
      </w:r>
      <w:proofErr w:type="spellStart"/>
      <w:r w:rsidRPr="001545E9">
        <w:rPr>
          <w:rFonts w:ascii="Times New Roman" w:hAnsi="Times New Roman" w:cs="Times New Roman"/>
        </w:rPr>
        <w:t>Aalbersberg</w:t>
      </w:r>
      <w:proofErr w:type="spellEnd"/>
      <w:r w:rsidRPr="001545E9">
        <w:rPr>
          <w:rFonts w:ascii="Times New Roman" w:hAnsi="Times New Roman" w:cs="Times New Roman"/>
        </w:rPr>
        <w:t xml:space="preserve">, Gabrielle Appleton, Myles Axton, </w:t>
      </w:r>
      <w:proofErr w:type="spellStart"/>
      <w:r w:rsidRPr="001545E9">
        <w:rPr>
          <w:rFonts w:ascii="Times New Roman" w:hAnsi="Times New Roman" w:cs="Times New Roman"/>
        </w:rPr>
        <w:t>Arie</w:t>
      </w:r>
      <w:proofErr w:type="spellEnd"/>
      <w:r w:rsidRPr="001545E9">
        <w:rPr>
          <w:rFonts w:ascii="Times New Roman" w:hAnsi="Times New Roman" w:cs="Times New Roman"/>
        </w:rPr>
        <w:t xml:space="preserve"> </w:t>
      </w:r>
      <w:proofErr w:type="spellStart"/>
      <w:r w:rsidRPr="001545E9">
        <w:rPr>
          <w:rFonts w:ascii="Times New Roman" w:hAnsi="Times New Roman" w:cs="Times New Roman"/>
        </w:rPr>
        <w:t>Baak</w:t>
      </w:r>
      <w:proofErr w:type="spellEnd"/>
      <w:r w:rsidRPr="001545E9">
        <w:rPr>
          <w:rFonts w:ascii="Times New Roman" w:hAnsi="Times New Roman" w:cs="Times New Roman"/>
        </w:rPr>
        <w:t xml:space="preserve">, </w:t>
      </w:r>
      <w:proofErr w:type="spellStart"/>
      <w:r w:rsidRPr="001545E9">
        <w:rPr>
          <w:rFonts w:ascii="Times New Roman" w:hAnsi="Times New Roman" w:cs="Times New Roman"/>
        </w:rPr>
        <w:t>Niklas</w:t>
      </w:r>
      <w:proofErr w:type="spellEnd"/>
      <w:r w:rsidRPr="001545E9">
        <w:rPr>
          <w:rFonts w:ascii="Times New Roman" w:hAnsi="Times New Roman" w:cs="Times New Roman"/>
        </w:rPr>
        <w:t xml:space="preserve"> Blomberg, Jan-Willem </w:t>
      </w:r>
      <w:proofErr w:type="spellStart"/>
      <w:r w:rsidRPr="001545E9">
        <w:rPr>
          <w:rFonts w:ascii="Times New Roman" w:hAnsi="Times New Roman" w:cs="Times New Roman"/>
        </w:rPr>
        <w:t>Boiten</w:t>
      </w:r>
      <w:proofErr w:type="spellEnd"/>
      <w:r w:rsidRPr="001545E9">
        <w:rPr>
          <w:rFonts w:ascii="Times New Roman" w:hAnsi="Times New Roman" w:cs="Times New Roman"/>
        </w:rPr>
        <w:t xml:space="preserve">, Luiz Bonino da Silva Santos, Philip E. Bourne, </w:t>
      </w:r>
      <w:proofErr w:type="spellStart"/>
      <w:r w:rsidRPr="001545E9">
        <w:rPr>
          <w:rFonts w:ascii="Times New Roman" w:hAnsi="Times New Roman" w:cs="Times New Roman"/>
        </w:rPr>
        <w:t>Jildau</w:t>
      </w:r>
      <w:proofErr w:type="spellEnd"/>
      <w:r w:rsidRPr="001545E9">
        <w:rPr>
          <w:rFonts w:ascii="Times New Roman" w:hAnsi="Times New Roman" w:cs="Times New Roman"/>
        </w:rPr>
        <w:t xml:space="preserve"> </w:t>
      </w:r>
      <w:proofErr w:type="spellStart"/>
      <w:r w:rsidRPr="001545E9">
        <w:rPr>
          <w:rFonts w:ascii="Times New Roman" w:hAnsi="Times New Roman" w:cs="Times New Roman"/>
        </w:rPr>
        <w:t>Bouwman</w:t>
      </w:r>
      <w:proofErr w:type="spellEnd"/>
      <w:r w:rsidRPr="001545E9">
        <w:rPr>
          <w:rFonts w:ascii="Times New Roman" w:hAnsi="Times New Roman" w:cs="Times New Roman"/>
        </w:rPr>
        <w:t xml:space="preserve">, Anthony J. Brookes, Tim Clark, </w:t>
      </w:r>
      <w:proofErr w:type="spellStart"/>
      <w:r w:rsidRPr="001545E9">
        <w:rPr>
          <w:rFonts w:ascii="Times New Roman" w:hAnsi="Times New Roman" w:cs="Times New Roman"/>
        </w:rPr>
        <w:t>Mercè</w:t>
      </w:r>
      <w:proofErr w:type="spellEnd"/>
      <w:r w:rsidRPr="001545E9">
        <w:rPr>
          <w:rFonts w:ascii="Times New Roman" w:hAnsi="Times New Roman" w:cs="Times New Roman"/>
        </w:rPr>
        <w:t xml:space="preserve"> </w:t>
      </w:r>
      <w:proofErr w:type="spellStart"/>
      <w:r w:rsidRPr="001545E9">
        <w:rPr>
          <w:rFonts w:ascii="Times New Roman" w:hAnsi="Times New Roman" w:cs="Times New Roman"/>
        </w:rPr>
        <w:t>Crosas</w:t>
      </w:r>
      <w:proofErr w:type="spellEnd"/>
      <w:r w:rsidRPr="001545E9">
        <w:rPr>
          <w:rFonts w:ascii="Times New Roman" w:hAnsi="Times New Roman" w:cs="Times New Roman"/>
        </w:rPr>
        <w:t xml:space="preserve">, Ingrid </w:t>
      </w:r>
      <w:proofErr w:type="spellStart"/>
      <w:r w:rsidRPr="001545E9">
        <w:rPr>
          <w:rFonts w:ascii="Times New Roman" w:hAnsi="Times New Roman" w:cs="Times New Roman"/>
        </w:rPr>
        <w:t>Dillo</w:t>
      </w:r>
      <w:proofErr w:type="spellEnd"/>
      <w:r w:rsidRPr="001545E9">
        <w:rPr>
          <w:rFonts w:ascii="Times New Roman" w:hAnsi="Times New Roman" w:cs="Times New Roman"/>
        </w:rPr>
        <w:t xml:space="preserve">, Olivier </w:t>
      </w:r>
      <w:proofErr w:type="spellStart"/>
      <w:r w:rsidRPr="001545E9">
        <w:rPr>
          <w:rFonts w:ascii="Times New Roman" w:hAnsi="Times New Roman" w:cs="Times New Roman"/>
        </w:rPr>
        <w:t>Dumon</w:t>
      </w:r>
      <w:proofErr w:type="spellEnd"/>
      <w:r w:rsidRPr="001545E9">
        <w:rPr>
          <w:rFonts w:ascii="Times New Roman" w:hAnsi="Times New Roman" w:cs="Times New Roman"/>
        </w:rPr>
        <w:t xml:space="preserve">, Scott Edmunds, Chris T. </w:t>
      </w:r>
      <w:proofErr w:type="spellStart"/>
      <w:r w:rsidRPr="001545E9">
        <w:rPr>
          <w:rFonts w:ascii="Times New Roman" w:hAnsi="Times New Roman" w:cs="Times New Roman"/>
        </w:rPr>
        <w:t>Evelo</w:t>
      </w:r>
      <w:proofErr w:type="spellEnd"/>
      <w:r w:rsidRPr="001545E9">
        <w:rPr>
          <w:rFonts w:ascii="Times New Roman" w:hAnsi="Times New Roman" w:cs="Times New Roman"/>
        </w:rPr>
        <w:t xml:space="preserve">, Richard </w:t>
      </w:r>
      <w:proofErr w:type="spellStart"/>
      <w:r w:rsidRPr="001545E9">
        <w:rPr>
          <w:rFonts w:ascii="Times New Roman" w:hAnsi="Times New Roman" w:cs="Times New Roman"/>
        </w:rPr>
        <w:t>Finkers</w:t>
      </w:r>
      <w:proofErr w:type="spellEnd"/>
      <w:r w:rsidRPr="001545E9">
        <w:rPr>
          <w:rFonts w:ascii="Times New Roman" w:hAnsi="Times New Roman" w:cs="Times New Roman"/>
        </w:rPr>
        <w:t xml:space="preserve">, Alejandra Gonzalez-Beltran, Alasdair J.G. Gray, Paul </w:t>
      </w:r>
      <w:proofErr w:type="spellStart"/>
      <w:r w:rsidRPr="001545E9">
        <w:rPr>
          <w:rFonts w:ascii="Times New Roman" w:hAnsi="Times New Roman" w:cs="Times New Roman"/>
        </w:rPr>
        <w:t>Groth</w:t>
      </w:r>
      <w:proofErr w:type="spellEnd"/>
      <w:r w:rsidRPr="001545E9">
        <w:rPr>
          <w:rFonts w:ascii="Times New Roman" w:hAnsi="Times New Roman" w:cs="Times New Roman"/>
        </w:rPr>
        <w:t xml:space="preserve">, Carole Goble, Jeffrey S. </w:t>
      </w:r>
      <w:proofErr w:type="spellStart"/>
      <w:r w:rsidRPr="001545E9">
        <w:rPr>
          <w:rFonts w:ascii="Times New Roman" w:hAnsi="Times New Roman" w:cs="Times New Roman"/>
        </w:rPr>
        <w:t>Grethe</w:t>
      </w:r>
      <w:proofErr w:type="spellEnd"/>
      <w:r w:rsidRPr="001545E9">
        <w:rPr>
          <w:rFonts w:ascii="Times New Roman" w:hAnsi="Times New Roman" w:cs="Times New Roman"/>
        </w:rPr>
        <w:t xml:space="preserve">, Jaap </w:t>
      </w:r>
      <w:proofErr w:type="spellStart"/>
      <w:r w:rsidRPr="001545E9">
        <w:rPr>
          <w:rFonts w:ascii="Times New Roman" w:hAnsi="Times New Roman" w:cs="Times New Roman"/>
        </w:rPr>
        <w:t>Heringa</w:t>
      </w:r>
      <w:proofErr w:type="spellEnd"/>
      <w:r w:rsidRPr="001545E9">
        <w:rPr>
          <w:rFonts w:ascii="Times New Roman" w:hAnsi="Times New Roman" w:cs="Times New Roman"/>
        </w:rPr>
        <w:t xml:space="preserve">, Peter A.C. ’t </w:t>
      </w:r>
      <w:proofErr w:type="spellStart"/>
      <w:r w:rsidRPr="001545E9">
        <w:rPr>
          <w:rFonts w:ascii="Times New Roman" w:hAnsi="Times New Roman" w:cs="Times New Roman"/>
        </w:rPr>
        <w:t>Hoen</w:t>
      </w:r>
      <w:proofErr w:type="spellEnd"/>
      <w:r w:rsidRPr="001545E9">
        <w:rPr>
          <w:rFonts w:ascii="Times New Roman" w:hAnsi="Times New Roman" w:cs="Times New Roman"/>
        </w:rPr>
        <w:t xml:space="preserve">, Rob </w:t>
      </w:r>
      <w:proofErr w:type="spellStart"/>
      <w:r w:rsidRPr="001545E9">
        <w:rPr>
          <w:rFonts w:ascii="Times New Roman" w:hAnsi="Times New Roman" w:cs="Times New Roman"/>
        </w:rPr>
        <w:t>Hooft</w:t>
      </w:r>
      <w:proofErr w:type="spellEnd"/>
      <w:r w:rsidRPr="001545E9">
        <w:rPr>
          <w:rFonts w:ascii="Times New Roman" w:hAnsi="Times New Roman" w:cs="Times New Roman"/>
        </w:rPr>
        <w:t xml:space="preserve">, Tobias Kuhn, Ruben </w:t>
      </w:r>
      <w:proofErr w:type="spellStart"/>
      <w:r w:rsidRPr="001545E9">
        <w:rPr>
          <w:rFonts w:ascii="Times New Roman" w:hAnsi="Times New Roman" w:cs="Times New Roman"/>
        </w:rPr>
        <w:t>Kok</w:t>
      </w:r>
      <w:proofErr w:type="spellEnd"/>
      <w:r w:rsidRPr="001545E9">
        <w:rPr>
          <w:rFonts w:ascii="Times New Roman" w:hAnsi="Times New Roman" w:cs="Times New Roman"/>
        </w:rPr>
        <w:t xml:space="preserve">, Joost </w:t>
      </w:r>
      <w:proofErr w:type="spellStart"/>
      <w:r w:rsidRPr="001545E9">
        <w:rPr>
          <w:rFonts w:ascii="Times New Roman" w:hAnsi="Times New Roman" w:cs="Times New Roman"/>
        </w:rPr>
        <w:t>Kok</w:t>
      </w:r>
      <w:proofErr w:type="spellEnd"/>
      <w:r w:rsidRPr="001545E9">
        <w:rPr>
          <w:rFonts w:ascii="Times New Roman" w:hAnsi="Times New Roman" w:cs="Times New Roman"/>
        </w:rPr>
        <w:t xml:space="preserve">, Scott J. Lusher, Maryann E. Martone, Albert Mons, Abel L. Packer, Bengt Persson, Philippe </w:t>
      </w:r>
      <w:r w:rsidRPr="001545E9">
        <w:rPr>
          <w:rFonts w:ascii="Times New Roman" w:hAnsi="Times New Roman" w:cs="Times New Roman"/>
        </w:rPr>
        <w:lastRenderedPageBreak/>
        <w:t xml:space="preserve">Rocca-Serra, Marco Roos, Rene van Schaik, Susanna-Assunta Sansone, Erik </w:t>
      </w:r>
      <w:proofErr w:type="spellStart"/>
      <w:r w:rsidRPr="001545E9">
        <w:rPr>
          <w:rFonts w:ascii="Times New Roman" w:hAnsi="Times New Roman" w:cs="Times New Roman"/>
        </w:rPr>
        <w:t>Schultes</w:t>
      </w:r>
      <w:proofErr w:type="spellEnd"/>
      <w:r w:rsidRPr="001545E9">
        <w:rPr>
          <w:rFonts w:ascii="Times New Roman" w:hAnsi="Times New Roman" w:cs="Times New Roman"/>
        </w:rPr>
        <w:t xml:space="preserve">, Thierry </w:t>
      </w:r>
      <w:proofErr w:type="spellStart"/>
      <w:r w:rsidRPr="001545E9">
        <w:rPr>
          <w:rFonts w:ascii="Times New Roman" w:hAnsi="Times New Roman" w:cs="Times New Roman"/>
        </w:rPr>
        <w:t>Sengstag</w:t>
      </w:r>
      <w:proofErr w:type="spellEnd"/>
      <w:r w:rsidRPr="001545E9">
        <w:rPr>
          <w:rFonts w:ascii="Times New Roman" w:hAnsi="Times New Roman" w:cs="Times New Roman"/>
        </w:rPr>
        <w:t>,</w:t>
      </w:r>
      <w:r w:rsidR="009A1B1A" w:rsidRPr="001545E9">
        <w:rPr>
          <w:rFonts w:ascii="Times New Roman" w:hAnsi="Times New Roman" w:cs="Times New Roman"/>
        </w:rPr>
        <w:t xml:space="preserve"> Ted Slater, George Strawn, Morris A. </w:t>
      </w:r>
      <w:proofErr w:type="spellStart"/>
      <w:r w:rsidR="009A1B1A" w:rsidRPr="001545E9">
        <w:rPr>
          <w:rFonts w:ascii="Times New Roman" w:hAnsi="Times New Roman" w:cs="Times New Roman"/>
        </w:rPr>
        <w:t>Swertz</w:t>
      </w:r>
      <w:proofErr w:type="spellEnd"/>
      <w:r w:rsidR="009A1B1A" w:rsidRPr="001545E9">
        <w:rPr>
          <w:rFonts w:ascii="Times New Roman" w:hAnsi="Times New Roman" w:cs="Times New Roman"/>
        </w:rPr>
        <w:t xml:space="preserve">, Mark Thompson, Johan van der Lei, Erik van </w:t>
      </w:r>
      <w:proofErr w:type="spellStart"/>
      <w:r w:rsidR="009A1B1A" w:rsidRPr="001545E9">
        <w:rPr>
          <w:rFonts w:ascii="Times New Roman" w:hAnsi="Times New Roman" w:cs="Times New Roman"/>
        </w:rPr>
        <w:t>Mulligen</w:t>
      </w:r>
      <w:proofErr w:type="spellEnd"/>
      <w:r w:rsidR="009A1B1A" w:rsidRPr="001545E9">
        <w:rPr>
          <w:rFonts w:ascii="Times New Roman" w:hAnsi="Times New Roman" w:cs="Times New Roman"/>
        </w:rPr>
        <w:t xml:space="preserve">, Jan </w:t>
      </w:r>
      <w:proofErr w:type="spellStart"/>
      <w:r w:rsidR="009A1B1A" w:rsidRPr="001545E9">
        <w:rPr>
          <w:rFonts w:ascii="Times New Roman" w:hAnsi="Times New Roman" w:cs="Times New Roman"/>
        </w:rPr>
        <w:t>Velterop</w:t>
      </w:r>
      <w:proofErr w:type="spellEnd"/>
      <w:r w:rsidR="009A1B1A" w:rsidRPr="001545E9">
        <w:rPr>
          <w:rFonts w:ascii="Times New Roman" w:hAnsi="Times New Roman" w:cs="Times New Roman"/>
        </w:rPr>
        <w:t xml:space="preserve">, </w:t>
      </w:r>
      <w:proofErr w:type="spellStart"/>
      <w:r w:rsidR="009A1B1A" w:rsidRPr="001545E9">
        <w:rPr>
          <w:rFonts w:ascii="Times New Roman" w:hAnsi="Times New Roman" w:cs="Times New Roman"/>
        </w:rPr>
        <w:t>Andra</w:t>
      </w:r>
      <w:proofErr w:type="spellEnd"/>
      <w:r w:rsidR="009A1B1A" w:rsidRPr="001545E9">
        <w:rPr>
          <w:rFonts w:ascii="Times New Roman" w:hAnsi="Times New Roman" w:cs="Times New Roman"/>
        </w:rPr>
        <w:t xml:space="preserve"> </w:t>
      </w:r>
      <w:proofErr w:type="spellStart"/>
      <w:r w:rsidR="009A1B1A" w:rsidRPr="001545E9">
        <w:rPr>
          <w:rFonts w:ascii="Times New Roman" w:hAnsi="Times New Roman" w:cs="Times New Roman"/>
        </w:rPr>
        <w:t>Waagmeester</w:t>
      </w:r>
      <w:proofErr w:type="spellEnd"/>
      <w:r w:rsidR="009A1B1A" w:rsidRPr="001545E9">
        <w:rPr>
          <w:rFonts w:ascii="Times New Roman" w:hAnsi="Times New Roman" w:cs="Times New Roman"/>
        </w:rPr>
        <w:t xml:space="preserve">, Peter </w:t>
      </w:r>
      <w:proofErr w:type="spellStart"/>
      <w:r w:rsidR="009A1B1A" w:rsidRPr="001545E9">
        <w:rPr>
          <w:rFonts w:ascii="Times New Roman" w:hAnsi="Times New Roman" w:cs="Times New Roman"/>
        </w:rPr>
        <w:t>Wittenburg</w:t>
      </w:r>
      <w:proofErr w:type="spellEnd"/>
      <w:r w:rsidR="009A1B1A" w:rsidRPr="001545E9">
        <w:rPr>
          <w:rFonts w:ascii="Times New Roman" w:hAnsi="Times New Roman" w:cs="Times New Roman"/>
        </w:rPr>
        <w:t xml:space="preserve">, Katherine </w:t>
      </w:r>
      <w:proofErr w:type="spellStart"/>
      <w:r w:rsidR="009A1B1A" w:rsidRPr="001545E9">
        <w:rPr>
          <w:rFonts w:ascii="Times New Roman" w:hAnsi="Times New Roman" w:cs="Times New Roman"/>
        </w:rPr>
        <w:t>Wolstencroft</w:t>
      </w:r>
      <w:proofErr w:type="spellEnd"/>
      <w:r w:rsidR="009A1B1A" w:rsidRPr="001545E9">
        <w:rPr>
          <w:rFonts w:ascii="Times New Roman" w:hAnsi="Times New Roman" w:cs="Times New Roman"/>
        </w:rPr>
        <w:t xml:space="preserve">, Jun Zhao, and Barend Mons. </w:t>
      </w:r>
      <w:r w:rsidR="00F205A7" w:rsidRPr="001545E9">
        <w:rPr>
          <w:rFonts w:ascii="Times New Roman" w:hAnsi="Times New Roman" w:cs="Times New Roman"/>
        </w:rPr>
        <w:t xml:space="preserve">2016. </w:t>
      </w:r>
      <w:r w:rsidRPr="001545E9">
        <w:rPr>
          <w:rFonts w:ascii="Times New Roman" w:hAnsi="Times New Roman" w:cs="Times New Roman"/>
        </w:rPr>
        <w:t>The FAIR Guiding Principles for scientific data management and stewardship</w:t>
      </w:r>
      <w:r w:rsidR="009A1B1A" w:rsidRPr="001545E9">
        <w:rPr>
          <w:rFonts w:ascii="Times New Roman" w:hAnsi="Times New Roman" w:cs="Times New Roman"/>
        </w:rPr>
        <w:t>.</w:t>
      </w:r>
      <w:del w:id="323" w:author="Allison Adelman" w:date="2019-10-05T16:17:00Z">
        <w:r w:rsidR="009A1B1A" w:rsidRPr="001545E9" w:rsidDel="00920D0B">
          <w:rPr>
            <w:rFonts w:ascii="Times New Roman" w:hAnsi="Times New Roman" w:cs="Times New Roman"/>
          </w:rPr>
          <w:delText>”</w:delText>
        </w:r>
      </w:del>
      <w:r w:rsidR="009A1B1A" w:rsidRPr="001545E9">
        <w:rPr>
          <w:rFonts w:ascii="Times New Roman" w:hAnsi="Times New Roman" w:cs="Times New Roman"/>
        </w:rPr>
        <w:t xml:space="preserve"> </w:t>
      </w:r>
      <w:r w:rsidRPr="001545E9">
        <w:rPr>
          <w:rFonts w:ascii="Times New Roman" w:hAnsi="Times New Roman" w:cs="Times New Roman"/>
          <w:i/>
        </w:rPr>
        <w:t>Scientific Data</w:t>
      </w:r>
      <w:r w:rsidR="009A1B1A" w:rsidRPr="001545E9">
        <w:rPr>
          <w:rFonts w:ascii="Times New Roman" w:hAnsi="Times New Roman" w:cs="Times New Roman"/>
        </w:rPr>
        <w:t xml:space="preserve"> </w:t>
      </w:r>
      <w:ins w:id="324" w:author="Allison Adelman" w:date="2019-10-05T16:17:00Z">
        <w:r w:rsidR="00920D0B" w:rsidRPr="001545E9">
          <w:rPr>
            <w:rFonts w:ascii="Times New Roman" w:hAnsi="Times New Roman" w:cs="Times New Roman"/>
          </w:rPr>
          <w:t xml:space="preserve">3: 160018. </w:t>
        </w:r>
      </w:ins>
      <w:ins w:id="325" w:author="Allison Adelman" w:date="2019-10-05T16:18:00Z">
        <w:r w:rsidR="008D33B0" w:rsidRPr="001545E9">
          <w:rPr>
            <w:rFonts w:ascii="Times New Roman" w:hAnsi="Times New Roman" w:cs="Times New Roman"/>
          </w:rPr>
          <w:t xml:space="preserve">March 15, </w:t>
        </w:r>
      </w:ins>
      <w:r w:rsidR="009A1B1A" w:rsidRPr="001545E9">
        <w:rPr>
          <w:rFonts w:ascii="Times New Roman" w:hAnsi="Times New Roman" w:cs="Times New Roman"/>
        </w:rPr>
        <w:t>2016</w:t>
      </w:r>
      <w:del w:id="326" w:author="Allison Adelman" w:date="2019-10-05T16:18:00Z">
        <w:r w:rsidR="009A1B1A" w:rsidRPr="001545E9" w:rsidDel="008D33B0">
          <w:rPr>
            <w:rFonts w:ascii="Times New Roman" w:hAnsi="Times New Roman" w:cs="Times New Roman"/>
          </w:rPr>
          <w:delText>/03/15/online</w:delText>
        </w:r>
      </w:del>
      <w:r w:rsidR="009A1B1A" w:rsidRPr="001545E9">
        <w:rPr>
          <w:rFonts w:ascii="Times New Roman" w:hAnsi="Times New Roman" w:cs="Times New Roman"/>
        </w:rPr>
        <w:t xml:space="preserve">. </w:t>
      </w:r>
      <w:r w:rsidR="00D60AF5" w:rsidRPr="001545E9">
        <w:fldChar w:fldCharType="begin"/>
      </w:r>
      <w:r w:rsidR="00D60AF5" w:rsidRPr="001545E9">
        <w:instrText xml:space="preserve"> HYPERLINK "https://doi.org/10.1038/sdata.2016.18" </w:instrText>
      </w:r>
      <w:r w:rsidR="00D60AF5" w:rsidRPr="001545E9">
        <w:fldChar w:fldCharType="separate"/>
      </w:r>
      <w:r w:rsidR="00425954" w:rsidRPr="001545E9">
        <w:rPr>
          <w:rStyle w:val="Hyperlink"/>
          <w:rFonts w:ascii="Times New Roman" w:hAnsi="Times New Roman" w:cs="Times New Roman"/>
        </w:rPr>
        <w:t>https://doi.org/10.1038/sdata.2016.18</w:t>
      </w:r>
      <w:r w:rsidR="00D60AF5" w:rsidRPr="001545E9">
        <w:rPr>
          <w:rStyle w:val="Hyperlink"/>
          <w:rFonts w:ascii="Times New Roman" w:hAnsi="Times New Roman" w:cs="Times New Roman"/>
        </w:rPr>
        <w:fldChar w:fldCharType="end"/>
      </w:r>
      <w:r w:rsidR="00425954" w:rsidRPr="001545E9">
        <w:rPr>
          <w:rFonts w:ascii="Times New Roman" w:hAnsi="Times New Roman" w:cs="Times New Roman"/>
        </w:rPr>
        <w:t>.</w:t>
      </w:r>
    </w:p>
    <w:p w14:paraId="129EEC07" w14:textId="54114DCB" w:rsidR="009A1B1A" w:rsidRPr="001545E9" w:rsidDel="00920D0B" w:rsidRDefault="009A1B1A">
      <w:pPr>
        <w:spacing w:line="480" w:lineRule="auto"/>
        <w:ind w:left="720" w:hanging="720"/>
        <w:rPr>
          <w:del w:id="327" w:author="Allison Adelman" w:date="2019-10-05T16:16:00Z"/>
          <w:rFonts w:ascii="Times New Roman" w:hAnsi="Times New Roman" w:cs="Times New Roman"/>
        </w:rPr>
        <w:pPrChange w:id="328" w:author="Allison Adelman" w:date="2019-10-05T16:16:00Z">
          <w:pPr>
            <w:spacing w:line="480" w:lineRule="auto"/>
          </w:pPr>
        </w:pPrChange>
      </w:pPr>
    </w:p>
    <w:p w14:paraId="75D18C80" w14:textId="6AC6DEDA" w:rsidR="002A3342" w:rsidRPr="001545E9" w:rsidDel="00920D0B" w:rsidRDefault="002A3342">
      <w:pPr>
        <w:spacing w:line="480" w:lineRule="auto"/>
        <w:ind w:left="720" w:hanging="720"/>
        <w:rPr>
          <w:del w:id="329" w:author="Allison Adelman" w:date="2019-10-05T16:16:00Z"/>
          <w:rFonts w:ascii="Times New Roman" w:hAnsi="Times New Roman" w:cs="Times New Roman"/>
        </w:rPr>
        <w:pPrChange w:id="330" w:author="Allison Adelman" w:date="2019-10-05T16:16:00Z">
          <w:pPr>
            <w:spacing w:line="480" w:lineRule="auto"/>
          </w:pPr>
        </w:pPrChange>
      </w:pPr>
      <w:del w:id="331" w:author="Allison Adelman" w:date="2019-10-05T16:16:00Z">
        <w:r w:rsidRPr="001545E9" w:rsidDel="00920D0B">
          <w:rPr>
            <w:rFonts w:ascii="Times New Roman" w:hAnsi="Times New Roman" w:cs="Times New Roman"/>
          </w:rPr>
          <w:delText>Author:</w:delText>
        </w:r>
      </w:del>
    </w:p>
    <w:p w14:paraId="0308010A" w14:textId="078ABC92" w:rsidR="002A3342" w:rsidRPr="001545E9" w:rsidDel="00920D0B" w:rsidRDefault="002A3342">
      <w:pPr>
        <w:spacing w:line="480" w:lineRule="auto"/>
        <w:ind w:left="720" w:hanging="720"/>
        <w:rPr>
          <w:del w:id="332" w:author="Allison Adelman" w:date="2019-10-05T16:16:00Z"/>
          <w:rFonts w:ascii="Times New Roman" w:hAnsi="Times New Roman" w:cs="Times New Roman"/>
        </w:rPr>
        <w:pPrChange w:id="333" w:author="Allison Adelman" w:date="2019-10-05T16:16:00Z">
          <w:pPr>
            <w:spacing w:line="480" w:lineRule="auto"/>
          </w:pPr>
        </w:pPrChange>
      </w:pPr>
      <w:del w:id="334" w:author="Allison Adelman" w:date="2019-10-05T16:16:00Z">
        <w:r w:rsidRPr="001545E9" w:rsidDel="00920D0B">
          <w:rPr>
            <w:rFonts w:ascii="Times New Roman" w:hAnsi="Times New Roman" w:cs="Times New Roman"/>
          </w:rPr>
          <w:delText>Laura A. Janda, UiT The Arctic University of Norway</w:delText>
        </w:r>
      </w:del>
    </w:p>
    <w:p w14:paraId="651C9DE5" w14:textId="7070E070" w:rsidR="002A3342" w:rsidRPr="001545E9" w:rsidRDefault="002A3342">
      <w:pPr>
        <w:spacing w:line="480" w:lineRule="auto"/>
        <w:ind w:left="720" w:hanging="720"/>
        <w:rPr>
          <w:rFonts w:ascii="Times New Roman" w:hAnsi="Times New Roman" w:cs="Times New Roman"/>
        </w:rPr>
        <w:pPrChange w:id="335" w:author="Allison Adelman" w:date="2019-10-05T16:16:00Z">
          <w:pPr>
            <w:spacing w:line="480" w:lineRule="auto"/>
          </w:pPr>
        </w:pPrChange>
      </w:pPr>
      <w:del w:id="336" w:author="Allison Adelman" w:date="2019-10-05T16:16:00Z">
        <w:r w:rsidRPr="001545E9" w:rsidDel="00920D0B">
          <w:rPr>
            <w:rFonts w:ascii="Times New Roman" w:hAnsi="Times New Roman" w:cs="Times New Roman"/>
          </w:rPr>
          <w:delText>laura.janda@uit.no</w:delText>
        </w:r>
      </w:del>
    </w:p>
    <w:sectPr w:rsidR="002A3342" w:rsidRPr="001545E9" w:rsidSect="00A60FAA">
      <w:footerReference w:type="even" r:id="rId14"/>
      <w:footerReference w:type="default" r:id="rId15"/>
      <w:pgSz w:w="11900" w:h="16840"/>
      <w:pgMar w:top="2160" w:right="2160" w:bottom="2160" w:left="216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lison Adelman" w:date="2019-10-05T16:14:00Z" w:initials="AA">
    <w:p w14:paraId="5E2D01E2" w14:textId="77777777" w:rsidR="00432468" w:rsidRDefault="00432468">
      <w:pPr>
        <w:pStyle w:val="CommentText"/>
      </w:pPr>
      <w:r>
        <w:rPr>
          <w:rStyle w:val="CommentReference"/>
        </w:rPr>
        <w:annotationRef/>
      </w:r>
      <w:r>
        <w:t xml:space="preserve">(I assume the “58” here was the DMUC chapter number, so I’ve deleted it for now, since none of the other chapters have that number listed in their Word </w:t>
      </w:r>
      <w:proofErr w:type="spellStart"/>
      <w:proofErr w:type="gramStart"/>
      <w:r>
        <w:t>doc.s</w:t>
      </w:r>
      <w:proofErr w:type="spellEnd"/>
      <w:proofErr w:type="gramEnd"/>
      <w:r>
        <w:t xml:space="preserve"> yet.)</w:t>
      </w:r>
    </w:p>
  </w:comment>
  <w:comment w:id="4" w:author="Allison Adelman" w:date="2019-10-05T16:23:00Z" w:initials="AA">
    <w:p w14:paraId="6A925A4C" w14:textId="77777777" w:rsidR="001D62D7" w:rsidRDefault="001D62D7">
      <w:pPr>
        <w:pStyle w:val="CommentText"/>
      </w:pPr>
      <w:r>
        <w:rPr>
          <w:rStyle w:val="CommentReference"/>
        </w:rPr>
        <w:annotationRef/>
      </w:r>
      <w:r>
        <w:t>This chapter title does not follow the general pattern of titles for other chapters:</w:t>
      </w:r>
    </w:p>
    <w:p w14:paraId="41E0D619" w14:textId="6B37B90B" w:rsidR="001D62D7" w:rsidRPr="001D62D7" w:rsidRDefault="001D62D7" w:rsidP="001D62D7">
      <w:pPr>
        <w:rPr>
          <w:rFonts w:ascii="Times New Roman" w:eastAsia="Times New Roman" w:hAnsi="Times New Roman" w:cs="Times New Roman"/>
          <w:lang w:eastAsia="ja-JP"/>
        </w:rPr>
      </w:pPr>
      <w:r w:rsidRPr="001D62D7">
        <w:rPr>
          <w:rFonts w:ascii="Helvetica" w:eastAsia="Times New Roman" w:hAnsi="Helvetica" w:cs="Times New Roman"/>
          <w:color w:val="000000"/>
          <w:sz w:val="20"/>
          <w:szCs w:val="20"/>
          <w:shd w:val="clear" w:color="auto" w:fill="FFFFFF"/>
          <w:lang w:eastAsia="ja-JP"/>
        </w:rPr>
        <w:t>"Managing ___ data for ___" or "Managing _____"</w:t>
      </w:r>
    </w:p>
    <w:p w14:paraId="732F7E6A" w14:textId="23FC7B20" w:rsidR="001D62D7" w:rsidRDefault="001D62D7">
      <w:pPr>
        <w:pStyle w:val="CommentText"/>
      </w:pPr>
    </w:p>
    <w:p w14:paraId="7AA27757" w14:textId="77777777" w:rsidR="001D62D7" w:rsidRDefault="001D62D7">
      <w:pPr>
        <w:pStyle w:val="CommentText"/>
      </w:pPr>
    </w:p>
    <w:p w14:paraId="248970A3" w14:textId="493B2E14" w:rsidR="001D62D7" w:rsidRDefault="001D62D7">
      <w:pPr>
        <w:pStyle w:val="CommentText"/>
      </w:pPr>
      <w:r>
        <w:t>I’m not sure whether it’d be fitting to simply change it to:</w:t>
      </w:r>
    </w:p>
    <w:p w14:paraId="7E639BC4" w14:textId="08C1E4F5" w:rsidR="001D62D7" w:rsidRDefault="001D62D7" w:rsidP="001D62D7">
      <w:pPr>
        <w:spacing w:line="480" w:lineRule="auto"/>
      </w:pPr>
      <w:r>
        <w:t>“</w:t>
      </w:r>
      <w:r w:rsidRPr="001D62D7">
        <w:rPr>
          <w:rFonts w:ascii="Times New Roman" w:hAnsi="Times New Roman" w:cs="Times New Roman"/>
          <w:b/>
          <w:u w:val="single"/>
        </w:rPr>
        <w:t>Managing</w:t>
      </w:r>
      <w:r>
        <w:rPr>
          <w:rFonts w:ascii="Times New Roman" w:hAnsi="Times New Roman" w:cs="Times New Roman"/>
          <w:bCs/>
        </w:rPr>
        <w:t xml:space="preserve"> </w:t>
      </w:r>
      <w:r w:rsidRPr="00BB1160">
        <w:rPr>
          <w:rFonts w:ascii="Times New Roman" w:hAnsi="Times New Roman" w:cs="Times New Roman"/>
          <w:bCs/>
        </w:rPr>
        <w:t>re-usable data and statistical code</w:t>
      </w:r>
      <w:r>
        <w:rPr>
          <w:rStyle w:val="CommentReference"/>
        </w:rPr>
        <w:annotationRef/>
      </w:r>
      <w:r>
        <w:t>”</w:t>
      </w:r>
    </w:p>
    <w:p w14:paraId="117938F0" w14:textId="728A0FEC" w:rsidR="001D62D7" w:rsidRDefault="001D62D7" w:rsidP="001D62D7">
      <w:pPr>
        <w:spacing w:line="480" w:lineRule="auto"/>
      </w:pPr>
    </w:p>
    <w:p w14:paraId="3591CE8A" w14:textId="19BCA92F" w:rsidR="001D62D7" w:rsidRDefault="001D62D7" w:rsidP="001D62D7">
      <w:pPr>
        <w:spacing w:line="480" w:lineRule="auto"/>
      </w:pPr>
      <w:r>
        <w:t>But it might be too wordy to change to something like:</w:t>
      </w:r>
    </w:p>
    <w:p w14:paraId="75B32A11" w14:textId="69B3D277" w:rsidR="001D62D7" w:rsidRDefault="001D62D7" w:rsidP="001D62D7">
      <w:pPr>
        <w:spacing w:line="480" w:lineRule="auto"/>
      </w:pPr>
      <w:r>
        <w:t>“</w:t>
      </w:r>
      <w:r w:rsidRPr="001D62D7">
        <w:rPr>
          <w:rFonts w:ascii="Times New Roman" w:hAnsi="Times New Roman" w:cs="Times New Roman"/>
          <w:b/>
          <w:u w:val="single"/>
        </w:rPr>
        <w:t>Managing</w:t>
      </w:r>
      <w:r>
        <w:rPr>
          <w:rFonts w:ascii="Times New Roman" w:hAnsi="Times New Roman" w:cs="Times New Roman"/>
          <w:b/>
          <w:u w:val="single"/>
        </w:rPr>
        <w:t xml:space="preserve"> data to allow for</w:t>
      </w:r>
      <w:r>
        <w:rPr>
          <w:rFonts w:ascii="Times New Roman" w:hAnsi="Times New Roman" w:cs="Times New Roman"/>
          <w:bCs/>
        </w:rPr>
        <w:t xml:space="preserve"> </w:t>
      </w:r>
      <w:r w:rsidRPr="00BB1160">
        <w:rPr>
          <w:rFonts w:ascii="Times New Roman" w:hAnsi="Times New Roman" w:cs="Times New Roman"/>
          <w:bCs/>
        </w:rPr>
        <w:t xml:space="preserve">re-usable data and </w:t>
      </w:r>
      <w:r w:rsidRPr="001D62D7">
        <w:rPr>
          <w:rFonts w:ascii="Times New Roman" w:hAnsi="Times New Roman" w:cs="Times New Roman"/>
          <w:b/>
          <w:u w:val="single"/>
        </w:rPr>
        <w:t>recommendations for</w:t>
      </w:r>
      <w:r>
        <w:rPr>
          <w:rFonts w:ascii="Times New Roman" w:hAnsi="Times New Roman" w:cs="Times New Roman"/>
          <w:bCs/>
        </w:rPr>
        <w:t xml:space="preserve"> </w:t>
      </w:r>
      <w:r w:rsidRPr="00BB1160">
        <w:rPr>
          <w:rFonts w:ascii="Times New Roman" w:hAnsi="Times New Roman" w:cs="Times New Roman"/>
          <w:bCs/>
        </w:rPr>
        <w:t>statistical code</w:t>
      </w:r>
      <w:r>
        <w:rPr>
          <w:rStyle w:val="CommentReference"/>
        </w:rPr>
        <w:annotationRef/>
      </w:r>
      <w:r>
        <w:t>”</w:t>
      </w:r>
    </w:p>
    <w:p w14:paraId="303C1D96" w14:textId="68135E9F" w:rsidR="001D62D7" w:rsidRDefault="00C779B2">
      <w:pPr>
        <w:pStyle w:val="CommentText"/>
      </w:pPr>
      <w:r>
        <w:t>/</w:t>
      </w:r>
    </w:p>
    <w:p w14:paraId="25A1AD4A" w14:textId="039A5B65" w:rsidR="001D62D7" w:rsidRDefault="001D62D7" w:rsidP="001D62D7">
      <w:pPr>
        <w:spacing w:line="480" w:lineRule="auto"/>
      </w:pPr>
      <w:r>
        <w:t>“</w:t>
      </w:r>
      <w:r w:rsidRPr="001D62D7">
        <w:rPr>
          <w:rFonts w:ascii="Times New Roman" w:hAnsi="Times New Roman" w:cs="Times New Roman"/>
          <w:b/>
          <w:u w:val="single"/>
        </w:rPr>
        <w:t>Managing</w:t>
      </w:r>
      <w:r>
        <w:rPr>
          <w:rFonts w:ascii="Times New Roman" w:hAnsi="Times New Roman" w:cs="Times New Roman"/>
          <w:b/>
          <w:u w:val="single"/>
        </w:rPr>
        <w:t xml:space="preserve"> statistical code to allow for</w:t>
      </w:r>
      <w:r>
        <w:rPr>
          <w:rFonts w:ascii="Times New Roman" w:hAnsi="Times New Roman" w:cs="Times New Roman"/>
          <w:bCs/>
        </w:rPr>
        <w:t xml:space="preserve"> </w:t>
      </w:r>
      <w:r w:rsidRPr="00BB1160">
        <w:rPr>
          <w:rFonts w:ascii="Times New Roman" w:hAnsi="Times New Roman" w:cs="Times New Roman"/>
          <w:bCs/>
        </w:rPr>
        <w:t>re-usable data</w:t>
      </w:r>
      <w:r>
        <w:t>”</w:t>
      </w:r>
    </w:p>
    <w:p w14:paraId="3C51B536" w14:textId="77777777" w:rsidR="001D62D7" w:rsidRDefault="001D62D7">
      <w:pPr>
        <w:pStyle w:val="CommentText"/>
      </w:pPr>
    </w:p>
    <w:p w14:paraId="4A708EB8" w14:textId="77777777" w:rsidR="001D62D7" w:rsidRDefault="001D62D7">
      <w:pPr>
        <w:pStyle w:val="CommentText"/>
      </w:pPr>
      <w:r>
        <w:t>Etc.</w:t>
      </w:r>
    </w:p>
    <w:p w14:paraId="2DA10326" w14:textId="385867B0" w:rsidR="001D62D7" w:rsidRDefault="001D62D7">
      <w:pPr>
        <w:pStyle w:val="CommentText"/>
      </w:pPr>
      <w:r>
        <w:t>…</w:t>
      </w:r>
      <w:proofErr w:type="gramStart"/>
      <w:r>
        <w:t>So</w:t>
      </w:r>
      <w:proofErr w:type="gramEnd"/>
      <w:r>
        <w:t xml:space="preserve"> I’m not quite sure what to recommend as a revised title that would be more consistent with the others.</w:t>
      </w:r>
    </w:p>
  </w:comment>
  <w:comment w:id="23" w:author="Bradley McDonnell" w:date="2019-11-26T14:20:00Z" w:initials="BM">
    <w:p w14:paraId="24FCDDB4" w14:textId="1A5CF033" w:rsidR="004420BD" w:rsidRDefault="004420BD">
      <w:pPr>
        <w:pStyle w:val="CommentText"/>
      </w:pPr>
      <w:r>
        <w:rPr>
          <w:rStyle w:val="CommentReference"/>
        </w:rPr>
        <w:annotationRef/>
      </w:r>
      <w:r>
        <w:t xml:space="preserve">Note that I’ve changed most all instances where you refer to your archived data and code as a “post”. Instead, I’ve used two strategies. First, instead of post, I’ve used the word “resource”. This is something that a group of us (including Helene and Philipp) have used in discussing data citation. Second, I’ve kept instances where you refer to post as a </w:t>
      </w:r>
      <w:proofErr w:type="spellStart"/>
      <w:r>
        <w:t>TROLLing</w:t>
      </w:r>
      <w:proofErr w:type="spellEnd"/>
      <w:r>
        <w:t xml:space="preserve"> post. I think this is much clearer. Let me know if this raises any concerns. </w:t>
      </w:r>
    </w:p>
  </w:comment>
  <w:comment w:id="28" w:author="Bradley McDonnell" w:date="2019-11-26T08:22:00Z" w:initials="BM">
    <w:p w14:paraId="55572C84" w14:textId="036468DB" w:rsidR="004B3630" w:rsidRDefault="004B3630">
      <w:pPr>
        <w:pStyle w:val="CommentText"/>
      </w:pPr>
      <w:r>
        <w:rPr>
          <w:rStyle w:val="CommentReference"/>
        </w:rPr>
        <w:annotationRef/>
      </w:r>
      <w:r w:rsidR="00EA160C">
        <w:t xml:space="preserve">I don’t think that post is the right word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2D01E2" w15:done="0"/>
  <w15:commentEx w15:paraId="2DA10326" w15:done="0"/>
  <w15:commentEx w15:paraId="24FCDDB4" w15:done="0"/>
  <w15:commentEx w15:paraId="55572C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2D01E2" w16cid:durableId="21433FFB"/>
  <w16cid:commentId w16cid:paraId="2DA10326" w16cid:durableId="214341F2"/>
  <w16cid:commentId w16cid:paraId="24FCDDB4" w16cid:durableId="2187B32B"/>
  <w16cid:commentId w16cid:paraId="55572C84" w16cid:durableId="21875F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1C604" w14:textId="77777777" w:rsidR="009854BD" w:rsidRDefault="009854BD" w:rsidP="00E72D5A">
      <w:r>
        <w:separator/>
      </w:r>
    </w:p>
  </w:endnote>
  <w:endnote w:type="continuationSeparator" w:id="0">
    <w:p w14:paraId="78A1E738" w14:textId="77777777" w:rsidR="009854BD" w:rsidRDefault="009854BD" w:rsidP="00E7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32976783"/>
      <w:docPartObj>
        <w:docPartGallery w:val="Page Numbers (Bottom of Page)"/>
        <w:docPartUnique/>
      </w:docPartObj>
    </w:sdtPr>
    <w:sdtEndPr>
      <w:rPr>
        <w:rStyle w:val="PageNumber"/>
      </w:rPr>
    </w:sdtEndPr>
    <w:sdtContent>
      <w:p w14:paraId="1263BD11" w14:textId="77777777" w:rsidR="005B2DA6" w:rsidRDefault="005B2DA6" w:rsidP="004044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58F10C" w14:textId="77777777" w:rsidR="005B2DA6" w:rsidRDefault="005B2DA6" w:rsidP="005B2D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0981742"/>
      <w:docPartObj>
        <w:docPartGallery w:val="Page Numbers (Bottom of Page)"/>
        <w:docPartUnique/>
      </w:docPartObj>
    </w:sdtPr>
    <w:sdtEndPr>
      <w:rPr>
        <w:rStyle w:val="PageNumber"/>
      </w:rPr>
    </w:sdtEndPr>
    <w:sdtContent>
      <w:p w14:paraId="64CDD6BF" w14:textId="77777777" w:rsidR="005B2DA6" w:rsidRDefault="005B2DA6" w:rsidP="004044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B45592" w14:textId="77777777" w:rsidR="005B2DA6" w:rsidRDefault="005B2DA6" w:rsidP="005B2DA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F9763" w14:textId="77777777" w:rsidR="009854BD" w:rsidRDefault="009854BD" w:rsidP="00E72D5A">
      <w:r>
        <w:separator/>
      </w:r>
    </w:p>
  </w:footnote>
  <w:footnote w:type="continuationSeparator" w:id="0">
    <w:p w14:paraId="605FB887" w14:textId="77777777" w:rsidR="009854BD" w:rsidRDefault="009854BD" w:rsidP="00E72D5A">
      <w:r>
        <w:continuationSeparator/>
      </w:r>
    </w:p>
  </w:footnote>
  <w:footnote w:id="1">
    <w:p w14:paraId="7C608200" w14:textId="77777777" w:rsidR="00DF468D" w:rsidRPr="001C3DC3" w:rsidRDefault="00DF468D">
      <w:pPr>
        <w:pStyle w:val="FootnoteText"/>
        <w:spacing w:line="480" w:lineRule="auto"/>
        <w:rPr>
          <w:rFonts w:ascii="Times New Roman" w:hAnsi="Times New Roman" w:cs="Times New Roman"/>
          <w:sz w:val="24"/>
          <w:szCs w:val="24"/>
          <w:rPrChange w:id="41" w:author="Allison Adelman" w:date="2019-10-05T16:32:00Z">
            <w:rPr>
              <w:rFonts w:ascii="Times New Roman" w:hAnsi="Times New Roman" w:cs="Times New Roman"/>
            </w:rPr>
          </w:rPrChange>
        </w:rPr>
        <w:pPrChange w:id="42" w:author="Allison Adelman" w:date="2019-10-05T16:32:00Z">
          <w:pPr>
            <w:pStyle w:val="FootnoteText"/>
          </w:pPr>
        </w:pPrChange>
      </w:pPr>
      <w:r w:rsidRPr="001C3DC3">
        <w:rPr>
          <w:rStyle w:val="FootnoteReference"/>
          <w:rFonts w:ascii="Times New Roman" w:hAnsi="Times New Roman" w:cs="Times New Roman"/>
          <w:sz w:val="24"/>
          <w:szCs w:val="24"/>
          <w:rPrChange w:id="43" w:author="Allison Adelman" w:date="2019-10-05T16:32:00Z">
            <w:rPr>
              <w:rStyle w:val="FootnoteReference"/>
              <w:rFonts w:ascii="Times New Roman" w:hAnsi="Times New Roman" w:cs="Times New Roman"/>
            </w:rPr>
          </w:rPrChange>
        </w:rPr>
        <w:footnoteRef/>
      </w:r>
      <w:r w:rsidRPr="001C3DC3">
        <w:rPr>
          <w:rFonts w:ascii="Times New Roman" w:hAnsi="Times New Roman" w:cs="Times New Roman"/>
          <w:sz w:val="24"/>
          <w:szCs w:val="24"/>
          <w:rPrChange w:id="44" w:author="Allison Adelman" w:date="2019-10-05T16:32:00Z">
            <w:rPr>
              <w:rFonts w:ascii="Times New Roman" w:hAnsi="Times New Roman" w:cs="Times New Roman"/>
            </w:rPr>
          </w:rPrChange>
        </w:rPr>
        <w:t xml:space="preserve"> Brief statements of the FAIR principles are also available at </w:t>
      </w:r>
      <w:r w:rsidR="00D60AF5" w:rsidRPr="001C3DC3">
        <w:rPr>
          <w:rFonts w:ascii="Times New Roman" w:hAnsi="Times New Roman" w:cs="Times New Roman"/>
          <w:sz w:val="24"/>
          <w:szCs w:val="24"/>
          <w:rPrChange w:id="45" w:author="Allison Adelman" w:date="2019-10-05T16:32:00Z">
            <w:rPr/>
          </w:rPrChange>
        </w:rPr>
        <w:fldChar w:fldCharType="begin"/>
      </w:r>
      <w:r w:rsidR="00D60AF5" w:rsidRPr="001C3DC3">
        <w:rPr>
          <w:rFonts w:ascii="Times New Roman" w:hAnsi="Times New Roman" w:cs="Times New Roman"/>
          <w:sz w:val="24"/>
          <w:szCs w:val="24"/>
          <w:rPrChange w:id="46" w:author="Allison Adelman" w:date="2019-10-05T16:32:00Z">
            <w:rPr/>
          </w:rPrChange>
        </w:rPr>
        <w:instrText xml:space="preserve"> HYPERLINK "https://www.force11.org/group/fairgroup/fairprinciples" </w:instrText>
      </w:r>
      <w:r w:rsidR="00D60AF5" w:rsidRPr="001C3DC3">
        <w:rPr>
          <w:sz w:val="24"/>
          <w:szCs w:val="24"/>
          <w:rPrChange w:id="47" w:author="Allison Adelman" w:date="2019-10-05T16:32:00Z">
            <w:rPr>
              <w:rStyle w:val="Hyperlink"/>
              <w:rFonts w:ascii="Times New Roman" w:hAnsi="Times New Roman" w:cs="Times New Roman"/>
            </w:rPr>
          </w:rPrChange>
        </w:rPr>
        <w:fldChar w:fldCharType="separate"/>
      </w:r>
      <w:r w:rsidRPr="001C3DC3">
        <w:rPr>
          <w:rStyle w:val="Hyperlink"/>
          <w:rFonts w:ascii="Times New Roman" w:hAnsi="Times New Roman" w:cs="Times New Roman"/>
          <w:sz w:val="24"/>
          <w:szCs w:val="24"/>
          <w:rPrChange w:id="48" w:author="Allison Adelman" w:date="2019-10-05T16:32:00Z">
            <w:rPr>
              <w:rStyle w:val="Hyperlink"/>
              <w:rFonts w:ascii="Times New Roman" w:hAnsi="Times New Roman" w:cs="Times New Roman"/>
            </w:rPr>
          </w:rPrChange>
        </w:rPr>
        <w:t>https://www.force11.org/group/fairgroup/fairprinciples</w:t>
      </w:r>
      <w:r w:rsidR="00D60AF5" w:rsidRPr="001C3DC3">
        <w:rPr>
          <w:rStyle w:val="Hyperlink"/>
          <w:rFonts w:ascii="Times New Roman" w:hAnsi="Times New Roman" w:cs="Times New Roman"/>
          <w:sz w:val="24"/>
          <w:szCs w:val="24"/>
          <w:rPrChange w:id="49" w:author="Allison Adelman" w:date="2019-10-05T16:32:00Z">
            <w:rPr>
              <w:rStyle w:val="Hyperlink"/>
              <w:rFonts w:ascii="Times New Roman" w:hAnsi="Times New Roman" w:cs="Times New Roman"/>
            </w:rPr>
          </w:rPrChange>
        </w:rPr>
        <w:fldChar w:fldCharType="end"/>
      </w:r>
      <w:r w:rsidRPr="001C3DC3">
        <w:rPr>
          <w:rFonts w:ascii="Times New Roman" w:hAnsi="Times New Roman" w:cs="Times New Roman"/>
          <w:sz w:val="24"/>
          <w:szCs w:val="24"/>
          <w:rPrChange w:id="50" w:author="Allison Adelman" w:date="2019-10-05T16:32:00Z">
            <w:rPr>
              <w:rFonts w:ascii="Times New Roman" w:hAnsi="Times New Roman" w:cs="Times New Roman"/>
            </w:rPr>
          </w:rPrChange>
        </w:rPr>
        <w:t xml:space="preserve"> and </w:t>
      </w:r>
      <w:r w:rsidR="00D60AF5" w:rsidRPr="001C3DC3">
        <w:rPr>
          <w:rFonts w:ascii="Times New Roman" w:hAnsi="Times New Roman" w:cs="Times New Roman"/>
          <w:sz w:val="24"/>
          <w:szCs w:val="24"/>
          <w:rPrChange w:id="51" w:author="Allison Adelman" w:date="2019-10-05T16:32:00Z">
            <w:rPr/>
          </w:rPrChange>
        </w:rPr>
        <w:fldChar w:fldCharType="begin"/>
      </w:r>
      <w:r w:rsidR="00D60AF5" w:rsidRPr="001C3DC3">
        <w:rPr>
          <w:rFonts w:ascii="Times New Roman" w:hAnsi="Times New Roman" w:cs="Times New Roman"/>
          <w:sz w:val="24"/>
          <w:szCs w:val="24"/>
          <w:rPrChange w:id="52" w:author="Allison Adelman" w:date="2019-10-05T16:32:00Z">
            <w:rPr/>
          </w:rPrChange>
        </w:rPr>
        <w:instrText xml:space="preserve"> HYPERLINK "https://www.go-fair.org/fair-principles/" </w:instrText>
      </w:r>
      <w:r w:rsidR="00D60AF5" w:rsidRPr="001C3DC3">
        <w:rPr>
          <w:sz w:val="24"/>
          <w:szCs w:val="24"/>
          <w:rPrChange w:id="53" w:author="Allison Adelman" w:date="2019-10-05T16:32:00Z">
            <w:rPr>
              <w:rStyle w:val="Hyperlink"/>
              <w:rFonts w:ascii="Times New Roman" w:hAnsi="Times New Roman" w:cs="Times New Roman"/>
            </w:rPr>
          </w:rPrChange>
        </w:rPr>
        <w:fldChar w:fldCharType="separate"/>
      </w:r>
      <w:r w:rsidRPr="001C3DC3">
        <w:rPr>
          <w:rStyle w:val="Hyperlink"/>
          <w:rFonts w:ascii="Times New Roman" w:hAnsi="Times New Roman" w:cs="Times New Roman"/>
          <w:sz w:val="24"/>
          <w:szCs w:val="24"/>
          <w:rPrChange w:id="54" w:author="Allison Adelman" w:date="2019-10-05T16:32:00Z">
            <w:rPr>
              <w:rStyle w:val="Hyperlink"/>
              <w:rFonts w:ascii="Times New Roman" w:hAnsi="Times New Roman" w:cs="Times New Roman"/>
            </w:rPr>
          </w:rPrChange>
        </w:rPr>
        <w:t>https://www.go-fair.org/fair-principles/</w:t>
      </w:r>
      <w:r w:rsidR="00D60AF5" w:rsidRPr="001C3DC3">
        <w:rPr>
          <w:rStyle w:val="Hyperlink"/>
          <w:rFonts w:ascii="Times New Roman" w:hAnsi="Times New Roman" w:cs="Times New Roman"/>
          <w:sz w:val="24"/>
          <w:szCs w:val="24"/>
          <w:rPrChange w:id="55" w:author="Allison Adelman" w:date="2019-10-05T16:32:00Z">
            <w:rPr>
              <w:rStyle w:val="Hyperlink"/>
              <w:rFonts w:ascii="Times New Roman" w:hAnsi="Times New Roman" w:cs="Times New Roman"/>
            </w:rPr>
          </w:rPrChange>
        </w:rPr>
        <w:fldChar w:fldCharType="end"/>
      </w:r>
      <w:del w:id="56" w:author="Allison Adelman" w:date="2019-10-05T16:32:00Z">
        <w:r w:rsidRPr="001C3DC3" w:rsidDel="001C3DC3">
          <w:rPr>
            <w:rFonts w:ascii="Times New Roman" w:hAnsi="Times New Roman" w:cs="Times New Roman"/>
            <w:sz w:val="24"/>
            <w:szCs w:val="24"/>
            <w:rPrChange w:id="57" w:author="Allison Adelman" w:date="2019-10-05T16:32:00Z">
              <w:rPr>
                <w:rFonts w:ascii="Times New Roman" w:hAnsi="Times New Roman" w:cs="Times New Roman"/>
              </w:rPr>
            </w:rPrChange>
          </w:rPr>
          <w:delText xml:space="preserve"> </w:delText>
        </w:r>
      </w:del>
      <w:r w:rsidRPr="001C3DC3">
        <w:rPr>
          <w:rFonts w:ascii="Times New Roman" w:hAnsi="Times New Roman" w:cs="Times New Roman"/>
          <w:sz w:val="24"/>
          <w:szCs w:val="24"/>
          <w:rPrChange w:id="58" w:author="Allison Adelman" w:date="2019-10-05T16:32:00Z">
            <w:rPr>
              <w:rFonts w:ascii="Times New Roman" w:hAnsi="Times New Roman" w:cs="Times New Roman"/>
            </w:rPr>
          </w:rPrChange>
        </w:rPr>
        <w:t>.</w:t>
      </w:r>
    </w:p>
  </w:footnote>
  <w:footnote w:id="2">
    <w:p w14:paraId="0C82F8D2" w14:textId="45DEF339" w:rsidR="00F3165C" w:rsidRPr="00F3165C" w:rsidRDefault="00F3165C" w:rsidP="00F3165C">
      <w:pPr>
        <w:pStyle w:val="FootnoteText"/>
        <w:spacing w:line="480" w:lineRule="auto"/>
        <w:rPr>
          <w:rFonts w:ascii="Times New Roman" w:hAnsi="Times New Roman" w:cs="Times New Roman"/>
          <w:sz w:val="24"/>
          <w:szCs w:val="24"/>
        </w:rPr>
      </w:pPr>
      <w:ins w:id="65" w:author="Bradley McDonnell" w:date="2019-11-26T09:11:00Z">
        <w:r w:rsidRPr="00F3165C">
          <w:rPr>
            <w:rStyle w:val="FootnoteReference"/>
            <w:rFonts w:ascii="Times New Roman" w:hAnsi="Times New Roman" w:cs="Times New Roman"/>
            <w:sz w:val="24"/>
            <w:szCs w:val="24"/>
          </w:rPr>
          <w:footnoteRef/>
        </w:r>
        <w:r w:rsidRPr="00F3165C">
          <w:rPr>
            <w:rFonts w:ascii="Times New Roman" w:hAnsi="Times New Roman" w:cs="Times New Roman"/>
            <w:sz w:val="24"/>
            <w:szCs w:val="24"/>
          </w:rPr>
          <w:t xml:space="preserve"> </w:t>
        </w:r>
      </w:ins>
      <w:ins w:id="66" w:author="Bradley McDonnell" w:date="2019-11-26T09:13:00Z">
        <w:r w:rsidRPr="00F3165C">
          <w:rPr>
            <w:rFonts w:ascii="Times New Roman" w:hAnsi="Times New Roman" w:cs="Times New Roman"/>
            <w:sz w:val="24"/>
            <w:szCs w:val="24"/>
          </w:rPr>
          <w:t xml:space="preserve">I have opted to use the term “re-usable” instead of “reproducible” or “replicable” as </w:t>
        </w:r>
      </w:ins>
      <w:ins w:id="67" w:author="Bradley McDonnell" w:date="2019-11-26T09:14:00Z">
        <w:r>
          <w:rPr>
            <w:rFonts w:ascii="Times New Roman" w:hAnsi="Times New Roman" w:cs="Times New Roman"/>
            <w:sz w:val="24"/>
            <w:szCs w:val="24"/>
          </w:rPr>
          <w:t xml:space="preserve">it </w:t>
        </w:r>
      </w:ins>
      <w:ins w:id="68" w:author="Bradley McDonnell" w:date="2019-11-26T09:13:00Z">
        <w:r w:rsidRPr="00F3165C">
          <w:rPr>
            <w:rFonts w:ascii="Times New Roman" w:hAnsi="Times New Roman" w:cs="Times New Roman"/>
            <w:sz w:val="24"/>
            <w:szCs w:val="24"/>
          </w:rPr>
          <w:t xml:space="preserve">is the term adopted in the FAIR </w:t>
        </w:r>
        <w:proofErr w:type="gramStart"/>
        <w:r w:rsidRPr="00F3165C">
          <w:rPr>
            <w:rFonts w:ascii="Times New Roman" w:hAnsi="Times New Roman" w:cs="Times New Roman"/>
            <w:sz w:val="24"/>
            <w:szCs w:val="24"/>
          </w:rPr>
          <w:t>principles</w:t>
        </w:r>
        <w:proofErr w:type="gramEnd"/>
        <w:r w:rsidRPr="00F3165C">
          <w:rPr>
            <w:rFonts w:ascii="Times New Roman" w:hAnsi="Times New Roman" w:cs="Times New Roman"/>
            <w:sz w:val="24"/>
            <w:szCs w:val="24"/>
          </w:rPr>
          <w:t xml:space="preserve"> </w:t>
        </w:r>
      </w:ins>
      <w:ins w:id="69" w:author="Bradley McDonnell" w:date="2019-11-26T09:12:00Z">
        <w:r w:rsidRPr="00F3165C">
          <w:rPr>
            <w:rFonts w:ascii="Times New Roman" w:hAnsi="Times New Roman" w:cs="Times New Roman"/>
            <w:sz w:val="24"/>
            <w:szCs w:val="24"/>
          </w:rPr>
          <w:t>statements</w:t>
        </w:r>
      </w:ins>
      <w:ins w:id="70" w:author="Bradley McDonnell" w:date="2019-11-26T09:13:00Z">
        <w:r w:rsidRPr="00F3165C">
          <w:rPr>
            <w:rFonts w:ascii="Times New Roman" w:hAnsi="Times New Roman" w:cs="Times New Roman"/>
            <w:sz w:val="24"/>
            <w:szCs w:val="24"/>
          </w:rPr>
          <w:t>.</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56B83"/>
    <w:multiLevelType w:val="hybridMultilevel"/>
    <w:tmpl w:val="BF1C3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084614"/>
    <w:multiLevelType w:val="multilevel"/>
    <w:tmpl w:val="7D52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lison Adelman">
    <w15:presenceInfo w15:providerId="Windows Live" w15:userId="0dd68784761645ad"/>
  </w15:person>
  <w15:person w15:author="Bradley McDonnell">
    <w15:presenceInfo w15:providerId="Windows Live" w15:userId="892945d6aca09c0a"/>
  </w15:person>
  <w15:person w15:author="Laura A Janda">
    <w15:presenceInfo w15:providerId="AD" w15:userId="S::lja001@uit.no::1f227e26-6259-47d3-b693-dce21943f7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AA"/>
    <w:rsid w:val="00030D21"/>
    <w:rsid w:val="00035B9C"/>
    <w:rsid w:val="000820C3"/>
    <w:rsid w:val="00094B1F"/>
    <w:rsid w:val="000D7BC8"/>
    <w:rsid w:val="0012072A"/>
    <w:rsid w:val="00121AF1"/>
    <w:rsid w:val="00134FBD"/>
    <w:rsid w:val="00144E0E"/>
    <w:rsid w:val="001479C9"/>
    <w:rsid w:val="00151964"/>
    <w:rsid w:val="001545E9"/>
    <w:rsid w:val="00156ADB"/>
    <w:rsid w:val="00166FF3"/>
    <w:rsid w:val="00180E54"/>
    <w:rsid w:val="00192AC8"/>
    <w:rsid w:val="001B09D3"/>
    <w:rsid w:val="001C3DC3"/>
    <w:rsid w:val="001D62D7"/>
    <w:rsid w:val="001E24FB"/>
    <w:rsid w:val="001F2BF8"/>
    <w:rsid w:val="001F3EAF"/>
    <w:rsid w:val="00210B95"/>
    <w:rsid w:val="00214DC0"/>
    <w:rsid w:val="0023561F"/>
    <w:rsid w:val="00250818"/>
    <w:rsid w:val="0025370D"/>
    <w:rsid w:val="00294D90"/>
    <w:rsid w:val="002A3342"/>
    <w:rsid w:val="002A4ACB"/>
    <w:rsid w:val="002C1804"/>
    <w:rsid w:val="002D33D6"/>
    <w:rsid w:val="002E78B0"/>
    <w:rsid w:val="003042CB"/>
    <w:rsid w:val="00307FA9"/>
    <w:rsid w:val="00314330"/>
    <w:rsid w:val="003269F1"/>
    <w:rsid w:val="00353C48"/>
    <w:rsid w:val="003965B3"/>
    <w:rsid w:val="003A6C98"/>
    <w:rsid w:val="003B49AC"/>
    <w:rsid w:val="003D5D9E"/>
    <w:rsid w:val="003E5CE9"/>
    <w:rsid w:val="003F5E46"/>
    <w:rsid w:val="00400BE2"/>
    <w:rsid w:val="00401444"/>
    <w:rsid w:val="0040297C"/>
    <w:rsid w:val="004034DE"/>
    <w:rsid w:val="00425954"/>
    <w:rsid w:val="00431C16"/>
    <w:rsid w:val="00432468"/>
    <w:rsid w:val="004420BD"/>
    <w:rsid w:val="00451F1D"/>
    <w:rsid w:val="0046310C"/>
    <w:rsid w:val="0046605C"/>
    <w:rsid w:val="00467D48"/>
    <w:rsid w:val="0047217B"/>
    <w:rsid w:val="00483777"/>
    <w:rsid w:val="00490C12"/>
    <w:rsid w:val="004A4A2F"/>
    <w:rsid w:val="004B3630"/>
    <w:rsid w:val="004C2CA8"/>
    <w:rsid w:val="004D16A1"/>
    <w:rsid w:val="00504940"/>
    <w:rsid w:val="0051064C"/>
    <w:rsid w:val="00522ED0"/>
    <w:rsid w:val="005524CA"/>
    <w:rsid w:val="005705F7"/>
    <w:rsid w:val="005723F9"/>
    <w:rsid w:val="00591F6C"/>
    <w:rsid w:val="00593E4F"/>
    <w:rsid w:val="005947B6"/>
    <w:rsid w:val="005A3F28"/>
    <w:rsid w:val="005B2DA6"/>
    <w:rsid w:val="005E7C86"/>
    <w:rsid w:val="005F585A"/>
    <w:rsid w:val="005F64A1"/>
    <w:rsid w:val="00601F11"/>
    <w:rsid w:val="00615C5B"/>
    <w:rsid w:val="00616ACA"/>
    <w:rsid w:val="00624E78"/>
    <w:rsid w:val="00634D1D"/>
    <w:rsid w:val="00640C10"/>
    <w:rsid w:val="0064492A"/>
    <w:rsid w:val="00650464"/>
    <w:rsid w:val="00663799"/>
    <w:rsid w:val="00673282"/>
    <w:rsid w:val="00681222"/>
    <w:rsid w:val="00681E7A"/>
    <w:rsid w:val="006945D2"/>
    <w:rsid w:val="006A3C0F"/>
    <w:rsid w:val="006B27C2"/>
    <w:rsid w:val="006B560F"/>
    <w:rsid w:val="006C2A41"/>
    <w:rsid w:val="006C2EFD"/>
    <w:rsid w:val="006F6F71"/>
    <w:rsid w:val="007037F0"/>
    <w:rsid w:val="00703B66"/>
    <w:rsid w:val="00704E73"/>
    <w:rsid w:val="00706BCC"/>
    <w:rsid w:val="00730B01"/>
    <w:rsid w:val="007413EC"/>
    <w:rsid w:val="00746CBB"/>
    <w:rsid w:val="00757FF7"/>
    <w:rsid w:val="0076358E"/>
    <w:rsid w:val="00763C2F"/>
    <w:rsid w:val="00764F52"/>
    <w:rsid w:val="007833BE"/>
    <w:rsid w:val="007869A7"/>
    <w:rsid w:val="007A5178"/>
    <w:rsid w:val="007B7CA4"/>
    <w:rsid w:val="007C68A8"/>
    <w:rsid w:val="007D2436"/>
    <w:rsid w:val="007E23FB"/>
    <w:rsid w:val="007E34DC"/>
    <w:rsid w:val="007F3DCA"/>
    <w:rsid w:val="007F6D87"/>
    <w:rsid w:val="00800073"/>
    <w:rsid w:val="00810384"/>
    <w:rsid w:val="008159E6"/>
    <w:rsid w:val="00821FAB"/>
    <w:rsid w:val="00831F99"/>
    <w:rsid w:val="00846582"/>
    <w:rsid w:val="00847A94"/>
    <w:rsid w:val="008510C1"/>
    <w:rsid w:val="00875082"/>
    <w:rsid w:val="00886897"/>
    <w:rsid w:val="008D33B0"/>
    <w:rsid w:val="008E0510"/>
    <w:rsid w:val="008F38F6"/>
    <w:rsid w:val="009021A4"/>
    <w:rsid w:val="0090326C"/>
    <w:rsid w:val="00920D0B"/>
    <w:rsid w:val="00922D35"/>
    <w:rsid w:val="0093188E"/>
    <w:rsid w:val="00963B32"/>
    <w:rsid w:val="0097712B"/>
    <w:rsid w:val="009854BD"/>
    <w:rsid w:val="009A1B1A"/>
    <w:rsid w:val="009B3108"/>
    <w:rsid w:val="00A14577"/>
    <w:rsid w:val="00A23712"/>
    <w:rsid w:val="00A24815"/>
    <w:rsid w:val="00A34911"/>
    <w:rsid w:val="00A34E93"/>
    <w:rsid w:val="00A3675A"/>
    <w:rsid w:val="00A445C4"/>
    <w:rsid w:val="00A551B7"/>
    <w:rsid w:val="00A60FAA"/>
    <w:rsid w:val="00A726C7"/>
    <w:rsid w:val="00AA2D8B"/>
    <w:rsid w:val="00AB1D77"/>
    <w:rsid w:val="00AB43E8"/>
    <w:rsid w:val="00AB4411"/>
    <w:rsid w:val="00AC1272"/>
    <w:rsid w:val="00AC2D1A"/>
    <w:rsid w:val="00AC6E82"/>
    <w:rsid w:val="00AD225A"/>
    <w:rsid w:val="00AE023C"/>
    <w:rsid w:val="00B00540"/>
    <w:rsid w:val="00B06504"/>
    <w:rsid w:val="00B20324"/>
    <w:rsid w:val="00B31704"/>
    <w:rsid w:val="00B671FE"/>
    <w:rsid w:val="00B93035"/>
    <w:rsid w:val="00B951DB"/>
    <w:rsid w:val="00BB3F07"/>
    <w:rsid w:val="00BC5A29"/>
    <w:rsid w:val="00BF1AEB"/>
    <w:rsid w:val="00C00890"/>
    <w:rsid w:val="00C01448"/>
    <w:rsid w:val="00C06AED"/>
    <w:rsid w:val="00C245EC"/>
    <w:rsid w:val="00C34439"/>
    <w:rsid w:val="00C44EB1"/>
    <w:rsid w:val="00C474DC"/>
    <w:rsid w:val="00C6136F"/>
    <w:rsid w:val="00C7502D"/>
    <w:rsid w:val="00C779B2"/>
    <w:rsid w:val="00C80B34"/>
    <w:rsid w:val="00C90349"/>
    <w:rsid w:val="00CB30AB"/>
    <w:rsid w:val="00CD0320"/>
    <w:rsid w:val="00CE2F95"/>
    <w:rsid w:val="00D22EC9"/>
    <w:rsid w:val="00D477A7"/>
    <w:rsid w:val="00D60AF5"/>
    <w:rsid w:val="00D60C16"/>
    <w:rsid w:val="00D62E1D"/>
    <w:rsid w:val="00D64D10"/>
    <w:rsid w:val="00D978DD"/>
    <w:rsid w:val="00DB27E0"/>
    <w:rsid w:val="00DD2D7C"/>
    <w:rsid w:val="00DE40BE"/>
    <w:rsid w:val="00DF468D"/>
    <w:rsid w:val="00E31A73"/>
    <w:rsid w:val="00E36CA3"/>
    <w:rsid w:val="00E57384"/>
    <w:rsid w:val="00E665B0"/>
    <w:rsid w:val="00E66D9B"/>
    <w:rsid w:val="00E72D5A"/>
    <w:rsid w:val="00E74169"/>
    <w:rsid w:val="00E75744"/>
    <w:rsid w:val="00EA160C"/>
    <w:rsid w:val="00EA3AFB"/>
    <w:rsid w:val="00EB11B3"/>
    <w:rsid w:val="00EB4403"/>
    <w:rsid w:val="00EB614D"/>
    <w:rsid w:val="00EC120E"/>
    <w:rsid w:val="00EE0549"/>
    <w:rsid w:val="00F205A7"/>
    <w:rsid w:val="00F3165C"/>
    <w:rsid w:val="00F545FF"/>
    <w:rsid w:val="00F568CB"/>
    <w:rsid w:val="00F65624"/>
    <w:rsid w:val="00F87DC5"/>
    <w:rsid w:val="00F91615"/>
    <w:rsid w:val="00FC0646"/>
    <w:rsid w:val="00FD50B1"/>
    <w:rsid w:val="00FF05E7"/>
    <w:rsid w:val="00FF4A0C"/>
    <w:rsid w:val="00FF767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F2375A2"/>
  <w14:defaultImageDpi w14:val="32767"/>
  <w15:chartTrackingRefBased/>
  <w15:docId w15:val="{D234BE0A-528B-B141-82FF-A157B718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46605C"/>
    <w:pPr>
      <w:spacing w:before="100" w:beforeAutospacing="1" w:after="100" w:afterAutospacing="1"/>
      <w:outlineLvl w:val="0"/>
    </w:pPr>
    <w:rPr>
      <w:rFonts w:ascii="Times New Roman" w:eastAsia="Times New Roman" w:hAnsi="Times New Roman" w:cs="Times New Roman"/>
      <w:b/>
      <w:bCs/>
      <w:kern w:val="36"/>
      <w:sz w:val="48"/>
      <w:szCs w:val="48"/>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05C"/>
    <w:rPr>
      <w:rFonts w:ascii="Times New Roman" w:eastAsia="Times New Roman" w:hAnsi="Times New Roman" w:cs="Times New Roman"/>
      <w:b/>
      <w:bCs/>
      <w:kern w:val="36"/>
      <w:sz w:val="48"/>
      <w:szCs w:val="48"/>
      <w:lang w:val="nb-NO"/>
    </w:rPr>
  </w:style>
  <w:style w:type="character" w:customStyle="1" w:styleId="cit">
    <w:name w:val="cit"/>
    <w:basedOn w:val="DefaultParagraphFont"/>
    <w:rsid w:val="0046605C"/>
  </w:style>
  <w:style w:type="character" w:styleId="Hyperlink">
    <w:name w:val="Hyperlink"/>
    <w:basedOn w:val="DefaultParagraphFont"/>
    <w:uiPriority w:val="99"/>
    <w:unhideWhenUsed/>
    <w:rsid w:val="0046605C"/>
    <w:rPr>
      <w:color w:val="0000FF"/>
      <w:u w:val="single"/>
    </w:rPr>
  </w:style>
  <w:style w:type="character" w:customStyle="1" w:styleId="apple-converted-space">
    <w:name w:val="apple-converted-space"/>
    <w:basedOn w:val="DefaultParagraphFont"/>
    <w:rsid w:val="0046605C"/>
  </w:style>
  <w:style w:type="character" w:customStyle="1" w:styleId="fm-vol-iss-date">
    <w:name w:val="fm-vol-iss-date"/>
    <w:basedOn w:val="DefaultParagraphFont"/>
    <w:rsid w:val="0046605C"/>
  </w:style>
  <w:style w:type="character" w:customStyle="1" w:styleId="doi">
    <w:name w:val="doi"/>
    <w:basedOn w:val="DefaultParagraphFont"/>
    <w:rsid w:val="0046605C"/>
  </w:style>
  <w:style w:type="character" w:customStyle="1" w:styleId="fm-citation-ids-label">
    <w:name w:val="fm-citation-ids-label"/>
    <w:basedOn w:val="DefaultParagraphFont"/>
    <w:rsid w:val="0046605C"/>
  </w:style>
  <w:style w:type="character" w:styleId="HTMLCite">
    <w:name w:val="HTML Cite"/>
    <w:basedOn w:val="DefaultParagraphFont"/>
    <w:uiPriority w:val="99"/>
    <w:semiHidden/>
    <w:unhideWhenUsed/>
    <w:rsid w:val="0040297C"/>
    <w:rPr>
      <w:i/>
      <w:iCs/>
    </w:rPr>
  </w:style>
  <w:style w:type="character" w:customStyle="1" w:styleId="cs1-lock-free">
    <w:name w:val="cs1-lock-free"/>
    <w:basedOn w:val="DefaultParagraphFont"/>
    <w:rsid w:val="0040297C"/>
  </w:style>
  <w:style w:type="character" w:styleId="UnresolvedMention">
    <w:name w:val="Unresolved Mention"/>
    <w:basedOn w:val="DefaultParagraphFont"/>
    <w:uiPriority w:val="99"/>
    <w:rsid w:val="005705F7"/>
    <w:rPr>
      <w:color w:val="605E5C"/>
      <w:shd w:val="clear" w:color="auto" w:fill="E1DFDD"/>
    </w:rPr>
  </w:style>
  <w:style w:type="character" w:styleId="FollowedHyperlink">
    <w:name w:val="FollowedHyperlink"/>
    <w:basedOn w:val="DefaultParagraphFont"/>
    <w:uiPriority w:val="99"/>
    <w:semiHidden/>
    <w:unhideWhenUsed/>
    <w:rsid w:val="007B7CA4"/>
    <w:rPr>
      <w:color w:val="954F72" w:themeColor="followedHyperlink"/>
      <w:u w:val="single"/>
    </w:rPr>
  </w:style>
  <w:style w:type="table" w:styleId="TableGrid">
    <w:name w:val="Table Grid"/>
    <w:basedOn w:val="TableNormal"/>
    <w:uiPriority w:val="39"/>
    <w:rsid w:val="004837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72D5A"/>
    <w:rPr>
      <w:sz w:val="20"/>
      <w:szCs w:val="20"/>
    </w:rPr>
  </w:style>
  <w:style w:type="character" w:customStyle="1" w:styleId="FootnoteTextChar">
    <w:name w:val="Footnote Text Char"/>
    <w:basedOn w:val="DefaultParagraphFont"/>
    <w:link w:val="FootnoteText"/>
    <w:uiPriority w:val="99"/>
    <w:semiHidden/>
    <w:rsid w:val="00E72D5A"/>
    <w:rPr>
      <w:sz w:val="20"/>
      <w:szCs w:val="20"/>
      <w:lang w:val="en-US"/>
    </w:rPr>
  </w:style>
  <w:style w:type="character" w:styleId="FootnoteReference">
    <w:name w:val="footnote reference"/>
    <w:basedOn w:val="DefaultParagraphFont"/>
    <w:uiPriority w:val="99"/>
    <w:semiHidden/>
    <w:unhideWhenUsed/>
    <w:rsid w:val="00E72D5A"/>
    <w:rPr>
      <w:vertAlign w:val="superscript"/>
    </w:rPr>
  </w:style>
  <w:style w:type="paragraph" w:styleId="ListParagraph">
    <w:name w:val="List Paragraph"/>
    <w:basedOn w:val="Normal"/>
    <w:uiPriority w:val="34"/>
    <w:qFormat/>
    <w:rsid w:val="00EB11B3"/>
    <w:pPr>
      <w:ind w:left="720"/>
      <w:contextualSpacing/>
    </w:pPr>
  </w:style>
  <w:style w:type="paragraph" w:styleId="Footer">
    <w:name w:val="footer"/>
    <w:basedOn w:val="Normal"/>
    <w:link w:val="FooterChar"/>
    <w:uiPriority w:val="99"/>
    <w:unhideWhenUsed/>
    <w:rsid w:val="005B2DA6"/>
    <w:pPr>
      <w:tabs>
        <w:tab w:val="center" w:pos="4536"/>
        <w:tab w:val="right" w:pos="9072"/>
      </w:tabs>
    </w:pPr>
  </w:style>
  <w:style w:type="character" w:customStyle="1" w:styleId="FooterChar">
    <w:name w:val="Footer Char"/>
    <w:basedOn w:val="DefaultParagraphFont"/>
    <w:link w:val="Footer"/>
    <w:uiPriority w:val="99"/>
    <w:rsid w:val="005B2DA6"/>
    <w:rPr>
      <w:lang w:val="en-US"/>
    </w:rPr>
  </w:style>
  <w:style w:type="character" w:styleId="PageNumber">
    <w:name w:val="page number"/>
    <w:basedOn w:val="DefaultParagraphFont"/>
    <w:uiPriority w:val="99"/>
    <w:semiHidden/>
    <w:unhideWhenUsed/>
    <w:rsid w:val="005B2DA6"/>
  </w:style>
  <w:style w:type="paragraph" w:styleId="BalloonText">
    <w:name w:val="Balloon Text"/>
    <w:basedOn w:val="Normal"/>
    <w:link w:val="BalloonTextChar"/>
    <w:uiPriority w:val="99"/>
    <w:semiHidden/>
    <w:unhideWhenUsed/>
    <w:rsid w:val="004324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2468"/>
    <w:rPr>
      <w:rFonts w:ascii="Times New Roman" w:hAnsi="Times New Roman" w:cs="Times New Roman"/>
      <w:sz w:val="18"/>
      <w:szCs w:val="18"/>
      <w:lang w:val="en-US"/>
    </w:rPr>
  </w:style>
  <w:style w:type="character" w:styleId="CommentReference">
    <w:name w:val="annotation reference"/>
    <w:basedOn w:val="DefaultParagraphFont"/>
    <w:uiPriority w:val="99"/>
    <w:semiHidden/>
    <w:unhideWhenUsed/>
    <w:rsid w:val="00432468"/>
    <w:rPr>
      <w:sz w:val="16"/>
      <w:szCs w:val="16"/>
    </w:rPr>
  </w:style>
  <w:style w:type="paragraph" w:styleId="CommentText">
    <w:name w:val="annotation text"/>
    <w:basedOn w:val="Normal"/>
    <w:link w:val="CommentTextChar"/>
    <w:uiPriority w:val="99"/>
    <w:semiHidden/>
    <w:unhideWhenUsed/>
    <w:rsid w:val="00432468"/>
    <w:rPr>
      <w:sz w:val="20"/>
      <w:szCs w:val="20"/>
    </w:rPr>
  </w:style>
  <w:style w:type="character" w:customStyle="1" w:styleId="CommentTextChar">
    <w:name w:val="Comment Text Char"/>
    <w:basedOn w:val="DefaultParagraphFont"/>
    <w:link w:val="CommentText"/>
    <w:uiPriority w:val="99"/>
    <w:semiHidden/>
    <w:rsid w:val="00432468"/>
    <w:rPr>
      <w:sz w:val="20"/>
      <w:szCs w:val="20"/>
      <w:lang w:val="en-US"/>
    </w:rPr>
  </w:style>
  <w:style w:type="paragraph" w:styleId="CommentSubject">
    <w:name w:val="annotation subject"/>
    <w:basedOn w:val="CommentText"/>
    <w:next w:val="CommentText"/>
    <w:link w:val="CommentSubjectChar"/>
    <w:uiPriority w:val="99"/>
    <w:semiHidden/>
    <w:unhideWhenUsed/>
    <w:rsid w:val="00432468"/>
    <w:rPr>
      <w:b/>
      <w:bCs/>
    </w:rPr>
  </w:style>
  <w:style w:type="character" w:customStyle="1" w:styleId="CommentSubjectChar">
    <w:name w:val="Comment Subject Char"/>
    <w:basedOn w:val="CommentTextChar"/>
    <w:link w:val="CommentSubject"/>
    <w:uiPriority w:val="99"/>
    <w:semiHidden/>
    <w:rsid w:val="00432468"/>
    <w:rPr>
      <w:b/>
      <w:bCs/>
      <w:sz w:val="20"/>
      <w:szCs w:val="20"/>
      <w:lang w:val="en-US"/>
    </w:rPr>
  </w:style>
  <w:style w:type="paragraph" w:styleId="Revision">
    <w:name w:val="Revision"/>
    <w:hidden/>
    <w:uiPriority w:val="99"/>
    <w:semiHidden/>
    <w:rsid w:val="0065046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35969">
      <w:bodyDiv w:val="1"/>
      <w:marLeft w:val="0"/>
      <w:marRight w:val="0"/>
      <w:marTop w:val="0"/>
      <w:marBottom w:val="0"/>
      <w:divBdr>
        <w:top w:val="none" w:sz="0" w:space="0" w:color="auto"/>
        <w:left w:val="none" w:sz="0" w:space="0" w:color="auto"/>
        <w:bottom w:val="none" w:sz="0" w:space="0" w:color="auto"/>
        <w:right w:val="none" w:sz="0" w:space="0" w:color="auto"/>
      </w:divBdr>
    </w:div>
    <w:div w:id="122584518">
      <w:bodyDiv w:val="1"/>
      <w:marLeft w:val="0"/>
      <w:marRight w:val="0"/>
      <w:marTop w:val="0"/>
      <w:marBottom w:val="0"/>
      <w:divBdr>
        <w:top w:val="none" w:sz="0" w:space="0" w:color="auto"/>
        <w:left w:val="none" w:sz="0" w:space="0" w:color="auto"/>
        <w:bottom w:val="none" w:sz="0" w:space="0" w:color="auto"/>
        <w:right w:val="none" w:sz="0" w:space="0" w:color="auto"/>
      </w:divBdr>
    </w:div>
    <w:div w:id="443037129">
      <w:bodyDiv w:val="1"/>
      <w:marLeft w:val="0"/>
      <w:marRight w:val="0"/>
      <w:marTop w:val="0"/>
      <w:marBottom w:val="0"/>
      <w:divBdr>
        <w:top w:val="none" w:sz="0" w:space="0" w:color="auto"/>
        <w:left w:val="none" w:sz="0" w:space="0" w:color="auto"/>
        <w:bottom w:val="none" w:sz="0" w:space="0" w:color="auto"/>
        <w:right w:val="none" w:sz="0" w:space="0" w:color="auto"/>
      </w:divBdr>
    </w:div>
    <w:div w:id="452209767">
      <w:bodyDiv w:val="1"/>
      <w:marLeft w:val="0"/>
      <w:marRight w:val="0"/>
      <w:marTop w:val="0"/>
      <w:marBottom w:val="0"/>
      <w:divBdr>
        <w:top w:val="none" w:sz="0" w:space="0" w:color="auto"/>
        <w:left w:val="none" w:sz="0" w:space="0" w:color="auto"/>
        <w:bottom w:val="none" w:sz="0" w:space="0" w:color="auto"/>
        <w:right w:val="none" w:sz="0" w:space="0" w:color="auto"/>
      </w:divBdr>
    </w:div>
    <w:div w:id="717825348">
      <w:bodyDiv w:val="1"/>
      <w:marLeft w:val="0"/>
      <w:marRight w:val="0"/>
      <w:marTop w:val="0"/>
      <w:marBottom w:val="0"/>
      <w:divBdr>
        <w:top w:val="none" w:sz="0" w:space="0" w:color="auto"/>
        <w:left w:val="none" w:sz="0" w:space="0" w:color="auto"/>
        <w:bottom w:val="none" w:sz="0" w:space="0" w:color="auto"/>
        <w:right w:val="none" w:sz="0" w:space="0" w:color="auto"/>
      </w:divBdr>
    </w:div>
    <w:div w:id="743842831">
      <w:bodyDiv w:val="1"/>
      <w:marLeft w:val="0"/>
      <w:marRight w:val="0"/>
      <w:marTop w:val="0"/>
      <w:marBottom w:val="0"/>
      <w:divBdr>
        <w:top w:val="none" w:sz="0" w:space="0" w:color="auto"/>
        <w:left w:val="none" w:sz="0" w:space="0" w:color="auto"/>
        <w:bottom w:val="none" w:sz="0" w:space="0" w:color="auto"/>
        <w:right w:val="none" w:sz="0" w:space="0" w:color="auto"/>
      </w:divBdr>
      <w:divsChild>
        <w:div w:id="1586760880">
          <w:marLeft w:val="0"/>
          <w:marRight w:val="0"/>
          <w:marTop w:val="0"/>
          <w:marBottom w:val="166"/>
          <w:divBdr>
            <w:top w:val="none" w:sz="0" w:space="0" w:color="auto"/>
            <w:left w:val="none" w:sz="0" w:space="0" w:color="auto"/>
            <w:bottom w:val="none" w:sz="0" w:space="0" w:color="auto"/>
            <w:right w:val="none" w:sz="0" w:space="0" w:color="auto"/>
          </w:divBdr>
          <w:divsChild>
            <w:div w:id="29426001">
              <w:marLeft w:val="0"/>
              <w:marRight w:val="0"/>
              <w:marTop w:val="0"/>
              <w:marBottom w:val="0"/>
              <w:divBdr>
                <w:top w:val="none" w:sz="0" w:space="0" w:color="auto"/>
                <w:left w:val="none" w:sz="0" w:space="0" w:color="auto"/>
                <w:bottom w:val="none" w:sz="0" w:space="0" w:color="auto"/>
                <w:right w:val="none" w:sz="0" w:space="0" w:color="auto"/>
              </w:divBdr>
              <w:divsChild>
                <w:div w:id="1872303362">
                  <w:marLeft w:val="0"/>
                  <w:marRight w:val="0"/>
                  <w:marTop w:val="0"/>
                  <w:marBottom w:val="0"/>
                  <w:divBdr>
                    <w:top w:val="none" w:sz="0" w:space="0" w:color="auto"/>
                    <w:left w:val="none" w:sz="0" w:space="0" w:color="auto"/>
                    <w:bottom w:val="none" w:sz="0" w:space="0" w:color="auto"/>
                    <w:right w:val="none" w:sz="0" w:space="0" w:color="auto"/>
                  </w:divBdr>
                  <w:divsChild>
                    <w:div w:id="747116838">
                      <w:marLeft w:val="0"/>
                      <w:marRight w:val="0"/>
                      <w:marTop w:val="0"/>
                      <w:marBottom w:val="0"/>
                      <w:divBdr>
                        <w:top w:val="none" w:sz="0" w:space="0" w:color="auto"/>
                        <w:left w:val="none" w:sz="0" w:space="0" w:color="auto"/>
                        <w:bottom w:val="none" w:sz="0" w:space="0" w:color="auto"/>
                        <w:right w:val="none" w:sz="0" w:space="0" w:color="auto"/>
                      </w:divBdr>
                    </w:div>
                    <w:div w:id="160026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9207">
              <w:marLeft w:val="0"/>
              <w:marRight w:val="0"/>
              <w:marTop w:val="0"/>
              <w:marBottom w:val="0"/>
              <w:divBdr>
                <w:top w:val="none" w:sz="0" w:space="0" w:color="auto"/>
                <w:left w:val="none" w:sz="0" w:space="0" w:color="auto"/>
                <w:bottom w:val="none" w:sz="0" w:space="0" w:color="auto"/>
                <w:right w:val="none" w:sz="0" w:space="0" w:color="auto"/>
              </w:divBdr>
              <w:divsChild>
                <w:div w:id="68969761">
                  <w:marLeft w:val="0"/>
                  <w:marRight w:val="0"/>
                  <w:marTop w:val="0"/>
                  <w:marBottom w:val="0"/>
                  <w:divBdr>
                    <w:top w:val="none" w:sz="0" w:space="0" w:color="auto"/>
                    <w:left w:val="none" w:sz="0" w:space="0" w:color="auto"/>
                    <w:bottom w:val="none" w:sz="0" w:space="0" w:color="auto"/>
                    <w:right w:val="none" w:sz="0" w:space="0" w:color="auto"/>
                  </w:divBdr>
                </w:div>
                <w:div w:id="13569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6523">
          <w:marLeft w:val="0"/>
          <w:marRight w:val="0"/>
          <w:marTop w:val="166"/>
          <w:marBottom w:val="166"/>
          <w:divBdr>
            <w:top w:val="none" w:sz="0" w:space="0" w:color="auto"/>
            <w:left w:val="none" w:sz="0" w:space="0" w:color="auto"/>
            <w:bottom w:val="none" w:sz="0" w:space="0" w:color="auto"/>
            <w:right w:val="none" w:sz="0" w:space="0" w:color="auto"/>
          </w:divBdr>
          <w:divsChild>
            <w:div w:id="10603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6803">
      <w:bodyDiv w:val="1"/>
      <w:marLeft w:val="0"/>
      <w:marRight w:val="0"/>
      <w:marTop w:val="0"/>
      <w:marBottom w:val="0"/>
      <w:divBdr>
        <w:top w:val="none" w:sz="0" w:space="0" w:color="auto"/>
        <w:left w:val="none" w:sz="0" w:space="0" w:color="auto"/>
        <w:bottom w:val="none" w:sz="0" w:space="0" w:color="auto"/>
        <w:right w:val="none" w:sz="0" w:space="0" w:color="auto"/>
      </w:divBdr>
      <w:divsChild>
        <w:div w:id="1965379961">
          <w:marLeft w:val="0"/>
          <w:marRight w:val="0"/>
          <w:marTop w:val="0"/>
          <w:marBottom w:val="0"/>
          <w:divBdr>
            <w:top w:val="none" w:sz="0" w:space="0" w:color="auto"/>
            <w:left w:val="none" w:sz="0" w:space="0" w:color="auto"/>
            <w:bottom w:val="none" w:sz="0" w:space="0" w:color="auto"/>
            <w:right w:val="none" w:sz="0" w:space="0" w:color="auto"/>
          </w:divBdr>
          <w:divsChild>
            <w:div w:id="1115248916">
              <w:marLeft w:val="0"/>
              <w:marRight w:val="0"/>
              <w:marTop w:val="0"/>
              <w:marBottom w:val="0"/>
              <w:divBdr>
                <w:top w:val="none" w:sz="0" w:space="0" w:color="auto"/>
                <w:left w:val="none" w:sz="0" w:space="0" w:color="auto"/>
                <w:bottom w:val="none" w:sz="0" w:space="0" w:color="auto"/>
                <w:right w:val="none" w:sz="0" w:space="0" w:color="auto"/>
              </w:divBdr>
              <w:divsChild>
                <w:div w:id="1349912835">
                  <w:marLeft w:val="0"/>
                  <w:marRight w:val="0"/>
                  <w:marTop w:val="0"/>
                  <w:marBottom w:val="0"/>
                  <w:divBdr>
                    <w:top w:val="none" w:sz="0" w:space="0" w:color="auto"/>
                    <w:left w:val="none" w:sz="0" w:space="0" w:color="auto"/>
                    <w:bottom w:val="none" w:sz="0" w:space="0" w:color="auto"/>
                    <w:right w:val="none" w:sz="0" w:space="0" w:color="auto"/>
                  </w:divBdr>
                  <w:divsChild>
                    <w:div w:id="15755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351825">
      <w:bodyDiv w:val="1"/>
      <w:marLeft w:val="0"/>
      <w:marRight w:val="0"/>
      <w:marTop w:val="0"/>
      <w:marBottom w:val="0"/>
      <w:divBdr>
        <w:top w:val="none" w:sz="0" w:space="0" w:color="auto"/>
        <w:left w:val="none" w:sz="0" w:space="0" w:color="auto"/>
        <w:bottom w:val="none" w:sz="0" w:space="0" w:color="auto"/>
        <w:right w:val="none" w:sz="0" w:space="0" w:color="auto"/>
      </w:divBdr>
    </w:div>
    <w:div w:id="1152798148">
      <w:bodyDiv w:val="1"/>
      <w:marLeft w:val="0"/>
      <w:marRight w:val="0"/>
      <w:marTop w:val="0"/>
      <w:marBottom w:val="0"/>
      <w:divBdr>
        <w:top w:val="none" w:sz="0" w:space="0" w:color="auto"/>
        <w:left w:val="none" w:sz="0" w:space="0" w:color="auto"/>
        <w:bottom w:val="none" w:sz="0" w:space="0" w:color="auto"/>
        <w:right w:val="none" w:sz="0" w:space="0" w:color="auto"/>
      </w:divBdr>
    </w:div>
    <w:div w:id="1266697082">
      <w:bodyDiv w:val="1"/>
      <w:marLeft w:val="0"/>
      <w:marRight w:val="0"/>
      <w:marTop w:val="0"/>
      <w:marBottom w:val="0"/>
      <w:divBdr>
        <w:top w:val="none" w:sz="0" w:space="0" w:color="auto"/>
        <w:left w:val="none" w:sz="0" w:space="0" w:color="auto"/>
        <w:bottom w:val="none" w:sz="0" w:space="0" w:color="auto"/>
        <w:right w:val="none" w:sz="0" w:space="0" w:color="auto"/>
      </w:divBdr>
    </w:div>
    <w:div w:id="1479348772">
      <w:bodyDiv w:val="1"/>
      <w:marLeft w:val="0"/>
      <w:marRight w:val="0"/>
      <w:marTop w:val="0"/>
      <w:marBottom w:val="0"/>
      <w:divBdr>
        <w:top w:val="none" w:sz="0" w:space="0" w:color="auto"/>
        <w:left w:val="none" w:sz="0" w:space="0" w:color="auto"/>
        <w:bottom w:val="none" w:sz="0" w:space="0" w:color="auto"/>
        <w:right w:val="none" w:sz="0" w:space="0" w:color="auto"/>
      </w:divBdr>
    </w:div>
    <w:div w:id="1492090766">
      <w:bodyDiv w:val="1"/>
      <w:marLeft w:val="0"/>
      <w:marRight w:val="0"/>
      <w:marTop w:val="0"/>
      <w:marBottom w:val="0"/>
      <w:divBdr>
        <w:top w:val="none" w:sz="0" w:space="0" w:color="auto"/>
        <w:left w:val="none" w:sz="0" w:space="0" w:color="auto"/>
        <w:bottom w:val="none" w:sz="0" w:space="0" w:color="auto"/>
        <w:right w:val="none" w:sz="0" w:space="0" w:color="auto"/>
      </w:divBdr>
    </w:div>
    <w:div w:id="1551503214">
      <w:bodyDiv w:val="1"/>
      <w:marLeft w:val="0"/>
      <w:marRight w:val="0"/>
      <w:marTop w:val="0"/>
      <w:marBottom w:val="0"/>
      <w:divBdr>
        <w:top w:val="none" w:sz="0" w:space="0" w:color="auto"/>
        <w:left w:val="none" w:sz="0" w:space="0" w:color="auto"/>
        <w:bottom w:val="none" w:sz="0" w:space="0" w:color="auto"/>
        <w:right w:val="none" w:sz="0" w:space="0" w:color="auto"/>
      </w:divBdr>
    </w:div>
    <w:div w:id="1844709629">
      <w:bodyDiv w:val="1"/>
      <w:marLeft w:val="0"/>
      <w:marRight w:val="0"/>
      <w:marTop w:val="0"/>
      <w:marBottom w:val="0"/>
      <w:divBdr>
        <w:top w:val="none" w:sz="0" w:space="0" w:color="auto"/>
        <w:left w:val="none" w:sz="0" w:space="0" w:color="auto"/>
        <w:bottom w:val="none" w:sz="0" w:space="0" w:color="auto"/>
        <w:right w:val="none" w:sz="0" w:space="0" w:color="auto"/>
      </w:divBdr>
    </w:div>
    <w:div w:id="1964380933">
      <w:bodyDiv w:val="1"/>
      <w:marLeft w:val="0"/>
      <w:marRight w:val="0"/>
      <w:marTop w:val="0"/>
      <w:marBottom w:val="0"/>
      <w:divBdr>
        <w:top w:val="none" w:sz="0" w:space="0" w:color="auto"/>
        <w:left w:val="none" w:sz="0" w:space="0" w:color="auto"/>
        <w:bottom w:val="none" w:sz="0" w:space="0" w:color="auto"/>
        <w:right w:val="none" w:sz="0" w:space="0" w:color="auto"/>
      </w:divBdr>
    </w:div>
    <w:div w:id="2066902420">
      <w:bodyDiv w:val="1"/>
      <w:marLeft w:val="0"/>
      <w:marRight w:val="0"/>
      <w:marTop w:val="0"/>
      <w:marBottom w:val="0"/>
      <w:divBdr>
        <w:top w:val="none" w:sz="0" w:space="0" w:color="auto"/>
        <w:left w:val="none" w:sz="0" w:space="0" w:color="auto"/>
        <w:bottom w:val="none" w:sz="0" w:space="0" w:color="auto"/>
        <w:right w:val="none" w:sz="0" w:space="0" w:color="auto"/>
      </w:divBdr>
    </w:div>
    <w:div w:id="209547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8710/VDWPZ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site.uit.no/dataverseno/deposit/prepare/"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dl.handle.net/10037.1/10294"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ataverse.no/dataverse/trolling"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3808</Words>
  <Characters>21711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 Janda</dc:creator>
  <cp:keywords/>
  <dc:description/>
  <cp:lastModifiedBy>Laura A Janda</cp:lastModifiedBy>
  <cp:revision>3</cp:revision>
  <cp:lastPrinted>2019-07-01T07:17:00Z</cp:lastPrinted>
  <dcterms:created xsi:type="dcterms:W3CDTF">2019-11-27T09:14:00Z</dcterms:created>
  <dcterms:modified xsi:type="dcterms:W3CDTF">2019-11-27T09:32:00Z</dcterms:modified>
</cp:coreProperties>
</file>