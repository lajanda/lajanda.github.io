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576DE" w14:textId="6D7B5FFF" w:rsidR="00CB16F2" w:rsidRDefault="003F5C08" w:rsidP="0077746A">
      <w:pPr>
        <w:pStyle w:val="Heading1"/>
        <w:numPr>
          <w:ilvl w:val="0"/>
          <w:numId w:val="0"/>
        </w:numPr>
        <w:ind w:left="360" w:hanging="360"/>
      </w:pPr>
      <w:r>
        <w:t>Приставки в свете когнитивной лингвистики и типологии:</w:t>
      </w:r>
      <w:r w:rsidRPr="0077746A">
        <w:t xml:space="preserve"> </w:t>
      </w:r>
      <w:r>
        <w:t>о</w:t>
      </w:r>
      <w:r w:rsidR="00CB16F2" w:rsidRPr="0077746A">
        <w:t>тклик на статью А</w:t>
      </w:r>
      <w:r w:rsidR="00CB16F2">
        <w:t>.</w:t>
      </w:r>
      <w:r w:rsidR="00CB16F2" w:rsidRPr="0077746A">
        <w:t>А. Зализняк и И.Л. Микаэлян</w:t>
      </w:r>
    </w:p>
    <w:p w14:paraId="62C760AD" w14:textId="77777777" w:rsidR="003F5C08" w:rsidRDefault="003F5C08" w:rsidP="003F5C08"/>
    <w:p w14:paraId="311EBA71" w14:textId="43BF48E4" w:rsidR="003F5C08" w:rsidRPr="003F5C08" w:rsidRDefault="003F5C08" w:rsidP="003F5C08">
      <w:r>
        <w:t>Ю.Л. Кузнецова, Л.А</w:t>
      </w:r>
      <w:r w:rsidR="00FB5A7B">
        <w:t>.</w:t>
      </w:r>
      <w:bookmarkStart w:id="0" w:name="_GoBack"/>
      <w:bookmarkEnd w:id="0"/>
      <w:r>
        <w:t xml:space="preserve"> Янда</w:t>
      </w:r>
    </w:p>
    <w:p w14:paraId="4BAE0135" w14:textId="77777777" w:rsidR="00CB16F2" w:rsidRPr="00A45F23" w:rsidRDefault="00CB16F2">
      <w:pPr>
        <w:rPr>
          <w:lang w:val="ru-RU"/>
        </w:rPr>
      </w:pPr>
    </w:p>
    <w:p w14:paraId="6D713115" w14:textId="198E0AC7" w:rsidR="00CB16F2" w:rsidRPr="00BC38A4" w:rsidRDefault="00CB16F2" w:rsidP="005D0ABB">
      <w:pPr>
        <w:jc w:val="both"/>
        <w:rPr>
          <w:lang w:val="ru-RU"/>
        </w:rPr>
      </w:pPr>
      <w:r>
        <w:rPr>
          <w:lang w:val="ru-RU"/>
        </w:rPr>
        <w:t xml:space="preserve">Мы рады, что работы Лоры Янды и всей нашей исследовательской группы, работающей в университете Тромсе в Норвегии, вызывают интерес в </w:t>
      </w:r>
      <w:r w:rsidRPr="002A584B">
        <w:rPr>
          <w:lang w:val="ru-RU"/>
        </w:rPr>
        <w:t>России. Нам хотелось бы отметить, что статья Анны А</w:t>
      </w:r>
      <w:r>
        <w:rPr>
          <w:lang w:val="ru-RU"/>
        </w:rPr>
        <w:t>ндреевны</w:t>
      </w:r>
      <w:r w:rsidRPr="002A584B">
        <w:rPr>
          <w:lang w:val="ru-RU"/>
        </w:rPr>
        <w:t xml:space="preserve"> Зализняк и И</w:t>
      </w:r>
      <w:r>
        <w:rPr>
          <w:lang w:val="ru-RU"/>
        </w:rPr>
        <w:t xml:space="preserve">рины Львовны </w:t>
      </w:r>
      <w:r w:rsidRPr="002A584B">
        <w:rPr>
          <w:lang w:val="ru-RU"/>
        </w:rPr>
        <w:t>Микаэлян</w:t>
      </w:r>
      <w:r>
        <w:rPr>
          <w:lang w:val="ru-RU"/>
        </w:rPr>
        <w:t xml:space="preserve">, </w:t>
      </w:r>
      <w:r w:rsidRPr="002A584B">
        <w:rPr>
          <w:lang w:val="ru-RU"/>
        </w:rPr>
        <w:t>напечатанн</w:t>
      </w:r>
      <w:r>
        <w:rPr>
          <w:lang w:val="ru-RU"/>
        </w:rPr>
        <w:t xml:space="preserve">ая </w:t>
      </w:r>
      <w:r w:rsidRPr="002A584B">
        <w:rPr>
          <w:lang w:val="ru-RU"/>
        </w:rPr>
        <w:t>в №6 журнал</w:t>
      </w:r>
      <w:r>
        <w:rPr>
          <w:lang w:val="ru-RU"/>
        </w:rPr>
        <w:t>а “Вопросы Языкознания” за 2012 </w:t>
      </w:r>
      <w:r w:rsidRPr="002A584B">
        <w:rPr>
          <w:lang w:val="ru-RU"/>
        </w:rPr>
        <w:t>г.</w:t>
      </w:r>
      <w:r>
        <w:rPr>
          <w:lang w:val="ru-RU"/>
        </w:rPr>
        <w:t xml:space="preserve">, </w:t>
      </w:r>
      <w:r w:rsidRPr="002A584B">
        <w:rPr>
          <w:lang w:val="ru-RU"/>
        </w:rPr>
        <w:t>о</w:t>
      </w:r>
      <w:r>
        <w:rPr>
          <w:lang w:val="ru-RU"/>
        </w:rPr>
        <w:t>пирается не только на статью Л. </w:t>
      </w:r>
      <w:r w:rsidRPr="002A584B">
        <w:rPr>
          <w:lang w:val="ru-RU"/>
        </w:rPr>
        <w:t>Янды</w:t>
      </w:r>
      <w:r>
        <w:rPr>
          <w:lang w:val="ru-RU"/>
        </w:rPr>
        <w:t>,</w:t>
      </w:r>
      <w:r w:rsidRPr="002A584B">
        <w:rPr>
          <w:lang w:val="ru-RU"/>
        </w:rPr>
        <w:t xml:space="preserve"> напечатанную в </w:t>
      </w:r>
      <w:r>
        <w:rPr>
          <w:lang w:val="ru-RU"/>
        </w:rPr>
        <w:t>том же номере</w:t>
      </w:r>
      <w:r w:rsidRPr="002A584B">
        <w:rPr>
          <w:lang w:val="ru-RU"/>
        </w:rPr>
        <w:t xml:space="preserve">, </w:t>
      </w:r>
      <w:r w:rsidR="00987458">
        <w:rPr>
          <w:lang w:val="ru-RU"/>
        </w:rPr>
        <w:t xml:space="preserve">но </w:t>
      </w:r>
      <w:r>
        <w:rPr>
          <w:lang w:val="ru-RU"/>
        </w:rPr>
        <w:t>также и на другие работы Л. </w:t>
      </w:r>
      <w:r w:rsidRPr="002A584B">
        <w:rPr>
          <w:lang w:val="ru-RU"/>
        </w:rPr>
        <w:t xml:space="preserve">Янды и </w:t>
      </w:r>
      <w:r>
        <w:rPr>
          <w:lang w:val="ru-RU"/>
        </w:rPr>
        <w:t>членов</w:t>
      </w:r>
      <w:r w:rsidRPr="002A584B">
        <w:rPr>
          <w:lang w:val="ru-RU"/>
        </w:rPr>
        <w:t xml:space="preserve"> группы CLEAR</w:t>
      </w:r>
      <w:r>
        <w:rPr>
          <w:rStyle w:val="FootnoteReference"/>
          <w:lang w:val="ru-RU"/>
        </w:rPr>
        <w:footnoteReference w:id="1"/>
      </w:r>
      <w:r w:rsidRPr="002A584B">
        <w:rPr>
          <w:lang w:val="ru-RU"/>
        </w:rPr>
        <w:t xml:space="preserve">. </w:t>
      </w:r>
      <w:r>
        <w:rPr>
          <w:lang w:val="ru-RU"/>
        </w:rPr>
        <w:t xml:space="preserve">Для того, чтобы читателю было легче понять аргументы, приводящиеся в этой дискуссии, мы предлагаем ему обратиться к сайту в интернете, где можно ознакомиться со всеми работами Л. Янды: </w:t>
      </w:r>
      <w:r w:rsidRPr="0031702B">
        <w:rPr>
          <w:u w:val="single"/>
          <w:lang w:val="ru-RU"/>
        </w:rPr>
        <w:t>http://ansatte.uit.no/laura.janda/mypubs/mypubs.html</w:t>
      </w:r>
      <w:r>
        <w:rPr>
          <w:lang w:val="ru-RU"/>
        </w:rPr>
        <w:t xml:space="preserve">. Более того, наша исследовательская группа сделала доступными все статистические результаты нашего анализа на сайте  университета Тромсе: база данных префиксальных аспектуальных пар размещена по адресу </w:t>
      </w:r>
      <w:r w:rsidRPr="0031702B">
        <w:rPr>
          <w:u w:val="single"/>
        </w:rPr>
        <w:t>emptyprefixes</w:t>
      </w:r>
      <w:r w:rsidRPr="00A45F23">
        <w:rPr>
          <w:u w:val="single"/>
          <w:lang w:val="ru-RU"/>
        </w:rPr>
        <w:t>.</w:t>
      </w:r>
      <w:r w:rsidRPr="0031702B">
        <w:rPr>
          <w:u w:val="single"/>
        </w:rPr>
        <w:t>uit</w:t>
      </w:r>
      <w:r w:rsidRPr="00A45F23">
        <w:rPr>
          <w:u w:val="single"/>
          <w:lang w:val="ru-RU"/>
        </w:rPr>
        <w:t>.</w:t>
      </w:r>
      <w:r w:rsidRPr="0031702B">
        <w:rPr>
          <w:u w:val="single"/>
        </w:rPr>
        <w:t>no</w:t>
      </w:r>
      <w:r>
        <w:rPr>
          <w:lang w:val="ru-RU"/>
        </w:rPr>
        <w:t xml:space="preserve">, а подробное описание статистических методов можно найти на странице </w:t>
      </w:r>
      <w:r w:rsidRPr="0031702B">
        <w:rPr>
          <w:u w:val="single"/>
        </w:rPr>
        <w:t>emptyprefixes</w:t>
      </w:r>
      <w:r w:rsidRPr="00A45F23">
        <w:rPr>
          <w:u w:val="single"/>
          <w:lang w:val="ru-RU"/>
        </w:rPr>
        <w:t>.</w:t>
      </w:r>
      <w:r w:rsidRPr="0031702B">
        <w:rPr>
          <w:u w:val="single"/>
        </w:rPr>
        <w:t>uit</w:t>
      </w:r>
      <w:r w:rsidRPr="00A45F23">
        <w:rPr>
          <w:u w:val="single"/>
          <w:lang w:val="ru-RU"/>
        </w:rPr>
        <w:t>.</w:t>
      </w:r>
      <w:r w:rsidRPr="0031702B">
        <w:rPr>
          <w:u w:val="single"/>
        </w:rPr>
        <w:t>no</w:t>
      </w:r>
      <w:r w:rsidRPr="00A45F23">
        <w:rPr>
          <w:u w:val="single"/>
          <w:lang w:val="ru-RU"/>
        </w:rPr>
        <w:t>/</w:t>
      </w:r>
      <w:r w:rsidRPr="0031702B">
        <w:rPr>
          <w:u w:val="single"/>
        </w:rPr>
        <w:t>book</w:t>
      </w:r>
      <w:r w:rsidRPr="00A45F23">
        <w:rPr>
          <w:u w:val="single"/>
          <w:lang w:val="ru-RU"/>
        </w:rPr>
        <w:t>.</w:t>
      </w:r>
      <w:r w:rsidRPr="00B50425">
        <w:rPr>
          <w:u w:val="single"/>
        </w:rPr>
        <w:t>htm</w:t>
      </w:r>
      <w:r w:rsidRPr="00B50425">
        <w:rPr>
          <w:lang w:val="ru-RU"/>
        </w:rPr>
        <w:t xml:space="preserve">. Последняя ссылка ведет на сайт, созданный специально для книги </w:t>
      </w:r>
      <w:r w:rsidRPr="00B50425">
        <w:t>Janda</w:t>
      </w:r>
      <w:r w:rsidRPr="00B50425">
        <w:rPr>
          <w:lang w:val="ru-RU"/>
        </w:rPr>
        <w:t xml:space="preserve"> </w:t>
      </w:r>
      <w:r w:rsidRPr="00B50425">
        <w:t>et</w:t>
      </w:r>
      <w:r w:rsidRPr="00B50425">
        <w:rPr>
          <w:lang w:val="ru-RU"/>
        </w:rPr>
        <w:t xml:space="preserve"> </w:t>
      </w:r>
      <w:r w:rsidRPr="00B50425">
        <w:t>al</w:t>
      </w:r>
      <w:r w:rsidRPr="00B50425">
        <w:rPr>
          <w:lang w:val="ru-RU"/>
        </w:rPr>
        <w:t xml:space="preserve">. 2013. </w:t>
      </w:r>
      <w:r w:rsidR="00A45F23" w:rsidRPr="00B50425">
        <w:rPr>
          <w:lang w:val="ru-RU"/>
        </w:rPr>
        <w:t>В этой книге собраны результаты исследования</w:t>
      </w:r>
      <w:r w:rsidRPr="00B50425">
        <w:rPr>
          <w:lang w:val="ru-RU"/>
        </w:rPr>
        <w:t>, котор</w:t>
      </w:r>
      <w:r w:rsidR="00A45F23" w:rsidRPr="00B50425">
        <w:rPr>
          <w:lang w:val="ru-RU"/>
        </w:rPr>
        <w:t>о</w:t>
      </w:r>
      <w:r w:rsidRPr="00B50425">
        <w:rPr>
          <w:lang w:val="ru-RU"/>
        </w:rPr>
        <w:t xml:space="preserve">е группа </w:t>
      </w:r>
      <w:r w:rsidRPr="00B50425">
        <w:t>CLEAR</w:t>
      </w:r>
      <w:r w:rsidRPr="00B50425">
        <w:rPr>
          <w:lang w:val="ru-RU"/>
        </w:rPr>
        <w:t xml:space="preserve"> </w:t>
      </w:r>
      <w:r w:rsidR="00A45F23" w:rsidRPr="00B50425">
        <w:rPr>
          <w:lang w:val="ru-RU"/>
        </w:rPr>
        <w:t>про</w:t>
      </w:r>
      <w:r w:rsidRPr="00B50425">
        <w:rPr>
          <w:lang w:val="ru-RU"/>
        </w:rPr>
        <w:t>вела в рамках проекта «</w:t>
      </w:r>
      <w:r w:rsidRPr="00B50425">
        <w:t>Exploring</w:t>
      </w:r>
      <w:r w:rsidRPr="00B50425">
        <w:rPr>
          <w:lang w:val="ru-RU"/>
        </w:rPr>
        <w:t xml:space="preserve"> </w:t>
      </w:r>
      <w:r w:rsidRPr="00B50425">
        <w:t>Emptiness</w:t>
      </w:r>
      <w:r w:rsidRPr="00B50425">
        <w:rPr>
          <w:lang w:val="ru-RU"/>
        </w:rPr>
        <w:t>», посвященного глагольным приставкам в русском языке.</w:t>
      </w:r>
      <w:r>
        <w:rPr>
          <w:lang w:val="ru-RU"/>
        </w:rPr>
        <w:t xml:space="preserve"> </w:t>
      </w:r>
    </w:p>
    <w:p w14:paraId="2A74E2E0" w14:textId="782CCA6E" w:rsidR="00CB16F2" w:rsidRPr="009673D1" w:rsidRDefault="00CB16F2" w:rsidP="0013531D">
      <w:pPr>
        <w:ind w:firstLine="720"/>
        <w:jc w:val="both"/>
        <w:rPr>
          <w:lang w:val="ru-RU"/>
        </w:rPr>
      </w:pPr>
      <w:r w:rsidRPr="0041298D">
        <w:rPr>
          <w:lang w:val="ru-RU"/>
        </w:rPr>
        <w:t xml:space="preserve">В настоящей статье </w:t>
      </w:r>
      <w:r>
        <w:rPr>
          <w:lang w:val="ru-RU"/>
        </w:rPr>
        <w:t>будут</w:t>
      </w:r>
      <w:r w:rsidRPr="0041298D">
        <w:rPr>
          <w:lang w:val="ru-RU"/>
        </w:rPr>
        <w:t xml:space="preserve"> рассмотр</w:t>
      </w:r>
      <w:r>
        <w:rPr>
          <w:lang w:val="ru-RU"/>
        </w:rPr>
        <w:t>ены</w:t>
      </w:r>
      <w:r w:rsidRPr="0041298D">
        <w:rPr>
          <w:lang w:val="ru-RU"/>
        </w:rPr>
        <w:t xml:space="preserve">: 1) </w:t>
      </w:r>
      <w:r>
        <w:rPr>
          <w:lang w:val="ru-RU"/>
        </w:rPr>
        <w:t>научная парадигма нашего исследования, в основе которого лежи</w:t>
      </w:r>
      <w:r w:rsidRPr="0041298D">
        <w:rPr>
          <w:lang w:val="ru-RU"/>
        </w:rPr>
        <w:t>т современная теория</w:t>
      </w:r>
      <w:r>
        <w:rPr>
          <w:lang w:val="ru-RU"/>
        </w:rPr>
        <w:t xml:space="preserve"> когнитивной</w:t>
      </w:r>
      <w:r w:rsidRPr="0041298D">
        <w:rPr>
          <w:lang w:val="ru-RU"/>
        </w:rPr>
        <w:t xml:space="preserve"> </w:t>
      </w:r>
      <w:r>
        <w:rPr>
          <w:lang w:val="ru-RU"/>
        </w:rPr>
        <w:t>лингвистики и которое опирается на  применение</w:t>
      </w:r>
      <w:r w:rsidRPr="0041298D">
        <w:rPr>
          <w:lang w:val="ru-RU"/>
        </w:rPr>
        <w:t xml:space="preserve"> статистических метод</w:t>
      </w:r>
      <w:r>
        <w:rPr>
          <w:lang w:val="ru-RU"/>
        </w:rPr>
        <w:t>ов</w:t>
      </w:r>
      <w:r w:rsidRPr="0041298D">
        <w:rPr>
          <w:lang w:val="ru-RU"/>
        </w:rPr>
        <w:t xml:space="preserve">; 2) </w:t>
      </w:r>
      <w:r>
        <w:rPr>
          <w:lang w:val="ru-RU"/>
        </w:rPr>
        <w:t>предложение рассматривать глагольные приставки в р</w:t>
      </w:r>
      <w:r w:rsidR="00222125">
        <w:rPr>
          <w:lang w:val="ru-RU"/>
        </w:rPr>
        <w:t>усском языке</w:t>
      </w:r>
      <w:r w:rsidRPr="0041298D">
        <w:rPr>
          <w:lang w:val="ru-RU"/>
        </w:rPr>
        <w:t xml:space="preserve"> </w:t>
      </w:r>
      <w:r>
        <w:rPr>
          <w:lang w:val="ru-RU"/>
        </w:rPr>
        <w:t>как глагольные классификаторы</w:t>
      </w:r>
      <w:r w:rsidRPr="0041298D">
        <w:rPr>
          <w:lang w:val="ru-RU"/>
        </w:rPr>
        <w:t>; 3) гипотез</w:t>
      </w:r>
      <w:r>
        <w:rPr>
          <w:lang w:val="ru-RU"/>
        </w:rPr>
        <w:t>а о “чистовидовых”</w:t>
      </w:r>
      <w:r w:rsidRPr="0041298D">
        <w:rPr>
          <w:lang w:val="ru-RU"/>
        </w:rPr>
        <w:t xml:space="preserve"> пристав</w:t>
      </w:r>
      <w:r>
        <w:rPr>
          <w:lang w:val="ru-RU"/>
        </w:rPr>
        <w:t>ках</w:t>
      </w:r>
      <w:r w:rsidRPr="0041298D">
        <w:rPr>
          <w:lang w:val="ru-RU"/>
        </w:rPr>
        <w:t xml:space="preserve"> и ее роль в описании русского языка; 4) </w:t>
      </w:r>
      <w:r>
        <w:rPr>
          <w:lang w:val="ru-RU"/>
        </w:rPr>
        <w:t>состав и структура нашей базы данных</w:t>
      </w:r>
      <w:r w:rsidRPr="0041298D">
        <w:rPr>
          <w:lang w:val="ru-RU"/>
        </w:rPr>
        <w:t>.</w:t>
      </w:r>
    </w:p>
    <w:p w14:paraId="613062BF" w14:textId="77777777" w:rsidR="00CB16F2" w:rsidRPr="0077746A" w:rsidRDefault="00CB16F2" w:rsidP="0077746A">
      <w:pPr>
        <w:pStyle w:val="Heading1"/>
      </w:pPr>
      <w:r w:rsidRPr="0077746A">
        <w:t>Научная парадигма нашего исследования</w:t>
      </w:r>
    </w:p>
    <w:p w14:paraId="18491C25" w14:textId="0D4113DE" w:rsidR="00CB16F2" w:rsidRDefault="00CB16F2" w:rsidP="00F366C3">
      <w:pPr>
        <w:jc w:val="both"/>
        <w:rPr>
          <w:lang w:val="ru-RU"/>
        </w:rPr>
      </w:pPr>
      <w:r>
        <w:rPr>
          <w:lang w:val="ru-RU"/>
        </w:rPr>
        <w:t xml:space="preserve">В этом разделе мы рассмотрим статус предлагаемой нами лингвистической модели, основывающейся на современной лингвистической теории, предполагающей использование статистических методов. В своей статье А.А. Зализняк и И.Л. Микаэлян называют предлагаемую нами модель «наивной» и «устаревшей». Мы хотели бы подчеркнуть, что мы работаем в парадигме современной когнитивной лингвистики. Существует несколько важных положений когнитивной лингвистики, от которых мы отталкиваемся </w:t>
      </w:r>
      <w:r>
        <w:rPr>
          <w:lang w:val="ru-RU"/>
        </w:rPr>
        <w:lastRenderedPageBreak/>
        <w:t xml:space="preserve">в нашей работе и которые могут показаться неочевидными человеку, не очень близко знакомому с основными принципами когнитивной </w:t>
      </w:r>
      <w:r w:rsidRPr="00ED17FA">
        <w:rPr>
          <w:lang w:val="ru-RU"/>
        </w:rPr>
        <w:t>лингвистики. Представители данного направления не делают никаких априорных предположений о структуре языка, но стремятся изучать язык преимущественно эмпирически</w:t>
      </w:r>
      <w:r w:rsidR="00B1283D" w:rsidRPr="00ED17FA">
        <w:rPr>
          <w:lang w:val="ru-RU"/>
        </w:rPr>
        <w:t xml:space="preserve">. При этом </w:t>
      </w:r>
      <w:r w:rsidR="003341DD" w:rsidRPr="00ED17FA">
        <w:rPr>
          <w:lang w:val="ru-RU"/>
        </w:rPr>
        <w:t>в когнитивной лингвистике считается очень важным стремиться,</w:t>
      </w:r>
      <w:r w:rsidR="00B1283D" w:rsidRPr="00ED17FA">
        <w:rPr>
          <w:lang w:val="ru-RU"/>
        </w:rPr>
        <w:t xml:space="preserve"> чтобы теор</w:t>
      </w:r>
      <w:r w:rsidR="003341DD" w:rsidRPr="00ED17FA">
        <w:rPr>
          <w:lang w:val="ru-RU"/>
        </w:rPr>
        <w:t>етические утверждения  о языке согласовывались с имеющимися в психологии и медицине представлениями о том, как работает человеческий мозг.</w:t>
      </w:r>
      <w:r w:rsidR="007F7D0A" w:rsidRPr="00ED17FA">
        <w:rPr>
          <w:lang w:val="ru-RU"/>
        </w:rPr>
        <w:t xml:space="preserve"> </w:t>
      </w:r>
      <w:r w:rsidRPr="00ED17FA">
        <w:rPr>
          <w:lang w:val="ru-RU"/>
        </w:rPr>
        <w:t xml:space="preserve">В результате в когнитивной лингвистике не принимается распространенное во многих современных грамматических теориях априорное положение о том, </w:t>
      </w:r>
      <w:r w:rsidR="00123BBF" w:rsidRPr="00ED17FA">
        <w:rPr>
          <w:lang w:val="ru-RU"/>
        </w:rPr>
        <w:t>чт</w:t>
      </w:r>
      <w:r w:rsidRPr="00ED17FA">
        <w:rPr>
          <w:lang w:val="ru-RU"/>
        </w:rPr>
        <w:t>о язык устроен как строгая логич</w:t>
      </w:r>
      <w:r w:rsidR="007F7D0A" w:rsidRPr="00ED17FA">
        <w:rPr>
          <w:lang w:val="ru-RU"/>
        </w:rPr>
        <w:t>еская</w:t>
      </w:r>
      <w:r w:rsidRPr="00ED17FA">
        <w:rPr>
          <w:lang w:val="ru-RU"/>
        </w:rPr>
        <w:t xml:space="preserve"> система с однозначными критериями правильности и непересекающимися категориями.</w:t>
      </w:r>
      <w:r>
        <w:rPr>
          <w:lang w:val="ru-RU"/>
        </w:rPr>
        <w:t xml:space="preserve"> </w:t>
      </w:r>
    </w:p>
    <w:p w14:paraId="47C97A5A" w14:textId="4074C5B8" w:rsidR="00CB16F2" w:rsidRDefault="00CB16F2" w:rsidP="001969D6">
      <w:pPr>
        <w:ind w:firstLine="720"/>
        <w:jc w:val="both"/>
        <w:rPr>
          <w:iCs/>
          <w:lang w:val="ru-RU"/>
        </w:rPr>
      </w:pPr>
      <w:r>
        <w:rPr>
          <w:lang w:val="ru-RU"/>
        </w:rPr>
        <w:t xml:space="preserve">В частности, так как в нашей модели мы пытаемся отразить ощущения носителя языка, мы стараемся считать слова, сходные по форме и смыслу, скорее многозначными, нежели омонимичными. Мы признаем, что существуют бесспорные случаи омонимии, например,  глагол </w:t>
      </w:r>
      <w:r w:rsidRPr="0082702D">
        <w:rPr>
          <w:i/>
          <w:iCs/>
          <w:lang w:val="ru-RU"/>
        </w:rPr>
        <w:t>жать</w:t>
      </w:r>
      <w:r>
        <w:rPr>
          <w:lang w:val="ru-RU"/>
        </w:rPr>
        <w:t xml:space="preserve"> с первым лицом единственного числа </w:t>
      </w:r>
      <w:r w:rsidRPr="0082702D">
        <w:rPr>
          <w:i/>
          <w:iCs/>
          <w:lang w:val="ru-RU"/>
        </w:rPr>
        <w:t>жну</w:t>
      </w:r>
      <w:r>
        <w:rPr>
          <w:lang w:val="ru-RU"/>
        </w:rPr>
        <w:t xml:space="preserve"> и глагол </w:t>
      </w:r>
      <w:r w:rsidRPr="0082702D">
        <w:rPr>
          <w:i/>
          <w:iCs/>
          <w:lang w:val="ru-RU"/>
        </w:rPr>
        <w:t>жать</w:t>
      </w:r>
      <w:r>
        <w:rPr>
          <w:lang w:val="ru-RU"/>
        </w:rPr>
        <w:t xml:space="preserve"> с первым лицом единственного числа </w:t>
      </w:r>
      <w:r w:rsidRPr="0082702D">
        <w:rPr>
          <w:i/>
          <w:iCs/>
          <w:lang w:val="ru-RU"/>
        </w:rPr>
        <w:t>жму</w:t>
      </w:r>
      <w:r>
        <w:rPr>
          <w:i/>
          <w:iCs/>
          <w:lang w:val="ru-RU"/>
        </w:rPr>
        <w:t xml:space="preserve"> </w:t>
      </w:r>
      <w:r w:rsidRPr="00815971">
        <w:rPr>
          <w:iCs/>
          <w:lang w:val="ru-RU"/>
        </w:rPr>
        <w:t>являются омонимами</w:t>
      </w:r>
      <w:r>
        <w:rPr>
          <w:i/>
          <w:iCs/>
          <w:lang w:val="ru-RU"/>
        </w:rPr>
        <w:t xml:space="preserve">. </w:t>
      </w:r>
      <w:r>
        <w:rPr>
          <w:iCs/>
          <w:lang w:val="ru-RU"/>
        </w:rPr>
        <w:t xml:space="preserve">Однако, во многих случаях, например, в приводимом в статье А.А. Зализняк и И.Л. Микаэлян примере различий между </w:t>
      </w:r>
      <w:r>
        <w:rPr>
          <w:i/>
          <w:iCs/>
          <w:lang w:val="ru-RU"/>
        </w:rPr>
        <w:t>колоть</w:t>
      </w:r>
      <w:r w:rsidRPr="0082702D">
        <w:rPr>
          <w:i/>
          <w:iCs/>
          <w:lang w:val="ru-RU"/>
        </w:rPr>
        <w:t>-</w:t>
      </w:r>
      <w:r>
        <w:rPr>
          <w:i/>
          <w:iCs/>
          <w:lang w:val="ru-RU"/>
        </w:rPr>
        <w:t>уколоть</w:t>
      </w:r>
      <w:r>
        <w:rPr>
          <w:iCs/>
          <w:lang w:val="ru-RU"/>
        </w:rPr>
        <w:t xml:space="preserve"> и </w:t>
      </w:r>
      <w:r>
        <w:rPr>
          <w:i/>
          <w:iCs/>
          <w:lang w:val="ru-RU"/>
        </w:rPr>
        <w:t>колоть</w:t>
      </w:r>
      <w:r w:rsidRPr="0082702D">
        <w:rPr>
          <w:i/>
          <w:iCs/>
          <w:lang w:val="ru-RU"/>
        </w:rPr>
        <w:t>-</w:t>
      </w:r>
      <w:r>
        <w:rPr>
          <w:i/>
          <w:iCs/>
          <w:lang w:val="ru-RU"/>
        </w:rPr>
        <w:t>заколоть</w:t>
      </w:r>
      <w:r>
        <w:rPr>
          <w:iCs/>
          <w:lang w:val="ru-RU"/>
        </w:rPr>
        <w:t xml:space="preserve">, мы не уверены, что стоит проводить столь строгую границу. Многие глаголы в русском языке многозначны, и тем не менее их значения связаны друг с другом. Разделение таких глаголов на два омонимичных варианта,  таких как </w:t>
      </w:r>
      <w:r w:rsidRPr="00323466">
        <w:rPr>
          <w:i/>
          <w:iCs/>
          <w:lang w:val="ru-RU"/>
        </w:rPr>
        <w:t>колоть</w:t>
      </w:r>
      <w:r w:rsidRPr="00323466">
        <w:rPr>
          <w:i/>
          <w:iCs/>
          <w:vertAlign w:val="subscript"/>
          <w:lang w:val="ru-RU"/>
        </w:rPr>
        <w:t>1</w:t>
      </w:r>
      <w:r w:rsidRPr="00323466">
        <w:rPr>
          <w:iCs/>
          <w:vertAlign w:val="subscript"/>
          <w:lang w:val="ru-RU"/>
        </w:rPr>
        <w:t xml:space="preserve"> </w:t>
      </w:r>
      <w:r>
        <w:rPr>
          <w:iCs/>
          <w:lang w:val="ru-RU"/>
        </w:rPr>
        <w:t xml:space="preserve">и </w:t>
      </w:r>
      <w:r w:rsidRPr="00323466">
        <w:rPr>
          <w:i/>
          <w:iCs/>
          <w:lang w:val="ru-RU"/>
        </w:rPr>
        <w:t>колоть</w:t>
      </w:r>
      <w:r w:rsidRPr="00323466">
        <w:rPr>
          <w:i/>
          <w:iCs/>
          <w:vertAlign w:val="subscript"/>
          <w:lang w:val="ru-RU"/>
        </w:rPr>
        <w:t>2</w:t>
      </w:r>
      <w:r>
        <w:rPr>
          <w:iCs/>
          <w:lang w:val="ru-RU"/>
        </w:rPr>
        <w:t xml:space="preserve">, как нам кажется, противоречит интуиции носителя языка, которую нам хотелось бы отразить в нашей модели. </w:t>
      </w:r>
      <w:r w:rsidRPr="00B50425">
        <w:rPr>
          <w:iCs/>
          <w:lang w:val="ru-RU"/>
        </w:rPr>
        <w:t xml:space="preserve">По этой же причине, нам не кажется проблематичным тот факт, что </w:t>
      </w:r>
      <w:r w:rsidR="00815ABA" w:rsidRPr="00B50425">
        <w:rPr>
          <w:iCs/>
          <w:lang w:val="ru-RU"/>
        </w:rPr>
        <w:t xml:space="preserve">такие </w:t>
      </w:r>
      <w:r w:rsidRPr="00B50425">
        <w:rPr>
          <w:iCs/>
          <w:lang w:val="ru-RU"/>
        </w:rPr>
        <w:t>глагол</w:t>
      </w:r>
      <w:r w:rsidR="00815ABA" w:rsidRPr="00B50425">
        <w:rPr>
          <w:iCs/>
          <w:lang w:val="ru-RU"/>
        </w:rPr>
        <w:t>ы как</w:t>
      </w:r>
      <w:r w:rsidRPr="00B50425">
        <w:rPr>
          <w:iCs/>
          <w:lang w:val="ru-RU"/>
        </w:rPr>
        <w:t xml:space="preserve"> </w:t>
      </w:r>
      <w:r w:rsidRPr="00B50425">
        <w:rPr>
          <w:i/>
          <w:iCs/>
          <w:lang w:val="ru-RU"/>
        </w:rPr>
        <w:t>ронять</w:t>
      </w:r>
      <w:r w:rsidRPr="00B50425">
        <w:rPr>
          <w:iCs/>
          <w:lang w:val="ru-RU"/>
        </w:rPr>
        <w:t xml:space="preserve"> </w:t>
      </w:r>
      <w:r w:rsidR="00815ABA" w:rsidRPr="00B50425">
        <w:rPr>
          <w:iCs/>
          <w:lang w:val="ru-RU"/>
        </w:rPr>
        <w:t>по историческим причинам содержа</w:t>
      </w:r>
      <w:r w:rsidRPr="00B50425">
        <w:rPr>
          <w:iCs/>
          <w:lang w:val="ru-RU"/>
        </w:rPr>
        <w:t>т имперфективи</w:t>
      </w:r>
      <w:r w:rsidR="0034752B">
        <w:rPr>
          <w:iCs/>
          <w:lang w:val="ru-RU"/>
        </w:rPr>
        <w:t>зи</w:t>
      </w:r>
      <w:r w:rsidRPr="00B50425">
        <w:rPr>
          <w:iCs/>
          <w:lang w:val="ru-RU"/>
        </w:rPr>
        <w:t>рующий суффикс. В наш</w:t>
      </w:r>
      <w:r w:rsidR="0034752B">
        <w:rPr>
          <w:iCs/>
          <w:lang w:val="ru-RU"/>
        </w:rPr>
        <w:t>у базу</w:t>
      </w:r>
      <w:r w:rsidRPr="00B50425">
        <w:rPr>
          <w:iCs/>
          <w:lang w:val="ru-RU"/>
        </w:rPr>
        <w:t xml:space="preserve"> данных </w:t>
      </w:r>
      <w:r w:rsidR="00815ABA" w:rsidRPr="00B50425">
        <w:rPr>
          <w:iCs/>
          <w:lang w:val="ru-RU"/>
        </w:rPr>
        <w:t>пары типа</w:t>
      </w:r>
      <w:r w:rsidRPr="00B50425">
        <w:rPr>
          <w:iCs/>
          <w:lang w:val="ru-RU"/>
        </w:rPr>
        <w:t xml:space="preserve"> </w:t>
      </w:r>
      <w:r w:rsidRPr="00B50425">
        <w:rPr>
          <w:i/>
          <w:iCs/>
          <w:lang w:val="ru-RU"/>
        </w:rPr>
        <w:t>ронять</w:t>
      </w:r>
      <w:r w:rsidRPr="00B50425">
        <w:rPr>
          <w:iCs/>
          <w:lang w:val="ru-RU"/>
        </w:rPr>
        <w:t xml:space="preserve"> – </w:t>
      </w:r>
      <w:r w:rsidRPr="00B50425">
        <w:rPr>
          <w:i/>
          <w:iCs/>
          <w:lang w:val="ru-RU"/>
        </w:rPr>
        <w:t>уронить</w:t>
      </w:r>
      <w:r w:rsidRPr="00B50425">
        <w:rPr>
          <w:iCs/>
          <w:lang w:val="ru-RU"/>
        </w:rPr>
        <w:t xml:space="preserve"> </w:t>
      </w:r>
      <w:r w:rsidR="0034752B">
        <w:rPr>
          <w:iCs/>
          <w:lang w:val="ru-RU"/>
        </w:rPr>
        <w:t>включены</w:t>
      </w:r>
      <w:r w:rsidRPr="00B50425">
        <w:rPr>
          <w:iCs/>
          <w:lang w:val="ru-RU"/>
        </w:rPr>
        <w:t xml:space="preserve"> наравне с другими синхронными видовыми коррелятами.</w:t>
      </w:r>
    </w:p>
    <w:p w14:paraId="1767B068" w14:textId="627D9650" w:rsidR="00CB16F2" w:rsidRDefault="00CB16F2" w:rsidP="001969D6">
      <w:pPr>
        <w:ind w:firstLine="720"/>
        <w:jc w:val="both"/>
        <w:rPr>
          <w:lang w:val="ru-RU"/>
        </w:rPr>
      </w:pPr>
      <w:r>
        <w:rPr>
          <w:iCs/>
          <w:lang w:val="ru-RU"/>
        </w:rPr>
        <w:t>Мы стараемся не делать выводов о внутренней структуре слов, если такие выводы не являются интуитивными для носителя языка. Так, м</w:t>
      </w:r>
      <w:r>
        <w:rPr>
          <w:lang w:val="ru-RU"/>
        </w:rPr>
        <w:t>ы хотели бы подчеркнуть, что в наших работах не постулируется однозначного направления морфологической деривации от глагола несовершенного вида к глаголу совершенного вида. Нас в первую очередь интересует наличие в русском языке пар типа «бесприставочный глагол несовершенного вида – глагол с приставкой совершенного вида», и именно таким парам и посвящено наше исследование. Во многих работах как российских, так и зарубежных лингвистов отмечается, что в словообразовании очень часто сложно говорить об однонаправленной деривации (ср. например Земская 1975: 69-94, Улуханов 1977: 22-34, Немченко 1979: 41-46, Панов 1999: 93-96</w:t>
      </w:r>
      <w:r w:rsidRPr="00A45F23">
        <w:rPr>
          <w:lang w:val="ru-RU"/>
        </w:rPr>
        <w:t xml:space="preserve">, </w:t>
      </w:r>
      <w:r>
        <w:rPr>
          <w:lang w:val="ru-RU"/>
        </w:rPr>
        <w:t xml:space="preserve">Катышев 2005: 14-70, </w:t>
      </w:r>
      <w:r>
        <w:t>Booji</w:t>
      </w:r>
      <w:r w:rsidRPr="00A45F23">
        <w:rPr>
          <w:lang w:val="ru-RU"/>
        </w:rPr>
        <w:t xml:space="preserve"> 2010: 32-47, </w:t>
      </w:r>
      <w:r>
        <w:rPr>
          <w:lang w:val="ru-RU"/>
        </w:rPr>
        <w:t>Brown</w:t>
      </w:r>
      <w:r w:rsidRPr="00A45F23">
        <w:rPr>
          <w:lang w:val="ru-RU"/>
        </w:rPr>
        <w:t>,</w:t>
      </w:r>
      <w:r>
        <w:rPr>
          <w:lang w:val="ru-RU"/>
        </w:rPr>
        <w:t xml:space="preserve"> Hipp</w:t>
      </w:r>
      <w:r w:rsidR="00542F1B">
        <w:t>i</w:t>
      </w:r>
      <w:r>
        <w:rPr>
          <w:lang w:val="ru-RU"/>
        </w:rPr>
        <w:t xml:space="preserve">sley 2012: </w:t>
      </w:r>
      <w:r w:rsidRPr="00A45F23">
        <w:rPr>
          <w:lang w:val="ru-RU"/>
        </w:rPr>
        <w:t>35-37</w:t>
      </w:r>
      <w:r>
        <w:rPr>
          <w:lang w:val="ru-RU"/>
        </w:rPr>
        <w:t xml:space="preserve">). </w:t>
      </w:r>
      <w:r w:rsidRPr="00861810">
        <w:rPr>
          <w:lang w:val="ru-RU"/>
        </w:rPr>
        <w:t xml:space="preserve">Так, </w:t>
      </w:r>
      <w:r w:rsidR="00A45F23" w:rsidRPr="00861810">
        <w:rPr>
          <w:lang w:val="ru-RU"/>
        </w:rPr>
        <w:t xml:space="preserve">существительное </w:t>
      </w:r>
      <w:r w:rsidR="00A45F23" w:rsidRPr="00861810">
        <w:rPr>
          <w:i/>
          <w:lang w:val="ru-RU"/>
        </w:rPr>
        <w:t>перевыборы</w:t>
      </w:r>
      <w:r w:rsidRPr="00861810">
        <w:rPr>
          <w:iCs/>
          <w:lang w:val="ru-RU"/>
        </w:rPr>
        <w:t xml:space="preserve"> одновременно связан</w:t>
      </w:r>
      <w:r w:rsidR="00A45F23" w:rsidRPr="00861810">
        <w:rPr>
          <w:iCs/>
          <w:lang w:val="ru-RU"/>
        </w:rPr>
        <w:t>о</w:t>
      </w:r>
      <w:r w:rsidRPr="00861810">
        <w:rPr>
          <w:iCs/>
          <w:lang w:val="ru-RU"/>
        </w:rPr>
        <w:t xml:space="preserve"> с глаголом </w:t>
      </w:r>
      <w:r w:rsidR="00A45F23" w:rsidRPr="00861810">
        <w:rPr>
          <w:i/>
          <w:iCs/>
          <w:lang w:val="ru-RU"/>
        </w:rPr>
        <w:t>перевыбирать</w:t>
      </w:r>
      <w:r w:rsidRPr="00861810">
        <w:rPr>
          <w:iCs/>
          <w:lang w:val="ru-RU"/>
        </w:rPr>
        <w:t xml:space="preserve"> и с </w:t>
      </w:r>
      <w:r w:rsidR="00542F1B" w:rsidRPr="00861810">
        <w:rPr>
          <w:iCs/>
          <w:lang w:val="ru-RU"/>
        </w:rPr>
        <w:t xml:space="preserve">существительным </w:t>
      </w:r>
      <w:r w:rsidR="00542F1B" w:rsidRPr="00ED17FA">
        <w:rPr>
          <w:i/>
          <w:iCs/>
          <w:lang w:val="ru-RU"/>
        </w:rPr>
        <w:t>выборы</w:t>
      </w:r>
      <w:r w:rsidR="00861810" w:rsidRPr="00ED17FA">
        <w:rPr>
          <w:i/>
          <w:iCs/>
          <w:lang w:val="ru-RU"/>
        </w:rPr>
        <w:t xml:space="preserve"> </w:t>
      </w:r>
      <w:r w:rsidR="00861810" w:rsidRPr="00ED17FA">
        <w:rPr>
          <w:iCs/>
          <w:lang w:val="ru-RU"/>
        </w:rPr>
        <w:t>(Панов</w:t>
      </w:r>
      <w:r w:rsidR="00AF6A2C">
        <w:rPr>
          <w:iCs/>
          <w:lang w:val="ru-RU"/>
        </w:rPr>
        <w:t xml:space="preserve"> </w:t>
      </w:r>
      <w:r w:rsidR="00ED17FA" w:rsidRPr="00ED17FA">
        <w:rPr>
          <w:iCs/>
        </w:rPr>
        <w:t>ibid</w:t>
      </w:r>
      <w:r w:rsidR="00AF6A2C">
        <w:rPr>
          <w:rFonts w:ascii="Times New Roman" w:hAnsi="Times New Roman"/>
          <w:iCs/>
        </w:rPr>
        <w:t>: 93</w:t>
      </w:r>
      <w:r w:rsidR="00861810" w:rsidRPr="00ED17FA">
        <w:rPr>
          <w:iCs/>
          <w:lang w:val="ru-RU"/>
        </w:rPr>
        <w:t>)</w:t>
      </w:r>
      <w:r w:rsidRPr="00ED17FA">
        <w:rPr>
          <w:iCs/>
          <w:lang w:val="ru-RU"/>
        </w:rPr>
        <w:t>.</w:t>
      </w:r>
      <w:r>
        <w:rPr>
          <w:lang w:val="ru-RU"/>
        </w:rPr>
        <w:t xml:space="preserve"> Более адекватным кажется представление о группе связанных между собой деривационными механизмами слов как о морфологической сети (ср. понятие </w:t>
      </w:r>
      <w:r>
        <w:t>Network</w:t>
      </w:r>
      <w:r w:rsidRPr="00542F1B">
        <w:rPr>
          <w:lang w:val="ru-RU"/>
        </w:rPr>
        <w:t xml:space="preserve"> </w:t>
      </w:r>
      <w:r>
        <w:t>Morphology</w:t>
      </w:r>
      <w:r w:rsidRPr="00542F1B">
        <w:rPr>
          <w:lang w:val="ru-RU"/>
        </w:rPr>
        <w:t xml:space="preserve"> </w:t>
      </w:r>
      <w:r>
        <w:rPr>
          <w:lang w:val="ru-RU"/>
        </w:rPr>
        <w:t>в работе Brown, Hipp</w:t>
      </w:r>
      <w:r>
        <w:t>i</w:t>
      </w:r>
      <w:r>
        <w:rPr>
          <w:lang w:val="ru-RU"/>
        </w:rPr>
        <w:t xml:space="preserve">sley 2012), в которой мотивирующими могут </w:t>
      </w:r>
      <w:r>
        <w:rPr>
          <w:lang w:val="ru-RU"/>
        </w:rPr>
        <w:lastRenderedPageBreak/>
        <w:t>служить разные элементы (ср. также русскоязычный термин «полимотивация»). Элементы парадигмы в этом случае являются морфологическими конструкциями</w:t>
      </w:r>
      <w:r w:rsidR="0034752B">
        <w:rPr>
          <w:lang w:val="ru-RU"/>
        </w:rPr>
        <w:t xml:space="preserve"> в терминологии</w:t>
      </w:r>
      <w:r>
        <w:rPr>
          <w:lang w:val="ru-RU"/>
        </w:rPr>
        <w:t xml:space="preserve"> Х. Боя (</w:t>
      </w:r>
      <w:r>
        <w:t>Booij</w:t>
      </w:r>
      <w:r w:rsidRPr="00542F1B">
        <w:rPr>
          <w:lang w:val="ru-RU"/>
        </w:rPr>
        <w:t xml:space="preserve"> 2010</w:t>
      </w:r>
      <w:r>
        <w:rPr>
          <w:lang w:val="ru-RU"/>
        </w:rPr>
        <w:t xml:space="preserve">). Важным аргументом в пользу такой точки зрения являются производные слова, которые не имеют непосредственной производящей основы, ср. например такие семельфактивные глаголы, как </w:t>
      </w:r>
      <w:r w:rsidRPr="00F2533D">
        <w:rPr>
          <w:i/>
          <w:lang w:val="ru-RU"/>
        </w:rPr>
        <w:t>вздремнуть</w:t>
      </w:r>
      <w:r>
        <w:rPr>
          <w:lang w:val="ru-RU"/>
        </w:rPr>
        <w:t xml:space="preserve"> при отсутствии *</w:t>
      </w:r>
      <w:r w:rsidRPr="00F2533D">
        <w:rPr>
          <w:i/>
          <w:lang w:val="ru-RU"/>
        </w:rPr>
        <w:t>вздремать</w:t>
      </w:r>
      <w:r>
        <w:rPr>
          <w:lang w:val="ru-RU"/>
        </w:rPr>
        <w:t xml:space="preserve"> и *</w:t>
      </w:r>
      <w:r w:rsidRPr="00F2533D">
        <w:rPr>
          <w:i/>
          <w:lang w:val="ru-RU"/>
        </w:rPr>
        <w:t>дремнуть</w:t>
      </w:r>
      <w:r>
        <w:rPr>
          <w:lang w:val="ru-RU"/>
        </w:rPr>
        <w:t xml:space="preserve">, или </w:t>
      </w:r>
      <w:r w:rsidRPr="00F2533D">
        <w:rPr>
          <w:i/>
          <w:lang w:val="ru-RU"/>
        </w:rPr>
        <w:t>всплакнуть</w:t>
      </w:r>
      <w:r>
        <w:rPr>
          <w:lang w:val="ru-RU"/>
        </w:rPr>
        <w:t xml:space="preserve"> при отсутствии *</w:t>
      </w:r>
      <w:r w:rsidRPr="00F2533D">
        <w:rPr>
          <w:i/>
          <w:lang w:val="ru-RU"/>
        </w:rPr>
        <w:t>всплакать</w:t>
      </w:r>
      <w:r>
        <w:rPr>
          <w:lang w:val="ru-RU"/>
        </w:rPr>
        <w:t xml:space="preserve"> и *</w:t>
      </w:r>
      <w:r w:rsidRPr="00F2533D">
        <w:rPr>
          <w:i/>
          <w:lang w:val="ru-RU"/>
        </w:rPr>
        <w:t>плакнуть</w:t>
      </w:r>
      <w:r>
        <w:rPr>
          <w:lang w:val="ru-RU"/>
        </w:rPr>
        <w:t>.</w:t>
      </w:r>
    </w:p>
    <w:p w14:paraId="7FE733DC" w14:textId="77777777" w:rsidR="00CB16F2" w:rsidRPr="005341CE" w:rsidRDefault="00CB16F2" w:rsidP="00B218C7">
      <w:pPr>
        <w:ind w:firstLine="720"/>
        <w:jc w:val="both"/>
        <w:rPr>
          <w:lang w:val="ru-RU"/>
        </w:rPr>
      </w:pPr>
      <w:r>
        <w:rPr>
          <w:lang w:val="ru-RU"/>
        </w:rPr>
        <w:t>Одной из важных целей когнитивной лингвистики является построение модели языка, которая соотносилась бы с нашими знаниями о работе человеческого мозга и экспериментальными данными, свидетельствующими о механизмах языковой категоризации. Результаты таких экспериментов, начиная с работ Э. Рош (</w:t>
      </w:r>
      <w:r>
        <w:t>Ros</w:t>
      </w:r>
      <w:r>
        <w:rPr>
          <w:lang w:val="nb-NO"/>
        </w:rPr>
        <w:t>c</w:t>
      </w:r>
      <w:r>
        <w:t>h</w:t>
      </w:r>
      <w:r w:rsidRPr="00542F1B">
        <w:rPr>
          <w:lang w:val="ru-RU"/>
        </w:rPr>
        <w:t xml:space="preserve"> 1973, 1975</w:t>
      </w:r>
      <w:r>
        <w:rPr>
          <w:lang w:val="ru-RU"/>
        </w:rPr>
        <w:t>) демонстрируют, что языковые категории могут пересекаться и обладают нежесткими границами. В то же время неверно, что языковые категории никак не структурированы:  напротив, они обладают внутренней структурой, в них есть более и менее прототипические элементы, и носителям языка обычно интуитивно ясно, какой элемент категории находится ближе к центру, а какой – ближе к периферии. Более того, границы категорий могут видоизменяться как для одного носителя языка, так и варьируясь по социолектам и диалектам.</w:t>
      </w:r>
    </w:p>
    <w:p w14:paraId="5988DB9C" w14:textId="76A65F70" w:rsidR="004C0AAA" w:rsidRDefault="00CB16F2" w:rsidP="004C0AAA">
      <w:pPr>
        <w:ind w:firstLine="720"/>
        <w:jc w:val="both"/>
        <w:rPr>
          <w:lang w:val="ru-RU"/>
        </w:rPr>
      </w:pPr>
      <w:r>
        <w:rPr>
          <w:lang w:val="ru-RU"/>
        </w:rPr>
        <w:t xml:space="preserve">На практике достаточно сложно предложить критерии вроде критерия Маслова, неукоснительно им следовать, и в результате получить список истинных видовых пар. </w:t>
      </w:r>
      <w:r w:rsidRPr="004642A9">
        <w:rPr>
          <w:lang w:val="ru-RU"/>
        </w:rPr>
        <w:t>В диссертации Ю.Л. Кузнецовой (</w:t>
      </w:r>
      <w:r>
        <w:t>Kuznetsova</w:t>
      </w:r>
      <w:r w:rsidRPr="00542F1B">
        <w:rPr>
          <w:lang w:val="ru-RU"/>
        </w:rPr>
        <w:t xml:space="preserve"> 2013)</w:t>
      </w:r>
      <w:r>
        <w:rPr>
          <w:lang w:val="ru-RU"/>
        </w:rPr>
        <w:t xml:space="preserve"> обсуждаются</w:t>
      </w:r>
      <w:r w:rsidRPr="004642A9">
        <w:rPr>
          <w:lang w:val="ru-RU"/>
        </w:rPr>
        <w:t xml:space="preserve"> сложности, связанные с применением критерия Маслова. Одн</w:t>
      </w:r>
      <w:r>
        <w:rPr>
          <w:lang w:val="ru-RU"/>
        </w:rPr>
        <w:t>у</w:t>
      </w:r>
      <w:r w:rsidRPr="004642A9">
        <w:rPr>
          <w:lang w:val="ru-RU"/>
        </w:rPr>
        <w:t xml:space="preserve"> из основных проблем</w:t>
      </w:r>
      <w:r>
        <w:rPr>
          <w:lang w:val="ru-RU"/>
        </w:rPr>
        <w:t xml:space="preserve"> можно кратко сформулировать следующим образом. </w:t>
      </w:r>
      <w:r w:rsidRPr="004642A9">
        <w:rPr>
          <w:lang w:val="ru-RU"/>
        </w:rPr>
        <w:t xml:space="preserve"> </w:t>
      </w:r>
      <w:r>
        <w:rPr>
          <w:lang w:val="ru-RU"/>
        </w:rPr>
        <w:t>Е</w:t>
      </w:r>
      <w:r w:rsidRPr="004642A9">
        <w:rPr>
          <w:lang w:val="ru-RU"/>
        </w:rPr>
        <w:t xml:space="preserve">сли для того, чтобы признать два глагола парой, достаточно только одного контекста, в котором глаголы несовершенного и совершенного вида </w:t>
      </w:r>
      <w:r>
        <w:rPr>
          <w:lang w:val="ru-RU"/>
        </w:rPr>
        <w:t xml:space="preserve">будут </w:t>
      </w:r>
      <w:r w:rsidRPr="004642A9">
        <w:rPr>
          <w:lang w:val="ru-RU"/>
        </w:rPr>
        <w:t xml:space="preserve">взаимозаменимы, то такие контексты могут </w:t>
      </w:r>
      <w:r>
        <w:rPr>
          <w:lang w:val="ru-RU"/>
        </w:rPr>
        <w:t>оказаться</w:t>
      </w:r>
      <w:r w:rsidRPr="004642A9">
        <w:rPr>
          <w:lang w:val="ru-RU"/>
        </w:rPr>
        <w:t xml:space="preserve"> маргинальными и в результате парами будут признаны такие очевидно непарные глаголы как, например</w:t>
      </w:r>
      <w:r>
        <w:rPr>
          <w:lang w:val="ru-RU"/>
        </w:rPr>
        <w:t xml:space="preserve">, </w:t>
      </w:r>
      <w:r w:rsidRPr="006B263A">
        <w:rPr>
          <w:i/>
          <w:lang w:val="ru-RU"/>
        </w:rPr>
        <w:t>целовать</w:t>
      </w:r>
      <w:r>
        <w:rPr>
          <w:lang w:val="ru-RU"/>
        </w:rPr>
        <w:t xml:space="preserve"> и </w:t>
      </w:r>
      <w:r w:rsidRPr="006B263A">
        <w:rPr>
          <w:i/>
          <w:lang w:val="ru-RU"/>
        </w:rPr>
        <w:t>перецеловать</w:t>
      </w:r>
      <w:r>
        <w:rPr>
          <w:lang w:val="ru-RU"/>
        </w:rPr>
        <w:t xml:space="preserve"> (ср. Перцов 2001</w:t>
      </w:r>
      <w:r w:rsidRPr="00542F1B">
        <w:rPr>
          <w:lang w:val="ru-RU"/>
        </w:rPr>
        <w:t xml:space="preserve">: </w:t>
      </w:r>
      <w:r>
        <w:rPr>
          <w:lang w:val="ru-RU"/>
        </w:rPr>
        <w:t>127</w:t>
      </w:r>
      <w:r>
        <w:rPr>
          <w:rStyle w:val="FootnoteReference"/>
          <w:lang w:val="ru-RU"/>
        </w:rPr>
        <w:footnoteReference w:id="2"/>
      </w:r>
      <w:r>
        <w:rPr>
          <w:lang w:val="ru-RU"/>
        </w:rPr>
        <w:t>)</w:t>
      </w:r>
      <w:r w:rsidRPr="004642A9">
        <w:rPr>
          <w:lang w:val="ru-RU"/>
        </w:rPr>
        <w:t xml:space="preserve">. </w:t>
      </w:r>
      <w:r>
        <w:rPr>
          <w:lang w:val="ru-RU"/>
        </w:rPr>
        <w:t>Е</w:t>
      </w:r>
      <w:r w:rsidRPr="004642A9">
        <w:rPr>
          <w:lang w:val="ru-RU"/>
        </w:rPr>
        <w:t xml:space="preserve">сли </w:t>
      </w:r>
      <w:r>
        <w:rPr>
          <w:lang w:val="ru-RU"/>
        </w:rPr>
        <w:t xml:space="preserve">же </w:t>
      </w:r>
      <w:r w:rsidRPr="004642A9">
        <w:rPr>
          <w:lang w:val="ru-RU"/>
        </w:rPr>
        <w:t>принять, что для признания двух глаголов парой необходимо, чтобы можно было заменить глагол совершенного вида на глагол несовершенного вида во всех контекстах, очень может быть, что в русском языке не</w:t>
      </w:r>
      <w:r>
        <w:rPr>
          <w:lang w:val="ru-RU"/>
        </w:rPr>
        <w:t xml:space="preserve"> найдется</w:t>
      </w:r>
      <w:r w:rsidRPr="004642A9">
        <w:rPr>
          <w:lang w:val="ru-RU"/>
        </w:rPr>
        <w:t xml:space="preserve"> ни одной </w:t>
      </w:r>
      <w:r>
        <w:rPr>
          <w:lang w:val="ru-RU"/>
        </w:rPr>
        <w:t xml:space="preserve">такой </w:t>
      </w:r>
      <w:r w:rsidRPr="004642A9">
        <w:rPr>
          <w:lang w:val="ru-RU"/>
        </w:rPr>
        <w:t>пары, потому что</w:t>
      </w:r>
      <w:r>
        <w:rPr>
          <w:lang w:val="ru-RU"/>
        </w:rPr>
        <w:t>,</w:t>
      </w:r>
      <w:r w:rsidRPr="004642A9">
        <w:rPr>
          <w:lang w:val="ru-RU"/>
        </w:rPr>
        <w:t xml:space="preserve"> согласно корпусным данным, наборы конструкций, в которых употребляются глаголы </w:t>
      </w:r>
      <w:r w:rsidRPr="007264B1">
        <w:rPr>
          <w:lang w:val="ru-RU"/>
        </w:rPr>
        <w:t>совершенного вида и несовершенног</w:t>
      </w:r>
      <w:r w:rsidR="002B5D8B">
        <w:rPr>
          <w:lang w:val="ru-RU"/>
        </w:rPr>
        <w:t xml:space="preserve">о вида, не бывают идентичными. </w:t>
      </w:r>
      <w:r w:rsidRPr="007264B1">
        <w:rPr>
          <w:lang w:val="ru-RU"/>
        </w:rPr>
        <w:t>Дополнительные сложности вызывает тот факт, что разные критерии выделения пар</w:t>
      </w:r>
      <w:r>
        <w:rPr>
          <w:lang w:val="ru-RU"/>
        </w:rPr>
        <w:t xml:space="preserve"> могут давать разные результаты</w:t>
      </w:r>
      <w:r>
        <w:rPr>
          <w:rStyle w:val="FootnoteReference"/>
          <w:lang w:val="ru-RU"/>
        </w:rPr>
        <w:footnoteReference w:id="3"/>
      </w:r>
      <w:r>
        <w:rPr>
          <w:lang w:val="ru-RU"/>
        </w:rPr>
        <w:t xml:space="preserve">. Наконец, как показывает </w:t>
      </w:r>
      <w:r w:rsidRPr="007264B1">
        <w:rPr>
          <w:lang w:val="ru-RU"/>
        </w:rPr>
        <w:t xml:space="preserve">анкетирование, проведенное в рамках </w:t>
      </w:r>
      <w:r w:rsidRPr="007264B1">
        <w:rPr>
          <w:rFonts w:ascii="Times New Roman" w:hAnsi="Times New Roman"/>
          <w:sz w:val="26"/>
          <w:szCs w:val="26"/>
          <w:lang w:val="ru-RU"/>
        </w:rPr>
        <w:t>аспектологического семинара филологического факультета МГУ</w:t>
      </w:r>
      <w:r w:rsidRPr="007264B1">
        <w:rPr>
          <w:lang w:val="ru-RU"/>
        </w:rPr>
        <w:t>, разные лингвисты могут по-</w:t>
      </w:r>
      <w:r w:rsidRPr="00ED17FA">
        <w:rPr>
          <w:lang w:val="ru-RU"/>
        </w:rPr>
        <w:lastRenderedPageBreak/>
        <w:t xml:space="preserve">разному применять один и тот же критерий (ср. Анкета 1997, Горбова 2011). Обсудив все эти обстоятельства, Ю.Л. Кузнецова предлагает </w:t>
      </w:r>
      <w:r w:rsidR="00AF2F01" w:rsidRPr="00ED17FA">
        <w:rPr>
          <w:lang w:val="ru-RU"/>
        </w:rPr>
        <w:t xml:space="preserve">относиться более осторожно к критерию Маслова и сходным с ним синтаксическим критериям и пользоваться дополнительными эмпирическими </w:t>
      </w:r>
      <w:r w:rsidR="00560B56" w:rsidRPr="00ED17FA">
        <w:rPr>
          <w:lang w:val="ru-RU"/>
        </w:rPr>
        <w:t>методами</w:t>
      </w:r>
      <w:r w:rsidR="00AF2F01" w:rsidRPr="00ED17FA">
        <w:rPr>
          <w:lang w:val="ru-RU"/>
        </w:rPr>
        <w:t xml:space="preserve"> </w:t>
      </w:r>
      <w:r w:rsidR="004C0AAA" w:rsidRPr="00ED17FA">
        <w:rPr>
          <w:lang w:val="ru-RU"/>
        </w:rPr>
        <w:t xml:space="preserve">для </w:t>
      </w:r>
      <w:r w:rsidR="00AF2F01" w:rsidRPr="00ED17FA">
        <w:rPr>
          <w:lang w:val="ru-RU"/>
        </w:rPr>
        <w:t xml:space="preserve">выделения видовых пар. </w:t>
      </w:r>
      <w:r w:rsidRPr="00ED17FA">
        <w:rPr>
          <w:lang w:val="ru-RU"/>
        </w:rPr>
        <w:t>Предлагается критерий, основанный на сравнении двух выборок примеров из корпуса: сравниваются наборы конструкций, встречающиеся в примерах, содержащих глагол несоверш</w:t>
      </w:r>
      <w:r w:rsidR="007F7D0A" w:rsidRPr="00ED17FA">
        <w:rPr>
          <w:lang w:val="ru-RU"/>
        </w:rPr>
        <w:t xml:space="preserve">енного вида, </w:t>
      </w:r>
      <w:r w:rsidRPr="00ED17FA">
        <w:rPr>
          <w:lang w:val="ru-RU"/>
        </w:rPr>
        <w:t xml:space="preserve">и в примерах, содержащих глагол совершенного вида. </w:t>
      </w:r>
      <w:r w:rsidR="004C0AAA" w:rsidRPr="00ED17FA">
        <w:rPr>
          <w:lang w:val="ru-RU"/>
        </w:rPr>
        <w:t>Такой подход выигрышен с двух точек зрения:  с</w:t>
      </w:r>
      <w:r w:rsidR="001D22BA" w:rsidRPr="00ED17FA">
        <w:rPr>
          <w:lang w:val="ru-RU"/>
        </w:rPr>
        <w:t xml:space="preserve"> одной стороны, </w:t>
      </w:r>
      <w:r w:rsidR="003C3EBE" w:rsidRPr="00ED17FA">
        <w:rPr>
          <w:lang w:val="ru-RU"/>
        </w:rPr>
        <w:t xml:space="preserve">он предоставляет нам </w:t>
      </w:r>
      <w:r w:rsidR="00B50425" w:rsidRPr="00ED17FA">
        <w:rPr>
          <w:lang w:val="ru-RU"/>
        </w:rPr>
        <w:t>несложный</w:t>
      </w:r>
      <w:r w:rsidR="004C0AAA" w:rsidRPr="00ED17FA">
        <w:rPr>
          <w:lang w:val="ru-RU"/>
        </w:rPr>
        <w:t xml:space="preserve"> алгоритм сравнения потенциально парных глаголов, с другой стороны, </w:t>
      </w:r>
      <w:r w:rsidR="003C3EBE" w:rsidRPr="00ED17FA">
        <w:rPr>
          <w:lang w:val="ru-RU"/>
        </w:rPr>
        <w:t>в результате мы получаем</w:t>
      </w:r>
      <w:r w:rsidR="004C0AAA" w:rsidRPr="00ED17FA">
        <w:rPr>
          <w:lang w:val="ru-RU"/>
        </w:rPr>
        <w:t xml:space="preserve"> числовую меру парности двух глаголов, которая в свою очередь может быть использована для сравнения разных пар между собой.</w:t>
      </w:r>
    </w:p>
    <w:p w14:paraId="09FAC893" w14:textId="00896B88" w:rsidR="00C25665" w:rsidRDefault="00CB16F2" w:rsidP="00E97D32">
      <w:pPr>
        <w:ind w:firstLine="720"/>
        <w:jc w:val="both"/>
        <w:rPr>
          <w:lang w:val="ru-RU"/>
        </w:rPr>
      </w:pPr>
      <w:r w:rsidRPr="00301CDD">
        <w:rPr>
          <w:lang w:val="ru-RU"/>
        </w:rPr>
        <w:t xml:space="preserve">К сожалению, </w:t>
      </w:r>
      <w:r>
        <w:rPr>
          <w:lang w:val="ru-RU"/>
        </w:rPr>
        <w:t>требования</w:t>
      </w:r>
      <w:r w:rsidRPr="00301CDD">
        <w:rPr>
          <w:lang w:val="ru-RU"/>
        </w:rPr>
        <w:t xml:space="preserve"> установить жесткие границы классов, которые были так популярны </w:t>
      </w:r>
      <w:r>
        <w:rPr>
          <w:lang w:val="ru-RU"/>
        </w:rPr>
        <w:t xml:space="preserve">в </w:t>
      </w:r>
      <w:r w:rsidRPr="00301CDD">
        <w:rPr>
          <w:lang w:val="ru-RU"/>
        </w:rPr>
        <w:t xml:space="preserve">период структурализма, трудно удовлетворить: </w:t>
      </w:r>
      <w:r>
        <w:rPr>
          <w:lang w:val="ru-RU"/>
        </w:rPr>
        <w:t xml:space="preserve">современным лингвистам </w:t>
      </w:r>
      <w:r w:rsidRPr="00301CDD">
        <w:rPr>
          <w:lang w:val="ru-RU"/>
        </w:rPr>
        <w:t>известно, что</w:t>
      </w:r>
      <w:r>
        <w:rPr>
          <w:lang w:val="ru-RU"/>
        </w:rPr>
        <w:t xml:space="preserve"> языковые единицы редко формируют классы с жесткими границами (ср. </w:t>
      </w:r>
      <w:r>
        <w:t>Langacker</w:t>
      </w:r>
      <w:r w:rsidRPr="00084DF6">
        <w:rPr>
          <w:lang w:val="ru-RU"/>
        </w:rPr>
        <w:t xml:space="preserve"> 2008</w:t>
      </w:r>
      <w:r>
        <w:rPr>
          <w:lang w:val="ru-RU"/>
        </w:rPr>
        <w:t>)</w:t>
      </w:r>
      <w:r w:rsidRPr="00301CDD">
        <w:rPr>
          <w:lang w:val="ru-RU"/>
        </w:rPr>
        <w:t xml:space="preserve">. Большая часть языковых категорий обладают градуальной структурой. Модель, основанная на принятии такой градуальности, является не возвратом назад, а шагом вперед к когнитивной лингвистике, принимающей градуальность языковых категорий. </w:t>
      </w:r>
      <w:r>
        <w:rPr>
          <w:lang w:val="ru-RU"/>
        </w:rPr>
        <w:t>К</w:t>
      </w:r>
      <w:r w:rsidRPr="00301CDD">
        <w:rPr>
          <w:lang w:val="ru-RU"/>
        </w:rPr>
        <w:t xml:space="preserve">ак это часто бывает в истории науки, эта парадигма отчасти похожа на предыдущую стадию, потому что, как все мы знаем, научным теориям </w:t>
      </w:r>
      <w:r>
        <w:rPr>
          <w:lang w:val="ru-RU"/>
        </w:rPr>
        <w:t xml:space="preserve">часто </w:t>
      </w:r>
      <w:r w:rsidRPr="00301CDD">
        <w:rPr>
          <w:lang w:val="ru-RU"/>
        </w:rPr>
        <w:t xml:space="preserve">свойственно развиваться по спирали. </w:t>
      </w:r>
    </w:p>
    <w:p w14:paraId="56621B08" w14:textId="32E2D625" w:rsidR="00CB16F2" w:rsidRDefault="00CB16F2" w:rsidP="00845081">
      <w:pPr>
        <w:numPr>
          <w:ins w:id="1" w:author="olesar" w:date="2012-12-27T04:18:00Z"/>
        </w:numPr>
        <w:ind w:firstLine="720"/>
        <w:jc w:val="both"/>
        <w:rPr>
          <w:lang w:val="ru-RU"/>
        </w:rPr>
      </w:pPr>
      <w:r>
        <w:rPr>
          <w:lang w:val="ru-RU"/>
        </w:rPr>
        <w:t>Мы считаем, что единственно верный подход к градуальным явлениям в языке лежит в сфере статистики: статистические методы позволяют нам ответить на вопрос, можно ли пренебречь некоторым количеством встретившихся в корпусе контрпримеров. Мы не хотим постулировать, что в</w:t>
      </w:r>
      <w:r w:rsidR="00662E72">
        <w:rPr>
          <w:lang w:val="ru-RU"/>
        </w:rPr>
        <w:t xml:space="preserve"> русском языке существует ровно</w:t>
      </w:r>
      <w:r>
        <w:rPr>
          <w:lang w:val="ru-RU"/>
        </w:rPr>
        <w:t xml:space="preserve"> 1429 глаголов несовершенного вида, которые образуют видовые пары с ровно 1981 приставочным перфектив</w:t>
      </w:r>
      <w:r w:rsidR="00084DF6">
        <w:rPr>
          <w:lang w:val="ru-RU"/>
        </w:rPr>
        <w:t>ом</w:t>
      </w:r>
      <w:r>
        <w:rPr>
          <w:lang w:val="ru-RU"/>
        </w:rPr>
        <w:t xml:space="preserve">. </w:t>
      </w:r>
      <w:r w:rsidRPr="00861810">
        <w:rPr>
          <w:lang w:val="ru-RU"/>
        </w:rPr>
        <w:t xml:space="preserve">Парность некоторых лексем безусловна, это прототип модели видовых пар (ср. </w:t>
      </w:r>
      <w:r w:rsidRPr="00861810">
        <w:rPr>
          <w:i/>
          <w:iCs/>
          <w:lang w:val="ru-RU"/>
        </w:rPr>
        <w:t>делать – сделать</w:t>
      </w:r>
      <w:r w:rsidRPr="00861810">
        <w:rPr>
          <w:lang w:val="ru-RU"/>
        </w:rPr>
        <w:t>); парност</w:t>
      </w:r>
      <w:r w:rsidR="00981AD2" w:rsidRPr="00861810">
        <w:rPr>
          <w:lang w:val="ru-RU"/>
        </w:rPr>
        <w:t>ь</w:t>
      </w:r>
      <w:r w:rsidRPr="00861810">
        <w:rPr>
          <w:lang w:val="ru-RU"/>
        </w:rPr>
        <w:t xml:space="preserve"> других лексем </w:t>
      </w:r>
      <w:r w:rsidR="00981AD2" w:rsidRPr="00861810">
        <w:rPr>
          <w:lang w:val="ru-RU"/>
        </w:rPr>
        <w:t>менее очевидна</w:t>
      </w:r>
      <w:r w:rsidRPr="00861810">
        <w:rPr>
          <w:lang w:val="ru-RU"/>
        </w:rPr>
        <w:t xml:space="preserve">, это периферия категории (ср. </w:t>
      </w:r>
      <w:r w:rsidRPr="00861810">
        <w:rPr>
          <w:i/>
          <w:iCs/>
          <w:lang w:val="ru-RU"/>
        </w:rPr>
        <w:t>точить – выточить</w:t>
      </w:r>
      <w:r w:rsidRPr="00ED17FA">
        <w:rPr>
          <w:lang w:val="ru-RU"/>
        </w:rPr>
        <w:t xml:space="preserve">). Если </w:t>
      </w:r>
      <w:r w:rsidR="00861810" w:rsidRPr="00ED17FA">
        <w:rPr>
          <w:lang w:val="ru-RU"/>
        </w:rPr>
        <w:t>бы мы приняли</w:t>
      </w:r>
      <w:r w:rsidRPr="00ED17FA">
        <w:rPr>
          <w:lang w:val="ru-RU"/>
        </w:rPr>
        <w:t xml:space="preserve"> несколько иные критерии отбора видовых пар, это</w:t>
      </w:r>
      <w:r w:rsidR="00861810" w:rsidRPr="00ED17FA">
        <w:rPr>
          <w:lang w:val="ru-RU"/>
        </w:rPr>
        <w:t xml:space="preserve"> могло бы повлия</w:t>
      </w:r>
      <w:r w:rsidRPr="00ED17FA">
        <w:rPr>
          <w:lang w:val="ru-RU"/>
        </w:rPr>
        <w:t>т</w:t>
      </w:r>
      <w:r w:rsidR="00861810" w:rsidRPr="00ED17FA">
        <w:rPr>
          <w:lang w:val="ru-RU"/>
        </w:rPr>
        <w:t>ь</w:t>
      </w:r>
      <w:r w:rsidRPr="00ED17FA">
        <w:rPr>
          <w:lang w:val="ru-RU"/>
        </w:rPr>
        <w:t xml:space="preserve"> на состав периферии категории, но не на ядро. Однако, важно, что </w:t>
      </w:r>
      <w:r w:rsidR="00981AD2" w:rsidRPr="00ED17FA">
        <w:rPr>
          <w:lang w:val="ru-RU"/>
        </w:rPr>
        <w:t xml:space="preserve">в </w:t>
      </w:r>
      <w:r w:rsidRPr="00ED17FA">
        <w:rPr>
          <w:lang w:val="ru-RU"/>
        </w:rPr>
        <w:t xml:space="preserve">статистическом отношении результаты если </w:t>
      </w:r>
      <w:r w:rsidR="00861810" w:rsidRPr="00ED17FA">
        <w:rPr>
          <w:lang w:val="ru-RU"/>
        </w:rPr>
        <w:t xml:space="preserve">бы </w:t>
      </w:r>
      <w:r w:rsidRPr="00ED17FA">
        <w:rPr>
          <w:lang w:val="ru-RU"/>
        </w:rPr>
        <w:t>и измен</w:t>
      </w:r>
      <w:r w:rsidR="00861810" w:rsidRPr="00ED17FA">
        <w:rPr>
          <w:lang w:val="ru-RU"/>
        </w:rPr>
        <w:t>ились</w:t>
      </w:r>
      <w:r w:rsidRPr="00ED17FA">
        <w:rPr>
          <w:lang w:val="ru-RU"/>
        </w:rPr>
        <w:t>, то несущественным образом.</w:t>
      </w:r>
    </w:p>
    <w:p w14:paraId="0CB3DCF3" w14:textId="77777777" w:rsidR="00CB16F2" w:rsidRPr="00CC244B" w:rsidRDefault="00CB16F2" w:rsidP="00CC244B">
      <w:pPr>
        <w:pStyle w:val="Heading1"/>
      </w:pPr>
      <w:r w:rsidRPr="0077746A">
        <w:t>Модель глагольных классификаторов</w:t>
      </w:r>
    </w:p>
    <w:p w14:paraId="6B2FFDFD" w14:textId="34417058" w:rsidR="00CB16F2" w:rsidRDefault="00CB16F2" w:rsidP="00997CD1">
      <w:pPr>
        <w:jc w:val="both"/>
        <w:rPr>
          <w:lang w:val="ru-RU"/>
        </w:rPr>
      </w:pPr>
      <w:r>
        <w:rPr>
          <w:lang w:val="ru-RU"/>
        </w:rPr>
        <w:t>В статье Л. Янды центральную роль играет ги</w:t>
      </w:r>
      <w:r w:rsidR="00B23CB0">
        <w:rPr>
          <w:lang w:val="ru-RU"/>
        </w:rPr>
        <w:t>потеза, согласно которой «чисто</w:t>
      </w:r>
      <w:r>
        <w:rPr>
          <w:lang w:val="ru-RU"/>
        </w:rPr>
        <w:t>видовые» глагольные приставки в русском языке представляют собой систему глагольных классификаторов (см. подробное описание этого явления в работе Янда 2012). В ответной статье А.А. Зализняк и И.Л. Микаэлян</w:t>
      </w:r>
      <w:r w:rsidR="00F84F47">
        <w:rPr>
          <w:lang w:val="ru-RU"/>
        </w:rPr>
        <w:t xml:space="preserve"> (</w:t>
      </w:r>
      <w:r w:rsidR="00F84F47">
        <w:t>ibid: 57</w:t>
      </w:r>
      <w:r w:rsidR="00F84F47">
        <w:rPr>
          <w:lang w:val="ru-RU"/>
        </w:rPr>
        <w:t>)</w:t>
      </w:r>
      <w:r>
        <w:rPr>
          <w:lang w:val="ru-RU"/>
        </w:rPr>
        <w:t xml:space="preserve"> пишут, что это предложение должно рассматриваться «скорее как метафора, чем как реальное грамматическое нововведение». Нам бы хотелось затронуть два важных вопроса в связи с этим утверждением. Во-первых,  </w:t>
      </w:r>
      <w:r>
        <w:rPr>
          <w:lang w:val="ru-RU"/>
        </w:rPr>
        <w:lastRenderedPageBreak/>
        <w:t xml:space="preserve">русский язык удовлетворяет всем параметрам, выделяемым для языков с глагольными классификаторами и в этом </w:t>
      </w:r>
      <w:r w:rsidRPr="002A584B">
        <w:rPr>
          <w:lang w:val="ru-RU"/>
        </w:rPr>
        <w:t xml:space="preserve">смысле ничем не отличается от таких языков как </w:t>
      </w:r>
      <w:r>
        <w:rPr>
          <w:lang w:val="ru-RU"/>
        </w:rPr>
        <w:t>куниянти и</w:t>
      </w:r>
      <w:r w:rsidRPr="002A584B">
        <w:rPr>
          <w:lang w:val="ru-RU"/>
        </w:rPr>
        <w:t xml:space="preserve"> нюлнюл</w:t>
      </w:r>
      <w:r w:rsidRPr="00084DF6">
        <w:rPr>
          <w:rFonts w:eastAsia="Times New Roman"/>
          <w:lang w:val="ru-RU"/>
        </w:rPr>
        <w:t>,</w:t>
      </w:r>
      <w:r w:rsidRPr="002A584B">
        <w:rPr>
          <w:lang w:val="ru-RU"/>
        </w:rPr>
        <w:t xml:space="preserve"> </w:t>
      </w:r>
      <w:r>
        <w:rPr>
          <w:lang w:val="ru-RU"/>
        </w:rPr>
        <w:t>рассматриваемых в работе</w:t>
      </w:r>
      <w:r w:rsidRPr="002A584B">
        <w:rPr>
          <w:lang w:val="ru-RU"/>
        </w:rPr>
        <w:t xml:space="preserve"> </w:t>
      </w:r>
      <w:r w:rsidR="005777E0">
        <w:rPr>
          <w:lang w:val="ru-RU"/>
        </w:rPr>
        <w:t>В. </w:t>
      </w:r>
      <w:r>
        <w:rPr>
          <w:lang w:val="ru-RU"/>
        </w:rPr>
        <w:t>МакГрегора (McGregor</w:t>
      </w:r>
      <w:r w:rsidRPr="002A584B">
        <w:rPr>
          <w:lang w:val="ru-RU"/>
        </w:rPr>
        <w:t xml:space="preserve"> 2002</w:t>
      </w:r>
      <w:r>
        <w:rPr>
          <w:lang w:val="ru-RU"/>
        </w:rPr>
        <w:t>) как примеры языков с глагольными классификаторами</w:t>
      </w:r>
      <w:r w:rsidRPr="002A584B">
        <w:rPr>
          <w:lang w:val="ru-RU"/>
        </w:rPr>
        <w:t>.</w:t>
      </w:r>
      <w:r>
        <w:rPr>
          <w:lang w:val="ru-RU"/>
        </w:rPr>
        <w:t xml:space="preserve"> Утверждение, что русский язык является языком с глагольными классификаторами, может вызвать удивление или неприятие, потому что глагольные классификаторы до сих пор были прерогативой языков Австралии. Предложение анализировать русские глагольные приставки как глагольные классификаторы уже высказывалось ранее </w:t>
      </w:r>
      <w:r w:rsidRPr="00F64BC9">
        <w:rPr>
          <w:lang w:val="ru-RU"/>
        </w:rPr>
        <w:t>Т.А. Майсаком (</w:t>
      </w:r>
      <w:r w:rsidRPr="00084DF6">
        <w:rPr>
          <w:lang w:val="ru-RU"/>
        </w:rPr>
        <w:t>2005: 339</w:t>
      </w:r>
      <w:r w:rsidRPr="005D0ABB">
        <w:rPr>
          <w:lang w:val="ru-RU"/>
        </w:rPr>
        <w:t>–</w:t>
      </w:r>
      <w:r w:rsidRPr="00084DF6">
        <w:rPr>
          <w:lang w:val="ru-RU"/>
        </w:rPr>
        <w:t xml:space="preserve">345) </w:t>
      </w:r>
      <w:r w:rsidRPr="00F64BC9">
        <w:rPr>
          <w:lang w:val="ru-RU"/>
        </w:rPr>
        <w:t>и В.А. Плунгяном (</w:t>
      </w:r>
      <w:r w:rsidRPr="00084DF6">
        <w:rPr>
          <w:lang w:val="ru-RU"/>
        </w:rPr>
        <w:t>2011: 413</w:t>
      </w:r>
      <w:r w:rsidRPr="005D0ABB">
        <w:rPr>
          <w:lang w:val="ru-RU"/>
        </w:rPr>
        <w:t>–</w:t>
      </w:r>
      <w:r w:rsidRPr="00084DF6">
        <w:rPr>
          <w:lang w:val="ru-RU"/>
        </w:rPr>
        <w:t>416</w:t>
      </w:r>
      <w:r w:rsidRPr="00F64BC9">
        <w:rPr>
          <w:lang w:val="ru-RU"/>
        </w:rPr>
        <w:t>). Группа CLEAR под руководством Л.</w:t>
      </w:r>
      <w:r>
        <w:rPr>
          <w:lang w:val="ru-RU"/>
        </w:rPr>
        <w:t> </w:t>
      </w:r>
      <w:r w:rsidRPr="00F64BC9">
        <w:rPr>
          <w:lang w:val="ru-RU"/>
        </w:rPr>
        <w:t>Янды и Т.</w:t>
      </w:r>
      <w:r>
        <w:rPr>
          <w:lang w:val="ru-RU"/>
        </w:rPr>
        <w:t> </w:t>
      </w:r>
      <w:r w:rsidRPr="00F64BC9">
        <w:rPr>
          <w:lang w:val="ru-RU"/>
        </w:rPr>
        <w:t>Нессета считает своим основным достижением не введение в на</w:t>
      </w:r>
      <w:r w:rsidR="00662E72">
        <w:rPr>
          <w:lang w:val="ru-RU"/>
        </w:rPr>
        <w:t>учный оборот такой модели, а ее</w:t>
      </w:r>
      <w:r w:rsidRPr="00F64BC9">
        <w:rPr>
          <w:lang w:val="ru-RU"/>
        </w:rPr>
        <w:t xml:space="preserve"> тщательную эмпирическую проверку.</w:t>
      </w:r>
    </w:p>
    <w:p w14:paraId="2B2FB717" w14:textId="692AC4A6" w:rsidR="00CB16F2" w:rsidRDefault="00CB16F2" w:rsidP="00997CD1">
      <w:pPr>
        <w:ind w:firstLine="720"/>
        <w:jc w:val="both"/>
        <w:rPr>
          <w:lang w:val="ru-RU"/>
        </w:rPr>
      </w:pPr>
      <w:r>
        <w:rPr>
          <w:lang w:val="ru-RU"/>
        </w:rPr>
        <w:t xml:space="preserve">Во-вторых, в некотором смысле любая научная гипотеза является метафорой. Когда современные физики говорят о том, что свет с одной стороны имеет волновые свойства, а с другой стороны </w:t>
      </w:r>
      <w:r w:rsidR="00F84F47">
        <w:rPr>
          <w:lang w:val="ru-RU"/>
        </w:rPr>
        <w:t xml:space="preserve">ведет себя </w:t>
      </w:r>
      <w:r>
        <w:rPr>
          <w:lang w:val="ru-RU"/>
        </w:rPr>
        <w:t xml:space="preserve">как набор отдельных частиц, они тоже пользуются метафорой. Когда современные химики говорят о бензольном кольце, они тоже используют метафору. Метафора является важным когнитивным механизмом, который позволяет ученым объяснять более сложные вещи, пользуясь более простыми </w:t>
      </w:r>
      <w:r w:rsidR="00E97D32">
        <w:rPr>
          <w:lang w:val="ru-RU"/>
        </w:rPr>
        <w:t xml:space="preserve">и наглядными </w:t>
      </w:r>
      <w:r>
        <w:rPr>
          <w:lang w:val="ru-RU"/>
        </w:rPr>
        <w:t>моделями</w:t>
      </w:r>
      <w:r w:rsidR="00E97D32">
        <w:rPr>
          <w:lang w:val="ru-RU"/>
        </w:rPr>
        <w:t>,</w:t>
      </w:r>
      <w:r>
        <w:rPr>
          <w:lang w:val="ru-RU"/>
        </w:rPr>
        <w:t xml:space="preserve"> и практически любая научная модель в этом смысле является метафорой.</w:t>
      </w:r>
    </w:p>
    <w:p w14:paraId="608FC1A6" w14:textId="2AF6A27C" w:rsidR="00CB16F2" w:rsidRDefault="00CB16F2" w:rsidP="00E33D68">
      <w:pPr>
        <w:ind w:firstLine="720"/>
        <w:jc w:val="both"/>
        <w:rPr>
          <w:lang w:val="ru-RU"/>
        </w:rPr>
      </w:pPr>
      <w:r>
        <w:rPr>
          <w:lang w:val="ru-RU"/>
        </w:rPr>
        <w:t>Критикуя модель глагольных классификаторов, А.А. Зализняк и И.Л. Микаэлян</w:t>
      </w:r>
      <w:r w:rsidR="00F84F47">
        <w:rPr>
          <w:lang w:val="ru-RU"/>
        </w:rPr>
        <w:t xml:space="preserve"> (</w:t>
      </w:r>
      <w:r w:rsidR="00F84F47">
        <w:t>ibid: 57</w:t>
      </w:r>
      <w:r w:rsidR="00F84F47">
        <w:rPr>
          <w:lang w:val="ru-RU"/>
        </w:rPr>
        <w:t>)</w:t>
      </w:r>
      <w:r>
        <w:rPr>
          <w:lang w:val="ru-RU"/>
        </w:rPr>
        <w:t xml:space="preserve"> указывают, что «</w:t>
      </w:r>
      <w:r w:rsidRPr="00084DF6">
        <w:rPr>
          <w:lang w:val="ru-RU"/>
        </w:rPr>
        <w:t>[</w:t>
      </w:r>
      <w:r>
        <w:rPr>
          <w:lang w:val="ru-RU"/>
        </w:rPr>
        <w:t>с]корее следовало бы говорить о том, что приставки не классифицируют, а специфицируют (по Вейренку</w:t>
      </w:r>
      <w:r>
        <w:rPr>
          <w:rStyle w:val="FootnoteReference"/>
          <w:lang w:val="ru-RU"/>
        </w:rPr>
        <w:footnoteReference w:id="4"/>
      </w:r>
      <w:r>
        <w:rPr>
          <w:lang w:val="ru-RU"/>
        </w:rPr>
        <w:t xml:space="preserve">) значение исходного глагола </w:t>
      </w:r>
      <w:r w:rsidRPr="00762E82">
        <w:rPr>
          <w:lang w:val="ru-RU"/>
        </w:rPr>
        <w:t>несов[ершенного] вида”. Нам кажется, что нет никакой причины считать, что эти две модели исключают друг друга: с одной стороны, приставки, кон</w:t>
      </w:r>
      <w:r>
        <w:rPr>
          <w:lang w:val="ru-RU"/>
        </w:rPr>
        <w:t>ечно же, специфицируют значение</w:t>
      </w:r>
      <w:r w:rsidRPr="00762E82">
        <w:rPr>
          <w:lang w:val="ru-RU"/>
        </w:rPr>
        <w:t xml:space="preserve"> глагола</w:t>
      </w:r>
      <w:r>
        <w:rPr>
          <w:lang w:val="ru-RU"/>
        </w:rPr>
        <w:t xml:space="preserve"> несовершенного вида</w:t>
      </w:r>
      <w:r w:rsidRPr="00762E82">
        <w:rPr>
          <w:lang w:val="ru-RU"/>
        </w:rPr>
        <w:t>, но с другой стороны, они при этом могут и классифицировать глаголы</w:t>
      </w:r>
      <w:r>
        <w:rPr>
          <w:lang w:val="ru-RU"/>
        </w:rPr>
        <w:t xml:space="preserve"> несовершенного вида</w:t>
      </w:r>
      <w:r w:rsidRPr="00762E82">
        <w:rPr>
          <w:lang w:val="ru-RU"/>
        </w:rPr>
        <w:t xml:space="preserve">. </w:t>
      </w:r>
      <w:r>
        <w:rPr>
          <w:lang w:val="ru-RU"/>
        </w:rPr>
        <w:t>Е</w:t>
      </w:r>
      <w:r w:rsidRPr="00762E82">
        <w:rPr>
          <w:lang w:val="ru-RU"/>
        </w:rPr>
        <w:t>сли мы говорим о том, что приставки специфицирую</w:t>
      </w:r>
      <w:r>
        <w:rPr>
          <w:lang w:val="ru-RU"/>
        </w:rPr>
        <w:t>т</w:t>
      </w:r>
      <w:r w:rsidRPr="00762E82">
        <w:rPr>
          <w:lang w:val="ru-RU"/>
        </w:rPr>
        <w:t xml:space="preserve"> значение глагола</w:t>
      </w:r>
      <w:r>
        <w:rPr>
          <w:lang w:val="ru-RU"/>
        </w:rPr>
        <w:t xml:space="preserve"> несовершенного вида</w:t>
      </w:r>
      <w:r w:rsidRPr="00762E82">
        <w:rPr>
          <w:lang w:val="ru-RU"/>
        </w:rPr>
        <w:t xml:space="preserve">, </w:t>
      </w:r>
      <w:r w:rsidRPr="00BD6CE9">
        <w:rPr>
          <w:lang w:val="ru-RU"/>
        </w:rPr>
        <w:t>мы делаем важное утверждение в рамках русистики</w:t>
      </w:r>
      <w:r>
        <w:rPr>
          <w:lang w:val="ru-RU"/>
        </w:rPr>
        <w:t>. Говоря</w:t>
      </w:r>
      <w:r w:rsidRPr="00BD6CE9">
        <w:rPr>
          <w:lang w:val="ru-RU"/>
        </w:rPr>
        <w:t xml:space="preserve">, что </w:t>
      </w:r>
      <w:r>
        <w:rPr>
          <w:lang w:val="ru-RU"/>
        </w:rPr>
        <w:t xml:space="preserve">приставки в русском языке являются глагольными классификаторами, мы делаем утверждение, интересное с точки зрения лингвистической типологии. </w:t>
      </w:r>
    </w:p>
    <w:p w14:paraId="0604E469" w14:textId="77777777" w:rsidR="00CB16F2" w:rsidRPr="0077746A" w:rsidRDefault="00CB16F2" w:rsidP="0077746A">
      <w:pPr>
        <w:pStyle w:val="Heading1"/>
      </w:pPr>
      <w:r w:rsidRPr="0077746A">
        <w:t xml:space="preserve">Гипотеза </w:t>
      </w:r>
      <w:r>
        <w:t xml:space="preserve">о </w:t>
      </w:r>
      <w:r w:rsidRPr="0077746A">
        <w:t>«семантически пустых</w:t>
      </w:r>
      <w:r>
        <w:t>» приставках</w:t>
      </w:r>
      <w:r w:rsidRPr="0077746A">
        <w:t xml:space="preserve"> и ее роль в описании русского языка</w:t>
      </w:r>
    </w:p>
    <w:p w14:paraId="04BB413A" w14:textId="46034417" w:rsidR="00CB16F2" w:rsidRDefault="00CB16F2" w:rsidP="00D71526">
      <w:pPr>
        <w:jc w:val="both"/>
        <w:rPr>
          <w:lang w:val="ru-RU"/>
        </w:rPr>
      </w:pPr>
      <w:r>
        <w:rPr>
          <w:lang w:val="ru-RU"/>
        </w:rPr>
        <w:t>Одной из важных тем в данной дискуссии является сама постановка задачи проекта «</w:t>
      </w:r>
      <w:r>
        <w:t>Exploring</w:t>
      </w:r>
      <w:r w:rsidRPr="00084DF6">
        <w:rPr>
          <w:lang w:val="ru-RU"/>
        </w:rPr>
        <w:t xml:space="preserve"> </w:t>
      </w:r>
      <w:r>
        <w:t>Emptiness</w:t>
      </w:r>
      <w:r>
        <w:rPr>
          <w:lang w:val="ru-RU"/>
        </w:rPr>
        <w:t xml:space="preserve">», а именно вопрос о том, являются ли так называемые «чистовидовые» приставки действительно семантически пустыми. А.А. Зализняк и И.Л. Микаэлян </w:t>
      </w:r>
      <w:r w:rsidR="00F84F47">
        <w:rPr>
          <w:lang w:val="ru-RU"/>
        </w:rPr>
        <w:t>(</w:t>
      </w:r>
      <w:r w:rsidR="00F84F47">
        <w:t>ibid: 55</w:t>
      </w:r>
      <w:r w:rsidR="00F84F47">
        <w:rPr>
          <w:lang w:val="ru-RU"/>
        </w:rPr>
        <w:t xml:space="preserve">) </w:t>
      </w:r>
      <w:r>
        <w:rPr>
          <w:lang w:val="ru-RU"/>
        </w:rPr>
        <w:t xml:space="preserve">отмечают, </w:t>
      </w:r>
      <w:r w:rsidRPr="0077746A">
        <w:rPr>
          <w:lang w:val="ru-RU"/>
        </w:rPr>
        <w:t>что «</w:t>
      </w:r>
      <w:r w:rsidRPr="0077746A">
        <w:rPr>
          <w:lang w:val="ru-RU" w:eastAsia="ar-SA"/>
        </w:rPr>
        <w:t xml:space="preserve">представление  о том, что семантическая пустота приставки в </w:t>
      </w:r>
      <w:r w:rsidRPr="0077746A">
        <w:rPr>
          <w:lang w:val="ru-RU" w:eastAsia="ar-SA"/>
        </w:rPr>
        <w:lastRenderedPageBreak/>
        <w:t>префиксальных видовых парах возникает в результате дублирования приставкой некоторого смыслового компонента, уже содержащегося в глаголе (так называемый эффект Вея-Схоневельда) в современной русистике достаточно широко распространено</w:t>
      </w:r>
      <w:r w:rsidRPr="0077746A">
        <w:rPr>
          <w:lang w:val="ru-RU"/>
        </w:rPr>
        <w:t>»</w:t>
      </w:r>
      <w:r>
        <w:rPr>
          <w:lang w:val="ru-RU"/>
        </w:rPr>
        <w:t xml:space="preserve">. </w:t>
      </w:r>
    </w:p>
    <w:p w14:paraId="2CB090B3" w14:textId="50AF851D" w:rsidR="00367E91" w:rsidRDefault="00CB16F2" w:rsidP="008F664C">
      <w:pPr>
        <w:ind w:firstLine="720"/>
        <w:jc w:val="both"/>
        <w:rPr>
          <w:lang w:val="ru-RU"/>
        </w:rPr>
      </w:pPr>
      <w:r>
        <w:rPr>
          <w:lang w:val="ru-RU"/>
        </w:rPr>
        <w:t>Во-первых, м</w:t>
      </w:r>
      <w:r w:rsidRPr="001B63AB">
        <w:rPr>
          <w:lang w:val="ru-RU"/>
        </w:rPr>
        <w:t xml:space="preserve">ы хотели бы </w:t>
      </w:r>
      <w:r>
        <w:rPr>
          <w:lang w:val="ru-RU"/>
        </w:rPr>
        <w:t>подчеркнуть, что гипотеза о пустых приставках неоднократно высказывалась в научной литературе, посвященной русским глагольным приставкам. Так, уже А.А. Шахматов (1952: 201-202) отмечает, что глагол несовершенного вида при присоединении приставки превращается в глагол совершенного вида, а приставка при этом «утрачивает свое реальное значение». В.В. Виноградов (1972: 395-424) утверждает, что видовые пары, образованные при помощи префиксации (наряду с образованными при помощи суффиксации) не являются парой независимых глаголов, а представляют собой две формы одного глагола. При этом присоединение приставок к глаголам несовершенного вида приводит «к ослаблению и устранению их</w:t>
      </w:r>
      <w:r w:rsidRPr="00084DF6">
        <w:t xml:space="preserve"> [</w:t>
      </w:r>
      <w:r>
        <w:rPr>
          <w:lang w:val="ru-RU"/>
        </w:rPr>
        <w:t>приставок</w:t>
      </w:r>
      <w:r w:rsidRPr="00084DF6">
        <w:t>]</w:t>
      </w:r>
      <w:r>
        <w:rPr>
          <w:lang w:val="ru-RU"/>
        </w:rPr>
        <w:t xml:space="preserve"> реальных значений».  А.Н. Тихонов (1998) отводит значительную часть своей книги (С</w:t>
      </w:r>
      <w:r w:rsidR="00084DF6">
        <w:rPr>
          <w:lang w:val="ru-RU"/>
        </w:rPr>
        <w:t>. </w:t>
      </w:r>
      <w:r>
        <w:rPr>
          <w:lang w:val="ru-RU"/>
        </w:rPr>
        <w:t xml:space="preserve">29-175) феномену «чистовидовых» </w:t>
      </w:r>
      <w:r w:rsidRPr="00A8799F">
        <w:rPr>
          <w:lang w:val="ru-RU"/>
        </w:rPr>
        <w:t>приставок. Как и В.</w:t>
      </w:r>
      <w:r>
        <w:rPr>
          <w:lang w:val="ru-RU"/>
        </w:rPr>
        <w:t>В. Виноградов, А.Н. </w:t>
      </w:r>
      <w:r w:rsidRPr="00A8799F">
        <w:rPr>
          <w:lang w:val="ru-RU"/>
        </w:rPr>
        <w:t>Тихонов считает такие глагольные приставки словоизменительными показателями, которые не пр</w:t>
      </w:r>
      <w:r>
        <w:rPr>
          <w:lang w:val="ru-RU"/>
        </w:rPr>
        <w:t>ивносят никакого значения. А.Н. </w:t>
      </w:r>
      <w:r w:rsidRPr="00A8799F">
        <w:rPr>
          <w:lang w:val="ru-RU"/>
        </w:rPr>
        <w:t>Тихонов указывает, что многие глаголы присоединяют</w:t>
      </w:r>
      <w:r w:rsidR="008F5AC0">
        <w:rPr>
          <w:lang w:val="ru-RU"/>
        </w:rPr>
        <w:t xml:space="preserve"> те или</w:t>
      </w:r>
      <w:r w:rsidRPr="00A8799F">
        <w:rPr>
          <w:lang w:val="ru-RU"/>
        </w:rPr>
        <w:t xml:space="preserve"> иные приставки после того, как приставки уже полностью утратили свое значение, приводя такие примеры как </w:t>
      </w:r>
      <w:r w:rsidRPr="00A8799F">
        <w:rPr>
          <w:i/>
          <w:lang w:val="ru-RU"/>
        </w:rPr>
        <w:t>оштрафовать, сфотографировать, законсервировать</w:t>
      </w:r>
      <w:r w:rsidRPr="00A8799F">
        <w:rPr>
          <w:lang w:val="ru-RU"/>
        </w:rPr>
        <w:t>. Н.С</w:t>
      </w:r>
      <w:r>
        <w:rPr>
          <w:lang w:val="ru-RU"/>
        </w:rPr>
        <w:t>. </w:t>
      </w:r>
      <w:r w:rsidRPr="00A8799F">
        <w:rPr>
          <w:lang w:val="ru-RU"/>
        </w:rPr>
        <w:t xml:space="preserve">Авилова (1976: 153-154) признает «наличие чистовидовых (грамматикализованных, десемантизированных) приставок», называя их «аспектуализированными». </w:t>
      </w:r>
      <w:r>
        <w:rPr>
          <w:lang w:val="ru-RU"/>
        </w:rPr>
        <w:t>Дж. </w:t>
      </w:r>
      <w:r w:rsidRPr="00A8799F">
        <w:rPr>
          <w:lang w:val="ru-RU"/>
        </w:rPr>
        <w:t>Форс</w:t>
      </w:r>
      <w:r>
        <w:rPr>
          <w:lang w:val="ru-RU"/>
        </w:rPr>
        <w:t>ай</w:t>
      </w:r>
      <w:r w:rsidRPr="00A8799F">
        <w:rPr>
          <w:lang w:val="ru-RU"/>
        </w:rPr>
        <w:t xml:space="preserve">т (Forsyth 1970: 38-43) </w:t>
      </w:r>
      <w:r>
        <w:rPr>
          <w:lang w:val="ru-RU"/>
        </w:rPr>
        <w:t xml:space="preserve">приводит такой аргумент: если отказаться от идеи чисто </w:t>
      </w:r>
      <w:r w:rsidRPr="00A8799F">
        <w:rPr>
          <w:lang w:val="ru-RU"/>
        </w:rPr>
        <w:t>перфективизирующих приставок</w:t>
      </w:r>
      <w:r>
        <w:rPr>
          <w:rStyle w:val="FootnoteReference"/>
          <w:lang w:val="ru-RU"/>
        </w:rPr>
        <w:footnoteReference w:id="5"/>
      </w:r>
      <w:r w:rsidRPr="00A8799F">
        <w:rPr>
          <w:lang w:val="ru-RU"/>
        </w:rPr>
        <w:t>, то «логическим результатом такого подхода… будет полный отказ от префиксальных [видовых] пар»</w:t>
      </w:r>
      <w:r>
        <w:rPr>
          <w:rStyle w:val="FootnoteReference"/>
          <w:lang w:val="ru-RU"/>
        </w:rPr>
        <w:footnoteReference w:id="6"/>
      </w:r>
      <w:r>
        <w:rPr>
          <w:lang w:val="ru-RU"/>
        </w:rPr>
        <w:t xml:space="preserve">. </w:t>
      </w:r>
      <w:r w:rsidRPr="003229EE">
        <w:rPr>
          <w:lang w:val="ru-RU"/>
        </w:rPr>
        <w:t xml:space="preserve">Гипотеза о «чистовидовых приставках» упоминается и в некоторых современных работах. Например, Л.Ю. Миронова (2004) утверждает, что почти все глагольные приставки в русском языке (за исключением </w:t>
      </w:r>
      <w:r w:rsidRPr="003229EE">
        <w:rPr>
          <w:i/>
          <w:iCs/>
          <w:lang w:val="ru-RU"/>
        </w:rPr>
        <w:t>до-, над-, пре-</w:t>
      </w:r>
      <w:r w:rsidRPr="003229EE">
        <w:rPr>
          <w:lang w:val="ru-RU"/>
        </w:rPr>
        <w:t xml:space="preserve"> и </w:t>
      </w:r>
      <w:r w:rsidRPr="003229EE">
        <w:rPr>
          <w:i/>
          <w:iCs/>
          <w:lang w:val="ru-RU"/>
        </w:rPr>
        <w:t>пере</w:t>
      </w:r>
      <w:r w:rsidRPr="003229EE">
        <w:rPr>
          <w:lang w:val="ru-RU"/>
        </w:rPr>
        <w:t>-) могут вести себя как «чистовидовые</w:t>
      </w:r>
      <w:r w:rsidRPr="00DA2DBB">
        <w:rPr>
          <w:lang w:val="ru-RU"/>
        </w:rPr>
        <w:t xml:space="preserve">». </w:t>
      </w:r>
      <w:r w:rsidR="003229EE" w:rsidRPr="00DA2DBB">
        <w:rPr>
          <w:lang w:val="ru-RU"/>
        </w:rPr>
        <w:t>Таким образом</w:t>
      </w:r>
      <w:r w:rsidR="00367E91" w:rsidRPr="00DA2DBB">
        <w:rPr>
          <w:lang w:val="ru-RU"/>
        </w:rPr>
        <w:t xml:space="preserve">, обращаясь к теме «чистовидовых» приставок, мы постарались донести </w:t>
      </w:r>
      <w:r w:rsidR="003229EE" w:rsidRPr="00DA2DBB">
        <w:rPr>
          <w:lang w:val="ru-RU"/>
        </w:rPr>
        <w:t>информацию</w:t>
      </w:r>
      <w:r w:rsidR="00367E91" w:rsidRPr="00DA2DBB">
        <w:rPr>
          <w:lang w:val="ru-RU"/>
        </w:rPr>
        <w:t xml:space="preserve"> об эффекте Вея-Схонефельда до более широкой лингвистической общественности.</w:t>
      </w:r>
      <w:r w:rsidR="00367E91">
        <w:rPr>
          <w:lang w:val="ru-RU"/>
        </w:rPr>
        <w:t xml:space="preserve">  </w:t>
      </w:r>
    </w:p>
    <w:p w14:paraId="0CABF634" w14:textId="2B537430" w:rsidR="00CB16F2" w:rsidRDefault="00CB16F2" w:rsidP="008053DB">
      <w:pPr>
        <w:ind w:firstLine="720"/>
        <w:jc w:val="both"/>
        <w:rPr>
          <w:rFonts w:eastAsia="Times New Roman"/>
          <w:lang w:val="ru-RU" w:eastAsia="ar-SA"/>
        </w:rPr>
      </w:pPr>
      <w:r>
        <w:rPr>
          <w:lang w:val="ru-RU" w:eastAsia="ar-SA"/>
        </w:rPr>
        <w:t xml:space="preserve">Во-вторых, </w:t>
      </w:r>
      <w:r>
        <w:rPr>
          <w:lang w:val="ru-RU"/>
        </w:rPr>
        <w:t xml:space="preserve">хотелось бы отметить, что несмотря на многократное упоминание </w:t>
      </w:r>
      <w:r w:rsidRPr="0077746A">
        <w:rPr>
          <w:lang w:val="ru-RU" w:eastAsia="ar-SA"/>
        </w:rPr>
        <w:t>эффект</w:t>
      </w:r>
      <w:r>
        <w:rPr>
          <w:lang w:val="ru-RU" w:eastAsia="ar-SA"/>
        </w:rPr>
        <w:t>а</w:t>
      </w:r>
      <w:r w:rsidRPr="0077746A">
        <w:rPr>
          <w:lang w:val="ru-RU" w:eastAsia="ar-SA"/>
        </w:rPr>
        <w:t xml:space="preserve"> Вея-Схоневельда</w:t>
      </w:r>
      <w:r>
        <w:rPr>
          <w:lang w:val="ru-RU" w:eastAsia="ar-SA"/>
        </w:rPr>
        <w:t xml:space="preserve"> в литературе, до сих пор не было представлено эмпирических данных в поддержку этой гипотезы. М.А. Кронгауз (1998: 82) называет проблему пустых приставок «хронической проблемой» современной русистики. Книга </w:t>
      </w:r>
      <w:r>
        <w:rPr>
          <w:rFonts w:eastAsia="Times New Roman"/>
          <w:lang w:val="ru-RU" w:eastAsia="ar-SA"/>
        </w:rPr>
        <w:t>(</w:t>
      </w:r>
      <w:r>
        <w:rPr>
          <w:rFonts w:eastAsia="Times New Roman"/>
          <w:lang w:eastAsia="ar-SA"/>
        </w:rPr>
        <w:t>Janda</w:t>
      </w:r>
      <w:r w:rsidRPr="003229EE">
        <w:rPr>
          <w:rFonts w:eastAsia="Times New Roman"/>
          <w:lang w:val="ru-RU" w:eastAsia="ar-SA"/>
        </w:rPr>
        <w:t xml:space="preserve"> </w:t>
      </w:r>
      <w:r>
        <w:rPr>
          <w:rFonts w:eastAsia="Times New Roman"/>
          <w:lang w:eastAsia="ar-SA"/>
        </w:rPr>
        <w:t>et</w:t>
      </w:r>
      <w:r w:rsidRPr="003229EE">
        <w:rPr>
          <w:rFonts w:eastAsia="Times New Roman"/>
          <w:lang w:val="ru-RU" w:eastAsia="ar-SA"/>
        </w:rPr>
        <w:t xml:space="preserve"> </w:t>
      </w:r>
      <w:r>
        <w:rPr>
          <w:rFonts w:eastAsia="Times New Roman"/>
          <w:lang w:eastAsia="ar-SA"/>
        </w:rPr>
        <w:t>al</w:t>
      </w:r>
      <w:r w:rsidRPr="003229EE">
        <w:rPr>
          <w:rFonts w:eastAsia="Times New Roman"/>
          <w:lang w:val="ru-RU" w:eastAsia="ar-SA"/>
        </w:rPr>
        <w:t>. 2013)</w:t>
      </w:r>
      <w:r>
        <w:rPr>
          <w:lang w:val="ru-RU" w:eastAsia="ar-SA"/>
        </w:rPr>
        <w:t xml:space="preserve">, на которую во многом опирается статья </w:t>
      </w:r>
      <w:r>
        <w:rPr>
          <w:rFonts w:eastAsia="Times New Roman"/>
          <w:lang w:val="ru-RU" w:eastAsia="ar-SA"/>
        </w:rPr>
        <w:t>(</w:t>
      </w:r>
      <w:r>
        <w:rPr>
          <w:lang w:val="ru-RU" w:eastAsia="ar-SA"/>
        </w:rPr>
        <w:t>Янды</w:t>
      </w:r>
      <w:r>
        <w:rPr>
          <w:rFonts w:eastAsia="Times New Roman"/>
          <w:lang w:val="ru-RU" w:eastAsia="ar-SA"/>
        </w:rPr>
        <w:t xml:space="preserve"> 2012)</w:t>
      </w:r>
      <w:r>
        <w:rPr>
          <w:lang w:val="ru-RU" w:eastAsia="ar-SA"/>
        </w:rPr>
        <w:t>, станет первой работой, в которой модель</w:t>
      </w:r>
      <w:r w:rsidRPr="0077746A">
        <w:rPr>
          <w:lang w:val="ru-RU" w:eastAsia="ar-SA"/>
        </w:rPr>
        <w:t xml:space="preserve"> Вея-Схоневельда</w:t>
      </w:r>
      <w:r>
        <w:rPr>
          <w:lang w:val="ru-RU" w:eastAsia="ar-SA"/>
        </w:rPr>
        <w:t xml:space="preserve"> обращена в эмпирический вопрос, на который в результате анализа корпусных данных получены эмпирические ответы, подтвержденные статистическими методами</w:t>
      </w:r>
      <w:r>
        <w:rPr>
          <w:rFonts w:eastAsia="Times New Roman"/>
          <w:lang w:val="ru-RU" w:eastAsia="ar-SA"/>
        </w:rPr>
        <w:t xml:space="preserve">. </w:t>
      </w:r>
    </w:p>
    <w:p w14:paraId="3C10D955" w14:textId="55052208" w:rsidR="00CB16F2" w:rsidRPr="00AE6D28" w:rsidRDefault="008F664C" w:rsidP="00E13F0D">
      <w:pPr>
        <w:ind w:firstLine="720"/>
        <w:jc w:val="both"/>
        <w:rPr>
          <w:rFonts w:eastAsia="Times New Roman"/>
          <w:lang w:val="ru-RU" w:eastAsia="ar-SA"/>
        </w:rPr>
      </w:pPr>
      <w:r>
        <w:rPr>
          <w:lang w:val="ru-RU"/>
        </w:rPr>
        <w:t>Необходимо д</w:t>
      </w:r>
      <w:r w:rsidR="00CB16F2">
        <w:rPr>
          <w:lang w:val="ru-RU"/>
        </w:rPr>
        <w:t xml:space="preserve">ополнительно отметить, что </w:t>
      </w:r>
      <w:r w:rsidR="00CB16F2">
        <w:rPr>
          <w:lang w:val="ru-RU" w:eastAsia="ar-SA"/>
        </w:rPr>
        <w:t xml:space="preserve">современные учебники русского языка для иностранцев до сих пор основываются на модели пустых приставок. Нам бы хотелось, чтобы современные научные исследования находили отражение в современных пособиях. Мы надеемся, что эмпирическое подтверждение гипотезы </w:t>
      </w:r>
      <w:r w:rsidR="00CB16F2" w:rsidRPr="0077746A">
        <w:rPr>
          <w:lang w:val="ru-RU" w:eastAsia="ar-SA"/>
        </w:rPr>
        <w:t>Вея-Схоневельда</w:t>
      </w:r>
      <w:r w:rsidR="00CB16F2">
        <w:rPr>
          <w:rFonts w:eastAsia="Times New Roman"/>
          <w:lang w:val="ru-RU" w:eastAsia="ar-SA"/>
        </w:rPr>
        <w:t xml:space="preserve"> </w:t>
      </w:r>
      <w:r w:rsidR="00CB16F2">
        <w:rPr>
          <w:lang w:val="ru-RU" w:eastAsia="ar-SA"/>
        </w:rPr>
        <w:t xml:space="preserve">будет упомянуто в новых учебниках русского языка и облегчит студентам-иностранцам, изучающим русский язык, овладение такой сложной для них темой, как русские видовые приставки.  </w:t>
      </w:r>
    </w:p>
    <w:p w14:paraId="6D6E690E" w14:textId="77777777" w:rsidR="00CB16F2" w:rsidRDefault="00CB16F2" w:rsidP="001E10AD">
      <w:pPr>
        <w:pStyle w:val="Heading1"/>
        <w:rPr>
          <w:lang w:eastAsia="ar-SA"/>
        </w:rPr>
      </w:pPr>
      <w:r>
        <w:rPr>
          <w:lang w:eastAsia="ar-SA"/>
        </w:rPr>
        <w:t>Состав и структура базы данных «</w:t>
      </w:r>
      <w:r>
        <w:rPr>
          <w:lang w:val="en-US" w:eastAsia="ar-SA"/>
        </w:rPr>
        <w:t>Exploring</w:t>
      </w:r>
      <w:r w:rsidRPr="008F664C">
        <w:rPr>
          <w:lang w:eastAsia="ar-SA"/>
        </w:rPr>
        <w:t xml:space="preserve"> </w:t>
      </w:r>
      <w:r>
        <w:rPr>
          <w:lang w:val="en-US" w:eastAsia="ar-SA"/>
        </w:rPr>
        <w:t>Emptiness</w:t>
      </w:r>
      <w:r>
        <w:rPr>
          <w:lang w:eastAsia="ar-SA"/>
        </w:rPr>
        <w:t>»</w:t>
      </w:r>
    </w:p>
    <w:p w14:paraId="22CF373A" w14:textId="633D2E02" w:rsidR="00151904" w:rsidRPr="002B34E5" w:rsidRDefault="00CB16F2" w:rsidP="00F309FB">
      <w:pPr>
        <w:jc w:val="both"/>
      </w:pPr>
      <w:r w:rsidRPr="009703F7">
        <w:rPr>
          <w:lang w:val="ru-RU"/>
        </w:rPr>
        <w:t xml:space="preserve">Значительная часть критики в статье </w:t>
      </w:r>
      <w:r>
        <w:rPr>
          <w:lang w:val="ru-RU"/>
        </w:rPr>
        <w:t>А.А. Зализняк и И.Л. </w:t>
      </w:r>
      <w:r w:rsidRPr="009703F7">
        <w:rPr>
          <w:lang w:val="ru-RU"/>
        </w:rPr>
        <w:t>Микаэлян посвящена составу и структуре базы данных «Ex</w:t>
      </w:r>
      <w:r>
        <w:rPr>
          <w:lang w:val="ru-RU"/>
        </w:rPr>
        <w:t>p</w:t>
      </w:r>
      <w:r w:rsidRPr="009703F7">
        <w:rPr>
          <w:lang w:val="ru-RU"/>
        </w:rPr>
        <w:t>loring Emptiness», которая и послужила основным источником данных в работах</w:t>
      </w:r>
      <w:r w:rsidR="005777E0">
        <w:rPr>
          <w:lang w:val="ru-RU"/>
        </w:rPr>
        <w:t xml:space="preserve"> </w:t>
      </w:r>
      <w:r w:rsidR="005777E0" w:rsidRPr="009703F7">
        <w:rPr>
          <w:lang w:val="ru-RU"/>
        </w:rPr>
        <w:t>Янда 2012</w:t>
      </w:r>
      <w:r w:rsidRPr="009703F7">
        <w:rPr>
          <w:lang w:val="ru-RU"/>
        </w:rPr>
        <w:t xml:space="preserve"> и </w:t>
      </w:r>
      <w:r w:rsidR="005777E0">
        <w:rPr>
          <w:lang w:val="ru-RU"/>
        </w:rPr>
        <w:t xml:space="preserve">Janda et al. 2013. </w:t>
      </w:r>
      <w:r w:rsidRPr="009703F7">
        <w:rPr>
          <w:lang w:val="ru-RU"/>
        </w:rPr>
        <w:t>В связи с этим нам бы хотелось поговорить</w:t>
      </w:r>
      <w:r>
        <w:rPr>
          <w:lang w:val="ru-RU"/>
        </w:rPr>
        <w:t xml:space="preserve"> подробнее о том, как именно эта</w:t>
      </w:r>
      <w:r w:rsidRPr="009703F7">
        <w:rPr>
          <w:lang w:val="ru-RU"/>
        </w:rPr>
        <w:t xml:space="preserve"> база была </w:t>
      </w:r>
      <w:r w:rsidRPr="00B400D8">
        <w:rPr>
          <w:lang w:val="ru-RU"/>
        </w:rPr>
        <w:t>создана</w:t>
      </w:r>
      <w:r w:rsidR="00151904" w:rsidRPr="00B400D8">
        <w:rPr>
          <w:lang w:val="ru-RU"/>
        </w:rPr>
        <w:t>, но прежде чем мы обратимся к структуре базы данных,</w:t>
      </w:r>
      <w:r w:rsidRPr="00B400D8">
        <w:rPr>
          <w:lang w:val="ru-RU"/>
        </w:rPr>
        <w:t xml:space="preserve"> </w:t>
      </w:r>
      <w:r w:rsidR="00151904" w:rsidRPr="00B400D8">
        <w:rPr>
          <w:lang w:val="ru-RU"/>
        </w:rPr>
        <w:t xml:space="preserve">мы бы хотели сказать несколько слов о теории видовых гнезд Л. Янды, которая послужила </w:t>
      </w:r>
      <w:r w:rsidR="007F0F96" w:rsidRPr="00B400D8">
        <w:rPr>
          <w:lang w:val="ru-RU"/>
        </w:rPr>
        <w:t xml:space="preserve">теоретической </w:t>
      </w:r>
      <w:r w:rsidR="00151904" w:rsidRPr="00B400D8">
        <w:rPr>
          <w:lang w:val="ru-RU"/>
        </w:rPr>
        <w:t xml:space="preserve">основой </w:t>
      </w:r>
      <w:r w:rsidR="00CC7C79" w:rsidRPr="00B400D8">
        <w:rPr>
          <w:lang w:val="ru-RU"/>
        </w:rPr>
        <w:t>при создании</w:t>
      </w:r>
      <w:r w:rsidR="00151904" w:rsidRPr="00B400D8">
        <w:rPr>
          <w:lang w:val="ru-RU"/>
        </w:rPr>
        <w:t xml:space="preserve"> базы данных. Модель видовых гнезд не является отрицанием традиционного понятия видовых пар, а скорее является надстройкой над этим понятием. В гнезда объединяются не </w:t>
      </w:r>
      <w:r w:rsidR="00CC7C79" w:rsidRPr="00B400D8">
        <w:rPr>
          <w:lang w:val="ru-RU"/>
        </w:rPr>
        <w:t xml:space="preserve">сами глаголы, а пары глаголов, </w:t>
      </w:r>
      <w:r w:rsidR="00151904" w:rsidRPr="00B400D8">
        <w:rPr>
          <w:lang w:val="ru-RU"/>
        </w:rPr>
        <w:t xml:space="preserve">поэтому модель видовых гнезд не противоречит, а дополняет понятие видовых пар. Модель видовых гнезд призвана объяснить, как связаны между собой группа однокоренных глаголов: бесприставочный глагол несовершенного вида (e.g. </w:t>
      </w:r>
      <w:r w:rsidR="00151904" w:rsidRPr="00B400D8">
        <w:rPr>
          <w:i/>
          <w:lang w:val="ru-RU"/>
        </w:rPr>
        <w:t>гореть</w:t>
      </w:r>
      <w:r w:rsidR="00151904" w:rsidRPr="00B400D8">
        <w:rPr>
          <w:lang w:val="ru-RU"/>
        </w:rPr>
        <w:t xml:space="preserve">), его приставочные корреляты (e.g. </w:t>
      </w:r>
      <w:r w:rsidR="00151904" w:rsidRPr="00B400D8">
        <w:rPr>
          <w:i/>
          <w:lang w:val="ru-RU"/>
        </w:rPr>
        <w:t>сгореть, загореть, погореть</w:t>
      </w:r>
      <w:r w:rsidR="00151904" w:rsidRPr="00B400D8">
        <w:rPr>
          <w:lang w:val="ru-RU"/>
        </w:rPr>
        <w:t xml:space="preserve">) и образованные от них вторичные имперфективы (e.g. </w:t>
      </w:r>
      <w:r w:rsidR="00151904" w:rsidRPr="00B400D8">
        <w:rPr>
          <w:i/>
          <w:lang w:val="ru-RU"/>
        </w:rPr>
        <w:t>сгорать, загорать</w:t>
      </w:r>
      <w:r w:rsidR="00151904" w:rsidRPr="00B400D8">
        <w:rPr>
          <w:lang w:val="ru-RU"/>
        </w:rPr>
        <w:t>).</w:t>
      </w:r>
      <w:r w:rsidR="00151904" w:rsidRPr="007F0F96">
        <w:t xml:space="preserve"> </w:t>
      </w:r>
    </w:p>
    <w:p w14:paraId="707E6B93" w14:textId="6BFC0C76" w:rsidR="002B34E5" w:rsidRPr="00440E4A" w:rsidRDefault="00151904" w:rsidP="00440E4A">
      <w:pPr>
        <w:ind w:firstLine="720"/>
        <w:jc w:val="both"/>
        <w:rPr>
          <w:rFonts w:eastAsia="Times New Roman"/>
          <w:highlight w:val="yellow"/>
          <w:lang w:val="ru-RU"/>
        </w:rPr>
      </w:pPr>
      <w:r>
        <w:rPr>
          <w:lang w:val="ru-RU"/>
        </w:rPr>
        <w:t xml:space="preserve">В базе данных </w:t>
      </w:r>
      <w:r>
        <w:t xml:space="preserve">“Exploring Emptiness” </w:t>
      </w:r>
      <w:r>
        <w:rPr>
          <w:lang w:val="ru-RU"/>
        </w:rPr>
        <w:t>о</w:t>
      </w:r>
      <w:r w:rsidR="00CB16F2" w:rsidRPr="009703F7">
        <w:rPr>
          <w:lang w:val="ru-RU"/>
        </w:rPr>
        <w:t xml:space="preserve">сновным критерием отбора </w:t>
      </w:r>
      <w:r w:rsidR="00CB16F2">
        <w:rPr>
          <w:lang w:val="ru-RU"/>
        </w:rPr>
        <w:t>видовых пар</w:t>
      </w:r>
      <w:r w:rsidR="00CB16F2" w:rsidRPr="009703F7">
        <w:rPr>
          <w:lang w:val="ru-RU"/>
        </w:rPr>
        <w:t xml:space="preserve"> был</w:t>
      </w:r>
      <w:r w:rsidR="00CB16F2">
        <w:rPr>
          <w:lang w:val="ru-RU"/>
        </w:rPr>
        <w:t>о</w:t>
      </w:r>
      <w:r w:rsidR="00CB16F2" w:rsidRPr="009703F7">
        <w:rPr>
          <w:lang w:val="ru-RU"/>
        </w:rPr>
        <w:t xml:space="preserve"> присутствие данной пары в одном из использованных источников. Список </w:t>
      </w:r>
      <w:r w:rsidR="00CB16F2">
        <w:rPr>
          <w:lang w:val="ru-RU"/>
        </w:rPr>
        <w:t xml:space="preserve">был </w:t>
      </w:r>
      <w:r w:rsidR="00CB16F2" w:rsidRPr="009703F7">
        <w:rPr>
          <w:lang w:val="ru-RU"/>
        </w:rPr>
        <w:t>составлен на основе информации о виде, представленной в словарных статьях «Малого академического словаря» (Евгеньева 1999), «Толкового с</w:t>
      </w:r>
      <w:r w:rsidR="00CB16F2">
        <w:rPr>
          <w:lang w:val="ru-RU"/>
        </w:rPr>
        <w:t>ловаря русского языка» (Ожегов,</w:t>
      </w:r>
      <w:r w:rsidR="00CB16F2" w:rsidRPr="009703F7">
        <w:rPr>
          <w:lang w:val="ru-RU"/>
        </w:rPr>
        <w:t xml:space="preserve"> Шведова 2001) и списка глагол</w:t>
      </w:r>
      <w:r w:rsidR="00CB16F2">
        <w:rPr>
          <w:lang w:val="ru-RU"/>
        </w:rPr>
        <w:t>ов, представленного в работе П. </w:t>
      </w:r>
      <w:r w:rsidR="00CB16F2" w:rsidRPr="009703F7">
        <w:rPr>
          <w:lang w:val="ru-RU"/>
        </w:rPr>
        <w:t>Кабберли (Cubberly</w:t>
      </w:r>
      <w:r w:rsidR="00CB16F2">
        <w:rPr>
          <w:rFonts w:eastAsia="Times New Roman"/>
          <w:lang w:val="ru-RU"/>
        </w:rPr>
        <w:t xml:space="preserve"> </w:t>
      </w:r>
      <w:r w:rsidR="00CB16F2" w:rsidRPr="009703F7">
        <w:rPr>
          <w:rFonts w:eastAsia="Times New Roman"/>
          <w:lang w:val="ru-RU"/>
        </w:rPr>
        <w:t>1982).</w:t>
      </w:r>
      <w:r w:rsidR="00CB16F2">
        <w:rPr>
          <w:rFonts w:eastAsia="Times New Roman"/>
          <w:lang w:val="ru-RU"/>
        </w:rPr>
        <w:t xml:space="preserve"> </w:t>
      </w:r>
      <w:r w:rsidR="008F664C" w:rsidRPr="00440E4A">
        <w:rPr>
          <w:rFonts w:eastAsia="Times New Roman"/>
          <w:lang w:val="ru-RU"/>
        </w:rPr>
        <w:t>З</w:t>
      </w:r>
      <w:r w:rsidR="007F0F96" w:rsidRPr="00440E4A">
        <w:rPr>
          <w:rFonts w:eastAsia="Times New Roman"/>
          <w:lang w:val="ru-RU"/>
        </w:rPr>
        <w:t>аметим, что такой подход отражае</w:t>
      </w:r>
      <w:r w:rsidR="008F664C" w:rsidRPr="00440E4A">
        <w:rPr>
          <w:rFonts w:eastAsia="Times New Roman"/>
          <w:lang w:val="ru-RU"/>
        </w:rPr>
        <w:t xml:space="preserve">т важную современную тенденцию </w:t>
      </w:r>
      <w:r w:rsidR="007F0F96" w:rsidRPr="00440E4A">
        <w:rPr>
          <w:rFonts w:eastAsia="Times New Roman"/>
          <w:lang w:val="ru-RU"/>
        </w:rPr>
        <w:t>в гуманитарных науках: использование внешних</w:t>
      </w:r>
      <w:r w:rsidR="005777E0" w:rsidRPr="00440E4A">
        <w:rPr>
          <w:rFonts w:eastAsia="Times New Roman"/>
          <w:lang w:val="ru-RU"/>
        </w:rPr>
        <w:t>,</w:t>
      </w:r>
      <w:r w:rsidR="007F0F96" w:rsidRPr="00440E4A">
        <w:rPr>
          <w:rFonts w:eastAsia="Times New Roman"/>
          <w:lang w:val="ru-RU"/>
        </w:rPr>
        <w:t xml:space="preserve"> независимых от исследователя источников данных. </w:t>
      </w:r>
      <w:r w:rsidR="00440E4A" w:rsidRPr="00ED17FA">
        <w:rPr>
          <w:rFonts w:eastAsia="Times New Roman"/>
          <w:lang w:val="ru-RU"/>
        </w:rPr>
        <w:t xml:space="preserve">Если мы используем независимые источники данных, те же данные </w:t>
      </w:r>
      <w:r w:rsidR="007F0F96" w:rsidRPr="00ED17FA">
        <w:rPr>
          <w:rFonts w:eastAsia="Times New Roman"/>
          <w:lang w:val="ru-RU"/>
        </w:rPr>
        <w:t>могут быть повторно  получены др</w:t>
      </w:r>
      <w:r w:rsidR="002B34E5" w:rsidRPr="00ED17FA">
        <w:rPr>
          <w:rFonts w:eastAsia="Times New Roman"/>
          <w:lang w:val="ru-RU"/>
        </w:rPr>
        <w:t>угой исследовательской группой, что приближает  гуманитар</w:t>
      </w:r>
      <w:r w:rsidR="005E6104" w:rsidRPr="00ED17FA">
        <w:rPr>
          <w:rFonts w:eastAsia="Times New Roman"/>
          <w:lang w:val="ru-RU"/>
        </w:rPr>
        <w:t>ные дисциплины к модели повто</w:t>
      </w:r>
      <w:r w:rsidR="002B34E5" w:rsidRPr="00ED17FA">
        <w:rPr>
          <w:rFonts w:eastAsia="Times New Roman"/>
          <w:lang w:val="ru-RU"/>
        </w:rPr>
        <w:t>ряемого эксперимента, традиционной для естественных наук.</w:t>
      </w:r>
      <w:r w:rsidR="002B34E5">
        <w:rPr>
          <w:rFonts w:eastAsia="Times New Roman"/>
          <w:lang w:val="ru-RU"/>
        </w:rPr>
        <w:t xml:space="preserve">  </w:t>
      </w:r>
    </w:p>
    <w:p w14:paraId="3FC13812" w14:textId="6E1D803D" w:rsidR="00CB16F2" w:rsidRPr="002B34E5" w:rsidRDefault="00CB16F2" w:rsidP="002B34E5">
      <w:pPr>
        <w:ind w:firstLine="720"/>
        <w:jc w:val="both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На следующем этапе </w:t>
      </w:r>
      <w:r>
        <w:rPr>
          <w:lang w:val="ru-RU"/>
        </w:rPr>
        <w:t>полученный список был проанализирован группой из четырех лингвистов носителей русского языка (</w:t>
      </w:r>
      <w:r w:rsidRPr="00151904">
        <w:rPr>
          <w:rFonts w:asciiTheme="majorHAnsi" w:hAnsiTheme="majorHAnsi"/>
          <w:lang w:val="ru-RU"/>
        </w:rPr>
        <w:t>О.Н. Ляшевской, Ю.Л. Кузнецовой, С.В. Соколовой и А.Б. Макаровой</w:t>
      </w:r>
      <w:r w:rsidRPr="00151904">
        <w:rPr>
          <w:rFonts w:hint="eastAsia"/>
          <w:lang w:val="ru-RU"/>
        </w:rPr>
        <w:t>)</w:t>
      </w:r>
      <w:r>
        <w:rPr>
          <w:rFonts w:eastAsia="Times New Roman"/>
          <w:lang w:val="ru-RU"/>
        </w:rPr>
        <w:t xml:space="preserve">. </w:t>
      </w:r>
      <w:r>
        <w:rPr>
          <w:lang w:val="ru-RU"/>
        </w:rPr>
        <w:t>Эта группа проверила весь список пар, полученных из указанных источников.</w:t>
      </w:r>
      <w:r>
        <w:rPr>
          <w:rFonts w:eastAsia="Times New Roman"/>
          <w:lang w:val="ru-RU"/>
        </w:rPr>
        <w:t xml:space="preserve"> </w:t>
      </w:r>
      <w:r>
        <w:rPr>
          <w:lang w:val="ru-RU"/>
        </w:rPr>
        <w:t>В ходе проверки из списка были исключены глаголы, которые в совершенном виде отличались по семантике от глаголов несовершенного вида во всех найденных контекстах. Например, была исключена из списка упоминаемая Анной А.</w:t>
      </w:r>
      <w:r w:rsidR="00451778">
        <w:rPr>
          <w:lang w:val="ru-RU"/>
        </w:rPr>
        <w:t xml:space="preserve"> Зализняк и И.Л. Микаэлян пара </w:t>
      </w:r>
      <w:r w:rsidRPr="009703F7">
        <w:rPr>
          <w:i/>
          <w:iCs/>
          <w:lang w:val="ru-RU"/>
        </w:rPr>
        <w:t>хотеться</w:t>
      </w:r>
      <w:r>
        <w:rPr>
          <w:rFonts w:eastAsia="Times New Roman"/>
          <w:lang w:val="ru-RU"/>
        </w:rPr>
        <w:t>-</w:t>
      </w:r>
      <w:r w:rsidRPr="009703F7">
        <w:rPr>
          <w:i/>
          <w:lang w:val="ru-RU"/>
        </w:rPr>
        <w:t>захотеться</w:t>
      </w:r>
      <w:r>
        <w:rPr>
          <w:rFonts w:eastAsia="Times New Roman"/>
          <w:lang w:val="ru-RU"/>
        </w:rPr>
        <w:t xml:space="preserve">. </w:t>
      </w:r>
      <w:r>
        <w:rPr>
          <w:lang w:val="ru-RU"/>
        </w:rPr>
        <w:t xml:space="preserve">Эта пара была исключена на том основании, что у глагола совершенного вида </w:t>
      </w:r>
      <w:r w:rsidRPr="009703F7">
        <w:rPr>
          <w:i/>
          <w:iCs/>
          <w:lang w:val="ru-RU"/>
        </w:rPr>
        <w:t>захотеться</w:t>
      </w:r>
      <w:r>
        <w:rPr>
          <w:lang w:val="ru-RU"/>
        </w:rPr>
        <w:t xml:space="preserve"> всегда присутствует инхоативная семантика, которой нет в несовершенном глаголе </w:t>
      </w:r>
      <w:r w:rsidRPr="009703F7">
        <w:rPr>
          <w:i/>
          <w:iCs/>
          <w:lang w:val="ru-RU"/>
        </w:rPr>
        <w:t>хотеться</w:t>
      </w:r>
      <w:r>
        <w:rPr>
          <w:lang w:val="ru-RU"/>
        </w:rPr>
        <w:t xml:space="preserve">. В своей работе группа лингвистов использовала аналог критерия Маслова в его </w:t>
      </w:r>
      <w:r>
        <w:rPr>
          <w:rFonts w:eastAsia="Times New Roman"/>
          <w:lang w:val="ru-RU"/>
        </w:rPr>
        <w:t>«</w:t>
      </w:r>
      <w:r>
        <w:rPr>
          <w:lang w:val="ru-RU"/>
        </w:rPr>
        <w:t>слабой</w:t>
      </w:r>
      <w:r>
        <w:rPr>
          <w:rFonts w:eastAsia="Times New Roman"/>
          <w:lang w:val="ru-RU"/>
        </w:rPr>
        <w:t>»,</w:t>
      </w:r>
      <w:r>
        <w:rPr>
          <w:lang w:val="ru-RU"/>
        </w:rPr>
        <w:t xml:space="preserve"> или </w:t>
      </w:r>
      <w:r>
        <w:rPr>
          <w:rFonts w:eastAsia="Times New Roman"/>
          <w:lang w:val="ru-RU"/>
        </w:rPr>
        <w:t>«</w:t>
      </w:r>
      <w:r>
        <w:rPr>
          <w:lang w:val="ru-RU"/>
        </w:rPr>
        <w:t>экзистенциальной</w:t>
      </w:r>
      <w:r>
        <w:rPr>
          <w:rFonts w:eastAsia="Times New Roman"/>
          <w:lang w:val="ru-RU"/>
        </w:rPr>
        <w:t>»,</w:t>
      </w:r>
      <w:r>
        <w:rPr>
          <w:lang w:val="ru-RU"/>
        </w:rPr>
        <w:t xml:space="preserve"> форме (ср. </w:t>
      </w:r>
      <w:r>
        <w:rPr>
          <w:rFonts w:eastAsia="Times New Roman"/>
        </w:rPr>
        <w:t>Kuznetsova</w:t>
      </w:r>
      <w:r w:rsidRPr="00151904">
        <w:rPr>
          <w:rFonts w:eastAsia="Times New Roman"/>
          <w:lang w:val="ru-RU"/>
        </w:rPr>
        <w:t xml:space="preserve"> 2013</w:t>
      </w:r>
      <w:r>
        <w:rPr>
          <w:rFonts w:eastAsia="Times New Roman"/>
          <w:lang w:val="ru-RU"/>
        </w:rPr>
        <w:t>)</w:t>
      </w:r>
      <w:r>
        <w:rPr>
          <w:lang w:val="ru-RU"/>
        </w:rPr>
        <w:t>: если находился хотя бы один пример</w:t>
      </w:r>
      <w:r>
        <w:rPr>
          <w:rFonts w:eastAsia="Times New Roman"/>
          <w:lang w:val="ru-RU"/>
        </w:rPr>
        <w:t xml:space="preserve"> </w:t>
      </w:r>
      <w:r>
        <w:rPr>
          <w:lang w:val="ru-RU"/>
        </w:rPr>
        <w:t xml:space="preserve">контекста, в которых глаголы совершенного и несовершенного вида были взаимозаменяемы, то такие глаголы считались потенциально парными. Для оценки допустимости тех или иных примеров использовались корпусные данные и в случае необходимости данные, найденные при помощи поисковых машин </w:t>
      </w:r>
      <w:r>
        <w:rPr>
          <w:rFonts w:eastAsia="Times New Roman"/>
        </w:rPr>
        <w:t>Yandex</w:t>
      </w:r>
      <w:r w:rsidRPr="00151904">
        <w:rPr>
          <w:rFonts w:eastAsia="Times New Roman"/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rFonts w:eastAsia="Times New Roman"/>
        </w:rPr>
        <w:t>Google</w:t>
      </w:r>
      <w:r w:rsidRPr="00151904">
        <w:rPr>
          <w:rFonts w:eastAsia="Times New Roman"/>
          <w:lang w:val="ru-RU"/>
        </w:rPr>
        <w:t xml:space="preserve">. </w:t>
      </w:r>
    </w:p>
    <w:p w14:paraId="7290D949" w14:textId="571BEC7D" w:rsidR="00CB16F2" w:rsidRPr="00E026D9" w:rsidRDefault="00CB16F2" w:rsidP="003C7EA8">
      <w:pPr>
        <w:ind w:firstLine="720"/>
        <w:jc w:val="both"/>
        <w:rPr>
          <w:rFonts w:eastAsia="Times New Roman"/>
          <w:lang w:val="ru-RU"/>
        </w:rPr>
      </w:pPr>
      <w:r w:rsidRPr="00E026D9">
        <w:rPr>
          <w:rFonts w:asciiTheme="majorHAnsi" w:hAnsiTheme="majorHAnsi"/>
          <w:lang w:val="ru-RU"/>
        </w:rPr>
        <w:t>А.А.</w:t>
      </w:r>
      <w:r w:rsidRPr="00E026D9">
        <w:rPr>
          <w:rFonts w:asciiTheme="majorHAnsi" w:hAnsiTheme="majorHAnsi"/>
        </w:rPr>
        <w:t> </w:t>
      </w:r>
      <w:r w:rsidRPr="00E026D9">
        <w:rPr>
          <w:rFonts w:asciiTheme="majorHAnsi" w:hAnsiTheme="majorHAnsi"/>
          <w:lang w:val="ru-RU"/>
        </w:rPr>
        <w:t>Зализняк и И.Л.</w:t>
      </w:r>
      <w:r w:rsidRPr="00E026D9">
        <w:rPr>
          <w:rFonts w:asciiTheme="majorHAnsi" w:hAnsiTheme="majorHAnsi"/>
        </w:rPr>
        <w:t> </w:t>
      </w:r>
      <w:r w:rsidRPr="00E026D9">
        <w:rPr>
          <w:rFonts w:asciiTheme="majorHAnsi" w:hAnsiTheme="majorHAnsi"/>
          <w:lang w:val="ru-RU"/>
        </w:rPr>
        <w:t>Микаэлян (</w:t>
      </w:r>
      <w:r w:rsidR="005777E0">
        <w:rPr>
          <w:rFonts w:asciiTheme="majorHAnsi" w:hAnsiTheme="majorHAnsi"/>
        </w:rPr>
        <w:t>ibid</w:t>
      </w:r>
      <w:r w:rsidRPr="00E026D9">
        <w:rPr>
          <w:rFonts w:asciiTheme="majorHAnsi" w:hAnsiTheme="majorHAnsi"/>
          <w:lang w:val="ru-RU"/>
        </w:rPr>
        <w:t>: 52) указывают, что «</w:t>
      </w:r>
      <w:r w:rsidRPr="00E026D9">
        <w:rPr>
          <w:rFonts w:asciiTheme="majorHAnsi" w:hAnsiTheme="majorHAnsi"/>
          <w:sz w:val="26"/>
          <w:szCs w:val="26"/>
          <w:lang w:val="ru-RU"/>
        </w:rPr>
        <w:t xml:space="preserve">многие включенные в базу пары глаголов не являются видовыми ни в каком смысле, в частности, не обладают свойством тождества лексического значения, ср.: </w:t>
      </w:r>
      <w:r w:rsidRPr="00E026D9">
        <w:rPr>
          <w:rFonts w:asciiTheme="majorHAnsi" w:hAnsiTheme="majorHAnsi"/>
          <w:i/>
          <w:lang w:val="ru-RU"/>
        </w:rPr>
        <w:t>брить – выбрить, вертеть – свернуть, гнуть – загнуть, давить – сдавить, крутить – закрутить, точить – выточить, стареть – устареть, считать – подсчитать, чесать – причесать, вести – провести, есть – разъесть, гнать – прогнать, гнать – выгнать, колоть – заколоть</w:t>
      </w:r>
      <w:r w:rsidRPr="00E026D9">
        <w:rPr>
          <w:rFonts w:asciiTheme="majorHAnsi" w:eastAsia="Times New Roman" w:hAnsiTheme="majorHAnsi"/>
          <w:lang w:val="ru-RU"/>
        </w:rPr>
        <w:t>»</w:t>
      </w:r>
      <w:r w:rsidRPr="00E026D9">
        <w:rPr>
          <w:rFonts w:asciiTheme="majorHAnsi" w:hAnsiTheme="majorHAnsi"/>
          <w:lang w:val="ru-RU"/>
        </w:rPr>
        <w:t>. Хотелось бы заметить, что пары</w:t>
      </w:r>
      <w:r w:rsidRPr="00E026D9">
        <w:rPr>
          <w:rFonts w:asciiTheme="majorHAnsi" w:hAnsiTheme="majorHAnsi" w:cs="Times"/>
          <w:iCs/>
          <w:sz w:val="26"/>
          <w:szCs w:val="26"/>
          <w:lang w:val="ru-RU"/>
        </w:rPr>
        <w:t xml:space="preserve"> </w:t>
      </w:r>
      <w:r w:rsidRPr="00E026D9">
        <w:rPr>
          <w:rFonts w:asciiTheme="majorHAnsi" w:hAnsiTheme="majorHAnsi"/>
          <w:i/>
          <w:lang w:val="ru-RU"/>
        </w:rPr>
        <w:t xml:space="preserve">брить – выбрить, гнуть – загнуть, давить – сдавить, </w:t>
      </w:r>
      <w:r w:rsidRPr="00E026D9">
        <w:rPr>
          <w:rStyle w:val="Emphasis"/>
          <w:rFonts w:asciiTheme="majorHAnsi" w:hAnsiTheme="majorHAnsi"/>
          <w:lang w:val="ru-RU"/>
        </w:rPr>
        <w:t>считать – подсчитать</w:t>
      </w:r>
      <w:r w:rsidRPr="00DE1C7F">
        <w:rPr>
          <w:rStyle w:val="Emphasis"/>
          <w:i w:val="0"/>
          <w:lang w:val="ru-RU"/>
        </w:rPr>
        <w:t xml:space="preserve"> не входят в базу данных </w:t>
      </w:r>
      <w:r w:rsidRPr="00DE1C7F">
        <w:rPr>
          <w:rStyle w:val="Emphasis"/>
          <w:i w:val="0"/>
        </w:rPr>
        <w:t>Exploring</w:t>
      </w:r>
      <w:r w:rsidRPr="00E026D9">
        <w:rPr>
          <w:rStyle w:val="Emphasis"/>
          <w:i w:val="0"/>
          <w:lang w:val="ru-RU"/>
        </w:rPr>
        <w:t xml:space="preserve"> </w:t>
      </w:r>
      <w:r w:rsidRPr="00DE1C7F">
        <w:rPr>
          <w:rStyle w:val="Emphasis"/>
          <w:i w:val="0"/>
        </w:rPr>
        <w:t>Emptin</w:t>
      </w:r>
      <w:r>
        <w:rPr>
          <w:rStyle w:val="Emphasis"/>
          <w:i w:val="0"/>
        </w:rPr>
        <w:t>ess</w:t>
      </w:r>
      <w:r w:rsidRPr="00E026D9">
        <w:rPr>
          <w:rStyle w:val="Emphasis"/>
          <w:i w:val="0"/>
          <w:lang w:val="ru-RU"/>
        </w:rPr>
        <w:t xml:space="preserve">. </w:t>
      </w:r>
      <w:r>
        <w:rPr>
          <w:rStyle w:val="Emphasis"/>
          <w:i w:val="0"/>
          <w:lang w:val="ru-RU"/>
        </w:rPr>
        <w:t>Для остальных приведенных выше пар глаголов</w:t>
      </w:r>
      <w:r>
        <w:rPr>
          <w:rStyle w:val="Emphasis"/>
          <w:iCs w:val="0"/>
          <w:lang w:val="ru-RU"/>
        </w:rPr>
        <w:t xml:space="preserve"> </w:t>
      </w:r>
      <w:r>
        <w:rPr>
          <w:lang w:val="ru-RU"/>
        </w:rPr>
        <w:t>можно привести следующие контексты, в которых глаголы совершенного и несовершенного вида служат аналогами друг друга:</w:t>
      </w:r>
    </w:p>
    <w:p w14:paraId="39ECC20D" w14:textId="77777777" w:rsidR="00CB16F2" w:rsidRDefault="00CB16F2" w:rsidP="001E10AD">
      <w:pPr>
        <w:rPr>
          <w:rFonts w:eastAsia="Times New Roman"/>
          <w:lang w:val="ru-RU"/>
        </w:rPr>
      </w:pPr>
    </w:p>
    <w:p w14:paraId="4ADD425E" w14:textId="77777777" w:rsidR="00CB16F2" w:rsidRPr="00E026D9" w:rsidRDefault="00CB16F2" w:rsidP="00E026D9">
      <w:pPr>
        <w:rPr>
          <w:rFonts w:asciiTheme="majorHAnsi" w:hAnsiTheme="majorHAnsi"/>
          <w:i/>
        </w:rPr>
      </w:pPr>
      <w:r w:rsidRPr="00E026D9">
        <w:rPr>
          <w:rFonts w:asciiTheme="majorHAnsi" w:hAnsiTheme="majorHAnsi"/>
          <w:i/>
        </w:rPr>
        <w:t>вертеть – свернуть</w:t>
      </w:r>
    </w:p>
    <w:p w14:paraId="2547DB3B" w14:textId="77777777" w:rsidR="00CB16F2" w:rsidRPr="00E026D9" w:rsidRDefault="00CB16F2" w:rsidP="00E026D9">
      <w:pPr>
        <w:rPr>
          <w:rFonts w:asciiTheme="majorHAnsi" w:hAnsiTheme="majorHAnsi"/>
        </w:rPr>
      </w:pPr>
      <w:r w:rsidRPr="00E026D9">
        <w:rPr>
          <w:rFonts w:asciiTheme="majorHAnsi" w:hAnsiTheme="majorHAnsi"/>
        </w:rPr>
        <w:t xml:space="preserve">Можно было </w:t>
      </w:r>
      <w:r w:rsidRPr="00E026D9">
        <w:rPr>
          <w:rFonts w:asciiTheme="majorHAnsi" w:hAnsiTheme="majorHAnsi"/>
          <w:b/>
        </w:rPr>
        <w:t>вертеть</w:t>
      </w:r>
      <w:r w:rsidRPr="00E026D9">
        <w:rPr>
          <w:rFonts w:asciiTheme="majorHAnsi" w:hAnsiTheme="majorHAnsi"/>
        </w:rPr>
        <w:t xml:space="preserve"> более тонкие папиросы. Вся закрутка ― дело рук и совести дневального. [В. Т. Шаламов. Колымские рассказы (1954-1961)]</w:t>
      </w:r>
    </w:p>
    <w:p w14:paraId="50B21A0F" w14:textId="77777777" w:rsidR="00CB16F2" w:rsidRPr="00E026D9" w:rsidRDefault="00CB16F2" w:rsidP="00E026D9">
      <w:pPr>
        <w:rPr>
          <w:rFonts w:asciiTheme="majorHAnsi" w:hAnsiTheme="majorHAnsi"/>
        </w:rPr>
      </w:pPr>
      <w:r w:rsidRPr="00E026D9">
        <w:rPr>
          <w:rFonts w:asciiTheme="majorHAnsi" w:hAnsiTheme="majorHAnsi"/>
        </w:rPr>
        <w:t xml:space="preserve">Он придержал коня, </w:t>
      </w:r>
      <w:r w:rsidRPr="00E026D9">
        <w:rPr>
          <w:rFonts w:asciiTheme="majorHAnsi" w:hAnsiTheme="majorHAnsi"/>
          <w:b/>
        </w:rPr>
        <w:t>свернул</w:t>
      </w:r>
      <w:r w:rsidRPr="00E026D9">
        <w:rPr>
          <w:rFonts w:asciiTheme="majorHAnsi" w:hAnsiTheme="majorHAnsi"/>
        </w:rPr>
        <w:t xml:space="preserve"> папиросу и закурил. [Сергей Бабаян. Ротмистр Неженцев (1995-1996)]</w:t>
      </w:r>
    </w:p>
    <w:p w14:paraId="5B9E910E" w14:textId="77777777" w:rsidR="00CB16F2" w:rsidRPr="00E026D9" w:rsidRDefault="00CB16F2" w:rsidP="00E026D9">
      <w:pPr>
        <w:rPr>
          <w:rFonts w:asciiTheme="majorHAnsi" w:hAnsiTheme="majorHAnsi"/>
        </w:rPr>
      </w:pPr>
    </w:p>
    <w:p w14:paraId="6D2FBD98" w14:textId="77777777" w:rsidR="00CB16F2" w:rsidRPr="00E026D9" w:rsidRDefault="00CB16F2" w:rsidP="00E026D9">
      <w:pPr>
        <w:rPr>
          <w:rFonts w:asciiTheme="majorHAnsi" w:hAnsiTheme="majorHAnsi"/>
          <w:i/>
        </w:rPr>
      </w:pPr>
      <w:r w:rsidRPr="00E026D9">
        <w:rPr>
          <w:rFonts w:asciiTheme="majorHAnsi" w:hAnsiTheme="majorHAnsi"/>
          <w:i/>
        </w:rPr>
        <w:t>крутить – закрутить</w:t>
      </w:r>
    </w:p>
    <w:p w14:paraId="5B89658E" w14:textId="77777777" w:rsidR="00CB16F2" w:rsidRPr="00E026D9" w:rsidRDefault="00CB16F2" w:rsidP="00E026D9">
      <w:pPr>
        <w:rPr>
          <w:rFonts w:asciiTheme="majorHAnsi" w:hAnsiTheme="majorHAnsi"/>
        </w:rPr>
      </w:pPr>
      <w:r w:rsidRPr="00E026D9">
        <w:rPr>
          <w:rFonts w:asciiTheme="majorHAnsi" w:hAnsiTheme="majorHAnsi"/>
        </w:rPr>
        <w:t xml:space="preserve">Курнуть захотелось смертно, и Сашка начал </w:t>
      </w:r>
      <w:r w:rsidRPr="00E026D9">
        <w:rPr>
          <w:rFonts w:asciiTheme="majorHAnsi" w:hAnsiTheme="majorHAnsi"/>
          <w:b/>
        </w:rPr>
        <w:t>крутить</w:t>
      </w:r>
      <w:r w:rsidRPr="00E026D9">
        <w:rPr>
          <w:rFonts w:asciiTheme="majorHAnsi" w:hAnsiTheme="majorHAnsi"/>
        </w:rPr>
        <w:t xml:space="preserve"> цигарку, глаза на миг от поля отведя, а когда поднял их ― обомлел! [Вячеслав Кондратьев. Сашка (1979)]</w:t>
      </w:r>
    </w:p>
    <w:p w14:paraId="4109E3CF" w14:textId="77777777" w:rsidR="00CB16F2" w:rsidRPr="00E026D9" w:rsidRDefault="00CB16F2" w:rsidP="00E026D9">
      <w:pPr>
        <w:rPr>
          <w:rFonts w:asciiTheme="majorHAnsi" w:hAnsiTheme="majorHAnsi"/>
        </w:rPr>
      </w:pPr>
      <w:r w:rsidRPr="00E026D9">
        <w:rPr>
          <w:rFonts w:asciiTheme="majorHAnsi" w:hAnsiTheme="majorHAnsi"/>
        </w:rPr>
        <w:t xml:space="preserve">Узнав, в чём дело, он осторожно отодвинул тарелку, </w:t>
      </w:r>
      <w:r w:rsidRPr="00E026D9">
        <w:rPr>
          <w:rFonts w:asciiTheme="majorHAnsi" w:hAnsiTheme="majorHAnsi"/>
          <w:b/>
        </w:rPr>
        <w:t>закрутил</w:t>
      </w:r>
      <w:r w:rsidRPr="00E026D9">
        <w:rPr>
          <w:rFonts w:asciiTheme="majorHAnsi" w:hAnsiTheme="majorHAnsi"/>
        </w:rPr>
        <w:t xml:space="preserve"> цигарку и сказал: ― Что ж… вечная ему память. [Э. Г. Казакевич. Звезда (1946)]</w:t>
      </w:r>
    </w:p>
    <w:p w14:paraId="33755344" w14:textId="77777777" w:rsidR="00CB16F2" w:rsidRPr="00E026D9" w:rsidRDefault="00CB16F2" w:rsidP="00E026D9">
      <w:pPr>
        <w:rPr>
          <w:rFonts w:asciiTheme="majorHAnsi" w:hAnsiTheme="majorHAnsi"/>
        </w:rPr>
      </w:pPr>
    </w:p>
    <w:p w14:paraId="37083417" w14:textId="77777777" w:rsidR="00CB16F2" w:rsidRPr="00E026D9" w:rsidRDefault="00CB16F2" w:rsidP="00E026D9">
      <w:pPr>
        <w:rPr>
          <w:rFonts w:asciiTheme="majorHAnsi" w:hAnsiTheme="majorHAnsi"/>
          <w:i/>
        </w:rPr>
      </w:pPr>
      <w:r w:rsidRPr="00E026D9">
        <w:rPr>
          <w:rFonts w:asciiTheme="majorHAnsi" w:hAnsiTheme="majorHAnsi"/>
          <w:i/>
        </w:rPr>
        <w:t>точить – выточить</w:t>
      </w:r>
    </w:p>
    <w:p w14:paraId="50C32EC5" w14:textId="77777777" w:rsidR="00CB16F2" w:rsidRPr="00E026D9" w:rsidRDefault="00CB16F2" w:rsidP="00E026D9">
      <w:pPr>
        <w:rPr>
          <w:rFonts w:asciiTheme="majorHAnsi" w:hAnsiTheme="majorHAnsi"/>
        </w:rPr>
      </w:pPr>
      <w:r w:rsidRPr="00E026D9">
        <w:rPr>
          <w:rFonts w:asciiTheme="majorHAnsi" w:hAnsiTheme="majorHAnsi"/>
        </w:rPr>
        <w:t xml:space="preserve">Спокойно и размеренно </w:t>
      </w:r>
      <w:r w:rsidRPr="00E026D9">
        <w:rPr>
          <w:rFonts w:asciiTheme="majorHAnsi" w:hAnsiTheme="majorHAnsi"/>
          <w:b/>
        </w:rPr>
        <w:t>точили</w:t>
      </w:r>
      <w:r w:rsidRPr="00E026D9">
        <w:rPr>
          <w:rFonts w:asciiTheme="majorHAnsi" w:hAnsiTheme="majorHAnsi"/>
        </w:rPr>
        <w:t xml:space="preserve"> они детали и лишь изредка поддевали друг друга необидными остротами. [Евгений Попов. «Пять песен о водке» (1970-2000)]</w:t>
      </w:r>
    </w:p>
    <w:p w14:paraId="6AE6224A" w14:textId="77777777" w:rsidR="00CB16F2" w:rsidRPr="00E026D9" w:rsidRDefault="00CB16F2" w:rsidP="00E026D9">
      <w:pPr>
        <w:rPr>
          <w:rFonts w:asciiTheme="majorHAnsi" w:hAnsiTheme="majorHAnsi"/>
        </w:rPr>
      </w:pPr>
      <w:r w:rsidRPr="00E026D9">
        <w:rPr>
          <w:rFonts w:asciiTheme="majorHAnsi" w:hAnsiTheme="majorHAnsi"/>
        </w:rPr>
        <w:t xml:space="preserve">Птицы споют вам свои песни, рабочие </w:t>
      </w:r>
      <w:r w:rsidRPr="00E026D9">
        <w:rPr>
          <w:rFonts w:asciiTheme="majorHAnsi" w:hAnsiTheme="majorHAnsi"/>
          <w:b/>
        </w:rPr>
        <w:t>выточат</w:t>
      </w:r>
      <w:r w:rsidRPr="00E026D9">
        <w:rPr>
          <w:rFonts w:asciiTheme="majorHAnsi" w:hAnsiTheme="majorHAnsi"/>
        </w:rPr>
        <w:t xml:space="preserve"> деталь, пароходы забороздят просторы, стабилизируется напряжение в сети, очертания предметов станут четче, и окажется, что за всю жизнь их у вас накопилось два или три. [Доброе утро, Москва! (1997) // «Столица», 1997.12.08]</w:t>
      </w:r>
    </w:p>
    <w:p w14:paraId="19BE7236" w14:textId="77777777" w:rsidR="00CB16F2" w:rsidRPr="00E026D9" w:rsidRDefault="00CB16F2" w:rsidP="00E026D9">
      <w:pPr>
        <w:rPr>
          <w:rFonts w:asciiTheme="majorHAnsi" w:hAnsiTheme="majorHAnsi"/>
        </w:rPr>
      </w:pPr>
    </w:p>
    <w:p w14:paraId="3A3048E0" w14:textId="77777777" w:rsidR="00CB16F2" w:rsidRPr="00E026D9" w:rsidRDefault="00CB16F2" w:rsidP="00E026D9">
      <w:pPr>
        <w:rPr>
          <w:rFonts w:asciiTheme="majorHAnsi" w:hAnsiTheme="majorHAnsi"/>
          <w:i/>
        </w:rPr>
      </w:pPr>
      <w:r w:rsidRPr="00E026D9">
        <w:rPr>
          <w:rFonts w:asciiTheme="majorHAnsi" w:hAnsiTheme="majorHAnsi"/>
          <w:i/>
        </w:rPr>
        <w:t xml:space="preserve">стареть – устареть </w:t>
      </w:r>
    </w:p>
    <w:p w14:paraId="6968893F" w14:textId="77777777" w:rsidR="00CB16F2" w:rsidRPr="00E026D9" w:rsidRDefault="00CB16F2" w:rsidP="00E026D9">
      <w:pPr>
        <w:rPr>
          <w:rFonts w:asciiTheme="majorHAnsi" w:hAnsiTheme="majorHAnsi"/>
          <w:highlight w:val="yellow"/>
        </w:rPr>
      </w:pPr>
      <w:r w:rsidRPr="00E026D9">
        <w:rPr>
          <w:rFonts w:asciiTheme="majorHAnsi" w:hAnsiTheme="majorHAnsi"/>
        </w:rPr>
        <w:t xml:space="preserve">― Иногда говорят, мол, длительное время идёт разработка, технические решения </w:t>
      </w:r>
      <w:r w:rsidRPr="00E026D9">
        <w:rPr>
          <w:rFonts w:asciiTheme="majorHAnsi" w:hAnsiTheme="majorHAnsi"/>
          <w:b/>
        </w:rPr>
        <w:t>стареют</w:t>
      </w:r>
      <w:r w:rsidRPr="00E026D9">
        <w:rPr>
          <w:rFonts w:asciiTheme="majorHAnsi" w:hAnsiTheme="majorHAnsi"/>
        </w:rPr>
        <w:t>. [Анатолий Чаплыгин. Триумф в Капустином Яру // «Воздушно-космическая оборона», 2003]</w:t>
      </w:r>
    </w:p>
    <w:p w14:paraId="6A6627DA" w14:textId="77777777" w:rsidR="00CB16F2" w:rsidRPr="00E026D9" w:rsidRDefault="00CB16F2" w:rsidP="00E026D9">
      <w:pPr>
        <w:rPr>
          <w:rFonts w:asciiTheme="majorHAnsi" w:hAnsiTheme="majorHAnsi"/>
          <w:highlight w:val="yellow"/>
        </w:rPr>
      </w:pPr>
      <w:r w:rsidRPr="00E026D9">
        <w:rPr>
          <w:rFonts w:asciiTheme="majorHAnsi" w:hAnsiTheme="majorHAnsi"/>
        </w:rPr>
        <w:t xml:space="preserve">Решения </w:t>
      </w:r>
      <w:r w:rsidRPr="00E026D9">
        <w:rPr>
          <w:rFonts w:asciiTheme="majorHAnsi" w:hAnsiTheme="majorHAnsi"/>
          <w:b/>
        </w:rPr>
        <w:t>устарели</w:t>
      </w:r>
      <w:r w:rsidRPr="00E026D9">
        <w:rPr>
          <w:rFonts w:asciiTheme="majorHAnsi" w:hAnsiTheme="majorHAnsi"/>
        </w:rPr>
        <w:t>, а проблемы не делись никуда. [Михаил Анчаров. Как Птица Гаруда (1989)]</w:t>
      </w:r>
    </w:p>
    <w:p w14:paraId="6C13BA99" w14:textId="77777777" w:rsidR="00CB16F2" w:rsidRPr="00E026D9" w:rsidRDefault="00CB16F2" w:rsidP="00E026D9">
      <w:pPr>
        <w:rPr>
          <w:rFonts w:asciiTheme="majorHAnsi" w:hAnsiTheme="majorHAnsi"/>
          <w:highlight w:val="yellow"/>
        </w:rPr>
      </w:pPr>
    </w:p>
    <w:p w14:paraId="4BEA68B5" w14:textId="77777777" w:rsidR="00CB16F2" w:rsidRPr="00E026D9" w:rsidRDefault="00CB16F2" w:rsidP="00CB0E79">
      <w:pPr>
        <w:keepNext/>
        <w:rPr>
          <w:rFonts w:asciiTheme="majorHAnsi" w:hAnsiTheme="majorHAnsi"/>
          <w:i/>
          <w:highlight w:val="yellow"/>
        </w:rPr>
      </w:pPr>
      <w:r w:rsidRPr="00E026D9">
        <w:rPr>
          <w:rFonts w:asciiTheme="majorHAnsi" w:hAnsiTheme="majorHAnsi"/>
          <w:i/>
        </w:rPr>
        <w:t>чесать – причесать</w:t>
      </w:r>
    </w:p>
    <w:p w14:paraId="7ABFBB98" w14:textId="77777777" w:rsidR="00CB16F2" w:rsidRPr="00E026D9" w:rsidRDefault="00CB16F2" w:rsidP="00E026D9">
      <w:pPr>
        <w:rPr>
          <w:rFonts w:asciiTheme="majorHAnsi" w:hAnsiTheme="majorHAnsi"/>
        </w:rPr>
      </w:pPr>
      <w:r w:rsidRPr="00E026D9">
        <w:rPr>
          <w:rFonts w:asciiTheme="majorHAnsi" w:hAnsiTheme="majorHAnsi"/>
        </w:rPr>
        <w:t xml:space="preserve">Помните, у Андерсена: пожилая волшебница </w:t>
      </w:r>
      <w:r w:rsidRPr="00E026D9">
        <w:rPr>
          <w:rFonts w:asciiTheme="majorHAnsi" w:hAnsiTheme="majorHAnsi"/>
          <w:b/>
        </w:rPr>
        <w:t>чешет</w:t>
      </w:r>
      <w:r w:rsidRPr="00E026D9">
        <w:rPr>
          <w:rFonts w:asciiTheme="majorHAnsi" w:hAnsiTheme="majorHAnsi"/>
        </w:rPr>
        <w:t xml:space="preserve"> Герде волосы и вишнями кормит, чтоб та не вздумала искать братца Кая? [Ирина Ратушинская. Одесситы (1998)]</w:t>
      </w:r>
    </w:p>
    <w:p w14:paraId="288CC03D" w14:textId="77777777" w:rsidR="00CB16F2" w:rsidRPr="00E026D9" w:rsidRDefault="00CB16F2" w:rsidP="00E026D9">
      <w:pPr>
        <w:rPr>
          <w:rFonts w:asciiTheme="majorHAnsi" w:hAnsiTheme="majorHAnsi"/>
        </w:rPr>
      </w:pPr>
      <w:r w:rsidRPr="00E026D9">
        <w:rPr>
          <w:rFonts w:asciiTheme="majorHAnsi" w:hAnsiTheme="majorHAnsi"/>
        </w:rPr>
        <w:t xml:space="preserve">Кто-то постарался, чтобы она выглядела как живая, ей даже аккуратно </w:t>
      </w:r>
      <w:r w:rsidRPr="00E026D9">
        <w:rPr>
          <w:rFonts w:asciiTheme="majorHAnsi" w:hAnsiTheme="majorHAnsi"/>
          <w:b/>
        </w:rPr>
        <w:t>причесали</w:t>
      </w:r>
      <w:r w:rsidRPr="00E026D9">
        <w:rPr>
          <w:rFonts w:asciiTheme="majorHAnsi" w:hAnsiTheme="majorHAnsi"/>
        </w:rPr>
        <w:t xml:space="preserve"> волосы, но все равно отчего-то сразу становилось понятно, что перед вами тело без души, просто оболочка. [Дарья Донцова. Микстура от косоглазия (2003)]</w:t>
      </w:r>
    </w:p>
    <w:p w14:paraId="3AB7AE1D" w14:textId="77777777" w:rsidR="00CB16F2" w:rsidRPr="00E026D9" w:rsidRDefault="00CB16F2" w:rsidP="00E026D9">
      <w:pPr>
        <w:rPr>
          <w:rFonts w:asciiTheme="majorHAnsi" w:hAnsiTheme="majorHAnsi"/>
        </w:rPr>
      </w:pPr>
    </w:p>
    <w:p w14:paraId="339F7317" w14:textId="77777777" w:rsidR="00CB16F2" w:rsidRPr="00E026D9" w:rsidRDefault="00CB16F2" w:rsidP="00E026D9">
      <w:pPr>
        <w:rPr>
          <w:rFonts w:asciiTheme="majorHAnsi" w:hAnsiTheme="majorHAnsi"/>
          <w:i/>
        </w:rPr>
      </w:pPr>
      <w:r w:rsidRPr="00E026D9">
        <w:rPr>
          <w:rFonts w:asciiTheme="majorHAnsi" w:hAnsiTheme="majorHAnsi"/>
          <w:i/>
        </w:rPr>
        <w:t xml:space="preserve">вести – провести </w:t>
      </w:r>
    </w:p>
    <w:p w14:paraId="070F0A0F" w14:textId="77777777" w:rsidR="00CB16F2" w:rsidRPr="00E026D9" w:rsidRDefault="00CB16F2" w:rsidP="00E026D9">
      <w:pPr>
        <w:rPr>
          <w:rFonts w:asciiTheme="majorHAnsi" w:hAnsiTheme="majorHAnsi"/>
        </w:rPr>
      </w:pPr>
      <w:r w:rsidRPr="00E026D9">
        <w:rPr>
          <w:rFonts w:asciiTheme="majorHAnsi" w:hAnsiTheme="majorHAnsi"/>
        </w:rPr>
        <w:t xml:space="preserve">И помыть все, и коров напоить ― руки отрывались от тех ведер, таточко мой Кириллка надумал </w:t>
      </w:r>
      <w:r w:rsidRPr="00E026D9">
        <w:rPr>
          <w:rFonts w:asciiTheme="majorHAnsi" w:hAnsiTheme="majorHAnsi"/>
          <w:b/>
        </w:rPr>
        <w:t>вести</w:t>
      </w:r>
      <w:r w:rsidRPr="00E026D9">
        <w:rPr>
          <w:rFonts w:asciiTheme="majorHAnsi" w:hAnsiTheme="majorHAnsi"/>
        </w:rPr>
        <w:t xml:space="preserve"> водопровод. [Анатолий Козлович. Вечный серп // «Крестьянка», 1987]</w:t>
      </w:r>
    </w:p>
    <w:p w14:paraId="6701869D" w14:textId="77777777" w:rsidR="00CB16F2" w:rsidRPr="00E026D9" w:rsidRDefault="00CB16F2" w:rsidP="00E026D9">
      <w:pPr>
        <w:rPr>
          <w:rFonts w:asciiTheme="majorHAnsi" w:hAnsiTheme="majorHAnsi"/>
        </w:rPr>
      </w:pPr>
      <w:r w:rsidRPr="00E026D9">
        <w:rPr>
          <w:rFonts w:asciiTheme="majorHAnsi" w:hAnsiTheme="majorHAnsi"/>
        </w:rPr>
        <w:t xml:space="preserve">Параллельно с этими работами на двух улицах </w:t>
      </w:r>
      <w:r w:rsidRPr="00E026D9">
        <w:rPr>
          <w:rFonts w:asciiTheme="majorHAnsi" w:hAnsiTheme="majorHAnsi"/>
          <w:b/>
        </w:rPr>
        <w:t>провели</w:t>
      </w:r>
      <w:r w:rsidRPr="00E026D9">
        <w:rPr>
          <w:rFonts w:asciiTheme="majorHAnsi" w:hAnsiTheme="majorHAnsi"/>
        </w:rPr>
        <w:t xml:space="preserve"> водопровод. [Игорь Гунченков. Сельский миллионер (2002) // «Весть» (Калуга), 2002.11.21]</w:t>
      </w:r>
    </w:p>
    <w:p w14:paraId="40961279" w14:textId="77777777" w:rsidR="00CB16F2" w:rsidRPr="00E026D9" w:rsidRDefault="00CB16F2" w:rsidP="00E026D9">
      <w:pPr>
        <w:rPr>
          <w:rFonts w:asciiTheme="majorHAnsi" w:hAnsiTheme="majorHAnsi"/>
        </w:rPr>
      </w:pPr>
    </w:p>
    <w:p w14:paraId="584F72D7" w14:textId="77777777" w:rsidR="00CB16F2" w:rsidRPr="00E026D9" w:rsidRDefault="00CB16F2" w:rsidP="00E026D9">
      <w:pPr>
        <w:rPr>
          <w:rFonts w:asciiTheme="majorHAnsi" w:hAnsiTheme="majorHAnsi"/>
          <w:i/>
        </w:rPr>
      </w:pPr>
      <w:r w:rsidRPr="00E026D9">
        <w:rPr>
          <w:rFonts w:asciiTheme="majorHAnsi" w:hAnsiTheme="majorHAnsi"/>
          <w:i/>
        </w:rPr>
        <w:t xml:space="preserve">есть – разъесть </w:t>
      </w:r>
    </w:p>
    <w:p w14:paraId="7AF5757F" w14:textId="77777777" w:rsidR="00CB16F2" w:rsidRPr="00E026D9" w:rsidRDefault="00CB16F2" w:rsidP="00E026D9">
      <w:pPr>
        <w:rPr>
          <w:rFonts w:asciiTheme="majorHAnsi" w:hAnsiTheme="majorHAnsi"/>
        </w:rPr>
      </w:pPr>
      <w:r w:rsidRPr="00E026D9">
        <w:rPr>
          <w:rFonts w:asciiTheme="majorHAnsi" w:hAnsiTheme="majorHAnsi"/>
        </w:rPr>
        <w:t xml:space="preserve">Однажды, после сильного кутежа, Лодка проснулась в полдень полубольная и злая: мучила изжога, сухую кожу точно ржавчина </w:t>
      </w:r>
      <w:r w:rsidRPr="00E026D9">
        <w:rPr>
          <w:rFonts w:asciiTheme="majorHAnsi" w:hAnsiTheme="majorHAnsi"/>
          <w:b/>
        </w:rPr>
        <w:t>ела</w:t>
      </w:r>
      <w:r w:rsidRPr="00E026D9">
        <w:rPr>
          <w:rFonts w:asciiTheme="majorHAnsi" w:hAnsiTheme="majorHAnsi"/>
        </w:rPr>
        <w:t>, и глазам было больно. [Максим Горький. Городок Окуров (1909)]</w:t>
      </w:r>
    </w:p>
    <w:p w14:paraId="35A98FB5" w14:textId="77777777" w:rsidR="00CB16F2" w:rsidRPr="00E026D9" w:rsidRDefault="00CB16F2" w:rsidP="00E026D9">
      <w:pPr>
        <w:rPr>
          <w:rFonts w:asciiTheme="majorHAnsi" w:hAnsiTheme="majorHAnsi"/>
        </w:rPr>
      </w:pPr>
      <w:r w:rsidRPr="00E026D9">
        <w:rPr>
          <w:rFonts w:asciiTheme="majorHAnsi" w:hAnsiTheme="majorHAnsi"/>
        </w:rPr>
        <w:t xml:space="preserve">Железный человечек замер, будто пружинки у него </w:t>
      </w:r>
      <w:r w:rsidRPr="00E026D9">
        <w:rPr>
          <w:rFonts w:asciiTheme="majorHAnsi" w:hAnsiTheme="majorHAnsi"/>
          <w:b/>
        </w:rPr>
        <w:t>разъела</w:t>
      </w:r>
      <w:r w:rsidRPr="00E026D9">
        <w:rPr>
          <w:rFonts w:asciiTheme="majorHAnsi" w:hAnsiTheme="majorHAnsi"/>
        </w:rPr>
        <w:t xml:space="preserve"> ржавчина и он больше не в силах пошевелиться и никогда-никогда не зазвенит и не запрыгает, этот веселый мастер Самоделкин. [Юрий Дружков (Постников). Волшебная школа (1984)]</w:t>
      </w:r>
    </w:p>
    <w:p w14:paraId="44FAF549" w14:textId="77777777" w:rsidR="00CB16F2" w:rsidRPr="00E026D9" w:rsidRDefault="00CB16F2" w:rsidP="00E026D9">
      <w:pPr>
        <w:rPr>
          <w:rFonts w:asciiTheme="majorHAnsi" w:hAnsiTheme="majorHAnsi"/>
        </w:rPr>
      </w:pPr>
    </w:p>
    <w:p w14:paraId="6AA0C5E3" w14:textId="77777777" w:rsidR="00CB16F2" w:rsidRPr="00E026D9" w:rsidRDefault="00CB16F2" w:rsidP="00B400D8">
      <w:pPr>
        <w:keepNext/>
        <w:rPr>
          <w:rFonts w:asciiTheme="majorHAnsi" w:hAnsiTheme="majorHAnsi"/>
          <w:i/>
        </w:rPr>
      </w:pPr>
      <w:r w:rsidRPr="00E026D9">
        <w:rPr>
          <w:rFonts w:asciiTheme="majorHAnsi" w:hAnsiTheme="majorHAnsi"/>
          <w:i/>
        </w:rPr>
        <w:t xml:space="preserve">гнать – прогнать </w:t>
      </w:r>
    </w:p>
    <w:p w14:paraId="34D48389" w14:textId="77777777" w:rsidR="00CB16F2" w:rsidRPr="00E026D9" w:rsidRDefault="00CB16F2" w:rsidP="00E026D9">
      <w:pPr>
        <w:rPr>
          <w:rFonts w:asciiTheme="majorHAnsi" w:hAnsiTheme="majorHAnsi"/>
          <w:highlight w:val="yellow"/>
        </w:rPr>
      </w:pPr>
      <w:r w:rsidRPr="00E026D9">
        <w:rPr>
          <w:rFonts w:asciiTheme="majorHAnsi" w:hAnsiTheme="majorHAnsi"/>
        </w:rPr>
        <w:t xml:space="preserve">По ночам лунный свет, будто вино забвения, лился в глаза, </w:t>
      </w:r>
      <w:r w:rsidRPr="00E026D9">
        <w:rPr>
          <w:rFonts w:asciiTheme="majorHAnsi" w:hAnsiTheme="majorHAnsi"/>
          <w:b/>
        </w:rPr>
        <w:t>гнал</w:t>
      </w:r>
      <w:r w:rsidRPr="00E026D9">
        <w:rPr>
          <w:rFonts w:asciiTheme="majorHAnsi" w:hAnsiTheme="majorHAnsi"/>
        </w:rPr>
        <w:t xml:space="preserve"> прочь сон: в степи пробуждались прозрачные великаны. [Александр Иличевский. Перс (2009)]</w:t>
      </w:r>
    </w:p>
    <w:p w14:paraId="57C6F217" w14:textId="77777777" w:rsidR="00CB16F2" w:rsidRPr="00E026D9" w:rsidRDefault="00CB16F2" w:rsidP="00E026D9">
      <w:pPr>
        <w:rPr>
          <w:rFonts w:asciiTheme="majorHAnsi" w:hAnsiTheme="majorHAnsi"/>
        </w:rPr>
      </w:pPr>
      <w:r w:rsidRPr="00E026D9">
        <w:rPr>
          <w:rFonts w:asciiTheme="majorHAnsi" w:hAnsiTheme="majorHAnsi"/>
        </w:rPr>
        <w:t xml:space="preserve">Бодрящий сиреневый туман, шум моря, вспышки маяка </w:t>
      </w:r>
      <w:r w:rsidRPr="00E026D9">
        <w:rPr>
          <w:rFonts w:asciiTheme="majorHAnsi" w:hAnsiTheme="majorHAnsi"/>
          <w:b/>
        </w:rPr>
        <w:t>прогнали</w:t>
      </w:r>
      <w:r w:rsidRPr="00E026D9">
        <w:rPr>
          <w:rFonts w:asciiTheme="majorHAnsi" w:hAnsiTheme="majorHAnsi"/>
        </w:rPr>
        <w:t xml:space="preserve"> прочь сон. [Вадим Бурлак. Хранители древних тайн (2001)]</w:t>
      </w:r>
    </w:p>
    <w:p w14:paraId="06423599" w14:textId="77777777" w:rsidR="00CB16F2" w:rsidRPr="00E026D9" w:rsidRDefault="00CB16F2" w:rsidP="00E026D9">
      <w:pPr>
        <w:rPr>
          <w:rFonts w:asciiTheme="majorHAnsi" w:hAnsiTheme="majorHAnsi"/>
        </w:rPr>
      </w:pPr>
    </w:p>
    <w:p w14:paraId="350EEEDF" w14:textId="77777777" w:rsidR="00CB16F2" w:rsidRPr="00E026D9" w:rsidRDefault="00CB16F2" w:rsidP="00B400D8">
      <w:pPr>
        <w:keepNext/>
        <w:rPr>
          <w:rFonts w:asciiTheme="majorHAnsi" w:hAnsiTheme="majorHAnsi"/>
          <w:i/>
        </w:rPr>
      </w:pPr>
      <w:r w:rsidRPr="00E026D9">
        <w:rPr>
          <w:rFonts w:asciiTheme="majorHAnsi" w:hAnsiTheme="majorHAnsi"/>
          <w:i/>
        </w:rPr>
        <w:t xml:space="preserve">гнать – выгнать </w:t>
      </w:r>
    </w:p>
    <w:p w14:paraId="18EEB502" w14:textId="77777777" w:rsidR="00CB16F2" w:rsidRPr="00E026D9" w:rsidRDefault="00CB16F2" w:rsidP="00E026D9">
      <w:pPr>
        <w:rPr>
          <w:rFonts w:asciiTheme="majorHAnsi" w:hAnsiTheme="majorHAnsi"/>
        </w:rPr>
      </w:pPr>
      <w:r w:rsidRPr="00E026D9">
        <w:rPr>
          <w:rFonts w:asciiTheme="majorHAnsi" w:hAnsiTheme="majorHAnsi"/>
        </w:rPr>
        <w:t xml:space="preserve">Некоторые скотину резали, самогон из зерна </w:t>
      </w:r>
      <w:r w:rsidRPr="00E026D9">
        <w:rPr>
          <w:rFonts w:asciiTheme="majorHAnsi" w:hAnsiTheme="majorHAnsi"/>
          <w:b/>
        </w:rPr>
        <w:t>гнали</w:t>
      </w:r>
      <w:r w:rsidRPr="00E026D9">
        <w:rPr>
          <w:rFonts w:asciiTheme="majorHAnsi" w:hAnsiTheme="majorHAnsi"/>
        </w:rPr>
        <w:t xml:space="preserve"> ― пили, ели, всё равно, говорили, жизнь пропала. [Василий Гроссман. Все течет (1955-1963) // «Октябрь», 1989]</w:t>
      </w:r>
    </w:p>
    <w:p w14:paraId="18A2D8F5" w14:textId="77777777" w:rsidR="00CB16F2" w:rsidRPr="00E026D9" w:rsidRDefault="00CB16F2" w:rsidP="00E026D9">
      <w:pPr>
        <w:rPr>
          <w:rFonts w:asciiTheme="majorHAnsi" w:hAnsiTheme="majorHAnsi"/>
        </w:rPr>
      </w:pPr>
      <w:r w:rsidRPr="00E026D9">
        <w:rPr>
          <w:rFonts w:asciiTheme="majorHAnsi" w:hAnsiTheme="majorHAnsi"/>
        </w:rPr>
        <w:t xml:space="preserve">Вот и считайте: из килограмма сахара, трех литров воды и ста граммов дрожжей можно целый литр самогона </w:t>
      </w:r>
      <w:r w:rsidRPr="00E026D9">
        <w:rPr>
          <w:rFonts w:asciiTheme="majorHAnsi" w:hAnsiTheme="majorHAnsi"/>
          <w:b/>
        </w:rPr>
        <w:t>выгнать</w:t>
      </w:r>
      <w:r w:rsidRPr="00E026D9">
        <w:rPr>
          <w:rFonts w:asciiTheme="majorHAnsi" w:hAnsiTheme="majorHAnsi"/>
        </w:rPr>
        <w:t>. [Александр Никонов. Литры доброй воли (1997) // «Столица», 1997.12.22]</w:t>
      </w:r>
    </w:p>
    <w:p w14:paraId="3A69F091" w14:textId="77777777" w:rsidR="00CB16F2" w:rsidRPr="00E026D9" w:rsidRDefault="00CB16F2" w:rsidP="00E026D9">
      <w:pPr>
        <w:rPr>
          <w:rFonts w:asciiTheme="majorHAnsi" w:hAnsiTheme="majorHAnsi"/>
        </w:rPr>
      </w:pPr>
    </w:p>
    <w:p w14:paraId="0D3EC20C" w14:textId="77777777" w:rsidR="00CB16F2" w:rsidRPr="00E026D9" w:rsidRDefault="00CB16F2" w:rsidP="00B400D8">
      <w:pPr>
        <w:keepNext/>
        <w:rPr>
          <w:rFonts w:asciiTheme="majorHAnsi" w:hAnsiTheme="majorHAnsi"/>
          <w:i/>
        </w:rPr>
      </w:pPr>
      <w:r w:rsidRPr="00E026D9">
        <w:rPr>
          <w:rFonts w:asciiTheme="majorHAnsi" w:hAnsiTheme="majorHAnsi"/>
          <w:i/>
        </w:rPr>
        <w:t>колоть – заколоть</w:t>
      </w:r>
    </w:p>
    <w:p w14:paraId="3BA6F1E5" w14:textId="77777777" w:rsidR="00CB16F2" w:rsidRPr="00E026D9" w:rsidRDefault="00CB16F2" w:rsidP="00E026D9">
      <w:pPr>
        <w:rPr>
          <w:rFonts w:asciiTheme="majorHAnsi" w:hAnsiTheme="majorHAnsi"/>
        </w:rPr>
      </w:pPr>
      <w:r w:rsidRPr="00E026D9">
        <w:rPr>
          <w:rFonts w:asciiTheme="majorHAnsi" w:hAnsiTheme="majorHAnsi"/>
        </w:rPr>
        <w:t xml:space="preserve">В садах устанавливали зенитные пушки, и какие-то не очень молодые люди в широченных лыжных штанах маршировали там с утра до вечера и </w:t>
      </w:r>
      <w:r w:rsidRPr="00E026D9">
        <w:rPr>
          <w:rFonts w:asciiTheme="majorHAnsi" w:hAnsiTheme="majorHAnsi"/>
          <w:b/>
        </w:rPr>
        <w:t>кололи</w:t>
      </w:r>
      <w:r w:rsidRPr="00E026D9">
        <w:rPr>
          <w:rFonts w:asciiTheme="majorHAnsi" w:hAnsiTheme="majorHAnsi"/>
        </w:rPr>
        <w:t xml:space="preserve"> чучела штыками. [Н. Н. Никулин. Воспоминания о войне (1975)]</w:t>
      </w:r>
    </w:p>
    <w:p w14:paraId="0E9AA620" w14:textId="77777777" w:rsidR="00CB16F2" w:rsidRPr="00E026D9" w:rsidRDefault="00CB16F2" w:rsidP="00E026D9">
      <w:pPr>
        <w:rPr>
          <w:rFonts w:asciiTheme="majorHAnsi" w:hAnsiTheme="majorHAnsi"/>
        </w:rPr>
      </w:pPr>
      <w:r w:rsidRPr="00E026D9">
        <w:rPr>
          <w:rFonts w:asciiTheme="majorHAnsi" w:hAnsiTheme="majorHAnsi"/>
        </w:rPr>
        <w:t xml:space="preserve">А сержант Пиво-Долливальский бесшумно настиг удалявшегося фон Враницкого и молча </w:t>
      </w:r>
      <w:r w:rsidRPr="00E026D9">
        <w:rPr>
          <w:rFonts w:asciiTheme="majorHAnsi" w:hAnsiTheme="majorHAnsi"/>
          <w:b/>
        </w:rPr>
        <w:t>заколол</w:t>
      </w:r>
      <w:r w:rsidRPr="00E026D9">
        <w:rPr>
          <w:rFonts w:asciiTheme="majorHAnsi" w:hAnsiTheme="majorHAnsi"/>
        </w:rPr>
        <w:t xml:space="preserve"> его штыком. [Юрий Буйда. Город палачей // «Знамя», 2003]</w:t>
      </w:r>
    </w:p>
    <w:p w14:paraId="5DE3DB7C" w14:textId="77777777" w:rsidR="00CB16F2" w:rsidRDefault="00CB16F2" w:rsidP="001E10AD">
      <w:pPr>
        <w:rPr>
          <w:rFonts w:eastAsia="Times New Roman"/>
          <w:lang w:val="ru-RU"/>
        </w:rPr>
      </w:pPr>
    </w:p>
    <w:p w14:paraId="0968174A" w14:textId="77777777" w:rsidR="00CB16F2" w:rsidRDefault="00CB16F2" w:rsidP="00EF7A72">
      <w:pPr>
        <w:jc w:val="both"/>
        <w:rPr>
          <w:rFonts w:eastAsia="Times New Roman"/>
          <w:lang w:val="ru-RU"/>
        </w:rPr>
      </w:pPr>
      <w:r>
        <w:rPr>
          <w:lang w:val="ru-RU"/>
        </w:rPr>
        <w:t xml:space="preserve">Таким образом, примеры, приведенные выше, показывают, что для каждой пары глаголов существует  тип контекстов, в которых глагол несовершенного вида и глагол совершенного </w:t>
      </w:r>
      <w:r w:rsidRPr="004D5DDA">
        <w:rPr>
          <w:lang w:val="ru-RU"/>
        </w:rPr>
        <w:t>вида могут быть взаимозаменимы, а значит могут считаться потенциально парными</w:t>
      </w:r>
      <w:r w:rsidRPr="004D5DDA">
        <w:rPr>
          <w:rFonts w:eastAsia="Times New Roman"/>
          <w:lang w:val="ru-RU"/>
        </w:rPr>
        <w:t>.</w:t>
      </w:r>
    </w:p>
    <w:p w14:paraId="7952334B" w14:textId="02E8B236" w:rsidR="00CB16F2" w:rsidRPr="00E026D9" w:rsidRDefault="00CB16F2" w:rsidP="00845081">
      <w:pPr>
        <w:ind w:firstLine="720"/>
        <w:jc w:val="both"/>
        <w:rPr>
          <w:lang w:val="ru-RU"/>
        </w:rPr>
      </w:pPr>
      <w:r>
        <w:rPr>
          <w:lang w:val="ru-RU"/>
        </w:rPr>
        <w:t>А.А. Зализняк и И.Л. Микаэлян отмечают, что в базу «</w:t>
      </w:r>
      <w:r>
        <w:rPr>
          <w:rFonts w:eastAsia="Times New Roman"/>
        </w:rPr>
        <w:t>Exploring</w:t>
      </w:r>
      <w:r w:rsidRPr="00E026D9">
        <w:rPr>
          <w:rFonts w:eastAsia="Times New Roman"/>
          <w:lang w:val="ru-RU"/>
        </w:rPr>
        <w:t xml:space="preserve"> </w:t>
      </w:r>
      <w:r>
        <w:rPr>
          <w:rFonts w:eastAsia="Times New Roman"/>
        </w:rPr>
        <w:t>Emprtiness</w:t>
      </w:r>
      <w:r>
        <w:rPr>
          <w:lang w:val="ru-RU"/>
        </w:rPr>
        <w:t xml:space="preserve">» попали  видовые пары, которые являются таковыми только в профессиональном употреблении, например </w:t>
      </w:r>
      <w:r w:rsidRPr="0021064A">
        <w:rPr>
          <w:rFonts w:asciiTheme="majorHAnsi" w:hAnsiTheme="majorHAnsi"/>
          <w:i/>
          <w:lang w:val="ru-RU"/>
        </w:rPr>
        <w:t>ремизить-обремизить, тралить-протралить,</w:t>
      </w:r>
      <w:r w:rsidRPr="0021064A">
        <w:rPr>
          <w:rFonts w:asciiTheme="majorHAnsi" w:hAnsiTheme="majorHAnsi"/>
          <w:lang w:val="ru-RU"/>
        </w:rPr>
        <w:t xml:space="preserve"> </w:t>
      </w:r>
      <w:r w:rsidRPr="0021064A">
        <w:rPr>
          <w:rFonts w:asciiTheme="majorHAnsi" w:hAnsiTheme="majorHAnsi"/>
          <w:i/>
          <w:lang w:val="ru-RU"/>
        </w:rPr>
        <w:t>трелевать-стрелевать</w:t>
      </w:r>
      <w:r w:rsidRPr="0021064A">
        <w:rPr>
          <w:rFonts w:asciiTheme="majorHAnsi" w:hAnsiTheme="majorHAnsi"/>
          <w:lang w:val="ru-RU"/>
        </w:rPr>
        <w:t xml:space="preserve">, </w:t>
      </w:r>
      <w:r w:rsidRPr="0021064A">
        <w:rPr>
          <w:rFonts w:asciiTheme="majorHAnsi" w:hAnsiTheme="majorHAnsi"/>
          <w:i/>
          <w:lang w:val="ru-RU"/>
        </w:rPr>
        <w:t>шпунтовать-зашпунтовать</w:t>
      </w:r>
      <w:r w:rsidRPr="00E026D9">
        <w:rPr>
          <w:rFonts w:hint="eastAsia"/>
          <w:i/>
          <w:lang w:val="ru-RU"/>
        </w:rPr>
        <w:t>.</w:t>
      </w:r>
      <w:r w:rsidRPr="00E026D9">
        <w:rPr>
          <w:lang w:val="ru-RU"/>
        </w:rPr>
        <w:t xml:space="preserve"> </w:t>
      </w:r>
      <w:r w:rsidRPr="00EF7A72">
        <w:rPr>
          <w:lang w:val="ru-RU"/>
        </w:rPr>
        <w:t xml:space="preserve">Мы хотели бы заметить, что попадание таких глаголов в наш список,  как и в словари, </w:t>
      </w:r>
      <w:r>
        <w:rPr>
          <w:lang w:val="ru-RU"/>
        </w:rPr>
        <w:t>бывшие нашим основным источником</w:t>
      </w:r>
      <w:r w:rsidRPr="00EF7A72">
        <w:rPr>
          <w:lang w:val="ru-RU"/>
        </w:rPr>
        <w:t xml:space="preserve">, является  естественным, ведь профессиональные диалекты являются частью русского языка. </w:t>
      </w:r>
      <w:r>
        <w:rPr>
          <w:lang w:val="ru-RU"/>
        </w:rPr>
        <w:t>Хотелось</w:t>
      </w:r>
      <w:r w:rsidRPr="00EF7A72">
        <w:rPr>
          <w:lang w:val="ru-RU"/>
        </w:rPr>
        <w:t xml:space="preserve"> бы указать, что все перечисленные выше и подобные им глаголы отмечены в нашей базе специальной пометой “</w:t>
      </w:r>
      <w:r w:rsidRPr="00EF7A72">
        <w:rPr>
          <w:i/>
          <w:lang w:val="ru-RU"/>
        </w:rPr>
        <w:t>professional</w:t>
      </w:r>
      <w:r w:rsidRPr="00EF7A72">
        <w:rPr>
          <w:lang w:val="ru-RU"/>
        </w:rPr>
        <w:t>”.</w:t>
      </w:r>
      <w:r>
        <w:rPr>
          <w:lang w:val="ru-RU"/>
        </w:rPr>
        <w:t xml:space="preserve"> Эта помета используется нами наряду с такими важными для видовых пар параметрами как устаревшее употребление (помета  </w:t>
      </w:r>
      <w:r w:rsidRPr="00EF7A72">
        <w:rPr>
          <w:lang w:val="ru-RU"/>
        </w:rPr>
        <w:t>“</w:t>
      </w:r>
      <w:r w:rsidRPr="00EF7A72">
        <w:rPr>
          <w:i/>
        </w:rPr>
        <w:t>obsolete</w:t>
      </w:r>
      <w:r w:rsidRPr="00EF7A72">
        <w:rPr>
          <w:lang w:val="ru-RU"/>
        </w:rPr>
        <w:t>”</w:t>
      </w:r>
      <w:r>
        <w:rPr>
          <w:lang w:val="ru-RU"/>
        </w:rPr>
        <w:t xml:space="preserve">), разговорное или диалектное употребление (помета </w:t>
      </w:r>
      <w:r w:rsidRPr="00EF7A72">
        <w:rPr>
          <w:lang w:val="ru-RU"/>
        </w:rPr>
        <w:t>“</w:t>
      </w:r>
      <w:r w:rsidRPr="00EF7A72">
        <w:rPr>
          <w:i/>
        </w:rPr>
        <w:t>colloquial</w:t>
      </w:r>
      <w:r w:rsidRPr="00EF7A72">
        <w:rPr>
          <w:lang w:val="ru-RU"/>
        </w:rPr>
        <w:t>”</w:t>
      </w:r>
      <w:r>
        <w:rPr>
          <w:lang w:val="ru-RU"/>
        </w:rPr>
        <w:t xml:space="preserve">). </w:t>
      </w:r>
      <w:r w:rsidRPr="0064694A">
        <w:rPr>
          <w:lang w:val="ru-RU"/>
        </w:rPr>
        <w:t>Полный список глаголов со всеми пометами можно получить, если нажать на кнопку «Все глаголы в базе» на главной странице базы данных «Exploring</w:t>
      </w:r>
      <w:r w:rsidRPr="00E026D9">
        <w:rPr>
          <w:lang w:val="ru-RU"/>
        </w:rPr>
        <w:t xml:space="preserve"> </w:t>
      </w:r>
      <w:r>
        <w:t>Emptiness</w:t>
      </w:r>
      <w:r>
        <w:rPr>
          <w:lang w:val="ru-RU"/>
        </w:rPr>
        <w:t>»</w:t>
      </w:r>
      <w:r w:rsidRPr="00E026D9">
        <w:rPr>
          <w:lang w:val="ru-RU"/>
        </w:rPr>
        <w:t xml:space="preserve">. </w:t>
      </w:r>
      <w:r>
        <w:rPr>
          <w:lang w:val="ru-RU"/>
        </w:rPr>
        <w:t xml:space="preserve">Нажав на каждую из помет, пользователь может получить список глаголов, отмеченных только этой пометой. Если упорядочить глаголы по параметру «помета», можно получить полный список глаголов, в котором сначала будут идти глаголы, не отмеченные никакими пометами, а потом все глаголы, имеющие ту или иную помету. Таким образом, любой исследователь, желающий исключить из материалов своего исследования профессиональные видовые пары, а также устаревшие и разговорные видовые пары, может это сделать. С более подробными инструкциями можно ознакомиться в разделе «Структура базы данных» на сайте </w:t>
      </w:r>
      <w:r>
        <w:t>http</w:t>
      </w:r>
      <w:r w:rsidRPr="00E026D9">
        <w:rPr>
          <w:lang w:val="ru-RU"/>
        </w:rPr>
        <w:t>://</w:t>
      </w:r>
      <w:r>
        <w:t>emptyprefixes</w:t>
      </w:r>
      <w:r w:rsidRPr="00E026D9">
        <w:rPr>
          <w:lang w:val="ru-RU"/>
        </w:rPr>
        <w:t>.</w:t>
      </w:r>
      <w:r>
        <w:t>uit</w:t>
      </w:r>
      <w:r w:rsidRPr="00E026D9">
        <w:rPr>
          <w:lang w:val="ru-RU"/>
        </w:rPr>
        <w:t>.</w:t>
      </w:r>
      <w:r>
        <w:t>no</w:t>
      </w:r>
      <w:r w:rsidRPr="00E026D9">
        <w:rPr>
          <w:lang w:val="ru-RU"/>
        </w:rPr>
        <w:t xml:space="preserve">. </w:t>
      </w:r>
    </w:p>
    <w:p w14:paraId="6186B40A" w14:textId="77777777" w:rsidR="00CB16F2" w:rsidRDefault="00CB16F2" w:rsidP="00C75A70">
      <w:pPr>
        <w:ind w:firstLine="720"/>
        <w:jc w:val="both"/>
        <w:rPr>
          <w:lang w:val="ru-RU"/>
        </w:rPr>
      </w:pPr>
      <w:r>
        <w:rPr>
          <w:lang w:val="ru-RU"/>
        </w:rPr>
        <w:t xml:space="preserve">Другим важным недостатком базы данных </w:t>
      </w:r>
      <w:r w:rsidRPr="0064694A">
        <w:rPr>
          <w:lang w:val="ru-RU"/>
        </w:rPr>
        <w:t>«Exploring</w:t>
      </w:r>
      <w:r w:rsidRPr="00E026D9">
        <w:rPr>
          <w:lang w:val="ru-RU"/>
        </w:rPr>
        <w:t xml:space="preserve"> </w:t>
      </w:r>
      <w:r>
        <w:t>Emptiness</w:t>
      </w:r>
      <w:r>
        <w:rPr>
          <w:lang w:val="ru-RU"/>
        </w:rPr>
        <w:t>», с точки зрения А.А. Зализняк и И.Л. Микаэлян, является присутствие в ней маргинальных форм как несовершенного (</w:t>
      </w:r>
      <w:r w:rsidRPr="00E026D9">
        <w:rPr>
          <w:rFonts w:asciiTheme="majorHAnsi" w:hAnsiTheme="majorHAnsi"/>
          <w:lang w:val="ru-RU"/>
        </w:rPr>
        <w:t xml:space="preserve">таких как </w:t>
      </w:r>
      <w:r w:rsidRPr="00E026D9">
        <w:rPr>
          <w:rFonts w:asciiTheme="majorHAnsi" w:hAnsiTheme="majorHAnsi" w:cs="Times"/>
          <w:i/>
          <w:iCs/>
          <w:lang w:val="ru-RU"/>
        </w:rPr>
        <w:t xml:space="preserve">бессилить, булгачить, густиться, должать, ежить, тощать, пушить, супиться, рекомендоваться </w:t>
      </w:r>
      <w:r w:rsidRPr="00E026D9">
        <w:rPr>
          <w:rFonts w:asciiTheme="majorHAnsi" w:hAnsiTheme="majorHAnsi"/>
          <w:lang w:val="ru-RU"/>
        </w:rPr>
        <w:t xml:space="preserve">(= ‘называть себя при знакомстве’), </w:t>
      </w:r>
      <w:r w:rsidRPr="00E026D9">
        <w:rPr>
          <w:rFonts w:asciiTheme="majorHAnsi" w:hAnsiTheme="majorHAnsi" w:cs="Times"/>
          <w:i/>
          <w:iCs/>
          <w:lang w:val="ru-RU"/>
        </w:rPr>
        <w:t xml:space="preserve">румяниться, длиннеть, русеть </w:t>
      </w:r>
      <w:r w:rsidRPr="00E026D9">
        <w:rPr>
          <w:rFonts w:asciiTheme="majorHAnsi" w:hAnsiTheme="majorHAnsi"/>
          <w:lang w:val="ru-RU"/>
        </w:rPr>
        <w:t xml:space="preserve">(= ‘становиться русским’)), так и совершенного вида (таких как </w:t>
      </w:r>
      <w:r w:rsidRPr="00E026D9">
        <w:rPr>
          <w:rFonts w:asciiTheme="majorHAnsi" w:hAnsiTheme="majorHAnsi" w:cs="Times"/>
          <w:i/>
          <w:iCs/>
          <w:lang w:val="ru-RU"/>
        </w:rPr>
        <w:t>отволгнуть, вызябнуть</w:t>
      </w:r>
      <w:r w:rsidRPr="00E026D9">
        <w:rPr>
          <w:rFonts w:asciiTheme="majorHAnsi" w:hAnsiTheme="majorHAnsi"/>
          <w:lang w:val="ru-RU"/>
        </w:rPr>
        <w:t>).</w:t>
      </w:r>
      <w:r w:rsidRPr="002A194D">
        <w:rPr>
          <w:lang w:val="ru-RU"/>
        </w:rPr>
        <w:t xml:space="preserve"> С нашей  точки зрения</w:t>
      </w:r>
      <w:r>
        <w:rPr>
          <w:lang w:val="ru-RU"/>
        </w:rPr>
        <w:t>,</w:t>
      </w:r>
      <w:r w:rsidRPr="002A194D">
        <w:rPr>
          <w:lang w:val="ru-RU"/>
        </w:rPr>
        <w:t xml:space="preserve"> наличие таких примеров среди видовых пар</w:t>
      </w:r>
      <w:r>
        <w:rPr>
          <w:lang w:val="ru-RU"/>
        </w:rPr>
        <w:t xml:space="preserve"> является закономерным: маргинальные и окказиональные лексемы встречаются среди видовых пар, потому что они встречаются в языке. Информацию о том, что такие лексемы не являются частотными, пользователь базы может получить, воспользовавшись колонкой «частотность», указывающей, сколько примеров данной лексемы было найдено в НКРЯ.  Из данных, приведенных  в этой колонке, можно видеть, что все глаголы, приведенные выше, за исключением глагола </w:t>
      </w:r>
      <w:r w:rsidRPr="00582C4C">
        <w:rPr>
          <w:i/>
          <w:iCs/>
          <w:lang w:val="ru-RU"/>
        </w:rPr>
        <w:t>рекомендоваться</w:t>
      </w:r>
      <w:r>
        <w:rPr>
          <w:lang w:val="ru-RU"/>
        </w:rPr>
        <w:t xml:space="preserve"> (984 примера), низкочастотны: глагол </w:t>
      </w:r>
      <w:r w:rsidRPr="00582C4C">
        <w:rPr>
          <w:i/>
          <w:iCs/>
          <w:lang w:val="ru-RU"/>
        </w:rPr>
        <w:t>румяниться</w:t>
      </w:r>
      <w:r>
        <w:rPr>
          <w:lang w:val="ru-RU"/>
        </w:rPr>
        <w:t xml:space="preserve"> был найден в 23 примерах, глагол </w:t>
      </w:r>
      <w:r w:rsidRPr="00582C4C">
        <w:rPr>
          <w:i/>
          <w:iCs/>
          <w:lang w:val="ru-RU"/>
        </w:rPr>
        <w:t>ежиться</w:t>
      </w:r>
      <w:r>
        <w:rPr>
          <w:lang w:val="ru-RU"/>
        </w:rPr>
        <w:t xml:space="preserve"> в 19 примерах, а остальные приведенные глаголы в 10 и менее примерах.</w:t>
      </w:r>
    </w:p>
    <w:p w14:paraId="07B5BDC6" w14:textId="5D63B3D3" w:rsidR="00CB16F2" w:rsidRPr="00726DF4" w:rsidRDefault="00CB16F2" w:rsidP="00C75A70">
      <w:pPr>
        <w:ind w:firstLine="720"/>
        <w:jc w:val="both"/>
        <w:rPr>
          <w:rFonts w:asciiTheme="majorHAnsi" w:hAnsiTheme="majorHAnsi"/>
          <w:lang w:val="ru-RU"/>
        </w:rPr>
      </w:pPr>
      <w:r w:rsidRPr="00DA2DBB">
        <w:rPr>
          <w:rFonts w:asciiTheme="majorHAnsi" w:hAnsiTheme="majorHAnsi"/>
          <w:lang w:val="ru-RU"/>
        </w:rPr>
        <w:t xml:space="preserve">Мы также хотели бы отметить, что в случаях, когда один </w:t>
      </w:r>
      <w:r w:rsidR="00AF2F01" w:rsidRPr="00DA2DBB">
        <w:rPr>
          <w:rFonts w:asciiTheme="majorHAnsi" w:hAnsiTheme="majorHAnsi"/>
          <w:lang w:val="ru-RU"/>
        </w:rPr>
        <w:t xml:space="preserve">глагол несовершенного вида </w:t>
      </w:r>
      <w:r w:rsidRPr="00DA2DBB">
        <w:rPr>
          <w:rFonts w:asciiTheme="majorHAnsi" w:hAnsiTheme="majorHAnsi"/>
          <w:lang w:val="ru-RU"/>
        </w:rPr>
        <w:t>соотносится с несколькими приставочными глаголами совершенного вида, в базе данных «</w:t>
      </w:r>
      <w:r w:rsidRPr="00DA2DBB">
        <w:rPr>
          <w:rFonts w:asciiTheme="majorHAnsi" w:hAnsiTheme="majorHAnsi"/>
        </w:rPr>
        <w:t>Exploring</w:t>
      </w:r>
      <w:r w:rsidRPr="00DA2DBB">
        <w:rPr>
          <w:rFonts w:asciiTheme="majorHAnsi" w:hAnsiTheme="majorHAnsi"/>
          <w:lang w:val="ru-RU"/>
        </w:rPr>
        <w:t xml:space="preserve"> </w:t>
      </w:r>
      <w:r w:rsidRPr="00DA2DBB">
        <w:rPr>
          <w:rFonts w:asciiTheme="majorHAnsi" w:hAnsiTheme="majorHAnsi"/>
        </w:rPr>
        <w:t>Emptiness</w:t>
      </w:r>
      <w:r w:rsidRPr="00DA2DBB">
        <w:rPr>
          <w:rFonts w:asciiTheme="majorHAnsi" w:hAnsiTheme="majorHAnsi"/>
          <w:lang w:val="ru-RU"/>
        </w:rPr>
        <w:t>» проводится семантическое различие между глаголами совершенного вида. Такие различия можно увидеть, если воспользоваться полем «</w:t>
      </w:r>
      <w:r w:rsidRPr="00DA2DBB">
        <w:rPr>
          <w:rFonts w:asciiTheme="majorHAnsi" w:hAnsiTheme="majorHAnsi"/>
        </w:rPr>
        <w:t>Definit</w:t>
      </w:r>
      <w:r w:rsidR="00230C1D" w:rsidRPr="00DA2DBB">
        <w:rPr>
          <w:rFonts w:asciiTheme="majorHAnsi" w:hAnsiTheme="majorHAnsi"/>
        </w:rPr>
        <w:t>i</w:t>
      </w:r>
      <w:r w:rsidRPr="00DA2DBB">
        <w:rPr>
          <w:rFonts w:asciiTheme="majorHAnsi" w:hAnsiTheme="majorHAnsi"/>
        </w:rPr>
        <w:t>on</w:t>
      </w:r>
      <w:r w:rsidRPr="00DA2DBB">
        <w:rPr>
          <w:rFonts w:asciiTheme="majorHAnsi" w:hAnsiTheme="majorHAnsi"/>
          <w:lang w:val="ru-RU"/>
        </w:rPr>
        <w:t xml:space="preserve">». В этом поле приводится словарное описание значений и контекстов, в которых данные глаголы несовершенного и совершенного вида можно считать парой. Например, пользователь, интересующийся приставочными коррелятами глагола </w:t>
      </w:r>
      <w:r w:rsidRPr="00DA2DBB">
        <w:rPr>
          <w:rFonts w:asciiTheme="majorHAnsi" w:hAnsiTheme="majorHAnsi"/>
          <w:i/>
          <w:iCs/>
          <w:lang w:val="ru-RU"/>
        </w:rPr>
        <w:t xml:space="preserve"> душить</w:t>
      </w:r>
      <w:r w:rsidRPr="00DA2DBB">
        <w:rPr>
          <w:rFonts w:asciiTheme="majorHAnsi" w:hAnsiTheme="majorHAnsi"/>
          <w:lang w:val="ru-RU"/>
        </w:rPr>
        <w:t>, может обнаружить, что в базе данных есть три пр</w:t>
      </w:r>
      <w:r w:rsidR="00451778" w:rsidRPr="00DA2DBB">
        <w:rPr>
          <w:rFonts w:asciiTheme="majorHAnsi" w:hAnsiTheme="majorHAnsi"/>
          <w:lang w:val="ru-RU"/>
        </w:rPr>
        <w:t>иставочных глагола, связанных с</w:t>
      </w:r>
      <w:r w:rsidRPr="00DA2DBB">
        <w:rPr>
          <w:rFonts w:asciiTheme="majorHAnsi" w:hAnsiTheme="majorHAnsi"/>
          <w:lang w:val="ru-RU"/>
        </w:rPr>
        <w:t xml:space="preserve"> глаголом </w:t>
      </w:r>
      <w:r w:rsidRPr="00DA2DBB">
        <w:rPr>
          <w:rFonts w:asciiTheme="majorHAnsi" w:hAnsiTheme="majorHAnsi"/>
          <w:i/>
          <w:iCs/>
          <w:lang w:val="ru-RU"/>
        </w:rPr>
        <w:t>душить</w:t>
      </w:r>
      <w:r w:rsidRPr="00DA2DBB">
        <w:rPr>
          <w:rFonts w:asciiTheme="majorHAnsi" w:hAnsiTheme="majorHAnsi"/>
          <w:iCs/>
          <w:lang w:val="ru-RU"/>
        </w:rPr>
        <w:t xml:space="preserve">: </w:t>
      </w:r>
      <w:r w:rsidRPr="00DA2DBB">
        <w:rPr>
          <w:rFonts w:asciiTheme="majorHAnsi" w:hAnsiTheme="majorHAnsi"/>
          <w:i/>
          <w:iCs/>
          <w:lang w:val="ru-RU"/>
        </w:rPr>
        <w:t xml:space="preserve">задушить, удушить, </w:t>
      </w:r>
      <w:r w:rsidRPr="00DA2DBB">
        <w:rPr>
          <w:rFonts w:asciiTheme="majorHAnsi" w:hAnsiTheme="majorHAnsi"/>
          <w:iCs/>
          <w:lang w:val="ru-RU"/>
        </w:rPr>
        <w:t xml:space="preserve">и </w:t>
      </w:r>
      <w:r w:rsidRPr="00DA2DBB">
        <w:rPr>
          <w:rFonts w:asciiTheme="majorHAnsi" w:hAnsiTheme="majorHAnsi"/>
          <w:i/>
          <w:iCs/>
          <w:lang w:val="ru-RU"/>
        </w:rPr>
        <w:t>надушить</w:t>
      </w:r>
      <w:r w:rsidRPr="00DA2DBB">
        <w:rPr>
          <w:rFonts w:asciiTheme="majorHAnsi" w:hAnsiTheme="majorHAnsi"/>
          <w:iCs/>
          <w:lang w:val="ru-RU"/>
        </w:rPr>
        <w:t xml:space="preserve">. При этом первые два приставочные глагола – </w:t>
      </w:r>
      <w:r w:rsidRPr="00DA2DBB">
        <w:rPr>
          <w:rFonts w:asciiTheme="majorHAnsi" w:hAnsiTheme="majorHAnsi"/>
          <w:i/>
          <w:iCs/>
          <w:lang w:val="ru-RU"/>
        </w:rPr>
        <w:t xml:space="preserve">задушить </w:t>
      </w:r>
      <w:r w:rsidR="00451778" w:rsidRPr="00DA2DBB">
        <w:rPr>
          <w:rFonts w:asciiTheme="majorHAnsi" w:hAnsiTheme="majorHAnsi"/>
          <w:iCs/>
          <w:lang w:val="ru-RU"/>
        </w:rPr>
        <w:t>и</w:t>
      </w:r>
      <w:r w:rsidRPr="00DA2DBB">
        <w:rPr>
          <w:rFonts w:asciiTheme="majorHAnsi" w:hAnsiTheme="majorHAnsi"/>
          <w:iCs/>
          <w:lang w:val="ru-RU"/>
        </w:rPr>
        <w:t xml:space="preserve"> </w:t>
      </w:r>
      <w:r w:rsidRPr="00DA2DBB">
        <w:rPr>
          <w:rFonts w:asciiTheme="majorHAnsi" w:hAnsiTheme="majorHAnsi"/>
          <w:i/>
          <w:iCs/>
          <w:lang w:val="ru-RU"/>
        </w:rPr>
        <w:t>удушить</w:t>
      </w:r>
      <w:r w:rsidRPr="00DA2DBB">
        <w:rPr>
          <w:rFonts w:asciiTheme="majorHAnsi" w:hAnsiTheme="majorHAnsi"/>
          <w:iCs/>
          <w:lang w:val="ru-RU"/>
        </w:rPr>
        <w:t xml:space="preserve"> </w:t>
      </w:r>
      <w:r w:rsidRPr="00DA2DBB">
        <w:rPr>
          <w:rFonts w:asciiTheme="majorHAnsi" w:hAnsiTheme="majorHAnsi"/>
          <w:i/>
          <w:iCs/>
          <w:lang w:val="ru-RU"/>
        </w:rPr>
        <w:t xml:space="preserve">– </w:t>
      </w:r>
      <w:r w:rsidRPr="00DA2DBB">
        <w:rPr>
          <w:rFonts w:asciiTheme="majorHAnsi" w:hAnsiTheme="majorHAnsi"/>
          <w:iCs/>
          <w:lang w:val="ru-RU"/>
        </w:rPr>
        <w:t xml:space="preserve">могут быть коррелятами глагола </w:t>
      </w:r>
      <w:r w:rsidRPr="00DA2DBB">
        <w:rPr>
          <w:rFonts w:asciiTheme="majorHAnsi" w:hAnsiTheme="majorHAnsi"/>
          <w:i/>
          <w:iCs/>
          <w:lang w:val="ru-RU"/>
        </w:rPr>
        <w:t>душить</w:t>
      </w:r>
      <w:r w:rsidRPr="00DA2DBB">
        <w:rPr>
          <w:rFonts w:asciiTheme="majorHAnsi" w:hAnsiTheme="majorHAnsi"/>
          <w:iCs/>
          <w:lang w:val="ru-RU"/>
        </w:rPr>
        <w:t xml:space="preserve"> в нескольких различных подзначениях, таких как «</w:t>
      </w:r>
      <w:r w:rsidRPr="00DA2DBB">
        <w:rPr>
          <w:rFonts w:asciiTheme="majorHAnsi" w:hAnsiTheme="majorHAnsi"/>
          <w:lang w:val="ru-RU"/>
        </w:rPr>
        <w:t>1.</w:t>
      </w:r>
      <w:r w:rsidRPr="00DA2DBB">
        <w:rPr>
          <w:rFonts w:asciiTheme="majorHAnsi" w:hAnsiTheme="majorHAnsi"/>
        </w:rPr>
        <w:t> </w:t>
      </w:r>
      <w:r w:rsidRPr="00DA2DBB">
        <w:rPr>
          <w:rFonts w:asciiTheme="majorHAnsi" w:hAnsiTheme="majorHAnsi"/>
          <w:lang w:val="ru-RU"/>
        </w:rPr>
        <w:t>Убивать, с силой сжимая горло. 2.</w:t>
      </w:r>
      <w:r w:rsidRPr="00DA2DBB">
        <w:rPr>
          <w:rFonts w:asciiTheme="majorHAnsi" w:hAnsiTheme="majorHAnsi"/>
        </w:rPr>
        <w:t> </w:t>
      </w:r>
      <w:r w:rsidRPr="00DA2DBB">
        <w:rPr>
          <w:rFonts w:asciiTheme="majorHAnsi" w:hAnsiTheme="majorHAnsi"/>
          <w:lang w:val="ru-RU"/>
        </w:rPr>
        <w:t>Лишать возможности дышать. 3.</w:t>
      </w:r>
      <w:r w:rsidRPr="00DA2DBB">
        <w:rPr>
          <w:rFonts w:asciiTheme="majorHAnsi" w:hAnsiTheme="majorHAnsi"/>
        </w:rPr>
        <w:t> </w:t>
      </w:r>
      <w:r w:rsidRPr="00DA2DBB">
        <w:rPr>
          <w:rFonts w:asciiTheme="majorHAnsi" w:hAnsiTheme="majorHAnsi"/>
          <w:lang w:val="ru-RU"/>
        </w:rPr>
        <w:t>Угнетать, притеснять (книжн.)</w:t>
      </w:r>
      <w:r w:rsidRPr="00DA2DBB">
        <w:rPr>
          <w:rFonts w:asciiTheme="majorHAnsi" w:hAnsiTheme="majorHAnsi"/>
          <w:iCs/>
          <w:lang w:val="ru-RU"/>
        </w:rPr>
        <w:t xml:space="preserve">». Последний приставочный глагол – </w:t>
      </w:r>
      <w:r w:rsidRPr="00DA2DBB">
        <w:rPr>
          <w:rFonts w:asciiTheme="majorHAnsi" w:hAnsiTheme="majorHAnsi"/>
          <w:i/>
          <w:iCs/>
          <w:lang w:val="ru-RU"/>
        </w:rPr>
        <w:t>надушить</w:t>
      </w:r>
      <w:r w:rsidRPr="00DA2DBB">
        <w:rPr>
          <w:rFonts w:asciiTheme="majorHAnsi" w:hAnsiTheme="majorHAnsi"/>
          <w:iCs/>
          <w:lang w:val="ru-RU"/>
        </w:rPr>
        <w:t xml:space="preserve"> – может быть коррелятом </w:t>
      </w:r>
      <w:r w:rsidRPr="00DA2DBB">
        <w:rPr>
          <w:rFonts w:asciiTheme="majorHAnsi" w:hAnsiTheme="majorHAnsi"/>
          <w:i/>
          <w:iCs/>
          <w:lang w:val="ru-RU"/>
        </w:rPr>
        <w:t>душить</w:t>
      </w:r>
      <w:r w:rsidRPr="00DA2DBB">
        <w:rPr>
          <w:rFonts w:asciiTheme="majorHAnsi" w:hAnsiTheme="majorHAnsi"/>
          <w:iCs/>
          <w:lang w:val="ru-RU"/>
        </w:rPr>
        <w:t xml:space="preserve"> только в значении «</w:t>
      </w:r>
      <w:r w:rsidRPr="00DA2DBB">
        <w:rPr>
          <w:rFonts w:asciiTheme="majorHAnsi" w:hAnsiTheme="majorHAnsi"/>
          <w:lang w:val="ru-RU"/>
        </w:rPr>
        <w:t>Опрыскивать, пропитывать чем-н. душистым, духами</w:t>
      </w:r>
      <w:r w:rsidRPr="00DA2DBB">
        <w:rPr>
          <w:rFonts w:asciiTheme="majorHAnsi" w:hAnsiTheme="majorHAnsi"/>
          <w:iCs/>
          <w:lang w:val="ru-RU"/>
        </w:rPr>
        <w:t>».</w:t>
      </w:r>
    </w:p>
    <w:p w14:paraId="623E1C1C" w14:textId="0A89BAD9" w:rsidR="00CB16F2" w:rsidRDefault="00CB16F2" w:rsidP="00845081">
      <w:pPr>
        <w:ind w:firstLine="720"/>
        <w:jc w:val="both"/>
        <w:rPr>
          <w:lang w:val="ru-RU"/>
        </w:rPr>
      </w:pPr>
      <w:r>
        <w:rPr>
          <w:lang w:val="ru-RU"/>
        </w:rPr>
        <w:t>В заключение нам хотелось бы отметить, что составить б</w:t>
      </w:r>
      <w:r w:rsidRPr="00772087">
        <w:rPr>
          <w:lang w:val="ru-RU"/>
        </w:rPr>
        <w:t>езупречный список, с которым согласился бы каждый носитель русского язык</w:t>
      </w:r>
      <w:r>
        <w:rPr>
          <w:lang w:val="ru-RU"/>
        </w:rPr>
        <w:t xml:space="preserve">а или хотя бы каждый лингвист-русист, к сожалению, не представляется возможным. Всегда можно спорить, что список в чем-то неполон, а какие-то примеры маргинальны. Мы постарались сделать все, чтобы количество спорных примеров  в нашем списке было минимальным. Мы убеждены, что небольшие изменения – добавление некоторых глаголов в список и удаление некоторых спорных глаголов – не повлияет на основные выводы наших работ. Однако достичь идеального списка нельзя, </w:t>
      </w:r>
      <w:r w:rsidR="00E97D32">
        <w:rPr>
          <w:lang w:val="ru-RU"/>
        </w:rPr>
        <w:t xml:space="preserve">хотя бы </w:t>
      </w:r>
      <w:r>
        <w:rPr>
          <w:lang w:val="ru-RU"/>
        </w:rPr>
        <w:t>потому что в языке существует межсубъектная вариативность (</w:t>
      </w:r>
      <w:r>
        <w:t>intersubject</w:t>
      </w:r>
      <w:r w:rsidRPr="00E026D9">
        <w:rPr>
          <w:lang w:val="ru-RU"/>
        </w:rPr>
        <w:t xml:space="preserve"> </w:t>
      </w:r>
      <w:r>
        <w:t>variability</w:t>
      </w:r>
      <w:r>
        <w:rPr>
          <w:lang w:val="ru-RU"/>
        </w:rPr>
        <w:t xml:space="preserve">), что означает, что существуют значимые и измеримые различия между носителями языка (см. работы </w:t>
      </w:r>
      <w:r w:rsidRPr="008C403C">
        <w:t>Dabrowska</w:t>
      </w:r>
      <w:r w:rsidRPr="00E026D9">
        <w:rPr>
          <w:lang w:val="ru-RU"/>
        </w:rPr>
        <w:t xml:space="preserve"> 2008, </w:t>
      </w:r>
      <w:r w:rsidRPr="008C403C">
        <w:rPr>
          <w:lang w:val="ru-RU"/>
        </w:rPr>
        <w:t>2010</w:t>
      </w:r>
      <w:r w:rsidRPr="00E026D9">
        <w:rPr>
          <w:lang w:val="ru-RU"/>
        </w:rPr>
        <w:t xml:space="preserve">, </w:t>
      </w:r>
      <w:r>
        <w:t>Street</w:t>
      </w:r>
      <w:r w:rsidRPr="00E026D9">
        <w:rPr>
          <w:lang w:val="ru-RU"/>
        </w:rPr>
        <w:t xml:space="preserve">, </w:t>
      </w:r>
      <w:r>
        <w:t>Dabrowska</w:t>
      </w:r>
      <w:r w:rsidRPr="00E026D9">
        <w:rPr>
          <w:lang w:val="ru-RU"/>
        </w:rPr>
        <w:t xml:space="preserve"> 2010</w:t>
      </w:r>
      <w:r>
        <w:rPr>
          <w:lang w:val="ru-RU"/>
        </w:rPr>
        <w:t>).</w:t>
      </w:r>
    </w:p>
    <w:p w14:paraId="1A9BC959" w14:textId="32E2BC54" w:rsidR="00B540F6" w:rsidRPr="00B23CB0" w:rsidRDefault="00B540F6" w:rsidP="00B540F6">
      <w:pPr>
        <w:pStyle w:val="Heading1"/>
      </w:pPr>
      <w:r w:rsidRPr="00B23CB0">
        <w:t>Заключение</w:t>
      </w:r>
    </w:p>
    <w:p w14:paraId="03C94D72" w14:textId="5A12AFD5" w:rsidR="00CB16F2" w:rsidRPr="00DA2DBB" w:rsidRDefault="00CB16F2" w:rsidP="00CD666C">
      <w:pPr>
        <w:jc w:val="both"/>
        <w:rPr>
          <w:lang w:val="ru-RU"/>
        </w:rPr>
      </w:pPr>
      <w:r w:rsidRPr="00DA2DBB">
        <w:rPr>
          <w:lang w:val="ru-RU"/>
        </w:rPr>
        <w:t xml:space="preserve">Данный отклик можно резюмировать следующим образом. Мы считаем важным основывать наши гипотезы на современной теории когнитивной лингвистики, которая стремится не делать априорных предположений о структуре языка. Мы уверены, что описание системы видовых приставок как  аспектуальных классификаторов позволяет с новой, типологической, точки зрения взглянуть на давно известную проблему. Наши исследования (Янда 2012, </w:t>
      </w:r>
      <w:r w:rsidRPr="00DA2DBB">
        <w:t>Janda</w:t>
      </w:r>
      <w:r w:rsidRPr="00DA2DBB">
        <w:rPr>
          <w:lang w:val="ru-RU"/>
        </w:rPr>
        <w:t xml:space="preserve"> </w:t>
      </w:r>
      <w:r w:rsidRPr="00DA2DBB">
        <w:t>et</w:t>
      </w:r>
      <w:r w:rsidRPr="00DA2DBB">
        <w:rPr>
          <w:lang w:val="ru-RU"/>
        </w:rPr>
        <w:t xml:space="preserve"> </w:t>
      </w:r>
      <w:r w:rsidRPr="00DA2DBB">
        <w:t>al</w:t>
      </w:r>
      <w:r w:rsidRPr="00DA2DBB">
        <w:rPr>
          <w:lang w:val="ru-RU"/>
        </w:rPr>
        <w:t xml:space="preserve">. 2013 и другие работы группы </w:t>
      </w:r>
      <w:r w:rsidRPr="00DA2DBB">
        <w:t>CLEAR</w:t>
      </w:r>
      <w:r w:rsidRPr="00DA2DBB">
        <w:rPr>
          <w:lang w:val="ru-RU"/>
        </w:rPr>
        <w:t>) направлены на то, чтобы перевести давнюю дискуссию о «чистовидовых» приставках и эффекте Вея-Схоневельда из теоретической плоскости в практическую. Мы постарались прояснить, какими принципами мы руководствовались при составлении нашей базы данных, и надеемся, что теперь причины, по которым мы приняли  то или иное решение, стали более понятными. Мы хотели бы поблагодарить А.А. Зализняк и И.Л. Микаэлян за критическую статью, которая дала нам возможность прояснить нашу позицию, и редакцию журнала «Вопросы Языкознания» за то, что она позволила нам ответить на большую часть возникших вопросов.</w:t>
      </w:r>
    </w:p>
    <w:p w14:paraId="5CACB7C6" w14:textId="77777777" w:rsidR="00CB16F2" w:rsidRPr="006C7FDC" w:rsidRDefault="00CB16F2" w:rsidP="006C7FDC">
      <w:pPr>
        <w:pStyle w:val="Heading1"/>
        <w:numPr>
          <w:ilvl w:val="0"/>
          <w:numId w:val="0"/>
        </w:numPr>
        <w:ind w:left="360" w:hanging="360"/>
      </w:pPr>
      <w:r w:rsidRPr="00DA2DBB">
        <w:t>Литература</w:t>
      </w:r>
    </w:p>
    <w:p w14:paraId="69130AF5" w14:textId="77777777" w:rsidR="00CB16F2" w:rsidRPr="00726DF4" w:rsidRDefault="00CB16F2" w:rsidP="006C7FDC">
      <w:pPr>
        <w:ind w:left="720" w:hanging="720"/>
        <w:rPr>
          <w:rFonts w:asciiTheme="majorHAnsi" w:hAnsiTheme="majorHAnsi"/>
          <w:lang w:val="ru-RU"/>
        </w:rPr>
      </w:pPr>
      <w:r w:rsidRPr="00726DF4">
        <w:rPr>
          <w:rFonts w:asciiTheme="majorHAnsi" w:hAnsiTheme="majorHAnsi"/>
          <w:lang w:val="ru-RU"/>
        </w:rPr>
        <w:t>Авилова 1976</w:t>
      </w:r>
      <w:r w:rsidRPr="00726DF4">
        <w:rPr>
          <w:rFonts w:asciiTheme="majorHAnsi" w:eastAsia="Times New Roman" w:hAnsiTheme="majorHAnsi"/>
          <w:color w:val="000000"/>
          <w:lang w:val="ru-RU"/>
        </w:rPr>
        <w:t xml:space="preserve"> – </w:t>
      </w:r>
      <w:r w:rsidRPr="00726DF4">
        <w:rPr>
          <w:rFonts w:asciiTheme="majorHAnsi" w:hAnsiTheme="majorHAnsi"/>
          <w:i/>
          <w:lang w:val="ru-RU"/>
        </w:rPr>
        <w:t>Н.С. Авилова</w:t>
      </w:r>
      <w:r w:rsidRPr="00726DF4">
        <w:rPr>
          <w:rFonts w:asciiTheme="majorHAnsi" w:hAnsiTheme="majorHAnsi"/>
          <w:lang w:val="ru-RU"/>
        </w:rPr>
        <w:t xml:space="preserve">. Вид глагола и семантика глагольного слова. М.: Наука. </w:t>
      </w:r>
    </w:p>
    <w:p w14:paraId="1A9845A7" w14:textId="77777777" w:rsidR="00CB16F2" w:rsidRPr="00726DF4" w:rsidRDefault="00CB16F2" w:rsidP="006C7FDC">
      <w:pPr>
        <w:widowControl w:val="0"/>
        <w:autoSpaceDE w:val="0"/>
        <w:autoSpaceDN w:val="0"/>
        <w:adjustRightInd w:val="0"/>
        <w:ind w:left="720" w:hanging="720"/>
        <w:rPr>
          <w:rFonts w:asciiTheme="majorHAnsi" w:hAnsiTheme="majorHAnsi" w:cs="Times"/>
          <w:lang w:val="ru-RU"/>
        </w:rPr>
      </w:pPr>
      <w:r w:rsidRPr="00726DF4">
        <w:rPr>
          <w:rFonts w:asciiTheme="majorHAnsi" w:hAnsiTheme="majorHAnsi"/>
          <w:lang w:val="ru-RU"/>
        </w:rPr>
        <w:t>Анкета 1997 – Анкета аспектологического семинара филологического факультета МГУ // Труды аспектологического семинара филологического факультета МГУ. Т. 2. 1997.</w:t>
      </w:r>
    </w:p>
    <w:p w14:paraId="5EB4D9AE" w14:textId="77777777" w:rsidR="00CB16F2" w:rsidRPr="00726DF4" w:rsidRDefault="00CB16F2" w:rsidP="006C7FDC">
      <w:pPr>
        <w:ind w:left="720" w:hanging="720"/>
        <w:rPr>
          <w:rFonts w:asciiTheme="majorHAnsi" w:hAnsiTheme="majorHAnsi"/>
          <w:lang w:val="ru-RU"/>
        </w:rPr>
      </w:pPr>
      <w:r w:rsidRPr="00726DF4">
        <w:rPr>
          <w:rFonts w:asciiTheme="majorHAnsi" w:hAnsiTheme="majorHAnsi"/>
          <w:lang w:val="ru-RU"/>
        </w:rPr>
        <w:t>Виноградов 1972</w:t>
      </w:r>
      <w:r w:rsidRPr="00726DF4">
        <w:rPr>
          <w:rFonts w:asciiTheme="majorHAnsi" w:eastAsia="Times New Roman" w:hAnsiTheme="majorHAnsi"/>
          <w:color w:val="000000"/>
          <w:lang w:val="ru-RU"/>
        </w:rPr>
        <w:t xml:space="preserve"> – </w:t>
      </w:r>
      <w:r w:rsidRPr="00726DF4">
        <w:rPr>
          <w:rFonts w:asciiTheme="majorHAnsi" w:hAnsiTheme="majorHAnsi"/>
          <w:i/>
          <w:lang w:val="ru-RU"/>
        </w:rPr>
        <w:t>В.В. Виноградов</w:t>
      </w:r>
      <w:r w:rsidRPr="00726DF4">
        <w:rPr>
          <w:rFonts w:asciiTheme="majorHAnsi" w:hAnsiTheme="majorHAnsi"/>
          <w:lang w:val="ru-RU"/>
        </w:rPr>
        <w:t>. Русский язык. М.: Высшая школа.</w:t>
      </w:r>
    </w:p>
    <w:p w14:paraId="5B0FC306" w14:textId="77777777" w:rsidR="00CB16F2" w:rsidRPr="00726DF4" w:rsidRDefault="00CB16F2" w:rsidP="006C7FDC">
      <w:pPr>
        <w:pStyle w:val="FootnoteText1"/>
        <w:ind w:left="720" w:hanging="720"/>
        <w:rPr>
          <w:rFonts w:asciiTheme="majorHAnsi" w:hAnsiTheme="majorHAnsi" w:cs="Times New Roman"/>
        </w:rPr>
      </w:pPr>
      <w:r w:rsidRPr="00726DF4">
        <w:rPr>
          <w:rFonts w:asciiTheme="majorHAnsi" w:hAnsiTheme="majorHAnsi" w:cs="Times New Roman"/>
        </w:rPr>
        <w:t xml:space="preserve">Горбова 2011 – </w:t>
      </w:r>
      <w:r w:rsidRPr="00726DF4">
        <w:rPr>
          <w:rFonts w:asciiTheme="majorHAnsi" w:hAnsiTheme="majorHAnsi" w:cs="Times New Roman"/>
          <w:i/>
        </w:rPr>
        <w:t>Е.В. Горбова</w:t>
      </w:r>
      <w:r w:rsidRPr="00726DF4">
        <w:rPr>
          <w:rFonts w:asciiTheme="majorHAnsi" w:hAnsiTheme="majorHAnsi" w:cs="Times New Roman"/>
        </w:rPr>
        <w:t>. Видовая парность русского глагола: проблемы и решения // Вопросы языкознания 2011, №4.</w:t>
      </w:r>
    </w:p>
    <w:p w14:paraId="06B99CB8" w14:textId="77777777" w:rsidR="00CB16F2" w:rsidRDefault="00CB16F2" w:rsidP="006C7FDC">
      <w:pPr>
        <w:ind w:left="720" w:hanging="720"/>
        <w:rPr>
          <w:rFonts w:asciiTheme="majorHAnsi" w:hAnsiTheme="majorHAnsi"/>
          <w:lang w:val="ru-RU"/>
        </w:rPr>
      </w:pPr>
      <w:r w:rsidRPr="00726DF4">
        <w:rPr>
          <w:rFonts w:asciiTheme="majorHAnsi" w:hAnsiTheme="majorHAnsi"/>
          <w:lang w:val="ru-RU"/>
        </w:rPr>
        <w:t>Евгеньева 1999</w:t>
      </w:r>
      <w:r w:rsidRPr="00726DF4">
        <w:rPr>
          <w:rFonts w:asciiTheme="majorHAnsi" w:eastAsia="Times New Roman" w:hAnsiTheme="majorHAnsi"/>
          <w:color w:val="000000"/>
          <w:lang w:val="ru-RU"/>
        </w:rPr>
        <w:t xml:space="preserve"> – </w:t>
      </w:r>
      <w:r w:rsidRPr="00726DF4">
        <w:rPr>
          <w:rFonts w:asciiTheme="majorHAnsi" w:hAnsiTheme="majorHAnsi"/>
          <w:i/>
          <w:lang w:val="ru-RU"/>
        </w:rPr>
        <w:t>А.П. Евгеньева</w:t>
      </w:r>
      <w:r w:rsidRPr="00726DF4">
        <w:rPr>
          <w:rFonts w:asciiTheme="majorHAnsi" w:hAnsiTheme="majorHAnsi"/>
          <w:lang w:val="ru-RU"/>
        </w:rPr>
        <w:t xml:space="preserve"> (ред.) Малый академический словарь. М.: Русский язык.</w:t>
      </w:r>
    </w:p>
    <w:p w14:paraId="53E999E0" w14:textId="1FC65C88" w:rsidR="00645040" w:rsidRPr="00645040" w:rsidRDefault="00634212" w:rsidP="00645040">
      <w:pPr>
        <w:pStyle w:val="FootnoteText1"/>
        <w:ind w:left="720" w:hanging="720"/>
        <w:rPr>
          <w:rFonts w:asciiTheme="majorHAnsi" w:hAnsiTheme="majorHAnsi" w:cs="Times New Roman"/>
        </w:rPr>
      </w:pPr>
      <w:r w:rsidRPr="00645040">
        <w:rPr>
          <w:rFonts w:asciiTheme="majorHAnsi" w:hAnsiTheme="majorHAnsi"/>
        </w:rPr>
        <w:t>Зализняк, Микаэлян 2012</w:t>
      </w:r>
      <w:r w:rsidRPr="00645040">
        <w:rPr>
          <w:rFonts w:asciiTheme="majorHAnsi" w:hAnsiTheme="majorHAnsi" w:cs="Times New Roman"/>
        </w:rPr>
        <w:t xml:space="preserve"> –</w:t>
      </w:r>
      <w:r w:rsidRPr="00645040">
        <w:rPr>
          <w:rFonts w:asciiTheme="majorHAnsi" w:hAnsiTheme="majorHAnsi"/>
        </w:rPr>
        <w:t xml:space="preserve"> </w:t>
      </w:r>
      <w:r w:rsidRPr="00645040">
        <w:rPr>
          <w:rFonts w:asciiTheme="majorHAnsi" w:hAnsiTheme="majorHAnsi"/>
          <w:i/>
        </w:rPr>
        <w:t>Анна А. Зализняк, И.Л. Микаэлян</w:t>
      </w:r>
      <w:r w:rsidRPr="00645040">
        <w:rPr>
          <w:rFonts w:asciiTheme="majorHAnsi" w:hAnsiTheme="majorHAnsi"/>
        </w:rPr>
        <w:t xml:space="preserve">. О </w:t>
      </w:r>
      <w:r w:rsidR="00645040" w:rsidRPr="00645040">
        <w:rPr>
          <w:rFonts w:asciiTheme="majorHAnsi" w:hAnsiTheme="majorHAnsi"/>
        </w:rPr>
        <w:t>некоторых</w:t>
      </w:r>
      <w:r w:rsidRPr="00645040">
        <w:rPr>
          <w:rFonts w:asciiTheme="majorHAnsi" w:hAnsiTheme="majorHAnsi"/>
        </w:rPr>
        <w:t xml:space="preserve"> </w:t>
      </w:r>
      <w:r w:rsidR="00645040" w:rsidRPr="00645040">
        <w:rPr>
          <w:rFonts w:asciiTheme="majorHAnsi" w:hAnsiTheme="majorHAnsi"/>
        </w:rPr>
        <w:t>дискуссионных</w:t>
      </w:r>
      <w:r w:rsidRPr="00645040">
        <w:rPr>
          <w:rFonts w:asciiTheme="majorHAnsi" w:hAnsiTheme="majorHAnsi"/>
        </w:rPr>
        <w:t xml:space="preserve"> </w:t>
      </w:r>
      <w:r w:rsidR="00645040" w:rsidRPr="00645040">
        <w:rPr>
          <w:rFonts w:asciiTheme="majorHAnsi" w:hAnsiTheme="majorHAnsi"/>
        </w:rPr>
        <w:t>моментах</w:t>
      </w:r>
      <w:r w:rsidRPr="00645040">
        <w:rPr>
          <w:rFonts w:asciiTheme="majorHAnsi" w:hAnsiTheme="majorHAnsi"/>
        </w:rPr>
        <w:t xml:space="preserve"> </w:t>
      </w:r>
      <w:r w:rsidR="00645040" w:rsidRPr="00645040">
        <w:rPr>
          <w:rFonts w:asciiTheme="majorHAnsi" w:hAnsiTheme="majorHAnsi"/>
        </w:rPr>
        <w:t>аспектологической</w:t>
      </w:r>
      <w:r w:rsidRPr="00645040">
        <w:rPr>
          <w:rFonts w:asciiTheme="majorHAnsi" w:hAnsiTheme="majorHAnsi"/>
        </w:rPr>
        <w:t xml:space="preserve"> </w:t>
      </w:r>
      <w:r w:rsidR="00645040" w:rsidRPr="00645040">
        <w:rPr>
          <w:rFonts w:asciiTheme="majorHAnsi" w:hAnsiTheme="majorHAnsi"/>
        </w:rPr>
        <w:t>концепции</w:t>
      </w:r>
      <w:r w:rsidRPr="00645040">
        <w:rPr>
          <w:rFonts w:asciiTheme="majorHAnsi" w:hAnsiTheme="majorHAnsi"/>
        </w:rPr>
        <w:t xml:space="preserve"> </w:t>
      </w:r>
      <w:r w:rsidR="00645040" w:rsidRPr="00645040">
        <w:rPr>
          <w:rFonts w:asciiTheme="majorHAnsi" w:hAnsiTheme="majorHAnsi"/>
        </w:rPr>
        <w:t>Лоры</w:t>
      </w:r>
      <w:r w:rsidRPr="00645040">
        <w:rPr>
          <w:rFonts w:asciiTheme="majorHAnsi" w:hAnsiTheme="majorHAnsi"/>
        </w:rPr>
        <w:t xml:space="preserve"> </w:t>
      </w:r>
      <w:r w:rsidR="00645040" w:rsidRPr="00645040">
        <w:rPr>
          <w:rFonts w:asciiTheme="majorHAnsi" w:hAnsiTheme="majorHAnsi"/>
        </w:rPr>
        <w:t xml:space="preserve">Янды </w:t>
      </w:r>
      <w:r w:rsidR="00645040" w:rsidRPr="00645040">
        <w:rPr>
          <w:rFonts w:asciiTheme="majorHAnsi" w:hAnsiTheme="majorHAnsi" w:cs="Times New Roman"/>
        </w:rPr>
        <w:t>// Вопросы языкознания 2012, №6.</w:t>
      </w:r>
    </w:p>
    <w:p w14:paraId="19BDE2AA" w14:textId="77777777" w:rsidR="00CB16F2" w:rsidRPr="00726DF4" w:rsidRDefault="00CB16F2" w:rsidP="006C7FDC">
      <w:pPr>
        <w:ind w:left="720" w:hanging="720"/>
        <w:rPr>
          <w:rFonts w:asciiTheme="majorHAnsi" w:hAnsiTheme="majorHAnsi"/>
          <w:lang w:val="ru-RU"/>
        </w:rPr>
      </w:pPr>
      <w:r w:rsidRPr="00726DF4">
        <w:rPr>
          <w:rFonts w:asciiTheme="majorHAnsi" w:hAnsiTheme="majorHAnsi"/>
          <w:lang w:val="ru-RU"/>
        </w:rPr>
        <w:t>Земская 1975</w:t>
      </w:r>
      <w:r w:rsidRPr="00726DF4">
        <w:rPr>
          <w:rFonts w:asciiTheme="majorHAnsi" w:eastAsia="Times New Roman" w:hAnsiTheme="majorHAnsi"/>
          <w:color w:val="000000"/>
          <w:lang w:val="ru-RU"/>
        </w:rPr>
        <w:t xml:space="preserve"> – </w:t>
      </w:r>
      <w:r w:rsidRPr="00726DF4">
        <w:rPr>
          <w:rFonts w:asciiTheme="majorHAnsi" w:hAnsiTheme="majorHAnsi"/>
          <w:i/>
          <w:lang w:val="ru-RU"/>
        </w:rPr>
        <w:t>Е.А. Земская</w:t>
      </w:r>
      <w:r w:rsidRPr="00726DF4">
        <w:rPr>
          <w:rFonts w:asciiTheme="majorHAnsi" w:hAnsiTheme="majorHAnsi"/>
          <w:lang w:val="ru-RU"/>
        </w:rPr>
        <w:t>. К проблеме множественности морфонологических интерпретаций // Развитие современного русского языка. Словообразование, членимость слова</w:t>
      </w:r>
      <w:r w:rsidRPr="00726DF4">
        <w:rPr>
          <w:rFonts w:asciiTheme="majorHAnsi" w:hAnsiTheme="majorHAnsi"/>
          <w:i/>
          <w:lang w:val="ru-RU"/>
        </w:rPr>
        <w:t xml:space="preserve">, </w:t>
      </w:r>
      <w:r w:rsidRPr="00726DF4">
        <w:rPr>
          <w:rFonts w:asciiTheme="majorHAnsi" w:hAnsiTheme="majorHAnsi"/>
          <w:lang w:val="ru-RU"/>
        </w:rPr>
        <w:t>69-94.</w:t>
      </w:r>
    </w:p>
    <w:p w14:paraId="24AD407E" w14:textId="77777777" w:rsidR="00CB16F2" w:rsidRPr="00726DF4" w:rsidRDefault="00CB16F2" w:rsidP="006C7FDC">
      <w:pPr>
        <w:ind w:left="720" w:hanging="720"/>
        <w:rPr>
          <w:rFonts w:asciiTheme="majorHAnsi" w:hAnsiTheme="majorHAnsi"/>
          <w:lang w:val="ru-RU"/>
        </w:rPr>
      </w:pPr>
      <w:r w:rsidRPr="00726DF4">
        <w:rPr>
          <w:rFonts w:asciiTheme="majorHAnsi" w:hAnsiTheme="majorHAnsi"/>
          <w:lang w:val="ru-RU"/>
        </w:rPr>
        <w:t>Катышев 2005</w:t>
      </w:r>
      <w:r w:rsidRPr="00726DF4">
        <w:rPr>
          <w:rFonts w:asciiTheme="majorHAnsi" w:eastAsia="Times New Roman" w:hAnsiTheme="majorHAnsi"/>
          <w:color w:val="000000"/>
          <w:lang w:val="ru-RU"/>
        </w:rPr>
        <w:t xml:space="preserve"> – </w:t>
      </w:r>
      <w:r w:rsidRPr="00726DF4">
        <w:rPr>
          <w:rFonts w:asciiTheme="majorHAnsi" w:hAnsiTheme="majorHAnsi"/>
          <w:i/>
          <w:lang w:val="ru-RU"/>
        </w:rPr>
        <w:t>П.А. Катышев</w:t>
      </w:r>
      <w:r w:rsidRPr="00726DF4">
        <w:rPr>
          <w:rFonts w:asciiTheme="majorHAnsi" w:hAnsiTheme="majorHAnsi"/>
          <w:lang w:val="ru-RU"/>
        </w:rPr>
        <w:t>. Полимотивация и смысловая многомерность словообразовательной формы. – Томск: Издательство Том. ун-та.</w:t>
      </w:r>
    </w:p>
    <w:p w14:paraId="258FE61C" w14:textId="77777777" w:rsidR="00CB16F2" w:rsidRPr="00726DF4" w:rsidRDefault="00CB16F2" w:rsidP="006C7FDC">
      <w:pPr>
        <w:ind w:left="720" w:hanging="720"/>
        <w:rPr>
          <w:rFonts w:asciiTheme="majorHAnsi" w:eastAsia="Times New Roman" w:hAnsiTheme="majorHAnsi"/>
          <w:color w:val="000000"/>
          <w:lang w:val="ru-RU"/>
        </w:rPr>
      </w:pPr>
      <w:r w:rsidRPr="00726DF4">
        <w:rPr>
          <w:rFonts w:asciiTheme="majorHAnsi" w:hAnsiTheme="majorHAnsi"/>
          <w:color w:val="000000"/>
          <w:lang w:val="ru-RU"/>
        </w:rPr>
        <w:t xml:space="preserve">Майсак 2005 – </w:t>
      </w:r>
      <w:r w:rsidRPr="00726DF4">
        <w:rPr>
          <w:rFonts w:asciiTheme="majorHAnsi" w:hAnsiTheme="majorHAnsi"/>
          <w:i/>
          <w:iCs/>
          <w:color w:val="000000"/>
          <w:lang w:val="ru-RU"/>
        </w:rPr>
        <w:t xml:space="preserve">Т.А. Майсак. </w:t>
      </w:r>
      <w:r w:rsidRPr="00726DF4">
        <w:rPr>
          <w:rFonts w:asciiTheme="majorHAnsi" w:hAnsiTheme="majorHAnsi"/>
          <w:color w:val="000000"/>
          <w:lang w:val="ru-RU"/>
        </w:rPr>
        <w:t>Типология грамматикализации конструкции с глаголами движения и глаголами позиции. М., 2005.</w:t>
      </w:r>
    </w:p>
    <w:p w14:paraId="1C7B8CD3" w14:textId="77777777" w:rsidR="00CB16F2" w:rsidRPr="00726DF4" w:rsidRDefault="00CB16F2" w:rsidP="00E61E5B">
      <w:pPr>
        <w:ind w:left="720" w:hanging="720"/>
        <w:rPr>
          <w:rFonts w:asciiTheme="majorHAnsi" w:hAnsiTheme="majorHAnsi"/>
          <w:lang w:val="ru-RU"/>
        </w:rPr>
      </w:pPr>
      <w:r w:rsidRPr="00726DF4">
        <w:rPr>
          <w:rFonts w:asciiTheme="majorHAnsi" w:hAnsiTheme="majorHAnsi"/>
          <w:lang w:val="ru-RU"/>
        </w:rPr>
        <w:t xml:space="preserve">Миронова 2004 – </w:t>
      </w:r>
      <w:r w:rsidRPr="00726DF4">
        <w:rPr>
          <w:rFonts w:asciiTheme="majorHAnsi" w:hAnsiTheme="majorHAnsi"/>
          <w:i/>
          <w:lang w:val="ru-RU"/>
        </w:rPr>
        <w:t>Л.Ю.</w:t>
      </w:r>
      <w:r w:rsidRPr="00726DF4">
        <w:rPr>
          <w:rFonts w:asciiTheme="majorHAnsi" w:hAnsiTheme="majorHAnsi"/>
          <w:i/>
        </w:rPr>
        <w:t> </w:t>
      </w:r>
      <w:r w:rsidRPr="00726DF4">
        <w:rPr>
          <w:rFonts w:asciiTheme="majorHAnsi" w:hAnsiTheme="majorHAnsi"/>
          <w:i/>
          <w:lang w:val="ru-RU"/>
        </w:rPr>
        <w:t>Миронова</w:t>
      </w:r>
      <w:r w:rsidRPr="00726DF4">
        <w:rPr>
          <w:rFonts w:asciiTheme="majorHAnsi" w:hAnsiTheme="majorHAnsi"/>
          <w:lang w:val="ru-RU"/>
        </w:rPr>
        <w:t xml:space="preserve">. Вид глагола и соотношение лексико-семантических вариантов многозначного слова. </w:t>
      </w:r>
      <w:r w:rsidRPr="00726DF4">
        <w:rPr>
          <w:rStyle w:val="Emphasis"/>
          <w:rFonts w:asciiTheme="majorHAnsi" w:hAnsiTheme="majorHAnsi"/>
          <w:i w:val="0"/>
          <w:lang w:val="ru-RU"/>
        </w:rPr>
        <w:t>Дисс</w:t>
      </w:r>
      <w:r w:rsidRPr="00726DF4">
        <w:rPr>
          <w:rStyle w:val="st"/>
          <w:rFonts w:asciiTheme="majorHAnsi" w:eastAsia="Times New Roman" w:hAnsiTheme="majorHAnsi"/>
          <w:i/>
          <w:lang w:val="ru-RU"/>
        </w:rPr>
        <w:t xml:space="preserve">. </w:t>
      </w:r>
      <w:r w:rsidRPr="00726DF4">
        <w:rPr>
          <w:rStyle w:val="Emphasis"/>
          <w:rFonts w:asciiTheme="majorHAnsi" w:hAnsiTheme="majorHAnsi"/>
          <w:i w:val="0"/>
          <w:lang w:val="ru-RU"/>
        </w:rPr>
        <w:t>кандид</w:t>
      </w:r>
      <w:r w:rsidRPr="00726DF4">
        <w:rPr>
          <w:rStyle w:val="st"/>
          <w:rFonts w:asciiTheme="majorHAnsi" w:eastAsia="Times New Roman" w:hAnsiTheme="majorHAnsi"/>
          <w:i/>
          <w:lang w:val="ru-RU"/>
        </w:rPr>
        <w:t xml:space="preserve">. </w:t>
      </w:r>
      <w:r w:rsidRPr="00726DF4">
        <w:rPr>
          <w:rStyle w:val="Emphasis"/>
          <w:rFonts w:asciiTheme="majorHAnsi" w:hAnsiTheme="majorHAnsi"/>
          <w:i w:val="0"/>
          <w:lang w:val="ru-RU"/>
        </w:rPr>
        <w:t>филол. наук</w:t>
      </w:r>
      <w:r w:rsidRPr="00726DF4">
        <w:rPr>
          <w:rStyle w:val="st"/>
          <w:rFonts w:asciiTheme="majorHAnsi" w:eastAsia="Times New Roman" w:hAnsiTheme="majorHAnsi"/>
          <w:i/>
          <w:lang w:val="ru-RU"/>
        </w:rPr>
        <w:t>.</w:t>
      </w:r>
      <w:r w:rsidRPr="00726DF4">
        <w:rPr>
          <w:rStyle w:val="st"/>
          <w:rFonts w:asciiTheme="majorHAnsi" w:eastAsia="Times New Roman" w:hAnsiTheme="majorHAnsi"/>
          <w:lang w:val="ru-RU"/>
        </w:rPr>
        <w:t xml:space="preserve">- </w:t>
      </w:r>
      <w:r w:rsidRPr="00726DF4">
        <w:rPr>
          <w:rFonts w:asciiTheme="majorHAnsi" w:hAnsiTheme="majorHAnsi"/>
          <w:lang w:val="ru-RU"/>
        </w:rPr>
        <w:t>Тамбов.</w:t>
      </w:r>
    </w:p>
    <w:p w14:paraId="4AD64D86" w14:textId="77777777" w:rsidR="00CB16F2" w:rsidRPr="00726DF4" w:rsidRDefault="00CB16F2" w:rsidP="006C7FDC">
      <w:pPr>
        <w:ind w:left="720" w:hanging="720"/>
        <w:rPr>
          <w:rFonts w:asciiTheme="majorHAnsi" w:eastAsia="Times New Roman" w:hAnsiTheme="majorHAnsi"/>
          <w:lang w:val="ru-RU"/>
        </w:rPr>
      </w:pPr>
      <w:r w:rsidRPr="00726DF4">
        <w:rPr>
          <w:rFonts w:asciiTheme="majorHAnsi" w:hAnsiTheme="majorHAnsi"/>
          <w:lang w:val="ru-RU"/>
        </w:rPr>
        <w:t>Немченко1979</w:t>
      </w:r>
      <w:r w:rsidRPr="00726DF4">
        <w:rPr>
          <w:rFonts w:asciiTheme="majorHAnsi" w:eastAsia="Times New Roman" w:hAnsiTheme="majorHAnsi"/>
          <w:color w:val="000000"/>
          <w:lang w:val="ru-RU"/>
        </w:rPr>
        <w:t xml:space="preserve"> – </w:t>
      </w:r>
      <w:r w:rsidRPr="00726DF4">
        <w:rPr>
          <w:rFonts w:asciiTheme="majorHAnsi" w:hAnsiTheme="majorHAnsi"/>
          <w:i/>
          <w:lang w:val="ru-RU"/>
        </w:rPr>
        <w:t xml:space="preserve">В.Н. Немченко. </w:t>
      </w:r>
      <w:r w:rsidRPr="00726DF4">
        <w:rPr>
          <w:rFonts w:asciiTheme="majorHAnsi" w:hAnsiTheme="majorHAnsi"/>
          <w:lang w:val="ru-RU"/>
        </w:rPr>
        <w:t xml:space="preserve">Способы русского словообразования. Горький: Горьковский Государственный университет. </w:t>
      </w:r>
    </w:p>
    <w:p w14:paraId="1A68E37A" w14:textId="77777777" w:rsidR="00CB16F2" w:rsidRPr="00726DF4" w:rsidRDefault="00CB16F2" w:rsidP="006C7FDC">
      <w:pPr>
        <w:ind w:left="720" w:hanging="720"/>
        <w:rPr>
          <w:rFonts w:asciiTheme="majorHAnsi" w:eastAsia="Times New Roman" w:hAnsiTheme="majorHAnsi"/>
          <w:lang w:val="ru-RU"/>
        </w:rPr>
      </w:pPr>
      <w:r w:rsidRPr="00726DF4">
        <w:rPr>
          <w:rFonts w:asciiTheme="majorHAnsi" w:hAnsiTheme="majorHAnsi"/>
          <w:lang w:val="ru-RU"/>
        </w:rPr>
        <w:t>Ожегов, Шведова</w:t>
      </w:r>
      <w:r w:rsidRPr="00726DF4">
        <w:rPr>
          <w:rFonts w:asciiTheme="majorHAnsi" w:eastAsia="Times New Roman" w:hAnsiTheme="majorHAnsi"/>
          <w:lang w:val="ru-RU"/>
        </w:rPr>
        <w:t xml:space="preserve"> 2001</w:t>
      </w:r>
      <w:r w:rsidRPr="00726DF4">
        <w:rPr>
          <w:rFonts w:asciiTheme="majorHAnsi" w:eastAsia="Times New Roman" w:hAnsiTheme="majorHAnsi"/>
          <w:color w:val="000000"/>
          <w:lang w:val="ru-RU"/>
        </w:rPr>
        <w:t xml:space="preserve"> – </w:t>
      </w:r>
      <w:r w:rsidRPr="00726DF4">
        <w:rPr>
          <w:rFonts w:asciiTheme="majorHAnsi" w:hAnsiTheme="majorHAnsi"/>
          <w:i/>
          <w:lang w:val="ru-RU"/>
        </w:rPr>
        <w:t>С.И. Ожегов, Н.Ю.</w:t>
      </w:r>
      <w:r w:rsidRPr="00726DF4">
        <w:rPr>
          <w:rFonts w:asciiTheme="majorHAnsi" w:hAnsiTheme="majorHAnsi"/>
          <w:i/>
        </w:rPr>
        <w:t> </w:t>
      </w:r>
      <w:r w:rsidRPr="00726DF4">
        <w:rPr>
          <w:rFonts w:asciiTheme="majorHAnsi" w:hAnsiTheme="majorHAnsi"/>
          <w:i/>
          <w:lang w:val="ru-RU"/>
        </w:rPr>
        <w:t>Шведова</w:t>
      </w:r>
      <w:r w:rsidRPr="00726DF4">
        <w:rPr>
          <w:rFonts w:asciiTheme="majorHAnsi" w:hAnsiTheme="majorHAnsi"/>
          <w:lang w:val="ru-RU"/>
        </w:rPr>
        <w:t>. Толковый словарь русского языка. М.: Русский язык.</w:t>
      </w:r>
    </w:p>
    <w:p w14:paraId="44EB71F9" w14:textId="77777777" w:rsidR="00CB16F2" w:rsidRPr="00726DF4" w:rsidRDefault="00CB16F2" w:rsidP="006C7FDC">
      <w:pPr>
        <w:ind w:left="720" w:hanging="720"/>
        <w:rPr>
          <w:rFonts w:asciiTheme="majorHAnsi" w:eastAsia="Times New Roman" w:hAnsiTheme="majorHAnsi"/>
          <w:lang w:val="ru-RU"/>
        </w:rPr>
      </w:pPr>
      <w:r w:rsidRPr="00726DF4">
        <w:rPr>
          <w:rFonts w:asciiTheme="majorHAnsi" w:hAnsiTheme="majorHAnsi"/>
          <w:lang w:val="ru-RU"/>
        </w:rPr>
        <w:t>Панов 1999</w:t>
      </w:r>
      <w:r w:rsidRPr="00726DF4">
        <w:rPr>
          <w:rFonts w:asciiTheme="majorHAnsi" w:eastAsia="Times New Roman" w:hAnsiTheme="majorHAnsi"/>
          <w:color w:val="000000"/>
          <w:lang w:val="ru-RU"/>
        </w:rPr>
        <w:t xml:space="preserve"> – </w:t>
      </w:r>
      <w:r w:rsidRPr="00726DF4">
        <w:rPr>
          <w:rFonts w:asciiTheme="majorHAnsi" w:hAnsiTheme="majorHAnsi"/>
          <w:i/>
          <w:lang w:val="ru-RU"/>
        </w:rPr>
        <w:t>М.В. Панов</w:t>
      </w:r>
      <w:r w:rsidRPr="00726DF4">
        <w:rPr>
          <w:rFonts w:asciiTheme="majorHAnsi" w:hAnsiTheme="majorHAnsi"/>
          <w:lang w:val="ru-RU"/>
        </w:rPr>
        <w:t xml:space="preserve">. Позиционная морфология русского языка. М.: Наука, Школа “Языки русской культуры”. </w:t>
      </w:r>
    </w:p>
    <w:p w14:paraId="17802F35" w14:textId="77777777" w:rsidR="00CB16F2" w:rsidRPr="00726DF4" w:rsidRDefault="00CB16F2" w:rsidP="006C7FDC">
      <w:pPr>
        <w:widowControl w:val="0"/>
        <w:autoSpaceDE w:val="0"/>
        <w:autoSpaceDN w:val="0"/>
        <w:adjustRightInd w:val="0"/>
        <w:ind w:left="720" w:hanging="720"/>
        <w:rPr>
          <w:rFonts w:asciiTheme="majorHAnsi" w:hAnsiTheme="majorHAnsi"/>
        </w:rPr>
      </w:pPr>
      <w:r w:rsidRPr="00726DF4">
        <w:rPr>
          <w:rFonts w:asciiTheme="majorHAnsi" w:hAnsiTheme="majorHAnsi"/>
          <w:lang w:val="ru-RU"/>
        </w:rPr>
        <w:t xml:space="preserve">Перцов 2001 – </w:t>
      </w:r>
      <w:r w:rsidRPr="00726DF4">
        <w:rPr>
          <w:rFonts w:asciiTheme="majorHAnsi" w:hAnsiTheme="majorHAnsi" w:cs="Times"/>
          <w:i/>
          <w:iCs/>
          <w:lang w:val="ru-RU"/>
        </w:rPr>
        <w:t xml:space="preserve">Н.В. Перцов. </w:t>
      </w:r>
      <w:r w:rsidRPr="00726DF4">
        <w:rPr>
          <w:rFonts w:asciiTheme="majorHAnsi" w:hAnsiTheme="majorHAnsi"/>
          <w:lang w:val="ru-RU"/>
        </w:rPr>
        <w:t xml:space="preserve">Инварианты в русском словоизменении. </w:t>
      </w:r>
      <w:r w:rsidRPr="00726DF4">
        <w:rPr>
          <w:rFonts w:asciiTheme="majorHAnsi" w:hAnsiTheme="majorHAnsi"/>
        </w:rPr>
        <w:t>М., 2001.</w:t>
      </w:r>
    </w:p>
    <w:p w14:paraId="2B9FBE40" w14:textId="77777777" w:rsidR="00CB16F2" w:rsidRPr="00726DF4" w:rsidRDefault="00CB16F2" w:rsidP="006C7FDC">
      <w:pPr>
        <w:ind w:left="720" w:hanging="720"/>
        <w:rPr>
          <w:rFonts w:asciiTheme="majorHAnsi" w:eastAsia="Times New Roman" w:hAnsiTheme="majorHAnsi"/>
          <w:color w:val="000000"/>
          <w:lang w:val="ru-RU"/>
        </w:rPr>
      </w:pPr>
      <w:r w:rsidRPr="00726DF4">
        <w:rPr>
          <w:rFonts w:asciiTheme="majorHAnsi" w:hAnsiTheme="majorHAnsi"/>
          <w:color w:val="000000"/>
          <w:lang w:val="ru-RU"/>
        </w:rPr>
        <w:t xml:space="preserve">Плунгян 2011 – </w:t>
      </w:r>
      <w:r w:rsidRPr="00726DF4">
        <w:rPr>
          <w:rFonts w:asciiTheme="majorHAnsi" w:hAnsiTheme="majorHAnsi"/>
          <w:i/>
          <w:iCs/>
          <w:color w:val="000000"/>
          <w:lang w:val="ru-RU"/>
        </w:rPr>
        <w:t xml:space="preserve">В.А. Плунгян. </w:t>
      </w:r>
      <w:r w:rsidRPr="00726DF4">
        <w:rPr>
          <w:rFonts w:asciiTheme="majorHAnsi" w:hAnsiTheme="majorHAnsi"/>
          <w:color w:val="000000"/>
          <w:lang w:val="ru-RU"/>
        </w:rPr>
        <w:t>Введение в грамматическую семантику: Грамматические значения и грамматические системы языков мира. М., 2011.</w:t>
      </w:r>
    </w:p>
    <w:p w14:paraId="2A52675B" w14:textId="77777777" w:rsidR="00CB16F2" w:rsidRPr="00726DF4" w:rsidRDefault="00CB16F2" w:rsidP="006C7FDC">
      <w:pPr>
        <w:ind w:left="720" w:hanging="720"/>
        <w:rPr>
          <w:rFonts w:asciiTheme="majorHAnsi" w:hAnsiTheme="majorHAnsi"/>
          <w:lang w:val="ru-RU"/>
        </w:rPr>
      </w:pPr>
      <w:r w:rsidRPr="00726DF4">
        <w:rPr>
          <w:rFonts w:asciiTheme="majorHAnsi" w:hAnsiTheme="majorHAnsi"/>
          <w:lang w:val="ru-RU"/>
        </w:rPr>
        <w:t>Тихонов 1998</w:t>
      </w:r>
      <w:r w:rsidRPr="00726DF4">
        <w:rPr>
          <w:rFonts w:asciiTheme="majorHAnsi" w:eastAsia="Times New Roman" w:hAnsiTheme="majorHAnsi"/>
          <w:color w:val="000000"/>
          <w:lang w:val="ru-RU"/>
        </w:rPr>
        <w:t xml:space="preserve"> – </w:t>
      </w:r>
      <w:r w:rsidRPr="00726DF4">
        <w:rPr>
          <w:rFonts w:asciiTheme="majorHAnsi" w:hAnsiTheme="majorHAnsi"/>
          <w:i/>
          <w:lang w:val="ru-RU"/>
        </w:rPr>
        <w:t>А.Н. Тихонов</w:t>
      </w:r>
      <w:r w:rsidRPr="00726DF4">
        <w:rPr>
          <w:rFonts w:asciiTheme="majorHAnsi" w:hAnsiTheme="majorHAnsi"/>
          <w:lang w:val="ru-RU"/>
        </w:rPr>
        <w:t xml:space="preserve">. Русский глагол. М.: Русский язык. </w:t>
      </w:r>
    </w:p>
    <w:p w14:paraId="3653DA30" w14:textId="77777777" w:rsidR="00CB16F2" w:rsidRPr="00726DF4" w:rsidRDefault="00CB16F2" w:rsidP="006C7FDC">
      <w:pPr>
        <w:ind w:left="720" w:hanging="720"/>
        <w:rPr>
          <w:rFonts w:asciiTheme="majorHAnsi" w:hAnsiTheme="majorHAnsi"/>
          <w:lang w:val="ru-RU"/>
        </w:rPr>
      </w:pPr>
      <w:r w:rsidRPr="00726DF4">
        <w:rPr>
          <w:rFonts w:asciiTheme="majorHAnsi" w:hAnsiTheme="majorHAnsi"/>
          <w:lang w:val="ru-RU"/>
        </w:rPr>
        <w:t>Улуханов 1977</w:t>
      </w:r>
      <w:r w:rsidRPr="00726DF4">
        <w:rPr>
          <w:rFonts w:asciiTheme="majorHAnsi" w:eastAsia="Times New Roman" w:hAnsiTheme="majorHAnsi"/>
          <w:color w:val="000000"/>
          <w:lang w:val="ru-RU"/>
        </w:rPr>
        <w:t xml:space="preserve"> – </w:t>
      </w:r>
      <w:r w:rsidRPr="00726DF4">
        <w:rPr>
          <w:rFonts w:asciiTheme="majorHAnsi" w:hAnsiTheme="majorHAnsi"/>
          <w:i/>
          <w:lang w:val="ru-RU"/>
        </w:rPr>
        <w:t>И.С. Улуханов</w:t>
      </w:r>
      <w:r w:rsidRPr="00726DF4">
        <w:rPr>
          <w:rFonts w:asciiTheme="majorHAnsi" w:hAnsiTheme="majorHAnsi"/>
          <w:lang w:val="ru-RU"/>
        </w:rPr>
        <w:t xml:space="preserve">. Словообразовательная семантика в русском языке и принципы ее описания. – Москва: Издательство «Наука». </w:t>
      </w:r>
    </w:p>
    <w:p w14:paraId="49E62BE5" w14:textId="77777777" w:rsidR="00CB16F2" w:rsidRPr="00726DF4" w:rsidRDefault="00CB16F2" w:rsidP="006C7FDC">
      <w:pPr>
        <w:ind w:left="720" w:hanging="720"/>
        <w:rPr>
          <w:rFonts w:asciiTheme="majorHAnsi" w:hAnsiTheme="majorHAnsi"/>
          <w:lang w:val="ru-RU"/>
        </w:rPr>
      </w:pPr>
      <w:r w:rsidRPr="00726DF4">
        <w:rPr>
          <w:rFonts w:asciiTheme="majorHAnsi" w:hAnsiTheme="majorHAnsi"/>
          <w:lang w:val="ru-RU"/>
        </w:rPr>
        <w:t>Шахматов 1952</w:t>
      </w:r>
      <w:r w:rsidRPr="00726DF4">
        <w:rPr>
          <w:rFonts w:asciiTheme="majorHAnsi" w:eastAsia="Times New Roman" w:hAnsiTheme="majorHAnsi"/>
          <w:color w:val="000000"/>
          <w:lang w:val="ru-RU"/>
        </w:rPr>
        <w:t xml:space="preserve"> – </w:t>
      </w:r>
      <w:r w:rsidRPr="00726DF4">
        <w:rPr>
          <w:rFonts w:asciiTheme="majorHAnsi" w:hAnsiTheme="majorHAnsi"/>
          <w:i/>
          <w:lang w:val="ru-RU"/>
        </w:rPr>
        <w:t>А.А. Шахматов</w:t>
      </w:r>
      <w:r w:rsidRPr="00726DF4">
        <w:rPr>
          <w:rFonts w:asciiTheme="majorHAnsi" w:hAnsiTheme="majorHAnsi"/>
          <w:lang w:val="ru-RU"/>
        </w:rPr>
        <w:t xml:space="preserve">. Учение о частях речи. М.: Учебно- педагогическое издательство. </w:t>
      </w:r>
    </w:p>
    <w:p w14:paraId="1E2EBC79" w14:textId="77777777" w:rsidR="00CB16F2" w:rsidRPr="00726DF4" w:rsidRDefault="00CB16F2" w:rsidP="006C7FDC">
      <w:pPr>
        <w:pStyle w:val="FootnoteText1"/>
        <w:ind w:left="720" w:hanging="720"/>
        <w:rPr>
          <w:rFonts w:asciiTheme="majorHAnsi" w:hAnsiTheme="majorHAnsi" w:cs="Times New Roman"/>
        </w:rPr>
      </w:pPr>
      <w:r w:rsidRPr="00726DF4">
        <w:rPr>
          <w:rFonts w:asciiTheme="majorHAnsi" w:hAnsiTheme="majorHAnsi" w:cs="Times New Roman"/>
        </w:rPr>
        <w:t xml:space="preserve">Янда 2012 –  </w:t>
      </w:r>
      <w:r w:rsidRPr="00726DF4">
        <w:rPr>
          <w:rFonts w:asciiTheme="majorHAnsi" w:hAnsiTheme="majorHAnsi" w:cs="Times New Roman"/>
          <w:i/>
        </w:rPr>
        <w:t>Л.А. Янда</w:t>
      </w:r>
      <w:r w:rsidRPr="00726DF4">
        <w:rPr>
          <w:rFonts w:asciiTheme="majorHAnsi" w:hAnsiTheme="majorHAnsi" w:cs="Times New Roman"/>
        </w:rPr>
        <w:t>. Русские приставки как система глагольных классификаторoв // Вопросы языкознания 2012, №6.</w:t>
      </w:r>
    </w:p>
    <w:p w14:paraId="02011DFD" w14:textId="1AB77953" w:rsidR="00CB16F2" w:rsidRPr="00726DF4" w:rsidRDefault="00CB16F2" w:rsidP="006C7FDC">
      <w:pPr>
        <w:ind w:left="720" w:hanging="720"/>
        <w:rPr>
          <w:rFonts w:asciiTheme="majorHAnsi" w:hAnsiTheme="majorHAnsi"/>
        </w:rPr>
      </w:pPr>
      <w:r w:rsidRPr="00726DF4">
        <w:rPr>
          <w:rFonts w:asciiTheme="majorHAnsi" w:hAnsiTheme="majorHAnsi"/>
        </w:rPr>
        <w:t>Booij 2010</w:t>
      </w:r>
      <w:r w:rsidRPr="00726DF4">
        <w:rPr>
          <w:rFonts w:asciiTheme="majorHAnsi" w:eastAsia="Times New Roman" w:hAnsiTheme="majorHAnsi"/>
          <w:color w:val="000000"/>
        </w:rPr>
        <w:t xml:space="preserve"> – </w:t>
      </w:r>
      <w:r w:rsidRPr="00726DF4">
        <w:rPr>
          <w:rFonts w:asciiTheme="majorHAnsi" w:hAnsiTheme="majorHAnsi"/>
          <w:i/>
        </w:rPr>
        <w:t>G.</w:t>
      </w:r>
      <w:r w:rsidRPr="00726DF4">
        <w:rPr>
          <w:rFonts w:asciiTheme="majorHAnsi" w:hAnsiTheme="majorHAnsi"/>
        </w:rPr>
        <w:t xml:space="preserve"> </w:t>
      </w:r>
      <w:r w:rsidRPr="00726DF4">
        <w:rPr>
          <w:rFonts w:asciiTheme="majorHAnsi" w:hAnsiTheme="majorHAnsi"/>
          <w:i/>
        </w:rPr>
        <w:t>Booij</w:t>
      </w:r>
      <w:r w:rsidRPr="00726DF4">
        <w:rPr>
          <w:rFonts w:asciiTheme="majorHAnsi" w:hAnsiTheme="majorHAnsi"/>
        </w:rPr>
        <w:t>. Construction Morphology. Oxford: Oxford University Press.</w:t>
      </w:r>
    </w:p>
    <w:p w14:paraId="7FE836F1" w14:textId="77777777" w:rsidR="00CB16F2" w:rsidRPr="00726DF4" w:rsidRDefault="00CB16F2" w:rsidP="006C7FDC">
      <w:pPr>
        <w:ind w:left="720" w:hanging="720"/>
        <w:rPr>
          <w:rFonts w:asciiTheme="majorHAnsi" w:hAnsiTheme="majorHAnsi"/>
        </w:rPr>
      </w:pPr>
      <w:r w:rsidRPr="00726DF4">
        <w:rPr>
          <w:rFonts w:asciiTheme="majorHAnsi" w:hAnsiTheme="majorHAnsi"/>
        </w:rPr>
        <w:t>Brown, Hippisley 2012</w:t>
      </w:r>
      <w:r w:rsidRPr="00726DF4">
        <w:rPr>
          <w:rFonts w:asciiTheme="majorHAnsi" w:eastAsia="Times New Roman" w:hAnsiTheme="majorHAnsi"/>
          <w:color w:val="000000"/>
        </w:rPr>
        <w:t xml:space="preserve"> – </w:t>
      </w:r>
      <w:r w:rsidRPr="00726DF4">
        <w:rPr>
          <w:rFonts w:asciiTheme="majorHAnsi" w:eastAsia="Times New Roman" w:hAnsiTheme="majorHAnsi"/>
          <w:i/>
          <w:color w:val="000000"/>
        </w:rPr>
        <w:t xml:space="preserve">D. </w:t>
      </w:r>
      <w:r w:rsidRPr="00726DF4">
        <w:rPr>
          <w:rFonts w:asciiTheme="majorHAnsi" w:hAnsiTheme="majorHAnsi"/>
          <w:i/>
        </w:rPr>
        <w:t>Brown, A. Hippisley</w:t>
      </w:r>
      <w:r w:rsidRPr="00726DF4">
        <w:rPr>
          <w:rFonts w:asciiTheme="majorHAnsi" w:hAnsiTheme="majorHAnsi"/>
        </w:rPr>
        <w:t>. Network Morphology: A defaults-based threory of word structure. – Cambridge: Cambridge University Press.</w:t>
      </w:r>
    </w:p>
    <w:p w14:paraId="0A90B910" w14:textId="77777777" w:rsidR="00CB16F2" w:rsidRPr="00726DF4" w:rsidRDefault="00CB16F2" w:rsidP="006C7FDC">
      <w:pPr>
        <w:ind w:left="720" w:hanging="720"/>
        <w:rPr>
          <w:rFonts w:asciiTheme="majorHAnsi" w:eastAsia="Times New Roman" w:hAnsiTheme="majorHAnsi"/>
        </w:rPr>
      </w:pPr>
      <w:r w:rsidRPr="00726DF4">
        <w:rPr>
          <w:rFonts w:asciiTheme="majorHAnsi" w:eastAsia="Times New Roman" w:hAnsiTheme="majorHAnsi"/>
        </w:rPr>
        <w:t>Cubberly 1982</w:t>
      </w:r>
      <w:r w:rsidRPr="00726DF4">
        <w:rPr>
          <w:rFonts w:asciiTheme="majorHAnsi" w:eastAsia="Times New Roman" w:hAnsiTheme="majorHAnsi"/>
          <w:color w:val="000000"/>
        </w:rPr>
        <w:t xml:space="preserve"> – </w:t>
      </w:r>
      <w:r w:rsidRPr="00726DF4">
        <w:rPr>
          <w:rFonts w:asciiTheme="majorHAnsi" w:eastAsia="Times New Roman" w:hAnsiTheme="majorHAnsi"/>
          <w:i/>
        </w:rPr>
        <w:t>P.V. Cubberly</w:t>
      </w:r>
      <w:r w:rsidRPr="00726DF4">
        <w:rPr>
          <w:rFonts w:asciiTheme="majorHAnsi" w:eastAsia="Times New Roman" w:hAnsiTheme="majorHAnsi"/>
        </w:rPr>
        <w:t>. On the ‘empty’ prefixes in Russian. Russian Language Journal 36, 14-30.</w:t>
      </w:r>
    </w:p>
    <w:p w14:paraId="6D184871" w14:textId="61357E69" w:rsidR="00CB16F2" w:rsidRPr="00726DF4" w:rsidRDefault="003D4433" w:rsidP="006C7FDC">
      <w:pPr>
        <w:ind w:left="720" w:hanging="720"/>
        <w:rPr>
          <w:rFonts w:asciiTheme="majorHAnsi" w:eastAsia="Times New Roman" w:hAnsiTheme="majorHAnsi"/>
          <w:color w:val="000000"/>
        </w:rPr>
      </w:pPr>
      <w:r>
        <w:rPr>
          <w:rFonts w:asciiTheme="majorHAnsi" w:hAnsiTheme="majorHAnsi"/>
          <w:color w:val="000000"/>
        </w:rPr>
        <w:t>Dąbrowska 2008</w:t>
      </w:r>
      <w:r w:rsidR="00CB16F2" w:rsidRPr="00726DF4">
        <w:rPr>
          <w:rFonts w:asciiTheme="majorHAnsi" w:eastAsia="Times New Roman" w:hAnsiTheme="majorHAnsi"/>
          <w:color w:val="000000"/>
        </w:rPr>
        <w:t xml:space="preserve"> – </w:t>
      </w:r>
      <w:r w:rsidR="00CB16F2" w:rsidRPr="00726DF4">
        <w:rPr>
          <w:rFonts w:asciiTheme="majorHAnsi" w:hAnsiTheme="majorHAnsi"/>
          <w:i/>
          <w:color w:val="000000"/>
        </w:rPr>
        <w:t>E. Dąbrowska</w:t>
      </w:r>
      <w:r>
        <w:rPr>
          <w:rFonts w:asciiTheme="majorHAnsi" w:eastAsia="Times New Roman" w:hAnsiTheme="majorHAnsi"/>
          <w:color w:val="000000"/>
        </w:rPr>
        <w:t>.</w:t>
      </w:r>
      <w:r w:rsidR="00CB16F2" w:rsidRPr="00726DF4">
        <w:rPr>
          <w:rFonts w:asciiTheme="majorHAnsi" w:eastAsia="Times New Roman" w:hAnsiTheme="majorHAnsi"/>
          <w:color w:val="000000"/>
        </w:rPr>
        <w:t xml:space="preserve"> The effects of frequency and neighbourhood density on adult native speakers’ productivity with Polish case inflections: An empirical test of usage-based approaches to morphology // Journal of Memory and Language 58, 931-951.</w:t>
      </w:r>
    </w:p>
    <w:p w14:paraId="57A008A4" w14:textId="17045D4F" w:rsidR="00CB16F2" w:rsidRPr="00726DF4" w:rsidRDefault="003D4433" w:rsidP="006C7FDC">
      <w:pPr>
        <w:ind w:left="720" w:hanging="720"/>
        <w:rPr>
          <w:rFonts w:asciiTheme="majorHAnsi" w:eastAsia="Times New Roman" w:hAnsiTheme="majorHAnsi"/>
          <w:color w:val="000000"/>
        </w:rPr>
      </w:pPr>
      <w:r>
        <w:rPr>
          <w:rFonts w:asciiTheme="majorHAnsi" w:hAnsiTheme="majorHAnsi"/>
          <w:color w:val="000000"/>
        </w:rPr>
        <w:t>Dąbrowska 2010</w:t>
      </w:r>
      <w:r w:rsidR="00CB16F2" w:rsidRPr="00726DF4">
        <w:rPr>
          <w:rFonts w:asciiTheme="majorHAnsi" w:eastAsia="Times New Roman" w:hAnsiTheme="majorHAnsi"/>
          <w:color w:val="000000"/>
        </w:rPr>
        <w:t xml:space="preserve"> – </w:t>
      </w:r>
      <w:r w:rsidR="00CB16F2" w:rsidRPr="00726DF4">
        <w:rPr>
          <w:rFonts w:asciiTheme="majorHAnsi" w:hAnsiTheme="majorHAnsi"/>
          <w:i/>
          <w:color w:val="000000"/>
        </w:rPr>
        <w:t>E. Dąbrowska</w:t>
      </w:r>
      <w:r w:rsidR="00CB16F2" w:rsidRPr="00726DF4">
        <w:rPr>
          <w:rFonts w:asciiTheme="majorHAnsi" w:eastAsia="Times New Roman" w:hAnsiTheme="majorHAnsi"/>
          <w:color w:val="000000"/>
        </w:rPr>
        <w:t xml:space="preserve">. Naive v. expert intuitions: An empirical study of acceptability judgments // The Linguistic Review 27, 1-23. </w:t>
      </w:r>
    </w:p>
    <w:p w14:paraId="31786381" w14:textId="77777777" w:rsidR="00CB16F2" w:rsidRPr="00726DF4" w:rsidRDefault="00CB16F2" w:rsidP="006C7FDC">
      <w:pPr>
        <w:ind w:left="720" w:hanging="720"/>
        <w:rPr>
          <w:rFonts w:asciiTheme="majorHAnsi" w:hAnsiTheme="majorHAnsi"/>
        </w:rPr>
      </w:pPr>
      <w:r w:rsidRPr="00726DF4">
        <w:rPr>
          <w:rFonts w:asciiTheme="majorHAnsi" w:hAnsiTheme="majorHAnsi"/>
        </w:rPr>
        <w:t>Forsyth 1970</w:t>
      </w:r>
      <w:r w:rsidRPr="00726DF4">
        <w:rPr>
          <w:rFonts w:asciiTheme="majorHAnsi" w:eastAsia="Times New Roman" w:hAnsiTheme="majorHAnsi"/>
          <w:color w:val="000000"/>
        </w:rPr>
        <w:t xml:space="preserve"> – </w:t>
      </w:r>
      <w:r w:rsidRPr="00726DF4">
        <w:rPr>
          <w:rFonts w:asciiTheme="majorHAnsi" w:hAnsiTheme="majorHAnsi"/>
          <w:i/>
        </w:rPr>
        <w:t>J. A. Forsyth</w:t>
      </w:r>
      <w:r w:rsidRPr="00726DF4">
        <w:rPr>
          <w:rFonts w:asciiTheme="majorHAnsi" w:hAnsiTheme="majorHAnsi"/>
        </w:rPr>
        <w:t xml:space="preserve">. </w:t>
      </w:r>
      <w:r w:rsidRPr="00726DF4">
        <w:rPr>
          <w:rFonts w:asciiTheme="majorHAnsi" w:hAnsiTheme="majorHAnsi"/>
          <w:iCs/>
        </w:rPr>
        <w:t>Grammar of Aspect</w:t>
      </w:r>
      <w:r w:rsidRPr="00726DF4">
        <w:rPr>
          <w:rFonts w:asciiTheme="majorHAnsi" w:hAnsiTheme="majorHAnsi"/>
        </w:rPr>
        <w:t xml:space="preserve">. Cambridge: Cambridge University Press. </w:t>
      </w:r>
    </w:p>
    <w:p w14:paraId="728E233A" w14:textId="77777777" w:rsidR="00CB16F2" w:rsidRPr="00726DF4" w:rsidRDefault="00CB16F2" w:rsidP="006C7FDC">
      <w:pPr>
        <w:widowControl w:val="0"/>
        <w:autoSpaceDE w:val="0"/>
        <w:autoSpaceDN w:val="0"/>
        <w:adjustRightInd w:val="0"/>
        <w:ind w:left="720" w:hanging="720"/>
        <w:rPr>
          <w:rFonts w:asciiTheme="majorHAnsi" w:hAnsiTheme="majorHAnsi" w:cs="Times"/>
        </w:rPr>
      </w:pPr>
      <w:r w:rsidRPr="00726DF4">
        <w:rPr>
          <w:rFonts w:asciiTheme="majorHAnsi" w:hAnsiTheme="majorHAnsi"/>
        </w:rPr>
        <w:t xml:space="preserve">Janda et al. 2013 – </w:t>
      </w:r>
      <w:r w:rsidRPr="00726DF4">
        <w:rPr>
          <w:rFonts w:asciiTheme="majorHAnsi" w:hAnsiTheme="majorHAnsi" w:cs="Times"/>
          <w:i/>
          <w:iCs/>
        </w:rPr>
        <w:t>L.A. Janda, A. Endresen, J. Kuznetsova, O. Lyashevskaya, A. Makarova,</w:t>
      </w:r>
      <w:r w:rsidRPr="00726DF4">
        <w:rPr>
          <w:rFonts w:asciiTheme="majorHAnsi" w:hAnsiTheme="majorHAnsi" w:cs="Times"/>
        </w:rPr>
        <w:t xml:space="preserve"> </w:t>
      </w:r>
      <w:r w:rsidRPr="00726DF4">
        <w:rPr>
          <w:rFonts w:asciiTheme="majorHAnsi" w:hAnsiTheme="majorHAnsi" w:cs="Times"/>
          <w:i/>
          <w:iCs/>
        </w:rPr>
        <w:t>T. Nesset, S. Sokolova.</w:t>
      </w:r>
      <w:r w:rsidRPr="00726DF4">
        <w:rPr>
          <w:rFonts w:asciiTheme="majorHAnsi" w:hAnsiTheme="majorHAnsi" w:cs="Times"/>
        </w:rPr>
        <w:t xml:space="preserve"> </w:t>
      </w:r>
      <w:r w:rsidRPr="00726DF4">
        <w:rPr>
          <w:rFonts w:asciiTheme="majorHAnsi" w:hAnsiTheme="majorHAnsi"/>
        </w:rPr>
        <w:t>Why Russian Aspectual Prefixes Aren’t Empty: Prefixes as Verb Classifiers. Bloomington, IN: Slavica Publishers.</w:t>
      </w:r>
    </w:p>
    <w:p w14:paraId="51EA6054" w14:textId="77777777" w:rsidR="00CB16F2" w:rsidRPr="00726DF4" w:rsidRDefault="00CB16F2" w:rsidP="006C7FDC">
      <w:pPr>
        <w:ind w:left="720" w:hanging="720"/>
        <w:rPr>
          <w:rFonts w:asciiTheme="majorHAnsi" w:hAnsiTheme="majorHAnsi"/>
        </w:rPr>
      </w:pPr>
      <w:r w:rsidRPr="00726DF4">
        <w:rPr>
          <w:rFonts w:asciiTheme="majorHAnsi" w:hAnsiTheme="majorHAnsi"/>
        </w:rPr>
        <w:t>Kuznetsova 2013</w:t>
      </w:r>
      <w:r w:rsidRPr="00726DF4">
        <w:rPr>
          <w:rFonts w:asciiTheme="majorHAnsi" w:eastAsia="Times New Roman" w:hAnsiTheme="majorHAnsi"/>
          <w:color w:val="000000"/>
        </w:rPr>
        <w:t xml:space="preserve"> – </w:t>
      </w:r>
      <w:r w:rsidRPr="00726DF4">
        <w:rPr>
          <w:rFonts w:asciiTheme="majorHAnsi" w:eastAsia="Times New Roman" w:hAnsiTheme="majorHAnsi"/>
          <w:i/>
          <w:color w:val="000000"/>
        </w:rPr>
        <w:t xml:space="preserve">J. </w:t>
      </w:r>
      <w:r w:rsidRPr="00726DF4">
        <w:rPr>
          <w:rFonts w:asciiTheme="majorHAnsi" w:hAnsiTheme="majorHAnsi"/>
          <w:i/>
        </w:rPr>
        <w:t>Kuznetsova</w:t>
      </w:r>
      <w:r w:rsidRPr="00726DF4">
        <w:rPr>
          <w:rFonts w:asciiTheme="majorHAnsi" w:hAnsiTheme="majorHAnsi"/>
        </w:rPr>
        <w:t xml:space="preserve">. 2013. Linguistic Profiles: Correlations between Form and Meaning. </w:t>
      </w:r>
      <w:r w:rsidRPr="00726DF4">
        <w:rPr>
          <w:rStyle w:val="st"/>
          <w:rFonts w:asciiTheme="majorHAnsi" w:eastAsia="Times New Roman" w:hAnsiTheme="majorHAnsi"/>
        </w:rPr>
        <w:t xml:space="preserve">Ph.D. </w:t>
      </w:r>
      <w:r w:rsidRPr="00726DF4">
        <w:rPr>
          <w:rStyle w:val="Emphasis"/>
          <w:rFonts w:asciiTheme="majorHAnsi" w:eastAsia="Times New Roman" w:hAnsiTheme="majorHAnsi"/>
          <w:i w:val="0"/>
        </w:rPr>
        <w:t>diss</w:t>
      </w:r>
      <w:r w:rsidRPr="00726DF4">
        <w:rPr>
          <w:rStyle w:val="st"/>
          <w:rFonts w:asciiTheme="majorHAnsi" w:eastAsia="Times New Roman" w:hAnsiTheme="majorHAnsi"/>
        </w:rPr>
        <w:t xml:space="preserve">., </w:t>
      </w:r>
      <w:r w:rsidRPr="00726DF4">
        <w:rPr>
          <w:rFonts w:asciiTheme="majorHAnsi" w:hAnsiTheme="majorHAnsi"/>
        </w:rPr>
        <w:t>University of Tromsø.</w:t>
      </w:r>
    </w:p>
    <w:p w14:paraId="277E64E3" w14:textId="77777777" w:rsidR="00CB16F2" w:rsidRPr="00726DF4" w:rsidRDefault="00CB16F2" w:rsidP="006C7FDC">
      <w:pPr>
        <w:ind w:left="720" w:hanging="720"/>
        <w:rPr>
          <w:rFonts w:asciiTheme="majorHAnsi" w:hAnsiTheme="majorHAnsi"/>
        </w:rPr>
      </w:pPr>
      <w:r w:rsidRPr="00726DF4">
        <w:rPr>
          <w:rFonts w:asciiTheme="majorHAnsi" w:hAnsiTheme="majorHAnsi"/>
        </w:rPr>
        <w:t xml:space="preserve">Kuznetsova, Sokolova forthcoming – </w:t>
      </w:r>
      <w:r w:rsidRPr="00726DF4">
        <w:rPr>
          <w:rFonts w:asciiTheme="majorHAnsi" w:hAnsiTheme="majorHAnsi"/>
          <w:i/>
        </w:rPr>
        <w:t>J.Kuznetsova, S. Sokolova</w:t>
      </w:r>
      <w:r w:rsidRPr="00726DF4">
        <w:rPr>
          <w:rFonts w:asciiTheme="majorHAnsi" w:hAnsiTheme="majorHAnsi"/>
        </w:rPr>
        <w:t>. Aspectual Triplets in Russian.</w:t>
      </w:r>
    </w:p>
    <w:p w14:paraId="36F1214C" w14:textId="77777777" w:rsidR="00CB16F2" w:rsidRPr="00726DF4" w:rsidRDefault="00CB16F2" w:rsidP="006C7FDC">
      <w:pPr>
        <w:ind w:left="720" w:hanging="720"/>
        <w:rPr>
          <w:rFonts w:asciiTheme="majorHAnsi" w:hAnsiTheme="majorHAnsi"/>
        </w:rPr>
      </w:pPr>
      <w:r w:rsidRPr="00726DF4">
        <w:rPr>
          <w:rFonts w:asciiTheme="majorHAnsi" w:hAnsiTheme="majorHAnsi"/>
        </w:rPr>
        <w:t xml:space="preserve">Langacker 2008 – </w:t>
      </w:r>
      <w:r w:rsidRPr="00726DF4">
        <w:rPr>
          <w:rFonts w:asciiTheme="majorHAnsi" w:hAnsiTheme="majorHAnsi"/>
          <w:i/>
        </w:rPr>
        <w:t>R.W.</w:t>
      </w:r>
      <w:r w:rsidRPr="00726DF4">
        <w:rPr>
          <w:rFonts w:asciiTheme="majorHAnsi" w:hAnsiTheme="majorHAnsi"/>
        </w:rPr>
        <w:t xml:space="preserve"> </w:t>
      </w:r>
      <w:r w:rsidRPr="00726DF4">
        <w:rPr>
          <w:rFonts w:asciiTheme="majorHAnsi" w:hAnsiTheme="majorHAnsi"/>
          <w:i/>
        </w:rPr>
        <w:t>Langacker</w:t>
      </w:r>
      <w:r w:rsidRPr="00726DF4">
        <w:rPr>
          <w:rFonts w:asciiTheme="majorHAnsi" w:hAnsiTheme="majorHAnsi"/>
        </w:rPr>
        <w:t>. Cognitive Grammar. A Basic Introduction. New York: Oxford University Press.</w:t>
      </w:r>
    </w:p>
    <w:p w14:paraId="5B97295D" w14:textId="77777777" w:rsidR="00CB16F2" w:rsidRPr="00726DF4" w:rsidRDefault="00CB16F2" w:rsidP="006C7FDC">
      <w:pPr>
        <w:tabs>
          <w:tab w:val="left" w:pos="720"/>
        </w:tabs>
        <w:ind w:left="720" w:hanging="720"/>
        <w:rPr>
          <w:rFonts w:asciiTheme="majorHAnsi" w:eastAsia="Times New Roman" w:hAnsiTheme="majorHAnsi"/>
        </w:rPr>
      </w:pPr>
      <w:r w:rsidRPr="00726DF4">
        <w:rPr>
          <w:rFonts w:asciiTheme="majorHAnsi" w:eastAsia="Times New Roman" w:hAnsiTheme="majorHAnsi"/>
        </w:rPr>
        <w:t>Rosch</w:t>
      </w:r>
      <w:r w:rsidRPr="00726DF4">
        <w:rPr>
          <w:rFonts w:asciiTheme="majorHAnsi" w:hAnsiTheme="majorHAnsi"/>
        </w:rPr>
        <w:t xml:space="preserve"> </w:t>
      </w:r>
      <w:r w:rsidRPr="00726DF4">
        <w:rPr>
          <w:rFonts w:asciiTheme="majorHAnsi" w:eastAsia="Times New Roman" w:hAnsiTheme="majorHAnsi"/>
        </w:rPr>
        <w:t>1973</w:t>
      </w:r>
      <w:r w:rsidRPr="00726DF4">
        <w:rPr>
          <w:rFonts w:asciiTheme="majorHAnsi" w:hAnsiTheme="majorHAnsi"/>
        </w:rPr>
        <w:t xml:space="preserve"> – </w:t>
      </w:r>
      <w:r w:rsidRPr="00726DF4">
        <w:rPr>
          <w:rFonts w:asciiTheme="majorHAnsi" w:hAnsiTheme="majorHAnsi"/>
          <w:i/>
        </w:rPr>
        <w:t xml:space="preserve">E. </w:t>
      </w:r>
      <w:r w:rsidRPr="00726DF4">
        <w:rPr>
          <w:rFonts w:asciiTheme="majorHAnsi" w:eastAsia="Times New Roman" w:hAnsiTheme="majorHAnsi"/>
          <w:i/>
        </w:rPr>
        <w:t>Rosch</w:t>
      </w:r>
      <w:r w:rsidRPr="00726DF4">
        <w:rPr>
          <w:rFonts w:asciiTheme="majorHAnsi" w:eastAsia="Times New Roman" w:hAnsiTheme="majorHAnsi"/>
        </w:rPr>
        <w:t xml:space="preserve">. Natural categories // </w:t>
      </w:r>
      <w:r w:rsidRPr="00726DF4">
        <w:rPr>
          <w:rFonts w:asciiTheme="majorHAnsi" w:hAnsiTheme="majorHAnsi"/>
        </w:rPr>
        <w:t xml:space="preserve">Cognitive Psychology </w:t>
      </w:r>
      <w:r w:rsidRPr="00726DF4">
        <w:rPr>
          <w:rFonts w:asciiTheme="majorHAnsi" w:eastAsia="Times New Roman" w:hAnsiTheme="majorHAnsi"/>
          <w:bCs/>
        </w:rPr>
        <w:t>4</w:t>
      </w:r>
      <w:r w:rsidRPr="00726DF4">
        <w:rPr>
          <w:rFonts w:asciiTheme="majorHAnsi" w:eastAsia="Times New Roman" w:hAnsiTheme="majorHAnsi"/>
        </w:rPr>
        <w:t xml:space="preserve"> (3), 328–350. </w:t>
      </w:r>
    </w:p>
    <w:p w14:paraId="511ABCEF" w14:textId="77777777" w:rsidR="00CB16F2" w:rsidRPr="00726DF4" w:rsidRDefault="00CB16F2" w:rsidP="006C7FDC">
      <w:pPr>
        <w:ind w:left="720" w:hanging="720"/>
        <w:rPr>
          <w:rFonts w:asciiTheme="majorHAnsi" w:hAnsiTheme="majorHAnsi"/>
        </w:rPr>
      </w:pPr>
      <w:r w:rsidRPr="00726DF4">
        <w:rPr>
          <w:rFonts w:asciiTheme="majorHAnsi" w:eastAsia="Times New Roman" w:hAnsiTheme="majorHAnsi"/>
        </w:rPr>
        <w:t>Rosch</w:t>
      </w:r>
      <w:r w:rsidRPr="00726DF4">
        <w:rPr>
          <w:rFonts w:asciiTheme="majorHAnsi" w:hAnsiTheme="majorHAnsi"/>
        </w:rPr>
        <w:t xml:space="preserve"> </w:t>
      </w:r>
      <w:r w:rsidRPr="00726DF4">
        <w:rPr>
          <w:rFonts w:asciiTheme="majorHAnsi" w:eastAsia="Times New Roman" w:hAnsiTheme="majorHAnsi"/>
        </w:rPr>
        <w:t>1975</w:t>
      </w:r>
      <w:r w:rsidRPr="00726DF4">
        <w:rPr>
          <w:rFonts w:asciiTheme="majorHAnsi" w:hAnsiTheme="majorHAnsi"/>
        </w:rPr>
        <w:t xml:space="preserve"> – </w:t>
      </w:r>
      <w:r w:rsidRPr="00726DF4">
        <w:rPr>
          <w:rFonts w:asciiTheme="majorHAnsi" w:hAnsiTheme="majorHAnsi"/>
          <w:i/>
        </w:rPr>
        <w:t xml:space="preserve">E. </w:t>
      </w:r>
      <w:r w:rsidRPr="00726DF4">
        <w:rPr>
          <w:rFonts w:asciiTheme="majorHAnsi" w:eastAsia="Times New Roman" w:hAnsiTheme="majorHAnsi"/>
          <w:i/>
        </w:rPr>
        <w:t>Rosch</w:t>
      </w:r>
      <w:r w:rsidRPr="00726DF4">
        <w:rPr>
          <w:rFonts w:asciiTheme="majorHAnsi" w:hAnsiTheme="majorHAnsi"/>
        </w:rPr>
        <w:t xml:space="preserve">. On the internal structure of perceptual and semantic categories // Moore, Timothy E. (ed.) </w:t>
      </w:r>
      <w:r w:rsidRPr="00726DF4">
        <w:rPr>
          <w:rFonts w:asciiTheme="majorHAnsi" w:hAnsiTheme="majorHAnsi"/>
          <w:i/>
          <w:iCs/>
        </w:rPr>
        <w:t xml:space="preserve">Cognitive Development and Acquisition of Language. </w:t>
      </w:r>
      <w:r w:rsidRPr="00726DF4">
        <w:rPr>
          <w:rFonts w:asciiTheme="majorHAnsi" w:hAnsiTheme="majorHAnsi"/>
        </w:rPr>
        <w:t>New York/San Francisco/London: Academic Press</w:t>
      </w:r>
      <w:r w:rsidRPr="00726DF4">
        <w:rPr>
          <w:rFonts w:asciiTheme="majorHAnsi" w:hAnsiTheme="majorHAnsi"/>
          <w:i/>
          <w:iCs/>
        </w:rPr>
        <w:t>,</w:t>
      </w:r>
      <w:r w:rsidRPr="00726DF4">
        <w:rPr>
          <w:rFonts w:asciiTheme="majorHAnsi" w:hAnsiTheme="majorHAnsi"/>
        </w:rPr>
        <w:t xml:space="preserve"> 111-144.</w:t>
      </w:r>
    </w:p>
    <w:p w14:paraId="09CF0919" w14:textId="54B520FA" w:rsidR="00CB16F2" w:rsidRPr="00726DF4" w:rsidRDefault="003D4433" w:rsidP="006C7FDC">
      <w:pPr>
        <w:ind w:left="720" w:hanging="720"/>
        <w:rPr>
          <w:rFonts w:asciiTheme="majorHAnsi" w:eastAsia="Times New Roman" w:hAnsiTheme="majorHAnsi"/>
          <w:color w:val="000000"/>
        </w:rPr>
      </w:pPr>
      <w:r>
        <w:rPr>
          <w:rFonts w:asciiTheme="majorHAnsi" w:hAnsiTheme="majorHAnsi"/>
          <w:color w:val="000000"/>
        </w:rPr>
        <w:t>Street, Dąbrowska 2010</w:t>
      </w:r>
      <w:r w:rsidR="00CB16F2" w:rsidRPr="00726DF4">
        <w:rPr>
          <w:rFonts w:asciiTheme="majorHAnsi" w:eastAsia="Times New Roman" w:hAnsiTheme="majorHAnsi"/>
          <w:color w:val="000000"/>
        </w:rPr>
        <w:t xml:space="preserve"> – </w:t>
      </w:r>
      <w:r w:rsidR="00CB16F2" w:rsidRPr="00726DF4">
        <w:rPr>
          <w:rFonts w:asciiTheme="majorHAnsi" w:hAnsiTheme="majorHAnsi"/>
          <w:i/>
          <w:color w:val="000000"/>
        </w:rPr>
        <w:t>J. Street, E. Dąbrowska</w:t>
      </w:r>
      <w:r w:rsidR="00CB16F2" w:rsidRPr="00726DF4">
        <w:rPr>
          <w:rFonts w:asciiTheme="majorHAnsi" w:eastAsia="Times New Roman" w:hAnsiTheme="majorHAnsi"/>
          <w:color w:val="000000"/>
        </w:rPr>
        <w:t xml:space="preserve">. More individual differences in Language Attainment: How much do adult native speakers of English know about passives and quantifiers? // Lingua 120, 2080-2094. </w:t>
      </w:r>
    </w:p>
    <w:p w14:paraId="60590A42" w14:textId="04706430" w:rsidR="00CB16F2" w:rsidRPr="006C7FDC" w:rsidRDefault="00CB16F2" w:rsidP="006612CF">
      <w:pPr>
        <w:widowControl w:val="0"/>
        <w:autoSpaceDE w:val="0"/>
        <w:autoSpaceDN w:val="0"/>
        <w:adjustRightInd w:val="0"/>
        <w:ind w:left="720" w:hanging="720"/>
      </w:pPr>
      <w:r w:rsidRPr="00726DF4">
        <w:rPr>
          <w:rFonts w:asciiTheme="majorHAnsi" w:hAnsiTheme="majorHAnsi" w:cs="Times"/>
          <w:iCs/>
          <w:lang w:val="fr-FR"/>
        </w:rPr>
        <w:t>Veyrenc 1980</w:t>
      </w:r>
      <w:r w:rsidRPr="00726DF4">
        <w:rPr>
          <w:rFonts w:asciiTheme="majorHAnsi" w:eastAsia="Times New Roman" w:hAnsiTheme="majorHAnsi"/>
          <w:color w:val="000000"/>
          <w:lang w:val="fr-FR"/>
        </w:rPr>
        <w:t xml:space="preserve"> – </w:t>
      </w:r>
      <w:r w:rsidRPr="00726DF4">
        <w:rPr>
          <w:rFonts w:asciiTheme="majorHAnsi" w:hAnsiTheme="majorHAnsi" w:cs="Times"/>
          <w:i/>
          <w:iCs/>
          <w:lang w:val="fr-FR"/>
        </w:rPr>
        <w:t>J. Veyrenc</w:t>
      </w:r>
      <w:r w:rsidRPr="00726DF4">
        <w:rPr>
          <w:rFonts w:asciiTheme="majorHAnsi" w:hAnsiTheme="majorHAnsi" w:cs="Times"/>
          <w:iCs/>
          <w:lang w:val="fr-FR"/>
        </w:rPr>
        <w:t xml:space="preserve">. </w:t>
      </w:r>
      <w:r w:rsidRPr="00726DF4">
        <w:rPr>
          <w:rFonts w:asciiTheme="majorHAnsi" w:hAnsiTheme="majorHAnsi"/>
          <w:lang w:val="fr-FR"/>
        </w:rPr>
        <w:t>Un problème de formes concurrentes dans l’economie de l’aspect verbal en</w:t>
      </w:r>
      <w:r w:rsidRPr="00726DF4">
        <w:rPr>
          <w:rFonts w:asciiTheme="majorHAnsi" w:hAnsiTheme="majorHAnsi" w:cs="Times"/>
          <w:lang w:val="fr-FR"/>
        </w:rPr>
        <w:t xml:space="preserve"> </w:t>
      </w:r>
      <w:r w:rsidRPr="00726DF4">
        <w:rPr>
          <w:rFonts w:asciiTheme="majorHAnsi" w:hAnsiTheme="majorHAnsi"/>
          <w:lang w:val="fr-FR"/>
        </w:rPr>
        <w:t xml:space="preserve">russe: imperfectifs premiers et imprefectifs seconds // Veyrenc, J. Etudes sur le verbe russe. </w:t>
      </w:r>
      <w:r w:rsidRPr="00726DF4">
        <w:rPr>
          <w:rFonts w:asciiTheme="majorHAnsi" w:hAnsiTheme="majorHAnsi"/>
        </w:rPr>
        <w:t>Paris: Institut d’études slaves, 1980.</w:t>
      </w:r>
    </w:p>
    <w:sectPr w:rsidR="00CB16F2" w:rsidRPr="006C7FDC" w:rsidSect="00E13A6E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F15C12" w14:textId="77777777" w:rsidR="0034752B" w:rsidRDefault="0034752B" w:rsidP="00D607A4">
      <w:r>
        <w:separator/>
      </w:r>
    </w:p>
  </w:endnote>
  <w:endnote w:type="continuationSeparator" w:id="0">
    <w:p w14:paraId="324BD5A2" w14:textId="77777777" w:rsidR="0034752B" w:rsidRDefault="0034752B" w:rsidP="00D60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??">
    <w:altName w:val="Optima ExtraBlack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1A33D5" w14:textId="77777777" w:rsidR="0034752B" w:rsidRDefault="0034752B" w:rsidP="00CF2E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041805" w14:textId="77777777" w:rsidR="0034752B" w:rsidRDefault="0034752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4F632E" w14:textId="77777777" w:rsidR="0034752B" w:rsidRDefault="0034752B" w:rsidP="00CF2E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B5A7B">
      <w:rPr>
        <w:rStyle w:val="PageNumber"/>
        <w:noProof/>
      </w:rPr>
      <w:t>5</w:t>
    </w:r>
    <w:r>
      <w:rPr>
        <w:rStyle w:val="PageNumber"/>
      </w:rPr>
      <w:fldChar w:fldCharType="end"/>
    </w:r>
  </w:p>
  <w:p w14:paraId="77A7114B" w14:textId="77777777" w:rsidR="0034752B" w:rsidRDefault="0034752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B5E4D8" w14:textId="77777777" w:rsidR="0034752B" w:rsidRDefault="0034752B" w:rsidP="00D607A4">
      <w:r>
        <w:separator/>
      </w:r>
    </w:p>
  </w:footnote>
  <w:footnote w:type="continuationSeparator" w:id="0">
    <w:p w14:paraId="79B2279A" w14:textId="77777777" w:rsidR="0034752B" w:rsidRDefault="0034752B" w:rsidP="00D607A4">
      <w:r>
        <w:continuationSeparator/>
      </w:r>
    </w:p>
  </w:footnote>
  <w:footnote w:id="1">
    <w:p w14:paraId="142B5992" w14:textId="7FA55F3A" w:rsidR="0034752B" w:rsidRPr="00072991" w:rsidRDefault="0034752B" w:rsidP="005D0ABB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A45F23">
        <w:rPr>
          <w:lang w:val="ru-RU"/>
        </w:rPr>
        <w:t xml:space="preserve"> </w:t>
      </w:r>
      <w:r w:rsidRPr="00B50425">
        <w:rPr>
          <w:sz w:val="20"/>
          <w:szCs w:val="20"/>
        </w:rPr>
        <w:t>CLEAR</w:t>
      </w:r>
      <w:r w:rsidRPr="00B50425">
        <w:rPr>
          <w:sz w:val="20"/>
          <w:szCs w:val="20"/>
          <w:lang w:val="ru-RU"/>
        </w:rPr>
        <w:t xml:space="preserve">: </w:t>
      </w:r>
      <w:r w:rsidRPr="00B50425">
        <w:rPr>
          <w:sz w:val="20"/>
          <w:szCs w:val="20"/>
        </w:rPr>
        <w:t>Cognitive</w:t>
      </w:r>
      <w:r w:rsidRPr="00B50425">
        <w:rPr>
          <w:sz w:val="20"/>
          <w:szCs w:val="20"/>
          <w:lang w:val="ru-RU"/>
        </w:rPr>
        <w:t xml:space="preserve"> </w:t>
      </w:r>
      <w:r w:rsidRPr="00B50425">
        <w:rPr>
          <w:sz w:val="20"/>
          <w:szCs w:val="20"/>
        </w:rPr>
        <w:t>Linguistics</w:t>
      </w:r>
      <w:r w:rsidRPr="00B50425">
        <w:rPr>
          <w:sz w:val="20"/>
          <w:szCs w:val="20"/>
          <w:lang w:val="ru-RU"/>
        </w:rPr>
        <w:t xml:space="preserve">: </w:t>
      </w:r>
      <w:r w:rsidRPr="00B50425">
        <w:rPr>
          <w:sz w:val="20"/>
          <w:szCs w:val="20"/>
        </w:rPr>
        <w:t>Empirical</w:t>
      </w:r>
      <w:r w:rsidRPr="00B50425">
        <w:rPr>
          <w:sz w:val="20"/>
          <w:szCs w:val="20"/>
          <w:lang w:val="ru-RU"/>
        </w:rPr>
        <w:t xml:space="preserve"> </w:t>
      </w:r>
      <w:r w:rsidRPr="00B50425">
        <w:rPr>
          <w:sz w:val="20"/>
          <w:szCs w:val="20"/>
        </w:rPr>
        <w:t>Approaches</w:t>
      </w:r>
      <w:r w:rsidRPr="00B50425">
        <w:rPr>
          <w:sz w:val="20"/>
          <w:szCs w:val="20"/>
          <w:lang w:val="ru-RU"/>
        </w:rPr>
        <w:t xml:space="preserve"> </w:t>
      </w:r>
      <w:r w:rsidRPr="00B50425">
        <w:rPr>
          <w:sz w:val="20"/>
          <w:szCs w:val="20"/>
        </w:rPr>
        <w:t>to</w:t>
      </w:r>
      <w:r w:rsidRPr="00B50425">
        <w:rPr>
          <w:sz w:val="20"/>
          <w:szCs w:val="20"/>
          <w:lang w:val="ru-RU"/>
        </w:rPr>
        <w:t xml:space="preserve"> </w:t>
      </w:r>
      <w:r w:rsidRPr="00B50425">
        <w:rPr>
          <w:sz w:val="20"/>
          <w:szCs w:val="20"/>
        </w:rPr>
        <w:t>Russian</w:t>
      </w:r>
      <w:r w:rsidRPr="00B50425">
        <w:rPr>
          <w:sz w:val="20"/>
          <w:szCs w:val="20"/>
          <w:lang w:val="ru-RU"/>
        </w:rPr>
        <w:t xml:space="preserve"> – научная исследовательская группа, в которую входят Л. Янда, Т. Нессет, Ю.Л. Кузнецова, О.Н. Ляшевская, А.Б. Макарова, С.В. Соколова, А.А. Эндресен. </w:t>
      </w:r>
    </w:p>
  </w:footnote>
  <w:footnote w:id="2">
    <w:p w14:paraId="5E17F61A" w14:textId="77777777" w:rsidR="0034752B" w:rsidRDefault="0034752B">
      <w:pPr>
        <w:pStyle w:val="FootnoteText"/>
      </w:pPr>
      <w:r>
        <w:rPr>
          <w:rStyle w:val="FootnoteReference"/>
        </w:rPr>
        <w:footnoteRef/>
      </w:r>
      <w:r w:rsidRPr="00084DF6">
        <w:rPr>
          <w:lang w:val="ru-RU"/>
        </w:rPr>
        <w:t xml:space="preserve"> </w:t>
      </w:r>
      <w:r w:rsidRPr="00DD7D06">
        <w:rPr>
          <w:sz w:val="20"/>
          <w:szCs w:val="20"/>
          <w:lang w:val="ru-RU"/>
        </w:rPr>
        <w:t>Н.В.</w:t>
      </w:r>
      <w:r>
        <w:rPr>
          <w:sz w:val="20"/>
          <w:szCs w:val="20"/>
          <w:lang w:val="ru-RU"/>
        </w:rPr>
        <w:t xml:space="preserve"> Перцов приводит такие примеры как </w:t>
      </w:r>
      <w:r w:rsidRPr="00DD7D06">
        <w:rPr>
          <w:i/>
          <w:iCs/>
          <w:sz w:val="20"/>
          <w:szCs w:val="20"/>
          <w:lang w:val="ru-RU"/>
        </w:rPr>
        <w:t xml:space="preserve">Он </w:t>
      </w:r>
      <w:r>
        <w:rPr>
          <w:i/>
          <w:iCs/>
          <w:sz w:val="20"/>
          <w:szCs w:val="20"/>
          <w:lang w:val="ru-RU"/>
        </w:rPr>
        <w:t xml:space="preserve">вчера </w:t>
      </w:r>
      <w:r w:rsidRPr="00DD7D06">
        <w:rPr>
          <w:i/>
          <w:iCs/>
          <w:sz w:val="20"/>
          <w:szCs w:val="20"/>
          <w:lang w:val="ru-RU"/>
        </w:rPr>
        <w:t xml:space="preserve">пришел и </w:t>
      </w:r>
      <w:r>
        <w:rPr>
          <w:i/>
          <w:iCs/>
          <w:sz w:val="20"/>
          <w:szCs w:val="20"/>
          <w:lang w:val="ru-RU"/>
        </w:rPr>
        <w:t xml:space="preserve">всех наших девушек смело </w:t>
      </w:r>
      <w:r w:rsidRPr="00DD7D06">
        <w:rPr>
          <w:i/>
          <w:iCs/>
          <w:sz w:val="20"/>
          <w:szCs w:val="20"/>
          <w:lang w:val="ru-RU"/>
        </w:rPr>
        <w:t xml:space="preserve">перецеловал </w:t>
      </w:r>
      <w:r>
        <w:rPr>
          <w:sz w:val="20"/>
          <w:szCs w:val="20"/>
          <w:lang w:val="ru-RU"/>
        </w:rPr>
        <w:t xml:space="preserve"> и </w:t>
      </w:r>
      <w:r w:rsidRPr="00DD7D06">
        <w:rPr>
          <w:i/>
          <w:iCs/>
          <w:sz w:val="20"/>
          <w:szCs w:val="20"/>
          <w:lang w:val="ru-RU"/>
        </w:rPr>
        <w:t xml:space="preserve">Он </w:t>
      </w:r>
      <w:r>
        <w:rPr>
          <w:i/>
          <w:iCs/>
          <w:sz w:val="20"/>
          <w:szCs w:val="20"/>
          <w:lang w:val="ru-RU"/>
        </w:rPr>
        <w:t>вчера</w:t>
      </w:r>
      <w:r w:rsidRPr="00DD7D06">
        <w:rPr>
          <w:i/>
          <w:iCs/>
          <w:sz w:val="20"/>
          <w:szCs w:val="20"/>
          <w:lang w:val="ru-RU"/>
        </w:rPr>
        <w:t xml:space="preserve"> приходит и всех </w:t>
      </w:r>
      <w:r>
        <w:rPr>
          <w:i/>
          <w:iCs/>
          <w:sz w:val="20"/>
          <w:szCs w:val="20"/>
          <w:lang w:val="ru-RU"/>
        </w:rPr>
        <w:t xml:space="preserve">наших </w:t>
      </w:r>
      <w:r w:rsidRPr="00DD7D06">
        <w:rPr>
          <w:i/>
          <w:iCs/>
          <w:sz w:val="20"/>
          <w:szCs w:val="20"/>
          <w:lang w:val="ru-RU"/>
        </w:rPr>
        <w:t>девушек</w:t>
      </w:r>
      <w:r>
        <w:rPr>
          <w:i/>
          <w:iCs/>
          <w:sz w:val="20"/>
          <w:szCs w:val="20"/>
          <w:lang w:val="ru-RU"/>
        </w:rPr>
        <w:t xml:space="preserve"> смело </w:t>
      </w:r>
      <w:r w:rsidRPr="00DD7D06">
        <w:rPr>
          <w:i/>
          <w:iCs/>
          <w:sz w:val="20"/>
          <w:szCs w:val="20"/>
          <w:lang w:val="ru-RU"/>
        </w:rPr>
        <w:t>целует</w:t>
      </w:r>
      <w:r>
        <w:rPr>
          <w:sz w:val="20"/>
          <w:szCs w:val="20"/>
          <w:lang w:val="ru-RU"/>
        </w:rPr>
        <w:t>.</w:t>
      </w:r>
    </w:p>
  </w:footnote>
  <w:footnote w:id="3">
    <w:p w14:paraId="584928E6" w14:textId="77777777" w:rsidR="0034752B" w:rsidRDefault="0034752B">
      <w:pPr>
        <w:pStyle w:val="FootnoteText"/>
      </w:pPr>
      <w:r>
        <w:rPr>
          <w:rStyle w:val="FootnoteReference"/>
        </w:rPr>
        <w:footnoteRef/>
      </w:r>
      <w:r w:rsidRPr="00084DF6">
        <w:rPr>
          <w:lang w:val="ru-RU"/>
        </w:rPr>
        <w:t xml:space="preserve"> </w:t>
      </w:r>
      <w:r w:rsidRPr="003E029F">
        <w:rPr>
          <w:sz w:val="20"/>
          <w:szCs w:val="20"/>
          <w:lang w:val="ru-RU"/>
        </w:rPr>
        <w:t>Ku</w:t>
      </w:r>
      <w:r>
        <w:rPr>
          <w:sz w:val="20"/>
          <w:szCs w:val="20"/>
          <w:lang w:val="ru-RU"/>
        </w:rPr>
        <w:t xml:space="preserve">znetsova, Sokolova forthcoming, анализируя видовые тройки, </w:t>
      </w:r>
      <w:r w:rsidRPr="003E029F">
        <w:rPr>
          <w:sz w:val="20"/>
          <w:szCs w:val="20"/>
          <w:lang w:val="ru-RU"/>
        </w:rPr>
        <w:t>показывают, что предложения с praesens historicum тяготеют к вторичному имперфективу, а предложения</w:t>
      </w:r>
      <w:r>
        <w:rPr>
          <w:sz w:val="20"/>
          <w:szCs w:val="20"/>
          <w:lang w:val="ru-RU"/>
        </w:rPr>
        <w:t xml:space="preserve"> с</w:t>
      </w:r>
      <w:r w:rsidRPr="003E029F">
        <w:rPr>
          <w:sz w:val="20"/>
          <w:szCs w:val="20"/>
          <w:lang w:val="ru-RU"/>
        </w:rPr>
        <w:t xml:space="preserve"> императивом при отрицании к бесприставочному имперфективу.</w:t>
      </w:r>
    </w:p>
  </w:footnote>
  <w:footnote w:id="4">
    <w:p w14:paraId="09B2D726" w14:textId="77777777" w:rsidR="0034752B" w:rsidRDefault="0034752B">
      <w:pPr>
        <w:pStyle w:val="FootnoteText"/>
      </w:pPr>
      <w:r>
        <w:rPr>
          <w:rStyle w:val="FootnoteReference"/>
        </w:rPr>
        <w:footnoteRef/>
      </w:r>
      <w:r w:rsidRPr="00084DF6">
        <w:rPr>
          <w:lang w:val="ru-RU"/>
        </w:rPr>
        <w:t xml:space="preserve"> </w:t>
      </w:r>
      <w:r>
        <w:rPr>
          <w:sz w:val="20"/>
          <w:szCs w:val="20"/>
          <w:lang w:val="ru-RU"/>
        </w:rPr>
        <w:t>См</w:t>
      </w:r>
      <w:r w:rsidRPr="00E1459D">
        <w:rPr>
          <w:sz w:val="20"/>
          <w:szCs w:val="20"/>
          <w:lang w:val="ru-RU"/>
        </w:rPr>
        <w:t xml:space="preserve">. </w:t>
      </w:r>
      <w:r w:rsidRPr="00E1459D">
        <w:rPr>
          <w:sz w:val="20"/>
          <w:szCs w:val="20"/>
        </w:rPr>
        <w:t>Veyrenc</w:t>
      </w:r>
      <w:r w:rsidRPr="00084DF6">
        <w:rPr>
          <w:sz w:val="20"/>
          <w:szCs w:val="20"/>
          <w:lang w:val="ru-RU"/>
        </w:rPr>
        <w:t xml:space="preserve"> 1980 </w:t>
      </w:r>
      <w:r>
        <w:rPr>
          <w:i/>
          <w:sz w:val="20"/>
          <w:szCs w:val="20"/>
          <w:lang w:val="ru-RU"/>
        </w:rPr>
        <w:t xml:space="preserve">— </w:t>
      </w:r>
      <w:r w:rsidRPr="00084DF6">
        <w:rPr>
          <w:rFonts w:hint="eastAsia"/>
          <w:i/>
          <w:sz w:val="20"/>
          <w:szCs w:val="20"/>
          <w:lang w:val="ru-RU"/>
        </w:rPr>
        <w:t>ЮК</w:t>
      </w:r>
      <w:r w:rsidRPr="00084DF6">
        <w:rPr>
          <w:rFonts w:hint="eastAsia"/>
          <w:i/>
          <w:sz w:val="20"/>
          <w:szCs w:val="20"/>
          <w:lang w:val="ru-RU"/>
        </w:rPr>
        <w:t>,</w:t>
      </w:r>
      <w:r w:rsidRPr="00084DF6">
        <w:rPr>
          <w:i/>
          <w:sz w:val="20"/>
          <w:szCs w:val="20"/>
          <w:lang w:val="ru-RU"/>
        </w:rPr>
        <w:t xml:space="preserve"> </w:t>
      </w:r>
      <w:r w:rsidRPr="00084DF6">
        <w:rPr>
          <w:rFonts w:hint="eastAsia"/>
          <w:i/>
          <w:sz w:val="20"/>
          <w:szCs w:val="20"/>
          <w:lang w:val="ru-RU"/>
        </w:rPr>
        <w:t>ЛЯ</w:t>
      </w:r>
      <w:r w:rsidRPr="00084DF6">
        <w:rPr>
          <w:sz w:val="20"/>
          <w:szCs w:val="20"/>
          <w:lang w:val="ru-RU"/>
        </w:rPr>
        <w:t>.</w:t>
      </w:r>
    </w:p>
  </w:footnote>
  <w:footnote w:id="5">
    <w:p w14:paraId="2CF48D3F" w14:textId="77777777" w:rsidR="0034752B" w:rsidRDefault="0034752B">
      <w:pPr>
        <w:pStyle w:val="FootnoteText"/>
      </w:pPr>
      <w:r>
        <w:rPr>
          <w:rStyle w:val="FootnoteReference"/>
        </w:rPr>
        <w:footnoteRef/>
      </w:r>
      <w:r w:rsidRPr="008F664C">
        <w:rPr>
          <w:lang w:val="ru-RU"/>
        </w:rPr>
        <w:t xml:space="preserve"> </w:t>
      </w:r>
      <w:r w:rsidRPr="001F265B">
        <w:rPr>
          <w:sz w:val="20"/>
          <w:szCs w:val="20"/>
        </w:rPr>
        <w:t>E</w:t>
      </w:r>
      <w:r w:rsidRPr="001F265B">
        <w:rPr>
          <w:sz w:val="20"/>
          <w:szCs w:val="20"/>
          <w:lang w:val="ru-RU"/>
        </w:rPr>
        <w:t xml:space="preserve">mpty perfectivising prefixes </w:t>
      </w:r>
      <w:r>
        <w:rPr>
          <w:i/>
          <w:sz w:val="20"/>
          <w:szCs w:val="20"/>
          <w:lang w:val="ru-RU"/>
        </w:rPr>
        <w:t>(перевод с англ.</w:t>
      </w:r>
      <w:r w:rsidRPr="00BB07BC">
        <w:rPr>
          <w:i/>
          <w:sz w:val="20"/>
          <w:szCs w:val="20"/>
          <w:lang w:val="ru-RU"/>
        </w:rPr>
        <w:t xml:space="preserve"> </w:t>
      </w:r>
      <w:r>
        <w:rPr>
          <w:i/>
          <w:sz w:val="20"/>
          <w:szCs w:val="20"/>
          <w:lang w:val="ru-RU"/>
        </w:rPr>
        <w:t xml:space="preserve">— </w:t>
      </w:r>
      <w:r w:rsidRPr="00BB07BC">
        <w:rPr>
          <w:i/>
          <w:sz w:val="20"/>
          <w:szCs w:val="20"/>
          <w:lang w:val="ru-RU"/>
        </w:rPr>
        <w:t>ЮК, ЛЯ</w:t>
      </w:r>
      <w:r>
        <w:rPr>
          <w:i/>
          <w:sz w:val="20"/>
          <w:szCs w:val="20"/>
          <w:lang w:val="ru-RU"/>
        </w:rPr>
        <w:t>)</w:t>
      </w:r>
      <w:r w:rsidRPr="00BB07BC">
        <w:rPr>
          <w:i/>
          <w:sz w:val="20"/>
          <w:szCs w:val="20"/>
          <w:lang w:val="ru-RU"/>
        </w:rPr>
        <w:t>.</w:t>
      </w:r>
    </w:p>
  </w:footnote>
  <w:footnote w:id="6">
    <w:p w14:paraId="3CDB6575" w14:textId="77777777" w:rsidR="0034752B" w:rsidRDefault="003475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B07BC">
        <w:rPr>
          <w:sz w:val="20"/>
          <w:szCs w:val="20"/>
        </w:rPr>
        <w:t>T</w:t>
      </w:r>
      <w:r w:rsidRPr="008F664C">
        <w:rPr>
          <w:sz w:val="20"/>
          <w:szCs w:val="20"/>
        </w:rPr>
        <w:t>he logical conclusion of this approach... would be the total rejection of prefixal pairs”</w:t>
      </w:r>
      <w:r w:rsidRPr="008F664C">
        <w:rPr>
          <w:i/>
          <w:sz w:val="20"/>
          <w:szCs w:val="20"/>
        </w:rPr>
        <w:t xml:space="preserve"> (</w:t>
      </w:r>
      <w:r>
        <w:rPr>
          <w:i/>
          <w:sz w:val="20"/>
          <w:szCs w:val="20"/>
          <w:lang w:val="ru-RU"/>
        </w:rPr>
        <w:t>перевод</w:t>
      </w:r>
      <w:r w:rsidRPr="008F664C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ru-RU"/>
        </w:rPr>
        <w:t>с</w:t>
      </w:r>
      <w:r w:rsidRPr="008F664C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ru-RU"/>
        </w:rPr>
        <w:t>англ</w:t>
      </w:r>
      <w:r w:rsidRPr="008F664C">
        <w:rPr>
          <w:i/>
          <w:sz w:val="20"/>
          <w:szCs w:val="20"/>
        </w:rPr>
        <w:t xml:space="preserve">. </w:t>
      </w:r>
      <w:r w:rsidRPr="005D0ABB">
        <w:rPr>
          <w:i/>
          <w:sz w:val="20"/>
          <w:szCs w:val="20"/>
        </w:rPr>
        <w:t>—</w:t>
      </w:r>
      <w:r w:rsidRPr="008F664C">
        <w:rPr>
          <w:i/>
          <w:sz w:val="20"/>
          <w:szCs w:val="20"/>
        </w:rPr>
        <w:t xml:space="preserve"> </w:t>
      </w:r>
      <w:r w:rsidRPr="00BB07BC">
        <w:rPr>
          <w:i/>
          <w:sz w:val="20"/>
          <w:szCs w:val="20"/>
          <w:lang w:val="ru-RU"/>
        </w:rPr>
        <w:t>ЮК</w:t>
      </w:r>
      <w:r w:rsidRPr="008F664C">
        <w:rPr>
          <w:i/>
          <w:sz w:val="20"/>
          <w:szCs w:val="20"/>
        </w:rPr>
        <w:t xml:space="preserve">, </w:t>
      </w:r>
      <w:r w:rsidRPr="00BB07BC">
        <w:rPr>
          <w:i/>
          <w:sz w:val="20"/>
          <w:szCs w:val="20"/>
          <w:lang w:val="ru-RU"/>
        </w:rPr>
        <w:t>ЛЯ</w:t>
      </w:r>
      <w:r w:rsidRPr="008F664C">
        <w:rPr>
          <w:i/>
          <w:sz w:val="20"/>
          <w:szCs w:val="20"/>
        </w:rPr>
        <w:t>).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34025"/>
    <w:multiLevelType w:val="hybridMultilevel"/>
    <w:tmpl w:val="6BF04A66"/>
    <w:lvl w:ilvl="0" w:tplc="6A803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2743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>
    <w:nsid w:val="59874FB1"/>
    <w:multiLevelType w:val="multilevel"/>
    <w:tmpl w:val="8F9CE1B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6A6B6293"/>
    <w:multiLevelType w:val="multilevel"/>
    <w:tmpl w:val="8F9CE1B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97A"/>
    <w:rsid w:val="0001214A"/>
    <w:rsid w:val="00043B92"/>
    <w:rsid w:val="000511C8"/>
    <w:rsid w:val="00072991"/>
    <w:rsid w:val="00084DF6"/>
    <w:rsid w:val="000B1DB3"/>
    <w:rsid w:val="000B5F89"/>
    <w:rsid w:val="00100E25"/>
    <w:rsid w:val="00123BBF"/>
    <w:rsid w:val="0013531D"/>
    <w:rsid w:val="00140079"/>
    <w:rsid w:val="001467AC"/>
    <w:rsid w:val="00151904"/>
    <w:rsid w:val="00156E4D"/>
    <w:rsid w:val="001657E1"/>
    <w:rsid w:val="00166A3B"/>
    <w:rsid w:val="00170120"/>
    <w:rsid w:val="00170E2D"/>
    <w:rsid w:val="00175250"/>
    <w:rsid w:val="00186474"/>
    <w:rsid w:val="00191E6F"/>
    <w:rsid w:val="001969D6"/>
    <w:rsid w:val="001A457C"/>
    <w:rsid w:val="001B086C"/>
    <w:rsid w:val="001B56D1"/>
    <w:rsid w:val="001B5C8E"/>
    <w:rsid w:val="001B63AB"/>
    <w:rsid w:val="001C689B"/>
    <w:rsid w:val="001D22BA"/>
    <w:rsid w:val="001E10AD"/>
    <w:rsid w:val="001F265B"/>
    <w:rsid w:val="0021064A"/>
    <w:rsid w:val="00222125"/>
    <w:rsid w:val="00230C1D"/>
    <w:rsid w:val="002339CA"/>
    <w:rsid w:val="00233C8F"/>
    <w:rsid w:val="00237539"/>
    <w:rsid w:val="00246E55"/>
    <w:rsid w:val="00251F1D"/>
    <w:rsid w:val="00267510"/>
    <w:rsid w:val="00270B83"/>
    <w:rsid w:val="0027643B"/>
    <w:rsid w:val="00277E95"/>
    <w:rsid w:val="00291254"/>
    <w:rsid w:val="002A194D"/>
    <w:rsid w:val="002A584B"/>
    <w:rsid w:val="002B2037"/>
    <w:rsid w:val="002B34E5"/>
    <w:rsid w:val="002B5D8B"/>
    <w:rsid w:val="002D715B"/>
    <w:rsid w:val="00301CDD"/>
    <w:rsid w:val="0030771A"/>
    <w:rsid w:val="0031702B"/>
    <w:rsid w:val="003229EE"/>
    <w:rsid w:val="00323466"/>
    <w:rsid w:val="00332774"/>
    <w:rsid w:val="003341DD"/>
    <w:rsid w:val="0033793D"/>
    <w:rsid w:val="00341404"/>
    <w:rsid w:val="0034752B"/>
    <w:rsid w:val="00356C23"/>
    <w:rsid w:val="00367D34"/>
    <w:rsid w:val="00367E91"/>
    <w:rsid w:val="00372C28"/>
    <w:rsid w:val="003905AC"/>
    <w:rsid w:val="00394D52"/>
    <w:rsid w:val="003C3EBE"/>
    <w:rsid w:val="003C7EA8"/>
    <w:rsid w:val="003D4433"/>
    <w:rsid w:val="003E029F"/>
    <w:rsid w:val="003F5C08"/>
    <w:rsid w:val="0041298D"/>
    <w:rsid w:val="004319C6"/>
    <w:rsid w:val="00440E4A"/>
    <w:rsid w:val="004451DB"/>
    <w:rsid w:val="00451778"/>
    <w:rsid w:val="00463944"/>
    <w:rsid w:val="004642A9"/>
    <w:rsid w:val="004663C3"/>
    <w:rsid w:val="0047177E"/>
    <w:rsid w:val="00474FAD"/>
    <w:rsid w:val="00477F76"/>
    <w:rsid w:val="004847C3"/>
    <w:rsid w:val="00492DFA"/>
    <w:rsid w:val="004A1D6C"/>
    <w:rsid w:val="004C0AAA"/>
    <w:rsid w:val="004C1FC3"/>
    <w:rsid w:val="004C6C44"/>
    <w:rsid w:val="004D23A1"/>
    <w:rsid w:val="004D5DDA"/>
    <w:rsid w:val="004D6A5D"/>
    <w:rsid w:val="004E2723"/>
    <w:rsid w:val="004F5681"/>
    <w:rsid w:val="0050051F"/>
    <w:rsid w:val="005152CE"/>
    <w:rsid w:val="005341CE"/>
    <w:rsid w:val="00542F1B"/>
    <w:rsid w:val="00560B56"/>
    <w:rsid w:val="00560B87"/>
    <w:rsid w:val="005777E0"/>
    <w:rsid w:val="00582C4C"/>
    <w:rsid w:val="0058326F"/>
    <w:rsid w:val="00593EBE"/>
    <w:rsid w:val="0059713D"/>
    <w:rsid w:val="005A6BE1"/>
    <w:rsid w:val="005C5EEE"/>
    <w:rsid w:val="005D0ABB"/>
    <w:rsid w:val="005E6104"/>
    <w:rsid w:val="005F146A"/>
    <w:rsid w:val="005F195D"/>
    <w:rsid w:val="00604005"/>
    <w:rsid w:val="00605A27"/>
    <w:rsid w:val="00622DDA"/>
    <w:rsid w:val="006306D5"/>
    <w:rsid w:val="00634212"/>
    <w:rsid w:val="00645040"/>
    <w:rsid w:val="0064694A"/>
    <w:rsid w:val="00650D22"/>
    <w:rsid w:val="00653B4C"/>
    <w:rsid w:val="006612CF"/>
    <w:rsid w:val="00662E72"/>
    <w:rsid w:val="00680B84"/>
    <w:rsid w:val="00690B9C"/>
    <w:rsid w:val="006A2023"/>
    <w:rsid w:val="006B263A"/>
    <w:rsid w:val="006B37FB"/>
    <w:rsid w:val="006C7FDC"/>
    <w:rsid w:val="006D4A3C"/>
    <w:rsid w:val="006E48DB"/>
    <w:rsid w:val="006F4B36"/>
    <w:rsid w:val="007264B1"/>
    <w:rsid w:val="00726DF4"/>
    <w:rsid w:val="00762E82"/>
    <w:rsid w:val="0076630C"/>
    <w:rsid w:val="0077107A"/>
    <w:rsid w:val="00772087"/>
    <w:rsid w:val="0077746A"/>
    <w:rsid w:val="00780C31"/>
    <w:rsid w:val="00784D2F"/>
    <w:rsid w:val="00786FB2"/>
    <w:rsid w:val="007D0D23"/>
    <w:rsid w:val="007F0F96"/>
    <w:rsid w:val="007F18DE"/>
    <w:rsid w:val="007F2DF0"/>
    <w:rsid w:val="007F4578"/>
    <w:rsid w:val="007F5C3B"/>
    <w:rsid w:val="007F7D0A"/>
    <w:rsid w:val="008053DB"/>
    <w:rsid w:val="00815971"/>
    <w:rsid w:val="00815ABA"/>
    <w:rsid w:val="00816D6A"/>
    <w:rsid w:val="0082497A"/>
    <w:rsid w:val="0082702D"/>
    <w:rsid w:val="00827319"/>
    <w:rsid w:val="00831D4C"/>
    <w:rsid w:val="00845081"/>
    <w:rsid w:val="0086007E"/>
    <w:rsid w:val="00861810"/>
    <w:rsid w:val="00862E90"/>
    <w:rsid w:val="00870860"/>
    <w:rsid w:val="008A26FA"/>
    <w:rsid w:val="008C12AF"/>
    <w:rsid w:val="008C24F1"/>
    <w:rsid w:val="008C403C"/>
    <w:rsid w:val="008C4B28"/>
    <w:rsid w:val="008E2B57"/>
    <w:rsid w:val="008E6A4E"/>
    <w:rsid w:val="008F5AC0"/>
    <w:rsid w:val="008F5D45"/>
    <w:rsid w:val="008F664C"/>
    <w:rsid w:val="008F7563"/>
    <w:rsid w:val="009018FB"/>
    <w:rsid w:val="009070E3"/>
    <w:rsid w:val="00920717"/>
    <w:rsid w:val="0093032F"/>
    <w:rsid w:val="00943856"/>
    <w:rsid w:val="009673D1"/>
    <w:rsid w:val="009703F7"/>
    <w:rsid w:val="00981AD2"/>
    <w:rsid w:val="00987458"/>
    <w:rsid w:val="00987BA7"/>
    <w:rsid w:val="00997CD1"/>
    <w:rsid w:val="009C33C1"/>
    <w:rsid w:val="009D250D"/>
    <w:rsid w:val="00A066CD"/>
    <w:rsid w:val="00A17761"/>
    <w:rsid w:val="00A45F23"/>
    <w:rsid w:val="00A8799F"/>
    <w:rsid w:val="00AA17A0"/>
    <w:rsid w:val="00AB1E37"/>
    <w:rsid w:val="00AB2981"/>
    <w:rsid w:val="00AD12AF"/>
    <w:rsid w:val="00AE65D6"/>
    <w:rsid w:val="00AE6D28"/>
    <w:rsid w:val="00AF2F01"/>
    <w:rsid w:val="00AF6A2C"/>
    <w:rsid w:val="00B1283D"/>
    <w:rsid w:val="00B176BB"/>
    <w:rsid w:val="00B20CFE"/>
    <w:rsid w:val="00B218C7"/>
    <w:rsid w:val="00B23BD1"/>
    <w:rsid w:val="00B23CB0"/>
    <w:rsid w:val="00B261DF"/>
    <w:rsid w:val="00B400D8"/>
    <w:rsid w:val="00B50425"/>
    <w:rsid w:val="00B540F6"/>
    <w:rsid w:val="00B72C63"/>
    <w:rsid w:val="00B87633"/>
    <w:rsid w:val="00BA08AD"/>
    <w:rsid w:val="00BA350F"/>
    <w:rsid w:val="00BB07BC"/>
    <w:rsid w:val="00BC38A4"/>
    <w:rsid w:val="00BD48B3"/>
    <w:rsid w:val="00BD4998"/>
    <w:rsid w:val="00BD6CE9"/>
    <w:rsid w:val="00BE17D0"/>
    <w:rsid w:val="00BF7EBB"/>
    <w:rsid w:val="00C00FFD"/>
    <w:rsid w:val="00C15F1A"/>
    <w:rsid w:val="00C25665"/>
    <w:rsid w:val="00C30A29"/>
    <w:rsid w:val="00C360E6"/>
    <w:rsid w:val="00C75A70"/>
    <w:rsid w:val="00C803BA"/>
    <w:rsid w:val="00C87D1E"/>
    <w:rsid w:val="00C95F2D"/>
    <w:rsid w:val="00CA43C2"/>
    <w:rsid w:val="00CA6FCB"/>
    <w:rsid w:val="00CB030B"/>
    <w:rsid w:val="00CB0E79"/>
    <w:rsid w:val="00CB16F2"/>
    <w:rsid w:val="00CB2DA4"/>
    <w:rsid w:val="00CC244B"/>
    <w:rsid w:val="00CC7C79"/>
    <w:rsid w:val="00CD08D0"/>
    <w:rsid w:val="00CD666C"/>
    <w:rsid w:val="00CD74CD"/>
    <w:rsid w:val="00CF175B"/>
    <w:rsid w:val="00CF2E8B"/>
    <w:rsid w:val="00D12CFF"/>
    <w:rsid w:val="00D17BC4"/>
    <w:rsid w:val="00D342D4"/>
    <w:rsid w:val="00D506C6"/>
    <w:rsid w:val="00D515C6"/>
    <w:rsid w:val="00D607A4"/>
    <w:rsid w:val="00D6718D"/>
    <w:rsid w:val="00D71526"/>
    <w:rsid w:val="00D84E02"/>
    <w:rsid w:val="00D87385"/>
    <w:rsid w:val="00DA2DBB"/>
    <w:rsid w:val="00DB18FA"/>
    <w:rsid w:val="00DC653F"/>
    <w:rsid w:val="00DD7D06"/>
    <w:rsid w:val="00DE1C7F"/>
    <w:rsid w:val="00DF351B"/>
    <w:rsid w:val="00E026D9"/>
    <w:rsid w:val="00E13A6E"/>
    <w:rsid w:val="00E13F0D"/>
    <w:rsid w:val="00E1459D"/>
    <w:rsid w:val="00E32280"/>
    <w:rsid w:val="00E33D68"/>
    <w:rsid w:val="00E61E5B"/>
    <w:rsid w:val="00E87FF9"/>
    <w:rsid w:val="00E95A22"/>
    <w:rsid w:val="00E97D32"/>
    <w:rsid w:val="00EA54A0"/>
    <w:rsid w:val="00EC180B"/>
    <w:rsid w:val="00ED17FA"/>
    <w:rsid w:val="00EF4D02"/>
    <w:rsid w:val="00EF7A72"/>
    <w:rsid w:val="00F0180F"/>
    <w:rsid w:val="00F0726B"/>
    <w:rsid w:val="00F13AF7"/>
    <w:rsid w:val="00F24AB4"/>
    <w:rsid w:val="00F2533D"/>
    <w:rsid w:val="00F309FB"/>
    <w:rsid w:val="00F366C3"/>
    <w:rsid w:val="00F50531"/>
    <w:rsid w:val="00F64254"/>
    <w:rsid w:val="00F643F6"/>
    <w:rsid w:val="00F6447B"/>
    <w:rsid w:val="00F64BC9"/>
    <w:rsid w:val="00F84F47"/>
    <w:rsid w:val="00F87BB2"/>
    <w:rsid w:val="00FA05EC"/>
    <w:rsid w:val="00FA1765"/>
    <w:rsid w:val="00FB1E94"/>
    <w:rsid w:val="00FB5A7B"/>
    <w:rsid w:val="00FB6BF4"/>
    <w:rsid w:val="00FB7D87"/>
    <w:rsid w:val="00FD31D8"/>
    <w:rsid w:val="00FE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B3F8C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annotation text" w:unhideWhenUsed="0"/>
    <w:lsdException w:name="caption" w:uiPriority="35" w:qFormat="1"/>
    <w:lsdException w:name="footnote reference" w:unhideWhenUsed="0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nhideWhenUsed="0" w:qFormat="1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D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7746A"/>
    <w:pPr>
      <w:keepNext/>
      <w:keepLines/>
      <w:numPr>
        <w:numId w:val="2"/>
      </w:numPr>
      <w:spacing w:before="480"/>
      <w:outlineLvl w:val="0"/>
    </w:pPr>
    <w:rPr>
      <w:rFonts w:ascii="Calibri" w:eastAsia="MS ????" w:hAnsi="Calibri"/>
      <w:b/>
      <w:bCs/>
      <w:sz w:val="32"/>
      <w:szCs w:val="32"/>
      <w:lang w:val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72087"/>
    <w:pPr>
      <w:keepNext/>
      <w:keepLines/>
      <w:spacing w:before="200"/>
      <w:outlineLvl w:val="2"/>
    </w:pPr>
    <w:rPr>
      <w:rFonts w:ascii="Calibri" w:eastAsia="MS ????" w:hAnsi="Calibri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7746A"/>
    <w:rPr>
      <w:rFonts w:ascii="Calibri" w:eastAsia="MS ????" w:hAnsi="Calibri" w:cs="Times New Roman"/>
      <w:b/>
      <w:bCs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772087"/>
    <w:rPr>
      <w:rFonts w:ascii="Calibri" w:eastAsia="MS ????" w:hAnsi="Calibri" w:cs="Times New Roman"/>
      <w:b/>
      <w:bCs/>
      <w:color w:val="4F81BD"/>
    </w:rPr>
  </w:style>
  <w:style w:type="paragraph" w:styleId="FootnoteText">
    <w:name w:val="footnote text"/>
    <w:basedOn w:val="Normal"/>
    <w:link w:val="FootnoteTextChar"/>
    <w:uiPriority w:val="99"/>
    <w:semiHidden/>
    <w:rsid w:val="00D607A4"/>
  </w:style>
  <w:style w:type="character" w:customStyle="1" w:styleId="FootnoteTextChar">
    <w:name w:val="Footnote Text Char"/>
    <w:basedOn w:val="DefaultParagraphFont"/>
    <w:link w:val="FootnoteText"/>
    <w:uiPriority w:val="99"/>
    <w:rsid w:val="00D607A4"/>
    <w:rPr>
      <w:rFonts w:cs="Times New Roman"/>
    </w:rPr>
  </w:style>
  <w:style w:type="character" w:styleId="FootnoteReference">
    <w:name w:val="footnote reference"/>
    <w:basedOn w:val="DefaultParagraphFont"/>
    <w:uiPriority w:val="99"/>
    <w:semiHidden/>
    <w:rsid w:val="00D607A4"/>
    <w:rPr>
      <w:rFonts w:cs="Times New Roman"/>
      <w:vertAlign w:val="superscript"/>
    </w:rPr>
  </w:style>
  <w:style w:type="character" w:styleId="Emphasis">
    <w:name w:val="Emphasis"/>
    <w:basedOn w:val="DefaultParagraphFont"/>
    <w:uiPriority w:val="99"/>
    <w:qFormat/>
    <w:rsid w:val="009703F7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semiHidden/>
    <w:rsid w:val="00772087"/>
    <w:rPr>
      <w:rFonts w:cs="Times New Roman"/>
      <w:color w:val="0000FF"/>
      <w:u w:val="single"/>
    </w:rPr>
  </w:style>
  <w:style w:type="character" w:customStyle="1" w:styleId="b-wrd-expl">
    <w:name w:val="b-wrd-expl"/>
    <w:basedOn w:val="DefaultParagraphFont"/>
    <w:uiPriority w:val="99"/>
    <w:rsid w:val="004D6A5D"/>
    <w:rPr>
      <w:rFonts w:cs="Times New Roman"/>
    </w:rPr>
  </w:style>
  <w:style w:type="character" w:customStyle="1" w:styleId="doc">
    <w:name w:val="doc"/>
    <w:basedOn w:val="DefaultParagraphFont"/>
    <w:uiPriority w:val="99"/>
    <w:rsid w:val="004D6A5D"/>
    <w:rPr>
      <w:rFonts w:cs="Times New Roman"/>
    </w:rPr>
  </w:style>
  <w:style w:type="paragraph" w:styleId="NoSpacing">
    <w:name w:val="No Spacing"/>
    <w:uiPriority w:val="99"/>
    <w:qFormat/>
    <w:rsid w:val="00786FB2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7F45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7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7F4578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F457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578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F45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578"/>
    <w:rPr>
      <w:rFonts w:cs="Times New Roman"/>
      <w:b/>
      <w:bCs/>
      <w:sz w:val="20"/>
      <w:szCs w:val="20"/>
    </w:rPr>
  </w:style>
  <w:style w:type="character" w:customStyle="1" w:styleId="st">
    <w:name w:val="st"/>
    <w:basedOn w:val="DefaultParagraphFont"/>
    <w:uiPriority w:val="99"/>
    <w:rsid w:val="004D23A1"/>
    <w:rPr>
      <w:rFonts w:cs="Times New Roman"/>
    </w:rPr>
  </w:style>
  <w:style w:type="paragraph" w:customStyle="1" w:styleId="FootnoteText1">
    <w:name w:val="Footnote Text1"/>
    <w:basedOn w:val="Normal"/>
    <w:uiPriority w:val="99"/>
    <w:rsid w:val="00237539"/>
    <w:pPr>
      <w:widowControl w:val="0"/>
      <w:suppressAutoHyphens/>
    </w:pPr>
    <w:rPr>
      <w:rFonts w:ascii="Times New Roman" w:hAnsi="Times New Roman" w:cs="Mangal"/>
      <w:kern w:val="1"/>
      <w:lang w:val="ru-RU" w:eastAsia="hi-IN" w:bidi="hi-IN"/>
    </w:rPr>
  </w:style>
  <w:style w:type="paragraph" w:styleId="Revision">
    <w:name w:val="Revision"/>
    <w:hidden/>
    <w:uiPriority w:val="99"/>
    <w:semiHidden/>
    <w:rsid w:val="00A45F2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56E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E4D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156E4D"/>
  </w:style>
  <w:style w:type="paragraph" w:styleId="TOCHeading">
    <w:name w:val="TOC Heading"/>
    <w:basedOn w:val="Heading1"/>
    <w:next w:val="Normal"/>
    <w:uiPriority w:val="39"/>
    <w:unhideWhenUsed/>
    <w:qFormat/>
    <w:rsid w:val="00B540F6"/>
    <w:pPr>
      <w:numPr>
        <w:numId w:val="0"/>
      </w:num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40F6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540F6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540F6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540F6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540F6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540F6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540F6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540F6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540F6"/>
    <w:pPr>
      <w:ind w:left="192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8A26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??" w:hAnsi="Cambria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annotation text" w:unhideWhenUsed="0"/>
    <w:lsdException w:name="caption" w:uiPriority="35" w:qFormat="1"/>
    <w:lsdException w:name="footnote reference" w:unhideWhenUsed="0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nhideWhenUsed="0" w:qFormat="1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D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7746A"/>
    <w:pPr>
      <w:keepNext/>
      <w:keepLines/>
      <w:numPr>
        <w:numId w:val="2"/>
      </w:numPr>
      <w:spacing w:before="480"/>
      <w:outlineLvl w:val="0"/>
    </w:pPr>
    <w:rPr>
      <w:rFonts w:ascii="Calibri" w:eastAsia="MS ????" w:hAnsi="Calibri"/>
      <w:b/>
      <w:bCs/>
      <w:sz w:val="32"/>
      <w:szCs w:val="32"/>
      <w:lang w:val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72087"/>
    <w:pPr>
      <w:keepNext/>
      <w:keepLines/>
      <w:spacing w:before="200"/>
      <w:outlineLvl w:val="2"/>
    </w:pPr>
    <w:rPr>
      <w:rFonts w:ascii="Calibri" w:eastAsia="MS ????" w:hAnsi="Calibri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7746A"/>
    <w:rPr>
      <w:rFonts w:ascii="Calibri" w:eastAsia="MS ????" w:hAnsi="Calibri" w:cs="Times New Roman"/>
      <w:b/>
      <w:bCs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772087"/>
    <w:rPr>
      <w:rFonts w:ascii="Calibri" w:eastAsia="MS ????" w:hAnsi="Calibri" w:cs="Times New Roman"/>
      <w:b/>
      <w:bCs/>
      <w:color w:val="4F81BD"/>
    </w:rPr>
  </w:style>
  <w:style w:type="paragraph" w:styleId="FootnoteText">
    <w:name w:val="footnote text"/>
    <w:basedOn w:val="Normal"/>
    <w:link w:val="FootnoteTextChar"/>
    <w:uiPriority w:val="99"/>
    <w:semiHidden/>
    <w:rsid w:val="00D607A4"/>
  </w:style>
  <w:style w:type="character" w:customStyle="1" w:styleId="FootnoteTextChar">
    <w:name w:val="Footnote Text Char"/>
    <w:basedOn w:val="DefaultParagraphFont"/>
    <w:link w:val="FootnoteText"/>
    <w:uiPriority w:val="99"/>
    <w:rsid w:val="00D607A4"/>
    <w:rPr>
      <w:rFonts w:cs="Times New Roman"/>
    </w:rPr>
  </w:style>
  <w:style w:type="character" w:styleId="FootnoteReference">
    <w:name w:val="footnote reference"/>
    <w:basedOn w:val="DefaultParagraphFont"/>
    <w:uiPriority w:val="99"/>
    <w:semiHidden/>
    <w:rsid w:val="00D607A4"/>
    <w:rPr>
      <w:rFonts w:cs="Times New Roman"/>
      <w:vertAlign w:val="superscript"/>
    </w:rPr>
  </w:style>
  <w:style w:type="character" w:styleId="Emphasis">
    <w:name w:val="Emphasis"/>
    <w:basedOn w:val="DefaultParagraphFont"/>
    <w:uiPriority w:val="99"/>
    <w:qFormat/>
    <w:rsid w:val="009703F7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semiHidden/>
    <w:rsid w:val="00772087"/>
    <w:rPr>
      <w:rFonts w:cs="Times New Roman"/>
      <w:color w:val="0000FF"/>
      <w:u w:val="single"/>
    </w:rPr>
  </w:style>
  <w:style w:type="character" w:customStyle="1" w:styleId="b-wrd-expl">
    <w:name w:val="b-wrd-expl"/>
    <w:basedOn w:val="DefaultParagraphFont"/>
    <w:uiPriority w:val="99"/>
    <w:rsid w:val="004D6A5D"/>
    <w:rPr>
      <w:rFonts w:cs="Times New Roman"/>
    </w:rPr>
  </w:style>
  <w:style w:type="character" w:customStyle="1" w:styleId="doc">
    <w:name w:val="doc"/>
    <w:basedOn w:val="DefaultParagraphFont"/>
    <w:uiPriority w:val="99"/>
    <w:rsid w:val="004D6A5D"/>
    <w:rPr>
      <w:rFonts w:cs="Times New Roman"/>
    </w:rPr>
  </w:style>
  <w:style w:type="paragraph" w:styleId="NoSpacing">
    <w:name w:val="No Spacing"/>
    <w:uiPriority w:val="99"/>
    <w:qFormat/>
    <w:rsid w:val="00786FB2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7F45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7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7F4578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F457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578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F45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578"/>
    <w:rPr>
      <w:rFonts w:cs="Times New Roman"/>
      <w:b/>
      <w:bCs/>
      <w:sz w:val="20"/>
      <w:szCs w:val="20"/>
    </w:rPr>
  </w:style>
  <w:style w:type="character" w:customStyle="1" w:styleId="st">
    <w:name w:val="st"/>
    <w:basedOn w:val="DefaultParagraphFont"/>
    <w:uiPriority w:val="99"/>
    <w:rsid w:val="004D23A1"/>
    <w:rPr>
      <w:rFonts w:cs="Times New Roman"/>
    </w:rPr>
  </w:style>
  <w:style w:type="paragraph" w:customStyle="1" w:styleId="FootnoteText1">
    <w:name w:val="Footnote Text1"/>
    <w:basedOn w:val="Normal"/>
    <w:uiPriority w:val="99"/>
    <w:rsid w:val="00237539"/>
    <w:pPr>
      <w:widowControl w:val="0"/>
      <w:suppressAutoHyphens/>
    </w:pPr>
    <w:rPr>
      <w:rFonts w:ascii="Times New Roman" w:hAnsi="Times New Roman" w:cs="Mangal"/>
      <w:kern w:val="1"/>
      <w:lang w:val="ru-RU" w:eastAsia="hi-IN" w:bidi="hi-IN"/>
    </w:rPr>
  </w:style>
  <w:style w:type="paragraph" w:styleId="Revision">
    <w:name w:val="Revision"/>
    <w:hidden/>
    <w:uiPriority w:val="99"/>
    <w:semiHidden/>
    <w:rsid w:val="00A45F2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56E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E4D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156E4D"/>
  </w:style>
  <w:style w:type="paragraph" w:styleId="TOCHeading">
    <w:name w:val="TOC Heading"/>
    <w:basedOn w:val="Heading1"/>
    <w:next w:val="Normal"/>
    <w:uiPriority w:val="39"/>
    <w:unhideWhenUsed/>
    <w:qFormat/>
    <w:rsid w:val="00B540F6"/>
    <w:pPr>
      <w:numPr>
        <w:numId w:val="0"/>
      </w:num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40F6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540F6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540F6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540F6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540F6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540F6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540F6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540F6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540F6"/>
    <w:pPr>
      <w:ind w:left="192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8A2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88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888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885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889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8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8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8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8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8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145AE4-0A27-9748-8D4F-5B3A5D2BC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5116</Words>
  <Characters>29167</Characters>
  <Application>Microsoft Macintosh Word</Application>
  <DocSecurity>0</DocSecurity>
  <Lines>243</Lines>
  <Paragraphs>68</Paragraphs>
  <ScaleCrop>false</ScaleCrop>
  <Company/>
  <LinksUpToDate>false</LinksUpToDate>
  <CharactersWithSpaces>34215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Kuznetsova</dc:creator>
  <cp:keywords/>
  <dc:description/>
  <cp:lastModifiedBy>Julia Kuznetsova</cp:lastModifiedBy>
  <cp:revision>10</cp:revision>
  <cp:lastPrinted>2012-12-29T13:46:00Z</cp:lastPrinted>
  <dcterms:created xsi:type="dcterms:W3CDTF">2013-01-14T22:11:00Z</dcterms:created>
  <dcterms:modified xsi:type="dcterms:W3CDTF">2013-01-15T19:38:00Z</dcterms:modified>
</cp:coreProperties>
</file>